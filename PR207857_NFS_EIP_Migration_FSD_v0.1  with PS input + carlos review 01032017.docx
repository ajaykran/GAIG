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2E81E" w14:textId="77777777" w:rsidR="005779BB" w:rsidRPr="00A04F28" w:rsidRDefault="005779BB">
      <w:pPr>
        <w:jc w:val="center"/>
        <w:rPr>
          <w:rFonts w:asciiTheme="minorHAnsi" w:hAnsiTheme="minorHAnsi"/>
        </w:rPr>
      </w:pPr>
      <w:bookmarkStart w:id="0" w:name="_Toc498844867"/>
    </w:p>
    <w:p w14:paraId="7752E81F" w14:textId="77777777" w:rsidR="005779BB" w:rsidRPr="00A04F28" w:rsidRDefault="002007B3">
      <w:pPr>
        <w:tabs>
          <w:tab w:val="right" w:pos="9360"/>
        </w:tabs>
        <w:jc w:val="center"/>
        <w:rPr>
          <w:rFonts w:asciiTheme="minorHAnsi" w:hAnsiTheme="minorHAnsi"/>
          <w:b/>
          <w:color w:val="000000"/>
          <w:sz w:val="52"/>
          <w:u w:val="single"/>
        </w:rPr>
      </w:pPr>
      <w:r w:rsidRPr="00A04F28">
        <w:rPr>
          <w:rFonts w:asciiTheme="minorHAnsi" w:hAnsiTheme="minorHAnsi"/>
          <w:noProof/>
        </w:rPr>
        <w:drawing>
          <wp:inline distT="0" distB="0" distL="0" distR="0" wp14:anchorId="7752F045" wp14:editId="7752F046">
            <wp:extent cx="4779010" cy="858520"/>
            <wp:effectExtent l="0" t="0" r="0" b="0"/>
            <wp:docPr id="5" name="Picture 1" descr="TMobile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obile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010" cy="858520"/>
                    </a:xfrm>
                    <a:prstGeom prst="rect">
                      <a:avLst/>
                    </a:prstGeom>
                    <a:noFill/>
                    <a:ln>
                      <a:noFill/>
                    </a:ln>
                  </pic:spPr>
                </pic:pic>
              </a:graphicData>
            </a:graphic>
          </wp:inline>
        </w:drawing>
      </w:r>
    </w:p>
    <w:p w14:paraId="7752E820" w14:textId="77777777" w:rsidR="005779BB" w:rsidRPr="00A04F28" w:rsidRDefault="005779BB">
      <w:pPr>
        <w:rPr>
          <w:rFonts w:asciiTheme="minorHAnsi" w:hAnsiTheme="minorHAnsi"/>
        </w:rPr>
      </w:pPr>
    </w:p>
    <w:p w14:paraId="7752E821" w14:textId="77777777" w:rsidR="005779BB" w:rsidRPr="00A04F28" w:rsidRDefault="005779BB">
      <w:pPr>
        <w:tabs>
          <w:tab w:val="left" w:pos="4580"/>
          <w:tab w:val="right" w:pos="8640"/>
        </w:tabs>
        <w:rPr>
          <w:rFonts w:asciiTheme="minorHAnsi" w:hAnsiTheme="minorHAnsi"/>
          <w:b/>
          <w:color w:val="000000"/>
          <w:sz w:val="52"/>
          <w:u w:val="single"/>
        </w:rPr>
      </w:pPr>
      <w:r w:rsidRPr="00A04F28">
        <w:rPr>
          <w:rFonts w:asciiTheme="minorHAnsi" w:hAnsiTheme="minorHAnsi"/>
          <w:b/>
          <w:color w:val="000000"/>
          <w:sz w:val="52"/>
          <w:u w:val="single"/>
        </w:rPr>
        <w:tab/>
      </w:r>
      <w:r w:rsidRPr="00A04F28">
        <w:rPr>
          <w:rFonts w:asciiTheme="minorHAnsi" w:hAnsiTheme="minorHAnsi"/>
          <w:b/>
          <w:color w:val="000000"/>
          <w:sz w:val="52"/>
          <w:u w:val="single"/>
        </w:rPr>
        <w:tab/>
      </w:r>
    </w:p>
    <w:p w14:paraId="7752E822" w14:textId="77777777" w:rsidR="005779BB" w:rsidRPr="00A04F28" w:rsidRDefault="005779BB">
      <w:pPr>
        <w:rPr>
          <w:rFonts w:asciiTheme="minorHAnsi" w:hAnsiTheme="minorHAnsi"/>
          <w:b/>
          <w:sz w:val="48"/>
        </w:rPr>
      </w:pPr>
    </w:p>
    <w:p w14:paraId="4EC3CC33" w14:textId="77777777" w:rsidR="00394011" w:rsidRPr="008673E8" w:rsidRDefault="00394011" w:rsidP="00394011">
      <w:pPr>
        <w:pStyle w:val="Title"/>
        <w:rPr>
          <w:rFonts w:cs="Arial"/>
          <w:sz w:val="20"/>
        </w:rPr>
      </w:pPr>
      <w:r>
        <w:rPr>
          <w:rFonts w:cs="Arial"/>
          <w:sz w:val="20"/>
        </w:rPr>
        <w:t>EIT</w:t>
      </w:r>
    </w:p>
    <w:p w14:paraId="487DAAB3" w14:textId="329BA2F9" w:rsidR="00394011" w:rsidRDefault="005C2CDB" w:rsidP="00394011">
      <w:pPr>
        <w:pStyle w:val="TeamTitle"/>
        <w:rPr>
          <w:rFonts w:cs="Arial"/>
          <w:sz w:val="22"/>
          <w:szCs w:val="22"/>
        </w:rPr>
      </w:pPr>
      <w:r>
        <w:rPr>
          <w:rFonts w:cs="Arial"/>
          <w:sz w:val="22"/>
          <w:szCs w:val="22"/>
        </w:rPr>
        <w:t>New Financing System</w:t>
      </w:r>
    </w:p>
    <w:p w14:paraId="180A7DA1" w14:textId="64F51981" w:rsidR="00394011" w:rsidRPr="00481C7F" w:rsidRDefault="00BD700D" w:rsidP="00394011">
      <w:pPr>
        <w:pStyle w:val="TeamTitle"/>
        <w:rPr>
          <w:rFonts w:cs="Arial"/>
          <w:b/>
          <w:sz w:val="20"/>
        </w:rPr>
      </w:pPr>
      <w:r>
        <w:rPr>
          <w:rStyle w:val="Strong"/>
          <w:rFonts w:cs="Arial"/>
          <w:sz w:val="20"/>
        </w:rPr>
        <w:t>PR20</w:t>
      </w:r>
      <w:r w:rsidR="00E82B9A">
        <w:rPr>
          <w:rStyle w:val="Strong"/>
          <w:rFonts w:cs="Arial"/>
          <w:sz w:val="20"/>
        </w:rPr>
        <w:t>7857</w:t>
      </w:r>
    </w:p>
    <w:p w14:paraId="7752E824" w14:textId="77777777" w:rsidR="005779BB" w:rsidRPr="00A04F28" w:rsidRDefault="005779BB" w:rsidP="006C3490">
      <w:pPr>
        <w:pStyle w:val="TeamTitle"/>
        <w:jc w:val="right"/>
        <w:rPr>
          <w:rFonts w:asciiTheme="minorHAnsi" w:hAnsiTheme="minorHAnsi"/>
        </w:rPr>
      </w:pPr>
    </w:p>
    <w:p w14:paraId="1E6D7842" w14:textId="301F8532" w:rsidR="00BA5326" w:rsidRPr="00BA5326" w:rsidRDefault="00A14C9B" w:rsidP="00BA5326">
      <w:pPr>
        <w:pStyle w:val="DocumentTitle"/>
        <w:rPr>
          <w:rFonts w:asciiTheme="minorHAnsi" w:hAnsiTheme="minorHAnsi"/>
          <w:b w:val="0"/>
          <w:sz w:val="24"/>
          <w:szCs w:val="24"/>
        </w:rPr>
      </w:pPr>
      <w:r>
        <w:rPr>
          <w:rFonts w:asciiTheme="minorHAnsi" w:hAnsiTheme="minorHAnsi"/>
          <w:b w:val="0"/>
          <w:sz w:val="24"/>
          <w:szCs w:val="24"/>
        </w:rPr>
        <w:t>May</w:t>
      </w:r>
      <w:r w:rsidR="00E82B9A">
        <w:rPr>
          <w:rFonts w:asciiTheme="minorHAnsi" w:hAnsiTheme="minorHAnsi"/>
          <w:b w:val="0"/>
          <w:sz w:val="24"/>
          <w:szCs w:val="24"/>
        </w:rPr>
        <w:t xml:space="preserve"> 2017</w:t>
      </w:r>
      <w:r w:rsidR="00B05521">
        <w:rPr>
          <w:rFonts w:asciiTheme="minorHAnsi" w:hAnsiTheme="minorHAnsi"/>
          <w:b w:val="0"/>
          <w:sz w:val="24"/>
          <w:szCs w:val="24"/>
        </w:rPr>
        <w:t xml:space="preserve"> </w:t>
      </w:r>
      <w:r w:rsidR="00E700B2">
        <w:rPr>
          <w:rFonts w:asciiTheme="minorHAnsi" w:hAnsiTheme="minorHAnsi"/>
          <w:b w:val="0"/>
          <w:sz w:val="24"/>
          <w:szCs w:val="24"/>
        </w:rPr>
        <w:t>Release</w:t>
      </w:r>
    </w:p>
    <w:p w14:paraId="3FEAF7F4" w14:textId="77777777" w:rsidR="00BA5326" w:rsidRDefault="00BA5326" w:rsidP="00394011">
      <w:pPr>
        <w:jc w:val="center"/>
        <w:rPr>
          <w:rFonts w:asciiTheme="minorHAnsi" w:hAnsiTheme="minorHAnsi"/>
        </w:rPr>
      </w:pPr>
    </w:p>
    <w:p w14:paraId="1BBBCB17" w14:textId="69011067" w:rsidR="00563D68" w:rsidRDefault="00563D68">
      <w:pPr>
        <w:pStyle w:val="DocumentTitle"/>
        <w:rPr>
          <w:rFonts w:asciiTheme="minorHAnsi" w:hAnsiTheme="minorHAnsi"/>
        </w:rPr>
      </w:pPr>
      <w:r>
        <w:rPr>
          <w:rFonts w:asciiTheme="minorHAnsi" w:hAnsiTheme="minorHAnsi"/>
        </w:rPr>
        <w:t xml:space="preserve">EIP to </w:t>
      </w:r>
      <w:r w:rsidR="00E82B9A">
        <w:rPr>
          <w:rFonts w:asciiTheme="minorHAnsi" w:hAnsiTheme="minorHAnsi"/>
        </w:rPr>
        <w:t>OFSLL</w:t>
      </w:r>
      <w:r w:rsidR="005C2CDB">
        <w:rPr>
          <w:rFonts w:asciiTheme="minorHAnsi" w:hAnsiTheme="minorHAnsi"/>
        </w:rPr>
        <w:t xml:space="preserve"> </w:t>
      </w:r>
      <w:r>
        <w:rPr>
          <w:rFonts w:asciiTheme="minorHAnsi" w:hAnsiTheme="minorHAnsi"/>
        </w:rPr>
        <w:t xml:space="preserve">Migration </w:t>
      </w:r>
    </w:p>
    <w:p w14:paraId="7752E827" w14:textId="23639211" w:rsidR="005779BB" w:rsidRPr="00A04F28" w:rsidRDefault="00394011">
      <w:pPr>
        <w:pStyle w:val="DocumentTitle"/>
        <w:rPr>
          <w:rFonts w:asciiTheme="minorHAnsi" w:hAnsiTheme="minorHAnsi"/>
        </w:rPr>
      </w:pPr>
      <w:r>
        <w:rPr>
          <w:rFonts w:asciiTheme="minorHAnsi" w:hAnsiTheme="minorHAnsi"/>
        </w:rPr>
        <w:t>EIP</w:t>
      </w:r>
      <w:r w:rsidR="00996C27" w:rsidRPr="00A04F28">
        <w:rPr>
          <w:rFonts w:asciiTheme="minorHAnsi" w:hAnsiTheme="minorHAnsi"/>
        </w:rPr>
        <w:t xml:space="preserve"> </w:t>
      </w:r>
      <w:r w:rsidR="005779BB" w:rsidRPr="00A04F28">
        <w:rPr>
          <w:rFonts w:asciiTheme="minorHAnsi" w:hAnsiTheme="minorHAnsi"/>
        </w:rPr>
        <w:t>Functional Specification</w:t>
      </w:r>
    </w:p>
    <w:p w14:paraId="7752E828" w14:textId="77777777" w:rsidR="005779BB" w:rsidRPr="00A04F28" w:rsidRDefault="005779BB">
      <w:pPr>
        <w:rPr>
          <w:rFonts w:asciiTheme="minorHAnsi" w:hAnsiTheme="minorHAnsi"/>
        </w:rPr>
      </w:pPr>
    </w:p>
    <w:p w14:paraId="7752E829" w14:textId="77777777" w:rsidR="005779BB" w:rsidRPr="00A04F28" w:rsidRDefault="005779BB">
      <w:pPr>
        <w:tabs>
          <w:tab w:val="right" w:pos="8640"/>
        </w:tabs>
        <w:rPr>
          <w:rFonts w:asciiTheme="minorHAnsi" w:hAnsiTheme="minorHAnsi"/>
          <w:b/>
          <w:sz w:val="48"/>
        </w:rPr>
      </w:pPr>
      <w:r w:rsidRPr="00A04F28">
        <w:rPr>
          <w:rFonts w:asciiTheme="minorHAnsi" w:hAnsiTheme="minorHAnsi"/>
          <w:b/>
          <w:color w:val="000000"/>
          <w:sz w:val="52"/>
          <w:u w:val="single"/>
        </w:rPr>
        <w:tab/>
      </w:r>
    </w:p>
    <w:p w14:paraId="7752E82A" w14:textId="5698B3F1" w:rsidR="005779BB" w:rsidRPr="00A04F28" w:rsidRDefault="005779BB">
      <w:pPr>
        <w:pStyle w:val="Revision"/>
        <w:rPr>
          <w:rFonts w:asciiTheme="minorHAnsi" w:hAnsiTheme="minorHAnsi"/>
        </w:rPr>
      </w:pPr>
      <w:r w:rsidRPr="00A04F28">
        <w:rPr>
          <w:rFonts w:asciiTheme="minorHAnsi" w:hAnsiTheme="minorHAnsi"/>
        </w:rPr>
        <w:t xml:space="preserve">Document Rev. </w:t>
      </w:r>
      <w:r w:rsidR="005C2CDB">
        <w:rPr>
          <w:rFonts w:asciiTheme="minorHAnsi" w:hAnsiTheme="minorHAnsi"/>
        </w:rPr>
        <w:t>0</w:t>
      </w:r>
      <w:r w:rsidR="00E82B9A">
        <w:rPr>
          <w:rFonts w:asciiTheme="minorHAnsi" w:hAnsiTheme="minorHAnsi"/>
        </w:rPr>
        <w:t>.1</w:t>
      </w:r>
    </w:p>
    <w:p w14:paraId="7752E82B" w14:textId="77777777" w:rsidR="005779BB" w:rsidRPr="00A04F28" w:rsidRDefault="005779BB">
      <w:pPr>
        <w:rPr>
          <w:rFonts w:asciiTheme="minorHAnsi" w:hAnsiTheme="minorHAnsi"/>
        </w:rPr>
      </w:pPr>
    </w:p>
    <w:p w14:paraId="7752E82C" w14:textId="527FCE08" w:rsidR="005779BB" w:rsidRPr="00A04F28" w:rsidRDefault="005779BB">
      <w:pPr>
        <w:pStyle w:val="DocumentDate"/>
        <w:rPr>
          <w:rFonts w:asciiTheme="minorHAnsi" w:hAnsiTheme="minorHAnsi"/>
        </w:rPr>
      </w:pPr>
      <w:r w:rsidRPr="00A04F28">
        <w:rPr>
          <w:rFonts w:asciiTheme="minorHAnsi" w:hAnsiTheme="minorHAnsi"/>
        </w:rPr>
        <w:t xml:space="preserve">Last Update:   </w:t>
      </w:r>
      <w:r w:rsidR="00860545">
        <w:rPr>
          <w:rFonts w:asciiTheme="minorHAnsi" w:hAnsiTheme="minorHAnsi"/>
        </w:rPr>
        <w:t>12</w:t>
      </w:r>
      <w:r w:rsidR="00E82B9A">
        <w:rPr>
          <w:rFonts w:asciiTheme="minorHAnsi" w:hAnsiTheme="minorHAnsi"/>
        </w:rPr>
        <w:t>/20/16</w:t>
      </w:r>
    </w:p>
    <w:p w14:paraId="7752E82D" w14:textId="77777777" w:rsidR="005779BB" w:rsidRPr="00A04F28" w:rsidRDefault="002007B3">
      <w:pPr>
        <w:rPr>
          <w:rFonts w:asciiTheme="minorHAnsi" w:hAnsiTheme="minorHAnsi"/>
        </w:rPr>
      </w:pPr>
      <w:r w:rsidRPr="00A04F28">
        <w:rPr>
          <w:rFonts w:asciiTheme="minorHAnsi" w:hAnsiTheme="minorHAnsi"/>
          <w:noProof/>
        </w:rPr>
        <mc:AlternateContent>
          <mc:Choice Requires="wps">
            <w:drawing>
              <wp:anchor distT="0" distB="0" distL="114300" distR="114300" simplePos="0" relativeHeight="251657728" behindDoc="0" locked="0" layoutInCell="1" allowOverlap="1" wp14:anchorId="7752F047" wp14:editId="7752F048">
                <wp:simplePos x="0" y="0"/>
                <wp:positionH relativeFrom="column">
                  <wp:posOffset>32385</wp:posOffset>
                </wp:positionH>
                <wp:positionV relativeFrom="paragraph">
                  <wp:posOffset>2699385</wp:posOffset>
                </wp:positionV>
                <wp:extent cx="5600700" cy="5715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52F069" w14:textId="77777777" w:rsidR="00BF461F" w:rsidRDefault="00BF461F">
                            <w:pPr>
                              <w:pStyle w:val="Proprietary"/>
                            </w:pPr>
                            <w:r>
                              <w:t>This document contains proprietary information of T-Mobile. No use or disclosure of the information contained herein is permitted without the prior written consent of T-Mobile.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2F047" id="_x0000_t202" coordsize="21600,21600" o:spt="202" path="m,l,21600r21600,l21600,xe">
                <v:stroke joinstyle="miter"/>
                <v:path gradientshapeok="t" o:connecttype="rect"/>
              </v:shapetype>
              <v:shape id="Text Box 2" o:spid="_x0000_s1026" type="#_x0000_t202" style="position:absolute;margin-left:2.55pt;margin-top:212.55pt;width:441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" stroked="f">
                <v:textbox>
                  <w:txbxContent>
                    <w:p w14:paraId="7752F069" w14:textId="77777777" w:rsidR="00BF461F" w:rsidRDefault="00BF461F">
                      <w:pPr>
                        <w:pStyle w:val="Proprietary"/>
                      </w:pPr>
                      <w:r>
                        <w:t>This document contains proprietary information of T-Mobile. No use or disclosure of the information contained herein is permitted without the prior written consent of T-Mobile.</w:t>
                      </w:r>
                    </w:p>
                  </w:txbxContent>
                </v:textbox>
                <w10:wrap type="topAndBottom"/>
              </v:shape>
            </w:pict>
          </mc:Fallback>
        </mc:AlternateContent>
      </w:r>
      <w:r w:rsidR="005779BB" w:rsidRPr="00A04F28">
        <w:rPr>
          <w:rFonts w:asciiTheme="minorHAnsi" w:hAnsiTheme="minorHAnsi"/>
        </w:rPr>
        <w:br w:type="page"/>
      </w:r>
    </w:p>
    <w:p w14:paraId="7752E82E" w14:textId="77777777" w:rsidR="005779BB" w:rsidRPr="00A04F28" w:rsidRDefault="005779BB">
      <w:pPr>
        <w:pStyle w:val="Subtitle"/>
        <w:rPr>
          <w:rFonts w:asciiTheme="minorHAnsi" w:hAnsiTheme="minorHAnsi"/>
        </w:rPr>
      </w:pPr>
      <w:r w:rsidRPr="002708C4">
        <w:rPr>
          <w:rFonts w:asciiTheme="minorHAnsi" w:hAnsiTheme="minorHAnsi"/>
        </w:rPr>
        <w:lastRenderedPageBreak/>
        <w:t>Document History</w:t>
      </w:r>
    </w:p>
    <w:p w14:paraId="7752E82F" w14:textId="76FD9087" w:rsidR="008F60BE" w:rsidRPr="00A04F28" w:rsidRDefault="008F60BE" w:rsidP="008F60BE">
      <w:pPr>
        <w:pStyle w:val="Subtitle"/>
        <w:spacing w:after="0"/>
        <w:rPr>
          <w:rFonts w:asciiTheme="minorHAnsi" w:hAnsiTheme="minorHAnsi"/>
          <w:sz w:val="18"/>
        </w:rPr>
      </w:pPr>
      <w:r w:rsidRPr="00A04F28">
        <w:rPr>
          <w:rFonts w:asciiTheme="minorHAnsi" w:hAnsiTheme="minorHAnsi"/>
          <w:sz w:val="18"/>
        </w:rPr>
        <w:t>NOTE:</w:t>
      </w:r>
      <w:r w:rsidRPr="00A04F28">
        <w:rPr>
          <w:rFonts w:asciiTheme="minorHAnsi" w:hAnsiTheme="minorHAnsi"/>
          <w:sz w:val="18"/>
        </w:rPr>
        <w:tab/>
        <w:t>This document is located</w:t>
      </w:r>
      <w:r w:rsidR="00C379E2" w:rsidRPr="00A04F28">
        <w:rPr>
          <w:rFonts w:asciiTheme="minorHAnsi" w:hAnsiTheme="minorHAnsi"/>
          <w:sz w:val="18"/>
        </w:rPr>
        <w:t xml:space="preserve"> on the network in the </w:t>
      </w:r>
    </w:p>
    <w:p w14:paraId="0E87A119" w14:textId="72811E2B" w:rsidR="001D337A" w:rsidRDefault="00485871" w:rsidP="00FF37DE">
      <w:hyperlink r:id="rId13" w:history="1">
        <w:r w:rsidR="00E82B9A" w:rsidRPr="00702DDB">
          <w:rPr>
            <w:rStyle w:val="Hyperlink"/>
          </w:rPr>
          <w:t>http://projects.internal.t-mobile.com/sites/pp/2013/PR207857/PL2/Forms/AllItems.aspx?RootFolder=%2fsites%2fpp%2f2013%2fPR207857%2fPL2%2f04%2dDesign%2f05%5fData%5fConversion&amp;FolderCTID=&amp;View=%7bC7E05E60%2dF3C9%2d4B65%2dADF0%2dFFF4EC845382%7d</w:t>
        </w:r>
      </w:hyperlink>
    </w:p>
    <w:p w14:paraId="6B69691D" w14:textId="77777777" w:rsidR="00E82B9A" w:rsidRPr="002708C4" w:rsidRDefault="00E82B9A" w:rsidP="00FF37DE">
      <w:pPr>
        <w:rPr>
          <w:rFonts w:asciiTheme="minorHAnsi" w:hAnsiTheme="minorHAnsi"/>
          <w:b/>
          <w:sz w:val="18"/>
          <w:szCs w:val="20"/>
        </w:rPr>
      </w:pPr>
    </w:p>
    <w:tbl>
      <w:tblPr>
        <w:tblStyle w:val="TableClassic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070"/>
        <w:gridCol w:w="2340"/>
        <w:gridCol w:w="3348"/>
      </w:tblGrid>
      <w:tr w:rsidR="008F1581" w:rsidRPr="00A04F28" w14:paraId="7752E837" w14:textId="77777777" w:rsidTr="00237C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7752E833" w14:textId="77777777" w:rsidR="008F1581" w:rsidRPr="00A04F28" w:rsidRDefault="008F1581">
            <w:pPr>
              <w:pStyle w:val="Subtitle"/>
              <w:rPr>
                <w:rFonts w:asciiTheme="minorHAnsi" w:hAnsiTheme="minorHAnsi"/>
                <w:b/>
                <w:bCs w:val="0"/>
              </w:rPr>
            </w:pPr>
            <w:r w:rsidRPr="00A04F28">
              <w:rPr>
                <w:rFonts w:asciiTheme="minorHAnsi" w:hAnsiTheme="minorHAnsi"/>
                <w:b/>
                <w:bCs w:val="0"/>
              </w:rPr>
              <w:t>Version</w:t>
            </w:r>
          </w:p>
        </w:tc>
        <w:tc>
          <w:tcPr>
            <w:tcW w:w="2070" w:type="dxa"/>
          </w:tcPr>
          <w:p w14:paraId="7752E834" w14:textId="77777777" w:rsidR="008F1581" w:rsidRPr="00A04F28" w:rsidRDefault="008F1581" w:rsidP="00ED3E9B">
            <w:pPr>
              <w:pStyle w:val="Subtitl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rPr>
            </w:pPr>
            <w:r w:rsidRPr="00A04F28">
              <w:rPr>
                <w:rFonts w:asciiTheme="minorHAnsi" w:hAnsiTheme="minorHAnsi"/>
                <w:b w:val="0"/>
                <w:bCs/>
              </w:rPr>
              <w:t>Date of Change</w:t>
            </w:r>
          </w:p>
        </w:tc>
        <w:tc>
          <w:tcPr>
            <w:tcW w:w="2340" w:type="dxa"/>
          </w:tcPr>
          <w:p w14:paraId="7752E835" w14:textId="77777777" w:rsidR="008F1581" w:rsidRPr="00A04F28" w:rsidRDefault="008F1581" w:rsidP="00ED3E9B">
            <w:pPr>
              <w:pStyle w:val="Subtitl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rPr>
            </w:pPr>
            <w:r w:rsidRPr="00A04F28">
              <w:rPr>
                <w:rFonts w:asciiTheme="minorHAnsi" w:hAnsiTheme="minorHAnsi"/>
                <w:b w:val="0"/>
                <w:bCs/>
              </w:rPr>
              <w:t>Person</w:t>
            </w:r>
          </w:p>
        </w:tc>
        <w:tc>
          <w:tcPr>
            <w:tcW w:w="3348" w:type="dxa"/>
          </w:tcPr>
          <w:p w14:paraId="7752E836" w14:textId="77777777" w:rsidR="008F1581" w:rsidRPr="00A04F28" w:rsidRDefault="008F1581" w:rsidP="00ED3E9B">
            <w:pPr>
              <w:pStyle w:val="Subtitl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rPr>
            </w:pPr>
            <w:r w:rsidRPr="00A04F28">
              <w:rPr>
                <w:rFonts w:asciiTheme="minorHAnsi" w:hAnsiTheme="minorHAnsi"/>
                <w:b w:val="0"/>
                <w:bCs/>
              </w:rPr>
              <w:t>Notes, Comments, Reasons</w:t>
            </w:r>
          </w:p>
        </w:tc>
      </w:tr>
      <w:tr w:rsidR="008F1581" w:rsidRPr="00237C55" w14:paraId="7752E83C" w14:textId="77777777" w:rsidTr="00237C55">
        <w:tc>
          <w:tcPr>
            <w:cnfStyle w:val="001000000000" w:firstRow="0" w:lastRow="0" w:firstColumn="1" w:lastColumn="0" w:oddVBand="0" w:evenVBand="0" w:oddHBand="0" w:evenHBand="0" w:firstRowFirstColumn="0" w:firstRowLastColumn="0" w:lastRowFirstColumn="0" w:lastRowLastColumn="0"/>
            <w:tcW w:w="1098" w:type="dxa"/>
          </w:tcPr>
          <w:p w14:paraId="7752E838" w14:textId="77777777" w:rsidR="008F1581" w:rsidRPr="00237C55" w:rsidRDefault="00996C27" w:rsidP="00E849EE">
            <w:pPr>
              <w:pStyle w:val="Subtitle"/>
              <w:jc w:val="both"/>
              <w:rPr>
                <w:rFonts w:asciiTheme="minorHAnsi" w:hAnsiTheme="minorHAnsi"/>
                <w:bCs w:val="0"/>
                <w:sz w:val="20"/>
              </w:rPr>
            </w:pPr>
            <w:r w:rsidRPr="00237C55">
              <w:rPr>
                <w:rFonts w:asciiTheme="minorHAnsi" w:hAnsiTheme="minorHAnsi"/>
                <w:bCs w:val="0"/>
                <w:sz w:val="20"/>
              </w:rPr>
              <w:t>0.1</w:t>
            </w:r>
          </w:p>
        </w:tc>
        <w:tc>
          <w:tcPr>
            <w:tcW w:w="2070" w:type="dxa"/>
          </w:tcPr>
          <w:p w14:paraId="7752E839" w14:textId="5EE7DA75" w:rsidR="008F1581" w:rsidRPr="00A04F28" w:rsidRDefault="00860545" w:rsidP="00D446F5">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12</w:t>
            </w:r>
            <w:r w:rsidR="00E82B9A">
              <w:rPr>
                <w:rFonts w:asciiTheme="minorHAnsi" w:hAnsiTheme="minorHAnsi"/>
              </w:rPr>
              <w:t>/20/16</w:t>
            </w:r>
          </w:p>
        </w:tc>
        <w:tc>
          <w:tcPr>
            <w:tcW w:w="2340" w:type="dxa"/>
          </w:tcPr>
          <w:p w14:paraId="7752E83A" w14:textId="77777777" w:rsidR="008F1581" w:rsidRPr="00A04F28" w:rsidRDefault="00F166B7" w:rsidP="009F7BB2">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04F28">
              <w:rPr>
                <w:rFonts w:asciiTheme="minorHAnsi" w:hAnsiTheme="minorHAnsi"/>
              </w:rPr>
              <w:t>Ethelind McAloon</w:t>
            </w:r>
          </w:p>
        </w:tc>
        <w:tc>
          <w:tcPr>
            <w:tcW w:w="3348" w:type="dxa"/>
          </w:tcPr>
          <w:p w14:paraId="7752E83B" w14:textId="40F2670A" w:rsidR="008F1581" w:rsidRPr="00A04F28" w:rsidRDefault="00996C27" w:rsidP="00394011">
            <w:pPr>
              <w:pStyle w:val="Table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04F28">
              <w:rPr>
                <w:rFonts w:asciiTheme="minorHAnsi" w:hAnsiTheme="minorHAnsi"/>
              </w:rPr>
              <w:t xml:space="preserve">Draft Version </w:t>
            </w:r>
          </w:p>
        </w:tc>
      </w:tr>
      <w:tr w:rsidR="00B63656" w:rsidRPr="00237C55" w14:paraId="7752E841" w14:textId="77777777" w:rsidTr="00237C55">
        <w:tc>
          <w:tcPr>
            <w:cnfStyle w:val="001000000000" w:firstRow="0" w:lastRow="0" w:firstColumn="1" w:lastColumn="0" w:oddVBand="0" w:evenVBand="0" w:oddHBand="0" w:evenHBand="0" w:firstRowFirstColumn="0" w:firstRowLastColumn="0" w:lastRowFirstColumn="0" w:lastRowLastColumn="0"/>
            <w:tcW w:w="1098" w:type="dxa"/>
          </w:tcPr>
          <w:p w14:paraId="7752E83D" w14:textId="3B0EE73E" w:rsidR="00B63656" w:rsidRPr="00237C55" w:rsidRDefault="00B63656" w:rsidP="00E849EE">
            <w:pPr>
              <w:pStyle w:val="Subtitle"/>
              <w:jc w:val="both"/>
              <w:rPr>
                <w:rFonts w:asciiTheme="minorHAnsi" w:hAnsiTheme="minorHAnsi"/>
                <w:bCs w:val="0"/>
                <w:sz w:val="20"/>
              </w:rPr>
            </w:pPr>
          </w:p>
        </w:tc>
        <w:tc>
          <w:tcPr>
            <w:tcW w:w="2070" w:type="dxa"/>
          </w:tcPr>
          <w:p w14:paraId="7752E83E" w14:textId="1B4B83E0" w:rsidR="00B63656" w:rsidRPr="00A04F28" w:rsidRDefault="00B63656"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c>
          <w:tcPr>
            <w:tcW w:w="2340" w:type="dxa"/>
          </w:tcPr>
          <w:p w14:paraId="7752E83F" w14:textId="7138636F" w:rsidR="00B63656" w:rsidRPr="00B05843" w:rsidRDefault="00B63656"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c>
          <w:tcPr>
            <w:tcW w:w="3348" w:type="dxa"/>
          </w:tcPr>
          <w:p w14:paraId="7752E840" w14:textId="5E6F5C64" w:rsidR="00D203E6" w:rsidRPr="00A04F28" w:rsidRDefault="00D203E6" w:rsidP="009E1C82">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r>
      <w:tr w:rsidR="0037121B" w:rsidRPr="00A04F28" w14:paraId="7752E846" w14:textId="77777777" w:rsidTr="00237C55">
        <w:tc>
          <w:tcPr>
            <w:cnfStyle w:val="001000000000" w:firstRow="0" w:lastRow="0" w:firstColumn="1" w:lastColumn="0" w:oddVBand="0" w:evenVBand="0" w:oddHBand="0" w:evenHBand="0" w:firstRowFirstColumn="0" w:firstRowLastColumn="0" w:lastRowFirstColumn="0" w:lastRowLastColumn="0"/>
            <w:tcW w:w="1098" w:type="dxa"/>
          </w:tcPr>
          <w:p w14:paraId="7752E842" w14:textId="19AA61C4" w:rsidR="0037121B" w:rsidRPr="00D05A2D" w:rsidRDefault="0037121B" w:rsidP="00E849EE">
            <w:pPr>
              <w:pStyle w:val="Subtitle"/>
              <w:jc w:val="both"/>
              <w:rPr>
                <w:rFonts w:asciiTheme="minorHAnsi" w:hAnsiTheme="minorHAnsi"/>
                <w:bCs w:val="0"/>
              </w:rPr>
            </w:pPr>
          </w:p>
        </w:tc>
        <w:tc>
          <w:tcPr>
            <w:tcW w:w="2070" w:type="dxa"/>
          </w:tcPr>
          <w:p w14:paraId="7752E843" w14:textId="7B3775AD" w:rsidR="0037121B" w:rsidRPr="00D05A2D" w:rsidRDefault="0037121B"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c>
          <w:tcPr>
            <w:tcW w:w="2340" w:type="dxa"/>
          </w:tcPr>
          <w:p w14:paraId="7752E844" w14:textId="7043FC6B" w:rsidR="0037121B" w:rsidRPr="00A04F28" w:rsidRDefault="0037121B" w:rsidP="009D6923">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c>
          <w:tcPr>
            <w:tcW w:w="3348" w:type="dxa"/>
          </w:tcPr>
          <w:p w14:paraId="7752E845" w14:textId="45C9F836" w:rsidR="0037121B" w:rsidRPr="00D05A2D" w:rsidRDefault="0037121B" w:rsidP="0037121B">
            <w:pPr>
              <w:pStyle w:val="Subtitle"/>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r>
      <w:tr w:rsidR="0037121B" w:rsidRPr="00A04F28" w14:paraId="7752E84B" w14:textId="77777777" w:rsidTr="00237C55">
        <w:tc>
          <w:tcPr>
            <w:cnfStyle w:val="001000000000" w:firstRow="0" w:lastRow="0" w:firstColumn="1" w:lastColumn="0" w:oddVBand="0" w:evenVBand="0" w:oddHBand="0" w:evenHBand="0" w:firstRowFirstColumn="0" w:firstRowLastColumn="0" w:lastRowFirstColumn="0" w:lastRowLastColumn="0"/>
            <w:tcW w:w="1098" w:type="dxa"/>
          </w:tcPr>
          <w:p w14:paraId="7752E847" w14:textId="6B21B9FF" w:rsidR="0037121B" w:rsidRPr="00A04F28" w:rsidRDefault="0037121B" w:rsidP="00E849EE">
            <w:pPr>
              <w:pStyle w:val="Subtitle"/>
              <w:jc w:val="both"/>
              <w:rPr>
                <w:rFonts w:asciiTheme="minorHAnsi" w:hAnsiTheme="minorHAnsi"/>
                <w:b/>
                <w:bCs w:val="0"/>
              </w:rPr>
            </w:pPr>
          </w:p>
        </w:tc>
        <w:tc>
          <w:tcPr>
            <w:tcW w:w="2070" w:type="dxa"/>
          </w:tcPr>
          <w:p w14:paraId="7752E848" w14:textId="1E95927E" w:rsidR="0037121B" w:rsidRPr="00A04F28" w:rsidRDefault="0037121B"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c>
          <w:tcPr>
            <w:tcW w:w="2340" w:type="dxa"/>
          </w:tcPr>
          <w:p w14:paraId="7752E849" w14:textId="077E97E3" w:rsidR="0037121B" w:rsidRPr="00A04F28" w:rsidRDefault="0037121B"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c>
          <w:tcPr>
            <w:tcW w:w="3348" w:type="dxa"/>
          </w:tcPr>
          <w:p w14:paraId="7752E84A" w14:textId="38754FAE" w:rsidR="0037121B" w:rsidRPr="00A04F28" w:rsidRDefault="0037121B" w:rsidP="003D3DB2">
            <w:pPr>
              <w:pStyle w:val="Subtitle"/>
              <w:ind w:left="45"/>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r>
      <w:tr w:rsidR="0037121B" w:rsidRPr="00A04F28" w14:paraId="7752E850" w14:textId="77777777" w:rsidTr="00237C55">
        <w:tc>
          <w:tcPr>
            <w:cnfStyle w:val="001000000000" w:firstRow="0" w:lastRow="0" w:firstColumn="1" w:lastColumn="0" w:oddVBand="0" w:evenVBand="0" w:oddHBand="0" w:evenHBand="0" w:firstRowFirstColumn="0" w:firstRowLastColumn="0" w:lastRowFirstColumn="0" w:lastRowLastColumn="0"/>
            <w:tcW w:w="1098" w:type="dxa"/>
          </w:tcPr>
          <w:p w14:paraId="7752E84C" w14:textId="7D009207" w:rsidR="0037121B" w:rsidRPr="00A04F28" w:rsidRDefault="0037121B" w:rsidP="00E849EE">
            <w:pPr>
              <w:pStyle w:val="Subtitle"/>
              <w:jc w:val="both"/>
              <w:rPr>
                <w:rFonts w:asciiTheme="minorHAnsi" w:hAnsiTheme="minorHAnsi"/>
                <w:b/>
                <w:bCs w:val="0"/>
              </w:rPr>
            </w:pPr>
          </w:p>
        </w:tc>
        <w:tc>
          <w:tcPr>
            <w:tcW w:w="2070" w:type="dxa"/>
          </w:tcPr>
          <w:p w14:paraId="7752E84D" w14:textId="4883A292" w:rsidR="0037121B" w:rsidRPr="00A04F28" w:rsidRDefault="0037121B"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c>
          <w:tcPr>
            <w:tcW w:w="2340" w:type="dxa"/>
          </w:tcPr>
          <w:p w14:paraId="7752E84E" w14:textId="5BF45C3E" w:rsidR="0037121B" w:rsidRPr="00A04F28" w:rsidRDefault="0037121B"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c>
          <w:tcPr>
            <w:tcW w:w="3348" w:type="dxa"/>
          </w:tcPr>
          <w:p w14:paraId="7752E84F" w14:textId="5455002B" w:rsidR="0037121B" w:rsidRPr="00FF37DE" w:rsidRDefault="0037121B" w:rsidP="003D3DB2">
            <w:pPr>
              <w:pStyle w:val="Subtitle"/>
              <w:ind w:left="45"/>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0"/>
              </w:rPr>
            </w:pPr>
          </w:p>
        </w:tc>
      </w:tr>
      <w:tr w:rsidR="0037121B" w:rsidRPr="00ED4EFB" w14:paraId="10A8C0BD" w14:textId="77777777" w:rsidTr="00237C55">
        <w:tc>
          <w:tcPr>
            <w:cnfStyle w:val="001000000000" w:firstRow="0" w:lastRow="0" w:firstColumn="1" w:lastColumn="0" w:oddVBand="0" w:evenVBand="0" w:oddHBand="0" w:evenHBand="0" w:firstRowFirstColumn="0" w:firstRowLastColumn="0" w:lastRowFirstColumn="0" w:lastRowLastColumn="0"/>
            <w:tcW w:w="1098" w:type="dxa"/>
          </w:tcPr>
          <w:p w14:paraId="720D4267" w14:textId="1274695F" w:rsidR="0037121B" w:rsidRPr="00A04F28" w:rsidRDefault="0037121B" w:rsidP="00E849EE">
            <w:pPr>
              <w:pStyle w:val="Subtitle"/>
              <w:jc w:val="both"/>
              <w:rPr>
                <w:rFonts w:asciiTheme="minorHAnsi" w:hAnsiTheme="minorHAnsi"/>
                <w:b/>
                <w:bCs w:val="0"/>
              </w:rPr>
            </w:pPr>
          </w:p>
        </w:tc>
        <w:tc>
          <w:tcPr>
            <w:tcW w:w="2070" w:type="dxa"/>
          </w:tcPr>
          <w:p w14:paraId="01B95A1D" w14:textId="7F9F0449" w:rsidR="0037121B" w:rsidRPr="00ED4EFB" w:rsidRDefault="0037121B"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rPr>
            </w:pPr>
          </w:p>
        </w:tc>
        <w:tc>
          <w:tcPr>
            <w:tcW w:w="2340" w:type="dxa"/>
          </w:tcPr>
          <w:p w14:paraId="3EC2C534" w14:textId="039ED6B1" w:rsidR="0037121B" w:rsidRPr="00ED4EFB" w:rsidRDefault="0037121B"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rPr>
            </w:pPr>
          </w:p>
        </w:tc>
        <w:tc>
          <w:tcPr>
            <w:tcW w:w="3348" w:type="dxa"/>
          </w:tcPr>
          <w:p w14:paraId="51143E59" w14:textId="19EF1254" w:rsidR="0037121B" w:rsidRPr="00ED4EFB" w:rsidRDefault="0037121B" w:rsidP="00394011">
            <w:pPr>
              <w:pStyle w:val="Subtitle"/>
              <w:ind w:left="360"/>
              <w:cnfStyle w:val="000000000000" w:firstRow="0" w:lastRow="0" w:firstColumn="0" w:lastColumn="0" w:oddVBand="0" w:evenVBand="0" w:oddHBand="0" w:evenHBand="0" w:firstRowFirstColumn="0" w:firstRowLastColumn="0" w:lastRowFirstColumn="0" w:lastRowLastColumn="0"/>
              <w:rPr>
                <w:rFonts w:asciiTheme="minorHAnsi" w:hAnsiTheme="minorHAnsi"/>
                <w:b w:val="0"/>
                <w:bCs/>
                <w:sz w:val="20"/>
              </w:rPr>
            </w:pPr>
          </w:p>
        </w:tc>
      </w:tr>
      <w:tr w:rsidR="0037121B" w:rsidRPr="00ED4EFB" w14:paraId="638D66D2" w14:textId="77777777" w:rsidTr="00237C55">
        <w:tc>
          <w:tcPr>
            <w:cnfStyle w:val="001000000000" w:firstRow="0" w:lastRow="0" w:firstColumn="1" w:lastColumn="0" w:oddVBand="0" w:evenVBand="0" w:oddHBand="0" w:evenHBand="0" w:firstRowFirstColumn="0" w:firstRowLastColumn="0" w:lastRowFirstColumn="0" w:lastRowLastColumn="0"/>
            <w:tcW w:w="1098" w:type="dxa"/>
          </w:tcPr>
          <w:p w14:paraId="59019D3D" w14:textId="6FC171D0" w:rsidR="0037121B" w:rsidRDefault="0037121B" w:rsidP="00E849EE">
            <w:pPr>
              <w:pStyle w:val="Subtitle"/>
              <w:jc w:val="both"/>
              <w:rPr>
                <w:rFonts w:asciiTheme="minorHAnsi" w:hAnsiTheme="minorHAnsi"/>
                <w:b/>
                <w:bCs w:val="0"/>
              </w:rPr>
            </w:pPr>
          </w:p>
        </w:tc>
        <w:tc>
          <w:tcPr>
            <w:tcW w:w="2070" w:type="dxa"/>
          </w:tcPr>
          <w:p w14:paraId="2DFA15D6" w14:textId="0C6091AE" w:rsidR="0037121B" w:rsidRDefault="0037121B"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rPr>
            </w:pPr>
          </w:p>
        </w:tc>
        <w:tc>
          <w:tcPr>
            <w:tcW w:w="2340" w:type="dxa"/>
          </w:tcPr>
          <w:p w14:paraId="6E248310" w14:textId="39ABBC38" w:rsidR="0037121B" w:rsidRDefault="0037121B" w:rsidP="00E849EE">
            <w:pPr>
              <w:pStyle w:val="Subtitle"/>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rPr>
            </w:pPr>
          </w:p>
        </w:tc>
        <w:tc>
          <w:tcPr>
            <w:tcW w:w="3348" w:type="dxa"/>
          </w:tcPr>
          <w:p w14:paraId="09C4F23B" w14:textId="16FB16F0" w:rsidR="0037121B" w:rsidRDefault="0037121B" w:rsidP="00FF7FC9">
            <w:pPr>
              <w:pStyle w:val="Subtitle"/>
              <w:ind w:left="360"/>
              <w:cnfStyle w:val="000000000000" w:firstRow="0" w:lastRow="0" w:firstColumn="0" w:lastColumn="0" w:oddVBand="0" w:evenVBand="0" w:oddHBand="0" w:evenHBand="0" w:firstRowFirstColumn="0" w:firstRowLastColumn="0" w:lastRowFirstColumn="0" w:lastRowLastColumn="0"/>
              <w:rPr>
                <w:rFonts w:asciiTheme="minorHAnsi" w:hAnsiTheme="minorHAnsi"/>
                <w:b w:val="0"/>
                <w:bCs/>
                <w:sz w:val="20"/>
              </w:rPr>
            </w:pPr>
          </w:p>
        </w:tc>
      </w:tr>
    </w:tbl>
    <w:p w14:paraId="7752E87F" w14:textId="060D09C8" w:rsidR="009E44DD" w:rsidRPr="00A04F28" w:rsidRDefault="005779BB">
      <w:pPr>
        <w:pStyle w:val="Subtitle"/>
        <w:rPr>
          <w:rFonts w:asciiTheme="minorHAnsi" w:hAnsiTheme="minorHAnsi"/>
        </w:rPr>
      </w:pPr>
      <w:r w:rsidRPr="00A04F28">
        <w:rPr>
          <w:rFonts w:asciiTheme="minorHAnsi" w:hAnsiTheme="minorHAnsi"/>
        </w:rPr>
        <w:br w:type="page"/>
      </w:r>
      <w:commentRangeStart w:id="1"/>
      <w:r w:rsidRPr="003D3DB2">
        <w:rPr>
          <w:rFonts w:asciiTheme="minorHAnsi" w:hAnsiTheme="minorHAnsi"/>
          <w:highlight w:val="yellow"/>
        </w:rPr>
        <w:lastRenderedPageBreak/>
        <w:t>Document</w:t>
      </w:r>
      <w:r w:rsidR="002575C4" w:rsidRPr="003D3DB2">
        <w:rPr>
          <w:rFonts w:asciiTheme="minorHAnsi" w:hAnsiTheme="minorHAnsi"/>
          <w:highlight w:val="yellow"/>
        </w:rPr>
        <w:t xml:space="preserve"> Review &amp;</w:t>
      </w:r>
      <w:r w:rsidR="0060128F" w:rsidRPr="003D3DB2">
        <w:rPr>
          <w:rFonts w:asciiTheme="minorHAnsi" w:hAnsiTheme="minorHAnsi"/>
          <w:highlight w:val="yellow"/>
        </w:rPr>
        <w:t xml:space="preserve"> </w:t>
      </w:r>
      <w:r w:rsidRPr="003D3DB2">
        <w:rPr>
          <w:rFonts w:asciiTheme="minorHAnsi" w:hAnsiTheme="minorHAnsi"/>
          <w:highlight w:val="yellow"/>
        </w:rPr>
        <w:t>Approvals</w:t>
      </w:r>
      <w:commentRangeEnd w:id="1"/>
      <w:r w:rsidR="00D21F02">
        <w:rPr>
          <w:rStyle w:val="CommentReference"/>
          <w:b w:val="0"/>
        </w:rPr>
        <w:commentReference w:id="1"/>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638"/>
        <w:gridCol w:w="2520"/>
        <w:gridCol w:w="1530"/>
        <w:gridCol w:w="1617"/>
        <w:gridCol w:w="1551"/>
      </w:tblGrid>
      <w:tr w:rsidR="00B64AD4" w:rsidRPr="00A04F28" w14:paraId="22412CCE" w14:textId="77777777" w:rsidTr="001B2B98">
        <w:tc>
          <w:tcPr>
            <w:tcW w:w="8856" w:type="dxa"/>
            <w:gridSpan w:val="5"/>
            <w:shd w:val="clear" w:color="auto" w:fill="548DD4"/>
          </w:tcPr>
          <w:p w14:paraId="310EDD01" w14:textId="77777777" w:rsidR="00B64AD4" w:rsidRPr="00D60014" w:rsidRDefault="00B64AD4" w:rsidP="001B2B98">
            <w:pPr>
              <w:pStyle w:val="BodyText3"/>
              <w:jc w:val="center"/>
              <w:rPr>
                <w:rFonts w:asciiTheme="minorHAnsi" w:hAnsiTheme="minorHAnsi"/>
                <w:b/>
                <w:i w:val="0"/>
                <w:sz w:val="28"/>
                <w:szCs w:val="24"/>
                <w:u w:val="single"/>
              </w:rPr>
            </w:pPr>
            <w:r w:rsidRPr="00D60014">
              <w:rPr>
                <w:rFonts w:asciiTheme="minorHAnsi" w:hAnsiTheme="minorHAnsi"/>
                <w:i w:val="0"/>
                <w:color w:val="auto"/>
                <w:sz w:val="28"/>
                <w:szCs w:val="24"/>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Approvers &amp; Reviewers</w:t>
            </w:r>
          </w:p>
        </w:tc>
      </w:tr>
      <w:tr w:rsidR="00B64AD4" w:rsidRPr="00A04F28" w14:paraId="4FF8F3C9" w14:textId="77777777" w:rsidTr="007A5550">
        <w:tc>
          <w:tcPr>
            <w:tcW w:w="1638" w:type="dxa"/>
            <w:shd w:val="clear" w:color="auto" w:fill="B8CCE4"/>
          </w:tcPr>
          <w:p w14:paraId="3960B294" w14:textId="77777777" w:rsidR="00B64AD4" w:rsidRPr="00A04F28" w:rsidRDefault="00B64AD4" w:rsidP="001B2B98">
            <w:pPr>
              <w:pStyle w:val="BodyText3"/>
              <w:jc w:val="center"/>
              <w:rPr>
                <w:rFonts w:asciiTheme="minorHAnsi" w:hAnsiTheme="minorHAnsi"/>
                <w:b/>
                <w:bCs/>
                <w:i w:val="0"/>
                <w:sz w:val="22"/>
                <w:szCs w:val="24"/>
              </w:rPr>
            </w:pPr>
            <w:r w:rsidRPr="00A04F28">
              <w:rPr>
                <w:rFonts w:asciiTheme="minorHAnsi" w:hAnsiTheme="minorHAnsi"/>
                <w:b/>
                <w:bCs/>
                <w:i w:val="0"/>
                <w:sz w:val="22"/>
                <w:szCs w:val="24"/>
              </w:rPr>
              <w:t>Name</w:t>
            </w:r>
          </w:p>
        </w:tc>
        <w:tc>
          <w:tcPr>
            <w:tcW w:w="2520" w:type="dxa"/>
            <w:shd w:val="clear" w:color="auto" w:fill="B8CCE4"/>
          </w:tcPr>
          <w:p w14:paraId="4DAFA624" w14:textId="77777777" w:rsidR="00B64AD4" w:rsidRPr="00A04F28" w:rsidRDefault="00B64AD4" w:rsidP="001B2B98">
            <w:pPr>
              <w:pStyle w:val="BodyText3"/>
              <w:jc w:val="center"/>
              <w:rPr>
                <w:rFonts w:asciiTheme="minorHAnsi" w:hAnsiTheme="minorHAnsi"/>
                <w:b/>
                <w:i w:val="0"/>
                <w:sz w:val="22"/>
                <w:szCs w:val="24"/>
              </w:rPr>
            </w:pPr>
            <w:r w:rsidRPr="00A04F28">
              <w:rPr>
                <w:rFonts w:asciiTheme="minorHAnsi" w:hAnsiTheme="minorHAnsi"/>
                <w:b/>
                <w:i w:val="0"/>
                <w:sz w:val="22"/>
                <w:szCs w:val="24"/>
              </w:rPr>
              <w:t>Project Role</w:t>
            </w:r>
          </w:p>
        </w:tc>
        <w:tc>
          <w:tcPr>
            <w:tcW w:w="1530" w:type="dxa"/>
            <w:shd w:val="clear" w:color="auto" w:fill="B8CCE4"/>
          </w:tcPr>
          <w:p w14:paraId="66858CC4" w14:textId="77777777" w:rsidR="00B64AD4" w:rsidRPr="00A04F28" w:rsidRDefault="00B64AD4" w:rsidP="001B2B98">
            <w:pPr>
              <w:pStyle w:val="BodyText3"/>
              <w:jc w:val="center"/>
              <w:rPr>
                <w:rFonts w:asciiTheme="minorHAnsi" w:hAnsiTheme="minorHAnsi"/>
                <w:b/>
                <w:i w:val="0"/>
                <w:sz w:val="22"/>
                <w:szCs w:val="24"/>
              </w:rPr>
            </w:pPr>
            <w:r w:rsidRPr="00A04F28">
              <w:rPr>
                <w:rFonts w:asciiTheme="minorHAnsi" w:hAnsiTheme="minorHAnsi"/>
                <w:b/>
                <w:i w:val="0"/>
                <w:sz w:val="22"/>
                <w:szCs w:val="24"/>
              </w:rPr>
              <w:t xml:space="preserve">Department </w:t>
            </w:r>
          </w:p>
        </w:tc>
        <w:tc>
          <w:tcPr>
            <w:tcW w:w="1617" w:type="dxa"/>
            <w:shd w:val="clear" w:color="auto" w:fill="B8CCE4"/>
          </w:tcPr>
          <w:p w14:paraId="2C76254E" w14:textId="77777777" w:rsidR="00B64AD4" w:rsidRPr="00A04F28" w:rsidRDefault="00B64AD4" w:rsidP="001B2B98">
            <w:pPr>
              <w:pStyle w:val="BodyText3"/>
              <w:jc w:val="center"/>
              <w:rPr>
                <w:rFonts w:asciiTheme="minorHAnsi" w:hAnsiTheme="minorHAnsi"/>
                <w:b/>
                <w:i w:val="0"/>
                <w:sz w:val="22"/>
                <w:szCs w:val="24"/>
              </w:rPr>
            </w:pPr>
            <w:r w:rsidRPr="00A04F28">
              <w:rPr>
                <w:rFonts w:asciiTheme="minorHAnsi" w:hAnsiTheme="minorHAnsi"/>
                <w:b/>
                <w:i w:val="0"/>
                <w:sz w:val="22"/>
                <w:szCs w:val="24"/>
              </w:rPr>
              <w:t>Approver/Reviewer</w:t>
            </w:r>
          </w:p>
        </w:tc>
        <w:tc>
          <w:tcPr>
            <w:tcW w:w="1551" w:type="dxa"/>
            <w:shd w:val="clear" w:color="auto" w:fill="B8CCE4"/>
          </w:tcPr>
          <w:p w14:paraId="4B81DC9B" w14:textId="77777777" w:rsidR="00B64AD4" w:rsidRPr="00A04F28" w:rsidRDefault="00B64AD4" w:rsidP="001B2B98">
            <w:pPr>
              <w:pStyle w:val="BodyText3"/>
              <w:jc w:val="center"/>
              <w:rPr>
                <w:rFonts w:asciiTheme="minorHAnsi" w:hAnsiTheme="minorHAnsi"/>
                <w:b/>
                <w:i w:val="0"/>
                <w:sz w:val="22"/>
                <w:szCs w:val="24"/>
              </w:rPr>
            </w:pPr>
            <w:r w:rsidRPr="00A04F28">
              <w:rPr>
                <w:rFonts w:asciiTheme="minorHAnsi" w:hAnsiTheme="minorHAnsi"/>
                <w:b/>
                <w:i w:val="0"/>
                <w:sz w:val="22"/>
                <w:szCs w:val="24"/>
              </w:rPr>
              <w:t xml:space="preserve">Approval </w:t>
            </w:r>
          </w:p>
        </w:tc>
      </w:tr>
      <w:tr w:rsidR="00394011" w:rsidRPr="00A04F28" w14:paraId="52A1128C" w14:textId="77777777" w:rsidTr="007A5550">
        <w:tc>
          <w:tcPr>
            <w:tcW w:w="1638" w:type="dxa"/>
            <w:shd w:val="clear" w:color="auto" w:fill="FFFFFF"/>
          </w:tcPr>
          <w:p w14:paraId="1CAD38D1" w14:textId="239A9336" w:rsidR="00394011" w:rsidRPr="00F40C5E" w:rsidRDefault="00860545" w:rsidP="001B2B98">
            <w:pPr>
              <w:pStyle w:val="Tabletext"/>
              <w:rPr>
                <w:rFonts w:asciiTheme="minorHAnsi" w:hAnsiTheme="minorHAnsi"/>
              </w:rPr>
            </w:pPr>
            <w:r>
              <w:rPr>
                <w:rFonts w:asciiTheme="minorHAnsi" w:hAnsiTheme="minorHAnsi"/>
              </w:rPr>
              <w:t>Eric Dobbs</w:t>
            </w:r>
          </w:p>
        </w:tc>
        <w:tc>
          <w:tcPr>
            <w:tcW w:w="2520" w:type="dxa"/>
            <w:shd w:val="clear" w:color="auto" w:fill="FFFFFF"/>
          </w:tcPr>
          <w:p w14:paraId="3C6978C0" w14:textId="54844BB1" w:rsidR="00394011" w:rsidRPr="00F40C5E" w:rsidRDefault="00394011" w:rsidP="00F41A1C">
            <w:pPr>
              <w:pStyle w:val="Tabletext"/>
              <w:rPr>
                <w:rFonts w:asciiTheme="minorHAnsi" w:hAnsiTheme="minorHAnsi"/>
              </w:rPr>
            </w:pPr>
          </w:p>
        </w:tc>
        <w:tc>
          <w:tcPr>
            <w:tcW w:w="1530" w:type="dxa"/>
            <w:shd w:val="clear" w:color="auto" w:fill="FFFFFF"/>
          </w:tcPr>
          <w:p w14:paraId="354A3AE3" w14:textId="77777777" w:rsidR="00394011" w:rsidRPr="00F40C5E" w:rsidRDefault="00394011" w:rsidP="001B2B98">
            <w:pPr>
              <w:pStyle w:val="Tabletext"/>
              <w:jc w:val="center"/>
              <w:rPr>
                <w:rFonts w:asciiTheme="minorHAnsi" w:hAnsiTheme="minorHAnsi"/>
              </w:rPr>
            </w:pPr>
            <w:r w:rsidRPr="00F40C5E">
              <w:rPr>
                <w:rFonts w:asciiTheme="minorHAnsi" w:hAnsiTheme="minorHAnsi"/>
              </w:rPr>
              <w:t>TMO</w:t>
            </w:r>
          </w:p>
        </w:tc>
        <w:tc>
          <w:tcPr>
            <w:tcW w:w="1617" w:type="dxa"/>
            <w:shd w:val="clear" w:color="auto" w:fill="FFFFFF"/>
          </w:tcPr>
          <w:p w14:paraId="7BC1E7D5" w14:textId="77777777" w:rsidR="00394011" w:rsidRPr="00B05843" w:rsidRDefault="00394011" w:rsidP="00B05843">
            <w:pPr>
              <w:pStyle w:val="Tabletext"/>
              <w:jc w:val="center"/>
              <w:rPr>
                <w:rFonts w:asciiTheme="minorHAnsi" w:hAnsiTheme="minorHAnsi"/>
              </w:rPr>
            </w:pPr>
            <w:r w:rsidRPr="00B05843">
              <w:rPr>
                <w:rFonts w:asciiTheme="minorHAnsi" w:hAnsiTheme="minorHAnsi"/>
              </w:rPr>
              <w:t>Approver</w:t>
            </w:r>
          </w:p>
        </w:tc>
        <w:tc>
          <w:tcPr>
            <w:tcW w:w="1551" w:type="dxa"/>
            <w:shd w:val="clear" w:color="auto" w:fill="FFFFFF"/>
          </w:tcPr>
          <w:p w14:paraId="58E7E09F" w14:textId="5AE9983A" w:rsidR="00394011" w:rsidRPr="00F40C5E" w:rsidRDefault="00394011" w:rsidP="001B2B98">
            <w:pPr>
              <w:pStyle w:val="BodyText3"/>
              <w:jc w:val="left"/>
              <w:rPr>
                <w:rFonts w:asciiTheme="minorHAnsi" w:hAnsiTheme="minorHAnsi"/>
                <w:i w:val="0"/>
                <w:sz w:val="20"/>
              </w:rPr>
            </w:pPr>
          </w:p>
        </w:tc>
      </w:tr>
      <w:tr w:rsidR="00394011" w:rsidRPr="00A04F28" w14:paraId="1CF6067B" w14:textId="77777777" w:rsidTr="007A5550">
        <w:tc>
          <w:tcPr>
            <w:tcW w:w="1638" w:type="dxa"/>
            <w:shd w:val="clear" w:color="auto" w:fill="FFFFFF"/>
          </w:tcPr>
          <w:p w14:paraId="08515616" w14:textId="4575590D" w:rsidR="00394011" w:rsidRPr="00F40C5E" w:rsidRDefault="00F52A20" w:rsidP="001B2B98">
            <w:pPr>
              <w:pStyle w:val="Tabletext"/>
              <w:rPr>
                <w:rFonts w:asciiTheme="minorHAnsi" w:hAnsiTheme="minorHAnsi"/>
              </w:rPr>
            </w:pPr>
            <w:r>
              <w:rPr>
                <w:rFonts w:asciiTheme="minorHAnsi" w:hAnsiTheme="minorHAnsi"/>
              </w:rPr>
              <w:t>Peter Samson</w:t>
            </w:r>
          </w:p>
        </w:tc>
        <w:tc>
          <w:tcPr>
            <w:tcW w:w="2520" w:type="dxa"/>
            <w:shd w:val="clear" w:color="auto" w:fill="FFFFFF"/>
          </w:tcPr>
          <w:p w14:paraId="33603993" w14:textId="309E48CA" w:rsidR="00394011" w:rsidRPr="00F40C5E" w:rsidRDefault="00394011" w:rsidP="001B2B98">
            <w:pPr>
              <w:pStyle w:val="Tabletext"/>
              <w:rPr>
                <w:rFonts w:asciiTheme="minorHAnsi" w:hAnsiTheme="minorHAnsi"/>
              </w:rPr>
            </w:pPr>
            <w:r w:rsidRPr="00B05843">
              <w:rPr>
                <w:rFonts w:asciiTheme="minorHAnsi" w:hAnsiTheme="minorHAnsi"/>
              </w:rPr>
              <w:t>Lead Architect</w:t>
            </w:r>
          </w:p>
        </w:tc>
        <w:tc>
          <w:tcPr>
            <w:tcW w:w="1530" w:type="dxa"/>
            <w:shd w:val="clear" w:color="auto" w:fill="FFFFFF"/>
          </w:tcPr>
          <w:p w14:paraId="0D8D7CFE" w14:textId="77777777" w:rsidR="00394011" w:rsidRPr="00F40C5E" w:rsidRDefault="00394011" w:rsidP="001B2B98">
            <w:pPr>
              <w:pStyle w:val="Tabletext"/>
              <w:jc w:val="center"/>
              <w:rPr>
                <w:rFonts w:asciiTheme="minorHAnsi" w:hAnsiTheme="minorHAnsi"/>
              </w:rPr>
            </w:pPr>
            <w:r w:rsidRPr="00F40C5E">
              <w:rPr>
                <w:rFonts w:asciiTheme="minorHAnsi" w:hAnsiTheme="minorHAnsi"/>
              </w:rPr>
              <w:t>TMO</w:t>
            </w:r>
          </w:p>
        </w:tc>
        <w:tc>
          <w:tcPr>
            <w:tcW w:w="1617" w:type="dxa"/>
            <w:shd w:val="clear" w:color="auto" w:fill="FFFFFF"/>
          </w:tcPr>
          <w:p w14:paraId="0800E5C8" w14:textId="77777777" w:rsidR="00394011" w:rsidRPr="00B05843" w:rsidRDefault="00394011" w:rsidP="00B05843">
            <w:pPr>
              <w:pStyle w:val="Tabletext"/>
              <w:jc w:val="center"/>
              <w:rPr>
                <w:rFonts w:asciiTheme="minorHAnsi" w:hAnsiTheme="minorHAnsi"/>
              </w:rPr>
            </w:pPr>
            <w:r w:rsidRPr="00B05843">
              <w:rPr>
                <w:rFonts w:asciiTheme="minorHAnsi" w:hAnsiTheme="minorHAnsi"/>
              </w:rPr>
              <w:t>Approver</w:t>
            </w:r>
          </w:p>
        </w:tc>
        <w:tc>
          <w:tcPr>
            <w:tcW w:w="1551" w:type="dxa"/>
            <w:shd w:val="clear" w:color="auto" w:fill="FFFFFF"/>
          </w:tcPr>
          <w:p w14:paraId="257BE467" w14:textId="4E81C6CE" w:rsidR="00394011" w:rsidRPr="00F40C5E" w:rsidRDefault="00394011" w:rsidP="001B2B98">
            <w:pPr>
              <w:pStyle w:val="BodyText3"/>
              <w:jc w:val="left"/>
              <w:rPr>
                <w:rFonts w:asciiTheme="minorHAnsi" w:hAnsiTheme="minorHAnsi"/>
                <w:i w:val="0"/>
                <w:sz w:val="20"/>
              </w:rPr>
            </w:pPr>
          </w:p>
        </w:tc>
      </w:tr>
      <w:tr w:rsidR="00394011" w:rsidRPr="00A04F28" w14:paraId="661FB329" w14:textId="77777777" w:rsidTr="007A5550">
        <w:tc>
          <w:tcPr>
            <w:tcW w:w="1638" w:type="dxa"/>
            <w:shd w:val="clear" w:color="auto" w:fill="FFFFFF"/>
          </w:tcPr>
          <w:p w14:paraId="3BE201FC" w14:textId="7C0E4C3D" w:rsidR="00394011" w:rsidRPr="00F40C5E" w:rsidRDefault="00394011" w:rsidP="00962ACA">
            <w:pPr>
              <w:pStyle w:val="Tabletext"/>
              <w:rPr>
                <w:rFonts w:asciiTheme="minorHAnsi" w:hAnsiTheme="minorHAnsi"/>
              </w:rPr>
            </w:pPr>
          </w:p>
        </w:tc>
        <w:tc>
          <w:tcPr>
            <w:tcW w:w="2520" w:type="dxa"/>
            <w:shd w:val="clear" w:color="auto" w:fill="FFFFFF"/>
          </w:tcPr>
          <w:p w14:paraId="6872FBBC" w14:textId="49ADFBA9" w:rsidR="00394011" w:rsidRPr="00F40C5E" w:rsidRDefault="00394011" w:rsidP="00563D68">
            <w:pPr>
              <w:pStyle w:val="Tabletext"/>
              <w:rPr>
                <w:rFonts w:asciiTheme="minorHAnsi" w:hAnsiTheme="minorHAnsi"/>
              </w:rPr>
            </w:pPr>
            <w:r w:rsidRPr="00B05843">
              <w:rPr>
                <w:rFonts w:asciiTheme="minorHAnsi" w:hAnsiTheme="minorHAnsi"/>
              </w:rPr>
              <w:t>Lead</w:t>
            </w:r>
            <w:r w:rsidR="00563D68">
              <w:rPr>
                <w:rFonts w:asciiTheme="minorHAnsi" w:hAnsiTheme="minorHAnsi"/>
              </w:rPr>
              <w:t xml:space="preserve"> </w:t>
            </w:r>
            <w:r w:rsidRPr="00B05843">
              <w:rPr>
                <w:rFonts w:asciiTheme="minorHAnsi" w:hAnsiTheme="minorHAnsi"/>
              </w:rPr>
              <w:t xml:space="preserve"> SA</w:t>
            </w:r>
          </w:p>
        </w:tc>
        <w:tc>
          <w:tcPr>
            <w:tcW w:w="1530" w:type="dxa"/>
            <w:shd w:val="clear" w:color="auto" w:fill="FFFFFF"/>
          </w:tcPr>
          <w:p w14:paraId="1E303750" w14:textId="2831E4E7" w:rsidR="00394011" w:rsidRPr="00F40C5E" w:rsidRDefault="00394011" w:rsidP="001B2B98">
            <w:pPr>
              <w:pStyle w:val="Tabletext"/>
              <w:jc w:val="center"/>
              <w:rPr>
                <w:rFonts w:asciiTheme="minorHAnsi" w:hAnsiTheme="minorHAnsi"/>
              </w:rPr>
            </w:pPr>
            <w:r w:rsidRPr="00F40C5E">
              <w:rPr>
                <w:rFonts w:asciiTheme="minorHAnsi" w:hAnsiTheme="minorHAnsi"/>
              </w:rPr>
              <w:t>TMO</w:t>
            </w:r>
          </w:p>
        </w:tc>
        <w:tc>
          <w:tcPr>
            <w:tcW w:w="1617" w:type="dxa"/>
            <w:shd w:val="clear" w:color="auto" w:fill="FFFFFF"/>
          </w:tcPr>
          <w:p w14:paraId="3AC6ADA3" w14:textId="1D2749E3" w:rsidR="00394011" w:rsidRPr="00B05843" w:rsidRDefault="00394011" w:rsidP="00B05843">
            <w:pPr>
              <w:pStyle w:val="Tabletext"/>
              <w:jc w:val="center"/>
              <w:rPr>
                <w:rFonts w:asciiTheme="minorHAnsi" w:hAnsiTheme="minorHAnsi"/>
              </w:rPr>
            </w:pPr>
            <w:r w:rsidRPr="00B05843">
              <w:rPr>
                <w:rFonts w:asciiTheme="minorHAnsi" w:hAnsiTheme="minorHAnsi"/>
              </w:rPr>
              <w:t>Approver</w:t>
            </w:r>
          </w:p>
        </w:tc>
        <w:tc>
          <w:tcPr>
            <w:tcW w:w="1551" w:type="dxa"/>
            <w:shd w:val="clear" w:color="auto" w:fill="FFFFFF"/>
          </w:tcPr>
          <w:p w14:paraId="73001B2E" w14:textId="63B4AF97" w:rsidR="00394011" w:rsidRPr="00F40C5E" w:rsidRDefault="00394011" w:rsidP="001B2B98">
            <w:pPr>
              <w:pStyle w:val="BodyText3"/>
              <w:jc w:val="left"/>
              <w:rPr>
                <w:rFonts w:asciiTheme="minorHAnsi" w:hAnsiTheme="minorHAnsi"/>
                <w:i w:val="0"/>
                <w:sz w:val="20"/>
              </w:rPr>
            </w:pPr>
          </w:p>
        </w:tc>
      </w:tr>
      <w:tr w:rsidR="00394011" w:rsidRPr="00A04F28" w14:paraId="1A4A349C" w14:textId="77777777" w:rsidTr="007A5550">
        <w:tc>
          <w:tcPr>
            <w:tcW w:w="1638" w:type="dxa"/>
            <w:shd w:val="clear" w:color="auto" w:fill="FFFFFF"/>
          </w:tcPr>
          <w:p w14:paraId="256365F7" w14:textId="5A506401" w:rsidR="00394011" w:rsidRPr="00F40C5E" w:rsidRDefault="00E82B9A" w:rsidP="00563D68">
            <w:pPr>
              <w:pStyle w:val="Tabletext"/>
              <w:rPr>
                <w:rFonts w:asciiTheme="minorHAnsi" w:hAnsiTheme="minorHAnsi"/>
              </w:rPr>
            </w:pPr>
            <w:r>
              <w:rPr>
                <w:rFonts w:asciiTheme="minorHAnsi" w:hAnsiTheme="minorHAnsi"/>
              </w:rPr>
              <w:t>Lakshmi Kannan</w:t>
            </w:r>
          </w:p>
        </w:tc>
        <w:tc>
          <w:tcPr>
            <w:tcW w:w="2520" w:type="dxa"/>
            <w:shd w:val="clear" w:color="auto" w:fill="FFFFFF"/>
          </w:tcPr>
          <w:p w14:paraId="714B80EE" w14:textId="43AC6E50" w:rsidR="00394011" w:rsidRPr="00F40C5E" w:rsidRDefault="00152E70" w:rsidP="001B2B98">
            <w:pPr>
              <w:pStyle w:val="Tabletext"/>
              <w:rPr>
                <w:rFonts w:asciiTheme="minorHAnsi" w:hAnsiTheme="minorHAnsi"/>
              </w:rPr>
            </w:pPr>
            <w:r w:rsidRPr="00B05843">
              <w:rPr>
                <w:rFonts w:asciiTheme="minorHAnsi" w:hAnsiTheme="minorHAnsi"/>
              </w:rPr>
              <w:t xml:space="preserve">Lead </w:t>
            </w:r>
            <w:r w:rsidR="00394011" w:rsidRPr="00B05843">
              <w:rPr>
                <w:rFonts w:asciiTheme="minorHAnsi" w:hAnsiTheme="minorHAnsi"/>
              </w:rPr>
              <w:t>EIP developer</w:t>
            </w:r>
          </w:p>
        </w:tc>
        <w:tc>
          <w:tcPr>
            <w:tcW w:w="1530" w:type="dxa"/>
            <w:shd w:val="clear" w:color="auto" w:fill="FFFFFF"/>
          </w:tcPr>
          <w:p w14:paraId="789E203F" w14:textId="77777777" w:rsidR="00394011" w:rsidRPr="00F40C5E" w:rsidRDefault="00394011" w:rsidP="001B2B98">
            <w:pPr>
              <w:pStyle w:val="Tabletext"/>
              <w:jc w:val="center"/>
              <w:rPr>
                <w:rFonts w:asciiTheme="minorHAnsi" w:hAnsiTheme="minorHAnsi"/>
              </w:rPr>
            </w:pPr>
            <w:r w:rsidRPr="00F40C5E">
              <w:rPr>
                <w:rFonts w:asciiTheme="minorHAnsi" w:hAnsiTheme="minorHAnsi"/>
              </w:rPr>
              <w:t>TMO</w:t>
            </w:r>
          </w:p>
        </w:tc>
        <w:tc>
          <w:tcPr>
            <w:tcW w:w="1617" w:type="dxa"/>
            <w:shd w:val="clear" w:color="auto" w:fill="FFFFFF"/>
          </w:tcPr>
          <w:p w14:paraId="6547FF67" w14:textId="77777777" w:rsidR="00394011" w:rsidRPr="00B05843" w:rsidRDefault="00394011" w:rsidP="00B05843">
            <w:pPr>
              <w:pStyle w:val="Tabletext"/>
              <w:jc w:val="center"/>
              <w:rPr>
                <w:rFonts w:asciiTheme="minorHAnsi" w:hAnsiTheme="minorHAnsi"/>
              </w:rPr>
            </w:pPr>
            <w:r w:rsidRPr="00B05843">
              <w:rPr>
                <w:rFonts w:asciiTheme="minorHAnsi" w:hAnsiTheme="minorHAnsi"/>
              </w:rPr>
              <w:t>Approver</w:t>
            </w:r>
          </w:p>
        </w:tc>
        <w:tc>
          <w:tcPr>
            <w:tcW w:w="1551" w:type="dxa"/>
            <w:shd w:val="clear" w:color="auto" w:fill="FFFFFF"/>
          </w:tcPr>
          <w:p w14:paraId="161E0FA0" w14:textId="25C11D22" w:rsidR="00394011" w:rsidRPr="00F40C5E" w:rsidRDefault="00394011" w:rsidP="001B2B98">
            <w:pPr>
              <w:pStyle w:val="BodyText3"/>
              <w:jc w:val="left"/>
              <w:rPr>
                <w:rFonts w:asciiTheme="minorHAnsi" w:hAnsiTheme="minorHAnsi"/>
                <w:i w:val="0"/>
                <w:sz w:val="20"/>
              </w:rPr>
            </w:pPr>
          </w:p>
        </w:tc>
      </w:tr>
      <w:tr w:rsidR="00F52A20" w:rsidRPr="00A04F28" w14:paraId="6912887B" w14:textId="77777777" w:rsidTr="007A5550">
        <w:tc>
          <w:tcPr>
            <w:tcW w:w="1638" w:type="dxa"/>
            <w:shd w:val="clear" w:color="auto" w:fill="auto"/>
          </w:tcPr>
          <w:p w14:paraId="66EB02CB" w14:textId="6D346253" w:rsidR="00F52A20" w:rsidRDefault="0063465B" w:rsidP="00860545">
            <w:pPr>
              <w:pStyle w:val="Tabletext"/>
              <w:rPr>
                <w:rFonts w:asciiTheme="minorHAnsi" w:hAnsiTheme="minorHAnsi"/>
              </w:rPr>
            </w:pPr>
            <w:r>
              <w:rPr>
                <w:rFonts w:asciiTheme="minorHAnsi" w:hAnsiTheme="minorHAnsi"/>
              </w:rPr>
              <w:t xml:space="preserve">Joe </w:t>
            </w:r>
            <w:proofErr w:type="spellStart"/>
            <w:r>
              <w:rPr>
                <w:rFonts w:asciiTheme="minorHAnsi" w:hAnsiTheme="minorHAnsi"/>
              </w:rPr>
              <w:t>Blaszcak</w:t>
            </w:r>
            <w:proofErr w:type="spellEnd"/>
            <w:r>
              <w:rPr>
                <w:rFonts w:asciiTheme="minorHAnsi" w:hAnsiTheme="minorHAnsi"/>
              </w:rPr>
              <w:t>/</w:t>
            </w:r>
            <w:r w:rsidR="00860545">
              <w:rPr>
                <w:rFonts w:asciiTheme="minorHAnsi" w:hAnsiTheme="minorHAnsi"/>
              </w:rPr>
              <w:t>Chris Li</w:t>
            </w:r>
          </w:p>
        </w:tc>
        <w:tc>
          <w:tcPr>
            <w:tcW w:w="2520" w:type="dxa"/>
            <w:shd w:val="clear" w:color="auto" w:fill="auto"/>
          </w:tcPr>
          <w:p w14:paraId="60D71C48" w14:textId="41E62442" w:rsidR="00F52A20" w:rsidRDefault="00F52A20" w:rsidP="001B2B98">
            <w:pPr>
              <w:pStyle w:val="Tabletext"/>
              <w:rPr>
                <w:rFonts w:asciiTheme="minorHAnsi" w:hAnsiTheme="minorHAnsi"/>
              </w:rPr>
            </w:pPr>
            <w:r>
              <w:rPr>
                <w:rFonts w:asciiTheme="minorHAnsi" w:hAnsiTheme="minorHAnsi"/>
              </w:rPr>
              <w:t>Architects</w:t>
            </w:r>
          </w:p>
        </w:tc>
        <w:tc>
          <w:tcPr>
            <w:tcW w:w="1530" w:type="dxa"/>
            <w:shd w:val="clear" w:color="auto" w:fill="auto"/>
          </w:tcPr>
          <w:p w14:paraId="3764DDA2" w14:textId="63758DF5" w:rsidR="00F52A20" w:rsidRPr="00F40C5E" w:rsidRDefault="0063465B" w:rsidP="001B2B98">
            <w:pPr>
              <w:pStyle w:val="Tabletext"/>
              <w:jc w:val="center"/>
              <w:rPr>
                <w:rFonts w:asciiTheme="minorHAnsi" w:hAnsiTheme="minorHAnsi"/>
              </w:rPr>
            </w:pPr>
            <w:r>
              <w:rPr>
                <w:rFonts w:asciiTheme="minorHAnsi" w:hAnsiTheme="minorHAnsi"/>
              </w:rPr>
              <w:t>TMO</w:t>
            </w:r>
          </w:p>
        </w:tc>
        <w:tc>
          <w:tcPr>
            <w:tcW w:w="1617" w:type="dxa"/>
            <w:shd w:val="clear" w:color="auto" w:fill="auto"/>
          </w:tcPr>
          <w:p w14:paraId="339763C6" w14:textId="37CA358F" w:rsidR="00F52A20" w:rsidRDefault="0063465B" w:rsidP="00B05843">
            <w:pPr>
              <w:pStyle w:val="Tabletext"/>
              <w:jc w:val="center"/>
              <w:rPr>
                <w:rFonts w:asciiTheme="minorHAnsi" w:hAnsiTheme="minorHAnsi"/>
              </w:rPr>
            </w:pPr>
            <w:r>
              <w:rPr>
                <w:rFonts w:asciiTheme="minorHAnsi" w:hAnsiTheme="minorHAnsi"/>
              </w:rPr>
              <w:t>Reviewer</w:t>
            </w:r>
          </w:p>
        </w:tc>
        <w:tc>
          <w:tcPr>
            <w:tcW w:w="1551" w:type="dxa"/>
            <w:shd w:val="clear" w:color="auto" w:fill="auto"/>
          </w:tcPr>
          <w:p w14:paraId="51DB6730" w14:textId="77777777" w:rsidR="00F52A20" w:rsidRPr="00F40C5E" w:rsidRDefault="00F52A20" w:rsidP="001B2B98">
            <w:pPr>
              <w:pStyle w:val="BodyText3"/>
              <w:jc w:val="left"/>
              <w:rPr>
                <w:rFonts w:asciiTheme="minorHAnsi" w:hAnsiTheme="minorHAnsi"/>
                <w:i w:val="0"/>
                <w:sz w:val="20"/>
              </w:rPr>
            </w:pPr>
          </w:p>
        </w:tc>
      </w:tr>
      <w:tr w:rsidR="001B2B98" w:rsidRPr="00A04F28" w14:paraId="7152B64B" w14:textId="77777777" w:rsidTr="007A5550">
        <w:tc>
          <w:tcPr>
            <w:tcW w:w="1638" w:type="dxa"/>
            <w:shd w:val="clear" w:color="auto" w:fill="auto"/>
          </w:tcPr>
          <w:p w14:paraId="648699D6" w14:textId="1F90E4AB" w:rsidR="001B2B98" w:rsidRPr="00734468" w:rsidRDefault="00746C4F" w:rsidP="00860545">
            <w:pPr>
              <w:pStyle w:val="Tabletext"/>
              <w:rPr>
                <w:rFonts w:asciiTheme="minorHAnsi" w:hAnsiTheme="minorHAnsi"/>
                <w:highlight w:val="yellow"/>
              </w:rPr>
            </w:pPr>
            <w:r w:rsidRPr="00D63330">
              <w:rPr>
                <w:rFonts w:asciiTheme="minorHAnsi" w:hAnsiTheme="minorHAnsi"/>
              </w:rPr>
              <w:t xml:space="preserve"> </w:t>
            </w:r>
            <w:r w:rsidR="00A14C9B">
              <w:rPr>
                <w:rFonts w:asciiTheme="minorHAnsi" w:hAnsiTheme="minorHAnsi"/>
              </w:rPr>
              <w:t>Shivkumar Iyer</w:t>
            </w:r>
          </w:p>
        </w:tc>
        <w:tc>
          <w:tcPr>
            <w:tcW w:w="2520" w:type="dxa"/>
            <w:shd w:val="clear" w:color="auto" w:fill="auto"/>
          </w:tcPr>
          <w:p w14:paraId="1AC8933E" w14:textId="787AA017" w:rsidR="001B2B98" w:rsidRPr="00734468" w:rsidRDefault="00746C4F" w:rsidP="001B2B98">
            <w:pPr>
              <w:pStyle w:val="Tabletext"/>
              <w:rPr>
                <w:rFonts w:asciiTheme="minorHAnsi" w:hAnsiTheme="minorHAnsi"/>
                <w:highlight w:val="yellow"/>
              </w:rPr>
            </w:pPr>
            <w:r w:rsidRPr="00D63330">
              <w:rPr>
                <w:rFonts w:asciiTheme="minorHAnsi" w:hAnsiTheme="minorHAnsi"/>
              </w:rPr>
              <w:t xml:space="preserve">E2E </w:t>
            </w:r>
            <w:r w:rsidR="002860BE" w:rsidRPr="00D63330">
              <w:rPr>
                <w:rFonts w:asciiTheme="minorHAnsi" w:hAnsiTheme="minorHAnsi"/>
              </w:rPr>
              <w:t>Test Lead</w:t>
            </w:r>
          </w:p>
        </w:tc>
        <w:tc>
          <w:tcPr>
            <w:tcW w:w="1530" w:type="dxa"/>
            <w:shd w:val="clear" w:color="auto" w:fill="auto"/>
          </w:tcPr>
          <w:p w14:paraId="1BC5659A" w14:textId="2145D3D9" w:rsidR="001B2B98" w:rsidRPr="00F40C5E" w:rsidRDefault="00394011" w:rsidP="001B2B98">
            <w:pPr>
              <w:pStyle w:val="Tabletext"/>
              <w:jc w:val="center"/>
              <w:rPr>
                <w:rFonts w:asciiTheme="minorHAnsi" w:hAnsiTheme="minorHAnsi"/>
              </w:rPr>
            </w:pPr>
            <w:r>
              <w:rPr>
                <w:rFonts w:asciiTheme="minorHAnsi" w:hAnsiTheme="minorHAnsi"/>
              </w:rPr>
              <w:t>TMO</w:t>
            </w:r>
          </w:p>
        </w:tc>
        <w:tc>
          <w:tcPr>
            <w:tcW w:w="1617" w:type="dxa"/>
            <w:shd w:val="clear" w:color="auto" w:fill="auto"/>
          </w:tcPr>
          <w:p w14:paraId="7ED781A2" w14:textId="59FBC28D" w:rsidR="001B2B98" w:rsidRPr="00B05843" w:rsidRDefault="00152E70" w:rsidP="00B05843">
            <w:pPr>
              <w:pStyle w:val="Tabletext"/>
              <w:jc w:val="center"/>
              <w:rPr>
                <w:rFonts w:asciiTheme="minorHAnsi" w:hAnsiTheme="minorHAnsi"/>
              </w:rPr>
            </w:pPr>
            <w:r w:rsidRPr="00B05843">
              <w:rPr>
                <w:rFonts w:asciiTheme="minorHAnsi" w:hAnsiTheme="minorHAnsi"/>
              </w:rPr>
              <w:t>Approver</w:t>
            </w:r>
          </w:p>
        </w:tc>
        <w:tc>
          <w:tcPr>
            <w:tcW w:w="1551" w:type="dxa"/>
            <w:shd w:val="clear" w:color="auto" w:fill="auto"/>
          </w:tcPr>
          <w:p w14:paraId="2C952900" w14:textId="6FFBED1B" w:rsidR="001B2B98" w:rsidRPr="00F40C5E" w:rsidRDefault="001B2B98" w:rsidP="001B2B98">
            <w:pPr>
              <w:pStyle w:val="BodyText3"/>
              <w:jc w:val="left"/>
              <w:rPr>
                <w:rFonts w:asciiTheme="minorHAnsi" w:hAnsiTheme="minorHAnsi"/>
                <w:i w:val="0"/>
                <w:sz w:val="20"/>
              </w:rPr>
            </w:pPr>
          </w:p>
        </w:tc>
      </w:tr>
      <w:tr w:rsidR="0063465B" w:rsidRPr="00A04F28" w14:paraId="62F56545" w14:textId="77777777" w:rsidTr="007A5550">
        <w:tc>
          <w:tcPr>
            <w:tcW w:w="1638" w:type="dxa"/>
            <w:shd w:val="clear" w:color="auto" w:fill="auto"/>
          </w:tcPr>
          <w:p w14:paraId="4550A7DF" w14:textId="197C6BC9" w:rsidR="0063465B" w:rsidRPr="00D63330" w:rsidRDefault="0063465B" w:rsidP="00860545">
            <w:pPr>
              <w:pStyle w:val="Tabletext"/>
              <w:rPr>
                <w:rFonts w:asciiTheme="minorHAnsi" w:hAnsiTheme="minorHAnsi"/>
              </w:rPr>
            </w:pPr>
            <w:r>
              <w:rPr>
                <w:rFonts w:asciiTheme="minorHAnsi" w:hAnsiTheme="minorHAnsi"/>
              </w:rPr>
              <w:t>Tom Grant</w:t>
            </w:r>
          </w:p>
        </w:tc>
        <w:tc>
          <w:tcPr>
            <w:tcW w:w="2520" w:type="dxa"/>
            <w:shd w:val="clear" w:color="auto" w:fill="auto"/>
          </w:tcPr>
          <w:p w14:paraId="424502E2" w14:textId="1D948BF9" w:rsidR="0063465B" w:rsidRPr="00D63330" w:rsidRDefault="0063465B" w:rsidP="001B2B98">
            <w:pPr>
              <w:pStyle w:val="Tabletext"/>
              <w:rPr>
                <w:rFonts w:asciiTheme="minorHAnsi" w:hAnsiTheme="minorHAnsi"/>
              </w:rPr>
            </w:pPr>
            <w:r>
              <w:rPr>
                <w:rFonts w:asciiTheme="minorHAnsi" w:hAnsiTheme="minorHAnsi"/>
              </w:rPr>
              <w:t>Migration Architects</w:t>
            </w:r>
          </w:p>
        </w:tc>
        <w:tc>
          <w:tcPr>
            <w:tcW w:w="1530" w:type="dxa"/>
            <w:shd w:val="clear" w:color="auto" w:fill="auto"/>
          </w:tcPr>
          <w:p w14:paraId="6C8C6F04" w14:textId="66CA8A20" w:rsidR="0063465B" w:rsidRDefault="0063465B" w:rsidP="001B2B98">
            <w:pPr>
              <w:pStyle w:val="Tabletext"/>
              <w:jc w:val="center"/>
              <w:rPr>
                <w:rFonts w:asciiTheme="minorHAnsi" w:hAnsiTheme="minorHAnsi"/>
              </w:rPr>
            </w:pPr>
            <w:r>
              <w:rPr>
                <w:rFonts w:asciiTheme="minorHAnsi" w:hAnsiTheme="minorHAnsi"/>
              </w:rPr>
              <w:t>TMO</w:t>
            </w:r>
          </w:p>
        </w:tc>
        <w:tc>
          <w:tcPr>
            <w:tcW w:w="1617" w:type="dxa"/>
            <w:shd w:val="clear" w:color="auto" w:fill="auto"/>
          </w:tcPr>
          <w:p w14:paraId="628BE144" w14:textId="0321D016" w:rsidR="0063465B" w:rsidRPr="00B05843" w:rsidRDefault="0063465B" w:rsidP="00B05843">
            <w:pPr>
              <w:pStyle w:val="Tabletext"/>
              <w:jc w:val="center"/>
              <w:rPr>
                <w:rFonts w:asciiTheme="minorHAnsi" w:hAnsiTheme="minorHAnsi"/>
              </w:rPr>
            </w:pPr>
            <w:r>
              <w:rPr>
                <w:rFonts w:asciiTheme="minorHAnsi" w:hAnsiTheme="minorHAnsi"/>
              </w:rPr>
              <w:t>Reviewer/Approver?</w:t>
            </w:r>
          </w:p>
        </w:tc>
        <w:tc>
          <w:tcPr>
            <w:tcW w:w="1551" w:type="dxa"/>
            <w:shd w:val="clear" w:color="auto" w:fill="auto"/>
          </w:tcPr>
          <w:p w14:paraId="2B4DCE70" w14:textId="77777777" w:rsidR="0063465B" w:rsidRPr="00F40C5E" w:rsidRDefault="0063465B" w:rsidP="001B2B98">
            <w:pPr>
              <w:pStyle w:val="BodyText3"/>
              <w:jc w:val="left"/>
              <w:rPr>
                <w:rFonts w:asciiTheme="minorHAnsi" w:hAnsiTheme="minorHAnsi"/>
                <w:i w:val="0"/>
                <w:sz w:val="20"/>
              </w:rPr>
            </w:pPr>
          </w:p>
        </w:tc>
      </w:tr>
      <w:tr w:rsidR="0063465B" w:rsidRPr="00A04F28" w14:paraId="2C42AD13" w14:textId="77777777" w:rsidTr="007A5550">
        <w:tc>
          <w:tcPr>
            <w:tcW w:w="1638" w:type="dxa"/>
            <w:shd w:val="clear" w:color="auto" w:fill="auto"/>
          </w:tcPr>
          <w:p w14:paraId="7DB0379A" w14:textId="486AE992" w:rsidR="0063465B" w:rsidRDefault="00E82B9A" w:rsidP="00A7474E">
            <w:pPr>
              <w:pStyle w:val="Tabletext"/>
              <w:rPr>
                <w:rFonts w:asciiTheme="minorHAnsi" w:hAnsiTheme="minorHAnsi"/>
              </w:rPr>
            </w:pPr>
            <w:r>
              <w:rPr>
                <w:rFonts w:ascii="MS Shell Dlg 2" w:hAnsi="MS Shell Dlg 2" w:cs="MS Shell Dlg 2"/>
                <w:color w:val="000000"/>
                <w:sz w:val="18"/>
                <w:szCs w:val="18"/>
              </w:rPr>
              <w:t>Kamlesh Chhugani</w:t>
            </w:r>
          </w:p>
        </w:tc>
        <w:tc>
          <w:tcPr>
            <w:tcW w:w="2520" w:type="dxa"/>
            <w:shd w:val="clear" w:color="auto" w:fill="auto"/>
          </w:tcPr>
          <w:p w14:paraId="6C52154A" w14:textId="24245BF0" w:rsidR="0063465B" w:rsidRDefault="0063465B" w:rsidP="001B2B98">
            <w:pPr>
              <w:pStyle w:val="Tabletext"/>
              <w:rPr>
                <w:rFonts w:asciiTheme="minorHAnsi" w:hAnsiTheme="minorHAnsi"/>
              </w:rPr>
            </w:pPr>
            <w:r>
              <w:rPr>
                <w:rFonts w:asciiTheme="minorHAnsi" w:hAnsiTheme="minorHAnsi"/>
              </w:rPr>
              <w:t>Billing Migration SA</w:t>
            </w:r>
          </w:p>
        </w:tc>
        <w:tc>
          <w:tcPr>
            <w:tcW w:w="1530" w:type="dxa"/>
            <w:shd w:val="clear" w:color="auto" w:fill="auto"/>
          </w:tcPr>
          <w:p w14:paraId="2407ABF3" w14:textId="21E7C834" w:rsidR="0063465B" w:rsidRDefault="0063465B" w:rsidP="001B2B98">
            <w:pPr>
              <w:pStyle w:val="Tabletext"/>
              <w:jc w:val="center"/>
              <w:rPr>
                <w:rFonts w:asciiTheme="minorHAnsi" w:hAnsiTheme="minorHAnsi"/>
              </w:rPr>
            </w:pPr>
            <w:r>
              <w:rPr>
                <w:rFonts w:asciiTheme="minorHAnsi" w:hAnsiTheme="minorHAnsi"/>
              </w:rPr>
              <w:t>TMO</w:t>
            </w:r>
          </w:p>
        </w:tc>
        <w:tc>
          <w:tcPr>
            <w:tcW w:w="1617" w:type="dxa"/>
            <w:shd w:val="clear" w:color="auto" w:fill="auto"/>
          </w:tcPr>
          <w:p w14:paraId="555C4AB0" w14:textId="53F82757" w:rsidR="0063465B" w:rsidRDefault="0063465B" w:rsidP="00B05843">
            <w:pPr>
              <w:pStyle w:val="Tabletext"/>
              <w:jc w:val="center"/>
              <w:rPr>
                <w:rFonts w:asciiTheme="minorHAnsi" w:hAnsiTheme="minorHAnsi"/>
              </w:rPr>
            </w:pPr>
            <w:r>
              <w:rPr>
                <w:rFonts w:asciiTheme="minorHAnsi" w:hAnsiTheme="minorHAnsi"/>
              </w:rPr>
              <w:t>Reviewer</w:t>
            </w:r>
          </w:p>
        </w:tc>
        <w:tc>
          <w:tcPr>
            <w:tcW w:w="1551" w:type="dxa"/>
            <w:shd w:val="clear" w:color="auto" w:fill="auto"/>
          </w:tcPr>
          <w:p w14:paraId="50AA31BB" w14:textId="77777777" w:rsidR="0063465B" w:rsidRPr="00F40C5E" w:rsidRDefault="0063465B" w:rsidP="001B2B98">
            <w:pPr>
              <w:pStyle w:val="BodyText3"/>
              <w:jc w:val="left"/>
              <w:rPr>
                <w:rFonts w:asciiTheme="minorHAnsi" w:hAnsiTheme="minorHAnsi"/>
                <w:i w:val="0"/>
                <w:sz w:val="20"/>
              </w:rPr>
            </w:pPr>
          </w:p>
        </w:tc>
      </w:tr>
      <w:tr w:rsidR="00B05521" w:rsidRPr="00A04F28" w14:paraId="3CE9296D" w14:textId="77777777" w:rsidTr="007A5550">
        <w:tc>
          <w:tcPr>
            <w:tcW w:w="1638" w:type="dxa"/>
            <w:shd w:val="clear" w:color="auto" w:fill="auto"/>
          </w:tcPr>
          <w:p w14:paraId="4B8AA371" w14:textId="7B6A3797" w:rsidR="00B05521" w:rsidRDefault="00B05521" w:rsidP="0063465B">
            <w:pPr>
              <w:pStyle w:val="Tabletext"/>
              <w:rPr>
                <w:rFonts w:ascii="MS Shell Dlg 2" w:hAnsi="MS Shell Dlg 2" w:cs="MS Shell Dlg 2"/>
                <w:color w:val="000000"/>
                <w:sz w:val="18"/>
                <w:szCs w:val="18"/>
              </w:rPr>
            </w:pPr>
            <w:r>
              <w:rPr>
                <w:rFonts w:ascii="MS Shell Dlg 2" w:hAnsi="MS Shell Dlg 2" w:cs="MS Shell Dlg 2"/>
                <w:color w:val="000000"/>
                <w:sz w:val="18"/>
                <w:szCs w:val="18"/>
              </w:rPr>
              <w:t>Brandt Hambrick</w:t>
            </w:r>
          </w:p>
        </w:tc>
        <w:tc>
          <w:tcPr>
            <w:tcW w:w="2520" w:type="dxa"/>
            <w:shd w:val="clear" w:color="auto" w:fill="auto"/>
          </w:tcPr>
          <w:p w14:paraId="20AD0E6E" w14:textId="14245968" w:rsidR="00B05521" w:rsidRPr="00D63330" w:rsidRDefault="00B05521" w:rsidP="001B2B98">
            <w:pPr>
              <w:pStyle w:val="Tabletext"/>
              <w:rPr>
                <w:rFonts w:asciiTheme="minorHAnsi" w:hAnsiTheme="minorHAnsi"/>
              </w:rPr>
            </w:pPr>
            <w:r w:rsidRPr="00564D26">
              <w:rPr>
                <w:rFonts w:asciiTheme="minorHAnsi" w:hAnsiTheme="minorHAnsi"/>
              </w:rPr>
              <w:t>Migration</w:t>
            </w:r>
          </w:p>
        </w:tc>
        <w:tc>
          <w:tcPr>
            <w:tcW w:w="1530" w:type="dxa"/>
            <w:shd w:val="clear" w:color="auto" w:fill="auto"/>
          </w:tcPr>
          <w:p w14:paraId="2A0F466A" w14:textId="2FF434D7" w:rsidR="00B05521" w:rsidRDefault="00B05521" w:rsidP="001B2B98">
            <w:pPr>
              <w:pStyle w:val="Tabletext"/>
              <w:jc w:val="center"/>
              <w:rPr>
                <w:rFonts w:asciiTheme="minorHAnsi" w:hAnsiTheme="minorHAnsi"/>
              </w:rPr>
            </w:pPr>
            <w:r>
              <w:rPr>
                <w:rFonts w:asciiTheme="minorHAnsi" w:hAnsiTheme="minorHAnsi"/>
              </w:rPr>
              <w:t>TMO</w:t>
            </w:r>
          </w:p>
        </w:tc>
        <w:tc>
          <w:tcPr>
            <w:tcW w:w="1617" w:type="dxa"/>
            <w:shd w:val="clear" w:color="auto" w:fill="auto"/>
          </w:tcPr>
          <w:p w14:paraId="270D09AE" w14:textId="469BE10A" w:rsidR="00B05521" w:rsidRPr="00B05843" w:rsidRDefault="00B05521" w:rsidP="00B05843">
            <w:pPr>
              <w:pStyle w:val="Tabletext"/>
              <w:jc w:val="center"/>
              <w:rPr>
                <w:rFonts w:asciiTheme="minorHAnsi" w:hAnsiTheme="minorHAnsi"/>
              </w:rPr>
            </w:pPr>
            <w:r>
              <w:rPr>
                <w:rFonts w:asciiTheme="minorHAnsi" w:hAnsiTheme="minorHAnsi"/>
              </w:rPr>
              <w:t>Reviewer</w:t>
            </w:r>
          </w:p>
        </w:tc>
        <w:tc>
          <w:tcPr>
            <w:tcW w:w="1551" w:type="dxa"/>
            <w:shd w:val="clear" w:color="auto" w:fill="auto"/>
          </w:tcPr>
          <w:p w14:paraId="3A392264" w14:textId="77777777" w:rsidR="00B05521" w:rsidRPr="00F40C5E" w:rsidRDefault="00B05521" w:rsidP="001B2B98">
            <w:pPr>
              <w:pStyle w:val="BodyText3"/>
              <w:jc w:val="left"/>
              <w:rPr>
                <w:rFonts w:asciiTheme="minorHAnsi" w:hAnsiTheme="minorHAnsi"/>
                <w:i w:val="0"/>
                <w:sz w:val="20"/>
              </w:rPr>
            </w:pPr>
          </w:p>
        </w:tc>
      </w:tr>
      <w:tr w:rsidR="0085027C" w:rsidRPr="00A04F28" w14:paraId="382ACA29" w14:textId="77777777" w:rsidTr="0085027C">
        <w:tc>
          <w:tcPr>
            <w:tcW w:w="1638" w:type="dxa"/>
            <w:shd w:val="clear" w:color="auto" w:fill="auto"/>
          </w:tcPr>
          <w:p w14:paraId="16D97B0D" w14:textId="0AD04FCD" w:rsidR="0085027C" w:rsidRDefault="0085027C" w:rsidP="0085027C">
            <w:pPr>
              <w:pStyle w:val="Tabletext"/>
              <w:rPr>
                <w:rFonts w:asciiTheme="minorHAnsi" w:hAnsiTheme="minorHAnsi"/>
              </w:rPr>
            </w:pPr>
          </w:p>
        </w:tc>
        <w:tc>
          <w:tcPr>
            <w:tcW w:w="2520" w:type="dxa"/>
            <w:shd w:val="clear" w:color="auto" w:fill="auto"/>
          </w:tcPr>
          <w:p w14:paraId="30526251" w14:textId="77777777" w:rsidR="0085027C" w:rsidRPr="00F40C5E" w:rsidRDefault="0085027C" w:rsidP="0085027C">
            <w:pPr>
              <w:pStyle w:val="Tabletext"/>
              <w:rPr>
                <w:rFonts w:asciiTheme="minorHAnsi" w:hAnsiTheme="minorHAnsi"/>
              </w:rPr>
            </w:pPr>
            <w:r>
              <w:rPr>
                <w:rFonts w:asciiTheme="minorHAnsi" w:hAnsiTheme="minorHAnsi"/>
              </w:rPr>
              <w:t>Customer Delivery</w:t>
            </w:r>
          </w:p>
        </w:tc>
        <w:tc>
          <w:tcPr>
            <w:tcW w:w="1530" w:type="dxa"/>
            <w:shd w:val="clear" w:color="auto" w:fill="auto"/>
          </w:tcPr>
          <w:p w14:paraId="63927791" w14:textId="77777777" w:rsidR="0085027C" w:rsidRDefault="0085027C" w:rsidP="0085027C">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0501F415" w14:textId="77777777" w:rsidR="0085027C" w:rsidRPr="00F40C5E" w:rsidRDefault="0085027C" w:rsidP="0085027C">
            <w:pPr>
              <w:pStyle w:val="BodyText3"/>
              <w:jc w:val="center"/>
              <w:rPr>
                <w:rFonts w:asciiTheme="minorHAnsi" w:hAnsiTheme="minorHAnsi"/>
                <w:i w:val="0"/>
                <w:iCs w:val="0"/>
                <w:color w:val="auto"/>
                <w:sz w:val="20"/>
              </w:rPr>
            </w:pPr>
            <w:r w:rsidRPr="00B05843">
              <w:rPr>
                <w:rFonts w:asciiTheme="minorHAnsi" w:hAnsiTheme="minorHAnsi"/>
                <w:i w:val="0"/>
                <w:iCs w:val="0"/>
                <w:color w:val="auto"/>
                <w:sz w:val="20"/>
              </w:rPr>
              <w:t>Approver</w:t>
            </w:r>
          </w:p>
        </w:tc>
        <w:tc>
          <w:tcPr>
            <w:tcW w:w="1551" w:type="dxa"/>
            <w:shd w:val="clear" w:color="auto" w:fill="auto"/>
          </w:tcPr>
          <w:p w14:paraId="36FD8D84" w14:textId="2EC419EC" w:rsidR="0085027C" w:rsidRPr="00F40C5E" w:rsidRDefault="0085027C" w:rsidP="0085027C">
            <w:pPr>
              <w:pStyle w:val="BodyText3"/>
              <w:jc w:val="left"/>
              <w:rPr>
                <w:rFonts w:asciiTheme="minorHAnsi" w:hAnsiTheme="minorHAnsi"/>
                <w:i w:val="0"/>
                <w:sz w:val="20"/>
              </w:rPr>
            </w:pPr>
          </w:p>
        </w:tc>
      </w:tr>
      <w:tr w:rsidR="0085027C" w:rsidRPr="0085027C" w14:paraId="0220A463" w14:textId="77777777" w:rsidTr="0085027C">
        <w:tc>
          <w:tcPr>
            <w:tcW w:w="1638" w:type="dxa"/>
            <w:shd w:val="clear" w:color="auto" w:fill="auto"/>
          </w:tcPr>
          <w:p w14:paraId="075EB843" w14:textId="74922DEE" w:rsidR="0085027C" w:rsidRPr="00B05843" w:rsidRDefault="0085027C" w:rsidP="00D05A2D">
            <w:pPr>
              <w:rPr>
                <w:rFonts w:asciiTheme="minorHAnsi" w:hAnsiTheme="minorHAnsi"/>
                <w:sz w:val="20"/>
                <w:szCs w:val="20"/>
              </w:rPr>
            </w:pPr>
          </w:p>
        </w:tc>
        <w:tc>
          <w:tcPr>
            <w:tcW w:w="2520" w:type="dxa"/>
            <w:shd w:val="clear" w:color="auto" w:fill="auto"/>
          </w:tcPr>
          <w:p w14:paraId="57CF88A1" w14:textId="280B5C14" w:rsidR="0085027C" w:rsidRPr="00F40C5E" w:rsidRDefault="00D63330" w:rsidP="0085027C">
            <w:pPr>
              <w:pStyle w:val="Tabletext"/>
              <w:rPr>
                <w:rFonts w:asciiTheme="minorHAnsi" w:hAnsiTheme="minorHAnsi"/>
              </w:rPr>
            </w:pPr>
            <w:r>
              <w:rPr>
                <w:rFonts w:asciiTheme="minorHAnsi" w:hAnsiTheme="minorHAnsi"/>
              </w:rPr>
              <w:t>TDL</w:t>
            </w:r>
          </w:p>
        </w:tc>
        <w:tc>
          <w:tcPr>
            <w:tcW w:w="1530" w:type="dxa"/>
            <w:shd w:val="clear" w:color="auto" w:fill="auto"/>
          </w:tcPr>
          <w:p w14:paraId="4FB95B5C" w14:textId="77777777" w:rsidR="0085027C" w:rsidRDefault="0085027C" w:rsidP="0085027C">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14F2AE38" w14:textId="77777777" w:rsidR="0085027C" w:rsidRPr="00F40C5E" w:rsidRDefault="0085027C" w:rsidP="0085027C">
            <w:pPr>
              <w:pStyle w:val="BodyText3"/>
              <w:jc w:val="center"/>
              <w:rPr>
                <w:rFonts w:asciiTheme="minorHAnsi" w:hAnsiTheme="minorHAnsi"/>
                <w:i w:val="0"/>
                <w:iCs w:val="0"/>
                <w:color w:val="auto"/>
                <w:sz w:val="20"/>
              </w:rPr>
            </w:pPr>
            <w:r>
              <w:rPr>
                <w:rFonts w:asciiTheme="minorHAnsi" w:hAnsiTheme="minorHAnsi"/>
                <w:i w:val="0"/>
                <w:iCs w:val="0"/>
                <w:color w:val="auto"/>
                <w:sz w:val="20"/>
              </w:rPr>
              <w:t>Approver</w:t>
            </w:r>
          </w:p>
        </w:tc>
        <w:tc>
          <w:tcPr>
            <w:tcW w:w="1551" w:type="dxa"/>
            <w:shd w:val="clear" w:color="auto" w:fill="auto"/>
          </w:tcPr>
          <w:p w14:paraId="3D124CFF" w14:textId="342348FA" w:rsidR="0085027C" w:rsidRPr="0085027C" w:rsidRDefault="0085027C" w:rsidP="0085027C">
            <w:pPr>
              <w:pStyle w:val="BodyText3"/>
              <w:jc w:val="left"/>
              <w:rPr>
                <w:rFonts w:asciiTheme="minorHAnsi" w:hAnsiTheme="minorHAnsi"/>
                <w:i w:val="0"/>
                <w:iCs w:val="0"/>
                <w:color w:val="auto"/>
                <w:sz w:val="20"/>
              </w:rPr>
            </w:pPr>
          </w:p>
        </w:tc>
      </w:tr>
      <w:tr w:rsidR="0085027C" w:rsidRPr="00A04F28" w14:paraId="7CE9EFBD" w14:textId="77777777" w:rsidTr="007A5550">
        <w:tc>
          <w:tcPr>
            <w:tcW w:w="1638" w:type="dxa"/>
            <w:shd w:val="clear" w:color="auto" w:fill="auto"/>
          </w:tcPr>
          <w:p w14:paraId="59B3FB0E" w14:textId="4075DC96" w:rsidR="0085027C" w:rsidRDefault="00DA607B" w:rsidP="002860BE">
            <w:pPr>
              <w:pStyle w:val="Tabletext"/>
              <w:rPr>
                <w:rFonts w:asciiTheme="minorHAnsi" w:hAnsiTheme="minorHAnsi"/>
              </w:rPr>
            </w:pPr>
            <w:r>
              <w:rPr>
                <w:rFonts w:asciiTheme="minorHAnsi" w:hAnsiTheme="minorHAnsi"/>
              </w:rPr>
              <w:t xml:space="preserve">Laura Haseleu </w:t>
            </w:r>
          </w:p>
        </w:tc>
        <w:tc>
          <w:tcPr>
            <w:tcW w:w="2520" w:type="dxa"/>
            <w:shd w:val="clear" w:color="auto" w:fill="auto"/>
          </w:tcPr>
          <w:p w14:paraId="68B33A33" w14:textId="3A672E2F" w:rsidR="0085027C" w:rsidRPr="00F40C5E" w:rsidRDefault="0085027C" w:rsidP="00DA607B">
            <w:pPr>
              <w:pStyle w:val="Tabletext"/>
              <w:rPr>
                <w:rFonts w:asciiTheme="minorHAnsi" w:hAnsiTheme="minorHAnsi"/>
              </w:rPr>
            </w:pPr>
            <w:r w:rsidRPr="00B05843">
              <w:rPr>
                <w:rFonts w:asciiTheme="minorHAnsi" w:hAnsiTheme="minorHAnsi"/>
              </w:rPr>
              <w:t>Finance</w:t>
            </w:r>
            <w:r w:rsidR="00DA607B" w:rsidRPr="00B05843">
              <w:rPr>
                <w:rFonts w:asciiTheme="minorHAnsi" w:hAnsiTheme="minorHAnsi"/>
              </w:rPr>
              <w:t xml:space="preserve"> Accounting</w:t>
            </w:r>
            <w:r w:rsidR="00DA607B">
              <w:rPr>
                <w:rFonts w:asciiTheme="minorHAnsi" w:hAnsiTheme="minorHAnsi"/>
              </w:rPr>
              <w:t xml:space="preserve"> Manager</w:t>
            </w:r>
          </w:p>
        </w:tc>
        <w:tc>
          <w:tcPr>
            <w:tcW w:w="1530" w:type="dxa"/>
            <w:shd w:val="clear" w:color="auto" w:fill="auto"/>
          </w:tcPr>
          <w:p w14:paraId="3ECCA8DE" w14:textId="066424F4" w:rsidR="0085027C" w:rsidRDefault="0085027C" w:rsidP="001B2B98">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4C772D88" w14:textId="529A662E" w:rsidR="0085027C" w:rsidRPr="00F40C5E" w:rsidRDefault="00FE0F52" w:rsidP="00ED40CC">
            <w:pPr>
              <w:pStyle w:val="BodyText3"/>
              <w:jc w:val="center"/>
              <w:rPr>
                <w:rFonts w:asciiTheme="minorHAnsi" w:hAnsiTheme="minorHAnsi"/>
                <w:i w:val="0"/>
                <w:iCs w:val="0"/>
                <w:color w:val="auto"/>
                <w:sz w:val="20"/>
              </w:rPr>
            </w:pPr>
            <w:r>
              <w:rPr>
                <w:rFonts w:asciiTheme="minorHAnsi" w:hAnsiTheme="minorHAnsi"/>
                <w:i w:val="0"/>
                <w:iCs w:val="0"/>
                <w:color w:val="auto"/>
                <w:sz w:val="20"/>
              </w:rPr>
              <w:t>Approver</w:t>
            </w:r>
          </w:p>
        </w:tc>
        <w:tc>
          <w:tcPr>
            <w:tcW w:w="1551" w:type="dxa"/>
            <w:shd w:val="clear" w:color="auto" w:fill="auto"/>
          </w:tcPr>
          <w:p w14:paraId="131A8EEE" w14:textId="288D588B" w:rsidR="0085027C" w:rsidRPr="00F40C5E" w:rsidRDefault="0085027C" w:rsidP="001B2B98">
            <w:pPr>
              <w:pStyle w:val="BodyText3"/>
              <w:jc w:val="left"/>
              <w:rPr>
                <w:rFonts w:asciiTheme="minorHAnsi" w:hAnsiTheme="minorHAnsi"/>
                <w:i w:val="0"/>
                <w:sz w:val="20"/>
              </w:rPr>
            </w:pPr>
          </w:p>
        </w:tc>
      </w:tr>
      <w:tr w:rsidR="009078A6" w:rsidRPr="00A04F28" w14:paraId="2B32043D" w14:textId="77777777" w:rsidTr="007A5550">
        <w:tc>
          <w:tcPr>
            <w:tcW w:w="1638" w:type="dxa"/>
            <w:shd w:val="clear" w:color="auto" w:fill="auto"/>
          </w:tcPr>
          <w:p w14:paraId="3A540A0D" w14:textId="38D9603E" w:rsidR="009078A6" w:rsidRDefault="009078A6" w:rsidP="002860BE">
            <w:pPr>
              <w:pStyle w:val="Tabletext"/>
              <w:rPr>
                <w:rFonts w:asciiTheme="minorHAnsi" w:hAnsiTheme="minorHAnsi"/>
              </w:rPr>
            </w:pPr>
            <w:r>
              <w:rPr>
                <w:rFonts w:asciiTheme="minorHAnsi" w:hAnsiTheme="minorHAnsi"/>
              </w:rPr>
              <w:t>James Weber</w:t>
            </w:r>
          </w:p>
        </w:tc>
        <w:tc>
          <w:tcPr>
            <w:tcW w:w="2520" w:type="dxa"/>
            <w:shd w:val="clear" w:color="auto" w:fill="auto"/>
          </w:tcPr>
          <w:p w14:paraId="451264D2" w14:textId="79075E05" w:rsidR="009078A6" w:rsidRDefault="004D7888" w:rsidP="001B2B98">
            <w:pPr>
              <w:pStyle w:val="Tabletext"/>
              <w:rPr>
                <w:rFonts w:asciiTheme="minorHAnsi" w:hAnsiTheme="minorHAnsi"/>
              </w:rPr>
            </w:pPr>
            <w:r>
              <w:rPr>
                <w:rFonts w:asciiTheme="minorHAnsi" w:hAnsiTheme="minorHAnsi"/>
              </w:rPr>
              <w:t>Sr. Analytics Manager</w:t>
            </w:r>
          </w:p>
        </w:tc>
        <w:tc>
          <w:tcPr>
            <w:tcW w:w="1530" w:type="dxa"/>
            <w:shd w:val="clear" w:color="auto" w:fill="auto"/>
          </w:tcPr>
          <w:p w14:paraId="6DB2ACCB" w14:textId="2AAEEBA4" w:rsidR="009078A6" w:rsidRPr="00C176FB" w:rsidRDefault="004D7888" w:rsidP="001B2B98">
            <w:pPr>
              <w:pStyle w:val="Tabletext"/>
              <w:jc w:val="center"/>
              <w:rPr>
                <w:rFonts w:asciiTheme="minorHAnsi" w:hAnsiTheme="minorHAnsi"/>
              </w:rPr>
            </w:pPr>
            <w:r>
              <w:rPr>
                <w:rFonts w:asciiTheme="minorHAnsi" w:hAnsiTheme="minorHAnsi"/>
              </w:rPr>
              <w:t>TMO</w:t>
            </w:r>
          </w:p>
        </w:tc>
        <w:tc>
          <w:tcPr>
            <w:tcW w:w="1617" w:type="dxa"/>
            <w:shd w:val="clear" w:color="auto" w:fill="auto"/>
          </w:tcPr>
          <w:p w14:paraId="7A9BE626" w14:textId="5F9CD98F" w:rsidR="009078A6" w:rsidRDefault="00DA607B" w:rsidP="00ED40CC">
            <w:pPr>
              <w:pStyle w:val="BodyText3"/>
              <w:jc w:val="center"/>
              <w:rPr>
                <w:rFonts w:asciiTheme="minorHAnsi" w:hAnsiTheme="minorHAnsi"/>
                <w:i w:val="0"/>
                <w:iCs w:val="0"/>
                <w:color w:val="auto"/>
                <w:sz w:val="20"/>
              </w:rPr>
            </w:pPr>
            <w:r>
              <w:rPr>
                <w:rFonts w:asciiTheme="minorHAnsi" w:hAnsiTheme="minorHAnsi"/>
                <w:i w:val="0"/>
                <w:iCs w:val="0"/>
                <w:color w:val="auto"/>
                <w:sz w:val="20"/>
              </w:rPr>
              <w:t>Approver</w:t>
            </w:r>
          </w:p>
        </w:tc>
        <w:tc>
          <w:tcPr>
            <w:tcW w:w="1551" w:type="dxa"/>
            <w:shd w:val="clear" w:color="auto" w:fill="auto"/>
          </w:tcPr>
          <w:p w14:paraId="49D92A21" w14:textId="4AAC95FF" w:rsidR="009078A6" w:rsidRPr="00F40C5E" w:rsidRDefault="009078A6" w:rsidP="001B2B98">
            <w:pPr>
              <w:pStyle w:val="BodyText3"/>
              <w:jc w:val="left"/>
              <w:rPr>
                <w:rFonts w:asciiTheme="minorHAnsi" w:hAnsiTheme="minorHAnsi"/>
                <w:i w:val="0"/>
                <w:sz w:val="20"/>
              </w:rPr>
            </w:pPr>
          </w:p>
        </w:tc>
      </w:tr>
      <w:tr w:rsidR="00DF00CB" w:rsidRPr="00A04F28" w14:paraId="367F2AE0" w14:textId="77777777" w:rsidTr="002324A4">
        <w:trPr>
          <w:trHeight w:val="444"/>
        </w:trPr>
        <w:tc>
          <w:tcPr>
            <w:tcW w:w="1638" w:type="dxa"/>
            <w:shd w:val="clear" w:color="auto" w:fill="auto"/>
          </w:tcPr>
          <w:p w14:paraId="29A7522C" w14:textId="47AAFFB2" w:rsidR="00DF00CB" w:rsidRDefault="00DF00CB" w:rsidP="002324A4">
            <w:pPr>
              <w:pStyle w:val="Tabletext"/>
              <w:rPr>
                <w:rFonts w:asciiTheme="minorHAnsi" w:hAnsiTheme="minorHAnsi"/>
              </w:rPr>
            </w:pPr>
          </w:p>
        </w:tc>
        <w:tc>
          <w:tcPr>
            <w:tcW w:w="2520" w:type="dxa"/>
            <w:shd w:val="clear" w:color="auto" w:fill="auto"/>
          </w:tcPr>
          <w:p w14:paraId="13083070" w14:textId="77777777" w:rsidR="00DF00CB" w:rsidRPr="00F40C5E" w:rsidRDefault="00DF00CB" w:rsidP="002324A4">
            <w:pPr>
              <w:pStyle w:val="Tabletext"/>
              <w:rPr>
                <w:rFonts w:asciiTheme="minorHAnsi" w:hAnsiTheme="minorHAnsi"/>
              </w:rPr>
            </w:pPr>
            <w:r>
              <w:rPr>
                <w:rFonts w:asciiTheme="minorHAnsi" w:hAnsiTheme="minorHAnsi"/>
              </w:rPr>
              <w:t>TDFADs SA</w:t>
            </w:r>
          </w:p>
        </w:tc>
        <w:tc>
          <w:tcPr>
            <w:tcW w:w="1530" w:type="dxa"/>
            <w:shd w:val="clear" w:color="auto" w:fill="auto"/>
          </w:tcPr>
          <w:p w14:paraId="3C36F2FB" w14:textId="77777777" w:rsidR="00DF00CB" w:rsidRDefault="00DF00CB" w:rsidP="002324A4">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23146D2A" w14:textId="77777777" w:rsidR="00DF00CB" w:rsidRPr="00F40C5E" w:rsidRDefault="00DF00CB" w:rsidP="002324A4">
            <w:pPr>
              <w:pStyle w:val="BodyText3"/>
              <w:jc w:val="center"/>
              <w:rPr>
                <w:rFonts w:asciiTheme="minorHAnsi" w:hAnsiTheme="minorHAnsi"/>
                <w:i w:val="0"/>
                <w:iCs w:val="0"/>
                <w:color w:val="auto"/>
                <w:sz w:val="20"/>
              </w:rPr>
            </w:pPr>
            <w:r>
              <w:rPr>
                <w:rFonts w:asciiTheme="minorHAnsi" w:hAnsiTheme="minorHAnsi"/>
                <w:i w:val="0"/>
                <w:iCs w:val="0"/>
                <w:color w:val="auto"/>
                <w:sz w:val="20"/>
              </w:rPr>
              <w:t>Approver</w:t>
            </w:r>
          </w:p>
        </w:tc>
        <w:tc>
          <w:tcPr>
            <w:tcW w:w="1551" w:type="dxa"/>
            <w:shd w:val="clear" w:color="auto" w:fill="auto"/>
          </w:tcPr>
          <w:p w14:paraId="61AC9FE6" w14:textId="47066628" w:rsidR="00DF00CB" w:rsidRPr="00F40C5E" w:rsidRDefault="00DF00CB" w:rsidP="002324A4">
            <w:pPr>
              <w:pStyle w:val="BodyText3"/>
              <w:jc w:val="left"/>
              <w:rPr>
                <w:rFonts w:asciiTheme="minorHAnsi" w:hAnsiTheme="minorHAnsi"/>
                <w:i w:val="0"/>
                <w:sz w:val="20"/>
              </w:rPr>
            </w:pPr>
          </w:p>
        </w:tc>
      </w:tr>
      <w:tr w:rsidR="00DF00CB" w:rsidRPr="00A04F28" w14:paraId="766D4E22" w14:textId="77777777" w:rsidTr="002324A4">
        <w:tc>
          <w:tcPr>
            <w:tcW w:w="1638" w:type="dxa"/>
            <w:shd w:val="clear" w:color="auto" w:fill="auto"/>
          </w:tcPr>
          <w:p w14:paraId="5F86A9B2" w14:textId="062030A0" w:rsidR="00DF00CB" w:rsidRDefault="00DF00CB" w:rsidP="002324A4">
            <w:pPr>
              <w:pStyle w:val="Tabletext"/>
              <w:rPr>
                <w:rFonts w:asciiTheme="minorHAnsi" w:hAnsiTheme="minorHAnsi"/>
              </w:rPr>
            </w:pPr>
          </w:p>
        </w:tc>
        <w:tc>
          <w:tcPr>
            <w:tcW w:w="2520" w:type="dxa"/>
            <w:shd w:val="clear" w:color="auto" w:fill="auto"/>
          </w:tcPr>
          <w:p w14:paraId="4C28FB2A" w14:textId="77777777" w:rsidR="00DF00CB" w:rsidRPr="00F40C5E" w:rsidRDefault="00DF00CB" w:rsidP="002324A4">
            <w:pPr>
              <w:pStyle w:val="Tabletext"/>
              <w:rPr>
                <w:rFonts w:asciiTheme="minorHAnsi" w:hAnsiTheme="minorHAnsi"/>
              </w:rPr>
            </w:pPr>
            <w:r>
              <w:rPr>
                <w:rFonts w:asciiTheme="minorHAnsi" w:hAnsiTheme="minorHAnsi"/>
              </w:rPr>
              <w:t>EDW Architect</w:t>
            </w:r>
          </w:p>
        </w:tc>
        <w:tc>
          <w:tcPr>
            <w:tcW w:w="1530" w:type="dxa"/>
            <w:shd w:val="clear" w:color="auto" w:fill="auto"/>
          </w:tcPr>
          <w:p w14:paraId="5B384A81" w14:textId="77777777" w:rsidR="00DF00CB" w:rsidRDefault="00DF00CB" w:rsidP="002324A4">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198F254F" w14:textId="77777777" w:rsidR="00DF00CB" w:rsidRPr="00F40C5E" w:rsidRDefault="00DF00CB" w:rsidP="002324A4">
            <w:pPr>
              <w:pStyle w:val="BodyText3"/>
              <w:jc w:val="center"/>
              <w:rPr>
                <w:rFonts w:asciiTheme="minorHAnsi" w:hAnsiTheme="minorHAnsi"/>
                <w:i w:val="0"/>
                <w:iCs w:val="0"/>
                <w:color w:val="auto"/>
                <w:sz w:val="20"/>
              </w:rPr>
            </w:pPr>
            <w:r>
              <w:rPr>
                <w:rFonts w:asciiTheme="minorHAnsi" w:hAnsiTheme="minorHAnsi"/>
                <w:i w:val="0"/>
                <w:iCs w:val="0"/>
                <w:color w:val="auto"/>
                <w:sz w:val="20"/>
              </w:rPr>
              <w:t>Approver</w:t>
            </w:r>
          </w:p>
        </w:tc>
        <w:tc>
          <w:tcPr>
            <w:tcW w:w="1551" w:type="dxa"/>
            <w:shd w:val="clear" w:color="auto" w:fill="auto"/>
          </w:tcPr>
          <w:p w14:paraId="23971780" w14:textId="5B89DE94" w:rsidR="00DF00CB" w:rsidRPr="004878C7" w:rsidRDefault="00DF00CB" w:rsidP="002324A4">
            <w:pPr>
              <w:pStyle w:val="BodyText3"/>
              <w:jc w:val="left"/>
              <w:rPr>
                <w:rFonts w:asciiTheme="minorHAnsi" w:hAnsiTheme="minorHAnsi"/>
                <w:i w:val="0"/>
                <w:szCs w:val="16"/>
                <w:vertAlign w:val="subscript"/>
              </w:rPr>
            </w:pPr>
          </w:p>
        </w:tc>
      </w:tr>
      <w:tr w:rsidR="0085027C" w:rsidRPr="00A04F28" w14:paraId="37AFBEE1" w14:textId="77777777" w:rsidTr="0085027C">
        <w:tc>
          <w:tcPr>
            <w:tcW w:w="1638" w:type="dxa"/>
            <w:shd w:val="clear" w:color="auto" w:fill="auto"/>
            <w:vAlign w:val="center"/>
          </w:tcPr>
          <w:p w14:paraId="2B78F004" w14:textId="0BB38FB0" w:rsidR="0085027C" w:rsidRDefault="00A7474E" w:rsidP="002860BE">
            <w:pPr>
              <w:pStyle w:val="Tabletext"/>
              <w:rPr>
                <w:rFonts w:asciiTheme="minorHAnsi" w:hAnsiTheme="minorHAnsi"/>
              </w:rPr>
            </w:pPr>
            <w:r w:rsidRPr="00A7474E">
              <w:rPr>
                <w:rFonts w:asciiTheme="minorHAnsi" w:hAnsiTheme="minorHAnsi"/>
              </w:rPr>
              <w:t>Alan Abrahams</w:t>
            </w:r>
            <w:r w:rsidR="00860545">
              <w:rPr>
                <w:rFonts w:asciiTheme="minorHAnsi" w:hAnsiTheme="minorHAnsi"/>
              </w:rPr>
              <w:t>?</w:t>
            </w:r>
          </w:p>
        </w:tc>
        <w:tc>
          <w:tcPr>
            <w:tcW w:w="2520" w:type="dxa"/>
            <w:shd w:val="clear" w:color="auto" w:fill="auto"/>
            <w:vAlign w:val="center"/>
          </w:tcPr>
          <w:p w14:paraId="599C8FF6" w14:textId="3ECBC064" w:rsidR="0085027C" w:rsidRPr="00F40C5E" w:rsidRDefault="0085027C" w:rsidP="001B2B98">
            <w:pPr>
              <w:pStyle w:val="Tabletext"/>
              <w:rPr>
                <w:rFonts w:asciiTheme="minorHAnsi" w:hAnsiTheme="minorHAnsi"/>
              </w:rPr>
            </w:pPr>
            <w:r w:rsidRPr="0085027C">
              <w:rPr>
                <w:rFonts w:asciiTheme="minorHAnsi" w:hAnsiTheme="minorHAnsi"/>
              </w:rPr>
              <w:t>Sr. Analyst (Security)</w:t>
            </w:r>
          </w:p>
        </w:tc>
        <w:tc>
          <w:tcPr>
            <w:tcW w:w="1530" w:type="dxa"/>
            <w:shd w:val="clear" w:color="auto" w:fill="auto"/>
          </w:tcPr>
          <w:p w14:paraId="664BA748" w14:textId="46FDEE22" w:rsidR="0085027C" w:rsidRDefault="0085027C" w:rsidP="001B2B98">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7F5D69F7" w14:textId="16A57B3A" w:rsidR="0085027C" w:rsidRPr="00F40C5E" w:rsidRDefault="0085027C" w:rsidP="00ED40CC">
            <w:pPr>
              <w:pStyle w:val="BodyText3"/>
              <w:jc w:val="center"/>
              <w:rPr>
                <w:rFonts w:asciiTheme="minorHAnsi" w:hAnsiTheme="minorHAnsi"/>
                <w:i w:val="0"/>
                <w:iCs w:val="0"/>
                <w:color w:val="auto"/>
                <w:sz w:val="20"/>
              </w:rPr>
            </w:pPr>
            <w:r>
              <w:rPr>
                <w:rFonts w:asciiTheme="minorHAnsi" w:hAnsiTheme="minorHAnsi"/>
                <w:i w:val="0"/>
                <w:iCs w:val="0"/>
                <w:color w:val="auto"/>
                <w:sz w:val="20"/>
              </w:rPr>
              <w:t>Reviewer</w:t>
            </w:r>
          </w:p>
        </w:tc>
        <w:tc>
          <w:tcPr>
            <w:tcW w:w="1551" w:type="dxa"/>
            <w:shd w:val="clear" w:color="auto" w:fill="auto"/>
          </w:tcPr>
          <w:p w14:paraId="3DB72FC0" w14:textId="486D52C9" w:rsidR="0085027C" w:rsidRPr="00F40C5E" w:rsidRDefault="0085027C" w:rsidP="001B2B98">
            <w:pPr>
              <w:pStyle w:val="BodyText3"/>
              <w:jc w:val="left"/>
              <w:rPr>
                <w:rFonts w:asciiTheme="minorHAnsi" w:hAnsiTheme="minorHAnsi"/>
                <w:i w:val="0"/>
                <w:sz w:val="20"/>
              </w:rPr>
            </w:pPr>
          </w:p>
        </w:tc>
      </w:tr>
      <w:tr w:rsidR="00F167E8" w:rsidRPr="00A04F28" w14:paraId="71EA240C" w14:textId="77777777" w:rsidTr="0085027C">
        <w:tc>
          <w:tcPr>
            <w:tcW w:w="1638" w:type="dxa"/>
            <w:shd w:val="clear" w:color="auto" w:fill="auto"/>
            <w:vAlign w:val="center"/>
          </w:tcPr>
          <w:p w14:paraId="4298584A" w14:textId="029BFD6D" w:rsidR="00F167E8" w:rsidRPr="00A7474E" w:rsidRDefault="00F167E8" w:rsidP="002860BE">
            <w:pPr>
              <w:pStyle w:val="Tabletext"/>
              <w:rPr>
                <w:rFonts w:asciiTheme="minorHAnsi" w:hAnsiTheme="minorHAnsi"/>
              </w:rPr>
            </w:pPr>
            <w:r>
              <w:rPr>
                <w:rFonts w:asciiTheme="minorHAnsi" w:hAnsiTheme="minorHAnsi"/>
              </w:rPr>
              <w:t>Mary Clemons</w:t>
            </w:r>
            <w:r w:rsidR="00860545">
              <w:rPr>
                <w:rFonts w:asciiTheme="minorHAnsi" w:hAnsiTheme="minorHAnsi"/>
              </w:rPr>
              <w:t>?</w:t>
            </w:r>
          </w:p>
        </w:tc>
        <w:tc>
          <w:tcPr>
            <w:tcW w:w="2520" w:type="dxa"/>
            <w:shd w:val="clear" w:color="auto" w:fill="auto"/>
            <w:vAlign w:val="center"/>
          </w:tcPr>
          <w:p w14:paraId="697FF9E1" w14:textId="22E56B79" w:rsidR="00F167E8" w:rsidRPr="0085027C" w:rsidRDefault="00F167E8" w:rsidP="001B2B98">
            <w:pPr>
              <w:pStyle w:val="Tabletext"/>
              <w:rPr>
                <w:rFonts w:asciiTheme="minorHAnsi" w:hAnsiTheme="minorHAnsi"/>
              </w:rPr>
            </w:pPr>
            <w:r>
              <w:rPr>
                <w:rFonts w:asciiTheme="minorHAnsi" w:hAnsiTheme="minorHAnsi"/>
              </w:rPr>
              <w:t>BI Functional Analyst</w:t>
            </w:r>
          </w:p>
        </w:tc>
        <w:tc>
          <w:tcPr>
            <w:tcW w:w="1530" w:type="dxa"/>
            <w:shd w:val="clear" w:color="auto" w:fill="auto"/>
          </w:tcPr>
          <w:p w14:paraId="6DA21543" w14:textId="5658BB07" w:rsidR="00F167E8" w:rsidRPr="00C176FB" w:rsidRDefault="00F167E8" w:rsidP="001B2B98">
            <w:pPr>
              <w:pStyle w:val="Tabletext"/>
              <w:jc w:val="center"/>
              <w:rPr>
                <w:rFonts w:asciiTheme="minorHAnsi" w:hAnsiTheme="minorHAnsi"/>
              </w:rPr>
            </w:pPr>
            <w:r>
              <w:rPr>
                <w:rFonts w:asciiTheme="minorHAnsi" w:hAnsiTheme="minorHAnsi"/>
              </w:rPr>
              <w:t>TMO</w:t>
            </w:r>
          </w:p>
        </w:tc>
        <w:tc>
          <w:tcPr>
            <w:tcW w:w="1617" w:type="dxa"/>
            <w:shd w:val="clear" w:color="auto" w:fill="auto"/>
          </w:tcPr>
          <w:p w14:paraId="7E169416" w14:textId="268AD981" w:rsidR="00F167E8" w:rsidRDefault="004F3246" w:rsidP="00ED40CC">
            <w:pPr>
              <w:pStyle w:val="BodyText3"/>
              <w:jc w:val="center"/>
              <w:rPr>
                <w:rFonts w:asciiTheme="minorHAnsi" w:hAnsiTheme="minorHAnsi"/>
                <w:i w:val="0"/>
                <w:iCs w:val="0"/>
                <w:color w:val="auto"/>
                <w:sz w:val="20"/>
              </w:rPr>
            </w:pPr>
            <w:r>
              <w:rPr>
                <w:rFonts w:asciiTheme="minorHAnsi" w:hAnsiTheme="minorHAnsi"/>
                <w:i w:val="0"/>
                <w:iCs w:val="0"/>
                <w:color w:val="auto"/>
                <w:sz w:val="20"/>
              </w:rPr>
              <w:t>Rev</w:t>
            </w:r>
            <w:r w:rsidR="00F167E8">
              <w:rPr>
                <w:rFonts w:asciiTheme="minorHAnsi" w:hAnsiTheme="minorHAnsi"/>
                <w:i w:val="0"/>
                <w:iCs w:val="0"/>
                <w:color w:val="auto"/>
                <w:sz w:val="20"/>
              </w:rPr>
              <w:t>iewer</w:t>
            </w:r>
          </w:p>
        </w:tc>
        <w:tc>
          <w:tcPr>
            <w:tcW w:w="1551" w:type="dxa"/>
            <w:shd w:val="clear" w:color="auto" w:fill="auto"/>
          </w:tcPr>
          <w:p w14:paraId="433C0DCC" w14:textId="77777777" w:rsidR="00F167E8" w:rsidRPr="00F40C5E" w:rsidRDefault="00F167E8" w:rsidP="001B2B98">
            <w:pPr>
              <w:pStyle w:val="BodyText3"/>
              <w:jc w:val="left"/>
              <w:rPr>
                <w:rFonts w:asciiTheme="minorHAnsi" w:hAnsiTheme="minorHAnsi"/>
                <w:i w:val="0"/>
                <w:sz w:val="20"/>
              </w:rPr>
            </w:pPr>
          </w:p>
        </w:tc>
      </w:tr>
      <w:tr w:rsidR="00F167E8" w:rsidRPr="00A04F28" w14:paraId="54572ACF" w14:textId="77777777" w:rsidTr="000A351F">
        <w:trPr>
          <w:trHeight w:val="444"/>
        </w:trPr>
        <w:tc>
          <w:tcPr>
            <w:tcW w:w="1638" w:type="dxa"/>
            <w:shd w:val="clear" w:color="auto" w:fill="auto"/>
          </w:tcPr>
          <w:p w14:paraId="4857AA65" w14:textId="2F122888" w:rsidR="00F167E8" w:rsidRDefault="00F167E8" w:rsidP="002860BE">
            <w:pPr>
              <w:pStyle w:val="Tabletext"/>
              <w:rPr>
                <w:rFonts w:asciiTheme="minorHAnsi" w:hAnsiTheme="minorHAnsi"/>
              </w:rPr>
            </w:pPr>
            <w:r>
              <w:rPr>
                <w:rFonts w:asciiTheme="minorHAnsi" w:hAnsiTheme="minorHAnsi"/>
              </w:rPr>
              <w:t xml:space="preserve">Sai </w:t>
            </w:r>
            <w:proofErr w:type="spellStart"/>
            <w:r>
              <w:rPr>
                <w:rFonts w:asciiTheme="minorHAnsi" w:hAnsiTheme="minorHAnsi"/>
              </w:rPr>
              <w:t>Potharaj</w:t>
            </w:r>
            <w:proofErr w:type="spellEnd"/>
          </w:p>
        </w:tc>
        <w:tc>
          <w:tcPr>
            <w:tcW w:w="2520" w:type="dxa"/>
            <w:shd w:val="clear" w:color="auto" w:fill="auto"/>
          </w:tcPr>
          <w:p w14:paraId="6630C546" w14:textId="66A9C15F" w:rsidR="00F167E8" w:rsidRDefault="00F167E8" w:rsidP="001B2B98">
            <w:pPr>
              <w:pStyle w:val="Tabletext"/>
              <w:rPr>
                <w:rFonts w:asciiTheme="minorHAnsi" w:hAnsiTheme="minorHAnsi"/>
              </w:rPr>
            </w:pPr>
            <w:r>
              <w:rPr>
                <w:rFonts w:asciiTheme="minorHAnsi" w:hAnsiTheme="minorHAnsi"/>
              </w:rPr>
              <w:t>SAP FI BSA</w:t>
            </w:r>
          </w:p>
        </w:tc>
        <w:tc>
          <w:tcPr>
            <w:tcW w:w="1530" w:type="dxa"/>
            <w:shd w:val="clear" w:color="auto" w:fill="auto"/>
          </w:tcPr>
          <w:p w14:paraId="780CED70" w14:textId="196C3CCB" w:rsidR="00F167E8" w:rsidRPr="00C176FB" w:rsidRDefault="00F167E8" w:rsidP="001B2B98">
            <w:pPr>
              <w:pStyle w:val="Tabletext"/>
              <w:jc w:val="center"/>
              <w:rPr>
                <w:rFonts w:asciiTheme="minorHAnsi" w:hAnsiTheme="minorHAnsi"/>
              </w:rPr>
            </w:pPr>
            <w:r>
              <w:rPr>
                <w:rFonts w:asciiTheme="minorHAnsi" w:hAnsiTheme="minorHAnsi"/>
              </w:rPr>
              <w:t>TMO</w:t>
            </w:r>
          </w:p>
        </w:tc>
        <w:tc>
          <w:tcPr>
            <w:tcW w:w="1617" w:type="dxa"/>
            <w:shd w:val="clear" w:color="auto" w:fill="auto"/>
          </w:tcPr>
          <w:p w14:paraId="22FDC7D1" w14:textId="68650512" w:rsidR="00F167E8" w:rsidRDefault="00F167E8" w:rsidP="00ED40CC">
            <w:pPr>
              <w:pStyle w:val="BodyText3"/>
              <w:jc w:val="center"/>
              <w:rPr>
                <w:rFonts w:asciiTheme="minorHAnsi" w:hAnsiTheme="minorHAnsi"/>
                <w:i w:val="0"/>
                <w:iCs w:val="0"/>
                <w:color w:val="auto"/>
                <w:sz w:val="20"/>
              </w:rPr>
            </w:pPr>
            <w:r>
              <w:rPr>
                <w:rFonts w:asciiTheme="minorHAnsi" w:hAnsiTheme="minorHAnsi"/>
                <w:i w:val="0"/>
                <w:iCs w:val="0"/>
                <w:color w:val="auto"/>
                <w:sz w:val="20"/>
              </w:rPr>
              <w:t>Reviewer</w:t>
            </w:r>
          </w:p>
        </w:tc>
        <w:tc>
          <w:tcPr>
            <w:tcW w:w="1551" w:type="dxa"/>
            <w:shd w:val="clear" w:color="auto" w:fill="auto"/>
          </w:tcPr>
          <w:p w14:paraId="7CE76694" w14:textId="77777777" w:rsidR="00F167E8" w:rsidRPr="00F40C5E" w:rsidRDefault="00F167E8" w:rsidP="001B2B98">
            <w:pPr>
              <w:pStyle w:val="BodyText3"/>
              <w:jc w:val="left"/>
              <w:rPr>
                <w:rFonts w:asciiTheme="minorHAnsi" w:hAnsiTheme="minorHAnsi"/>
                <w:i w:val="0"/>
                <w:sz w:val="20"/>
              </w:rPr>
            </w:pPr>
          </w:p>
        </w:tc>
      </w:tr>
      <w:tr w:rsidR="00F167E8" w:rsidRPr="00A04F28" w14:paraId="67BA434D" w14:textId="77777777" w:rsidTr="000A351F">
        <w:trPr>
          <w:trHeight w:val="444"/>
        </w:trPr>
        <w:tc>
          <w:tcPr>
            <w:tcW w:w="1638" w:type="dxa"/>
            <w:shd w:val="clear" w:color="auto" w:fill="auto"/>
          </w:tcPr>
          <w:p w14:paraId="405C6BCE" w14:textId="3C075DFA" w:rsidR="00F167E8" w:rsidRDefault="00F167E8" w:rsidP="002860BE">
            <w:pPr>
              <w:pStyle w:val="Tabletext"/>
              <w:rPr>
                <w:rFonts w:asciiTheme="minorHAnsi" w:hAnsiTheme="minorHAnsi"/>
              </w:rPr>
            </w:pPr>
            <w:proofErr w:type="spellStart"/>
            <w:r>
              <w:rPr>
                <w:rFonts w:asciiTheme="minorHAnsi" w:hAnsiTheme="minorHAnsi"/>
              </w:rPr>
              <w:t>Shirpad</w:t>
            </w:r>
            <w:proofErr w:type="spellEnd"/>
            <w:r>
              <w:rPr>
                <w:rFonts w:asciiTheme="minorHAnsi" w:hAnsiTheme="minorHAnsi"/>
              </w:rPr>
              <w:t xml:space="preserve"> </w:t>
            </w:r>
            <w:proofErr w:type="spellStart"/>
            <w:r>
              <w:rPr>
                <w:rFonts w:asciiTheme="minorHAnsi" w:hAnsiTheme="minorHAnsi"/>
              </w:rPr>
              <w:t>Rege</w:t>
            </w:r>
            <w:proofErr w:type="spellEnd"/>
          </w:p>
        </w:tc>
        <w:tc>
          <w:tcPr>
            <w:tcW w:w="2520" w:type="dxa"/>
            <w:shd w:val="clear" w:color="auto" w:fill="auto"/>
          </w:tcPr>
          <w:p w14:paraId="34A089BD" w14:textId="6659F59C" w:rsidR="00F167E8" w:rsidRDefault="00F167E8" w:rsidP="001B2B98">
            <w:pPr>
              <w:pStyle w:val="Tabletext"/>
              <w:rPr>
                <w:rFonts w:asciiTheme="minorHAnsi" w:hAnsiTheme="minorHAnsi"/>
              </w:rPr>
            </w:pPr>
            <w:r>
              <w:rPr>
                <w:rFonts w:asciiTheme="minorHAnsi" w:hAnsiTheme="minorHAnsi"/>
              </w:rPr>
              <w:t>SAP OTC FA/SAP PI</w:t>
            </w:r>
          </w:p>
        </w:tc>
        <w:tc>
          <w:tcPr>
            <w:tcW w:w="1530" w:type="dxa"/>
            <w:shd w:val="clear" w:color="auto" w:fill="auto"/>
          </w:tcPr>
          <w:p w14:paraId="0DD0F194" w14:textId="24305CDC" w:rsidR="00F167E8" w:rsidRPr="00C176FB" w:rsidRDefault="00F167E8" w:rsidP="001B2B98">
            <w:pPr>
              <w:pStyle w:val="Tabletext"/>
              <w:jc w:val="center"/>
              <w:rPr>
                <w:rFonts w:asciiTheme="minorHAnsi" w:hAnsiTheme="minorHAnsi"/>
              </w:rPr>
            </w:pPr>
            <w:r>
              <w:rPr>
                <w:rFonts w:asciiTheme="minorHAnsi" w:hAnsiTheme="minorHAnsi"/>
              </w:rPr>
              <w:t>TMO</w:t>
            </w:r>
          </w:p>
        </w:tc>
        <w:tc>
          <w:tcPr>
            <w:tcW w:w="1617" w:type="dxa"/>
            <w:shd w:val="clear" w:color="auto" w:fill="auto"/>
          </w:tcPr>
          <w:p w14:paraId="23D06D0B" w14:textId="6E671FB6" w:rsidR="00F167E8" w:rsidRDefault="00F167E8" w:rsidP="00ED40CC">
            <w:pPr>
              <w:pStyle w:val="BodyText3"/>
              <w:jc w:val="center"/>
              <w:rPr>
                <w:rFonts w:asciiTheme="minorHAnsi" w:hAnsiTheme="minorHAnsi"/>
                <w:i w:val="0"/>
                <w:iCs w:val="0"/>
                <w:color w:val="auto"/>
                <w:sz w:val="20"/>
              </w:rPr>
            </w:pPr>
            <w:r>
              <w:rPr>
                <w:rFonts w:asciiTheme="minorHAnsi" w:hAnsiTheme="minorHAnsi"/>
                <w:i w:val="0"/>
                <w:iCs w:val="0"/>
                <w:color w:val="auto"/>
                <w:sz w:val="20"/>
              </w:rPr>
              <w:t>Reviewer</w:t>
            </w:r>
          </w:p>
        </w:tc>
        <w:tc>
          <w:tcPr>
            <w:tcW w:w="1551" w:type="dxa"/>
            <w:shd w:val="clear" w:color="auto" w:fill="auto"/>
          </w:tcPr>
          <w:p w14:paraId="0DF41445" w14:textId="77777777" w:rsidR="00F167E8" w:rsidRPr="00F40C5E" w:rsidRDefault="00F167E8" w:rsidP="001B2B98">
            <w:pPr>
              <w:pStyle w:val="BodyText3"/>
              <w:jc w:val="left"/>
              <w:rPr>
                <w:rFonts w:asciiTheme="minorHAnsi" w:hAnsiTheme="minorHAnsi"/>
                <w:i w:val="0"/>
                <w:sz w:val="20"/>
              </w:rPr>
            </w:pPr>
          </w:p>
        </w:tc>
      </w:tr>
      <w:tr w:rsidR="00F167E8" w:rsidRPr="00A04F28" w14:paraId="0A1A3722" w14:textId="77777777" w:rsidTr="007A5550">
        <w:tc>
          <w:tcPr>
            <w:tcW w:w="1638" w:type="dxa"/>
            <w:shd w:val="clear" w:color="auto" w:fill="auto"/>
          </w:tcPr>
          <w:p w14:paraId="0B0950FB" w14:textId="57DCE120" w:rsidR="00F167E8" w:rsidRDefault="00F167E8" w:rsidP="002860BE">
            <w:pPr>
              <w:pStyle w:val="Tabletext"/>
              <w:rPr>
                <w:rFonts w:asciiTheme="minorHAnsi" w:hAnsiTheme="minorHAnsi"/>
              </w:rPr>
            </w:pPr>
          </w:p>
        </w:tc>
        <w:tc>
          <w:tcPr>
            <w:tcW w:w="2520" w:type="dxa"/>
            <w:shd w:val="clear" w:color="auto" w:fill="auto"/>
          </w:tcPr>
          <w:p w14:paraId="7F7451BF" w14:textId="0D07197B" w:rsidR="00F167E8" w:rsidRDefault="00F167E8" w:rsidP="00F167E8">
            <w:pPr>
              <w:pStyle w:val="Tabletext"/>
              <w:rPr>
                <w:rFonts w:asciiTheme="minorHAnsi" w:hAnsiTheme="minorHAnsi"/>
              </w:rPr>
            </w:pPr>
            <w:r>
              <w:rPr>
                <w:rFonts w:asciiTheme="minorHAnsi" w:hAnsiTheme="minorHAnsi"/>
              </w:rPr>
              <w:t>TDFADS Architect</w:t>
            </w:r>
          </w:p>
        </w:tc>
        <w:tc>
          <w:tcPr>
            <w:tcW w:w="1530" w:type="dxa"/>
            <w:shd w:val="clear" w:color="auto" w:fill="auto"/>
          </w:tcPr>
          <w:p w14:paraId="2C70FECE" w14:textId="7251F6C8" w:rsidR="00F167E8" w:rsidRPr="00C176FB" w:rsidRDefault="00F167E8" w:rsidP="001B2B98">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05EBE667" w14:textId="4D7542B4" w:rsidR="00F167E8" w:rsidRDefault="00F167E8" w:rsidP="00ED40CC">
            <w:pPr>
              <w:pStyle w:val="BodyText3"/>
              <w:jc w:val="center"/>
              <w:rPr>
                <w:rFonts w:asciiTheme="minorHAnsi" w:hAnsiTheme="minorHAnsi"/>
                <w:i w:val="0"/>
                <w:iCs w:val="0"/>
                <w:color w:val="auto"/>
                <w:sz w:val="20"/>
              </w:rPr>
            </w:pPr>
            <w:r>
              <w:rPr>
                <w:rFonts w:asciiTheme="minorHAnsi" w:hAnsiTheme="minorHAnsi"/>
                <w:i w:val="0"/>
                <w:iCs w:val="0"/>
                <w:color w:val="auto"/>
                <w:sz w:val="20"/>
              </w:rPr>
              <w:t>Reviewer</w:t>
            </w:r>
          </w:p>
        </w:tc>
        <w:tc>
          <w:tcPr>
            <w:tcW w:w="1551" w:type="dxa"/>
            <w:shd w:val="clear" w:color="auto" w:fill="auto"/>
          </w:tcPr>
          <w:p w14:paraId="45F2AE6C" w14:textId="77777777" w:rsidR="00F167E8" w:rsidRPr="00F40C5E" w:rsidRDefault="00F167E8" w:rsidP="001B2B98">
            <w:pPr>
              <w:pStyle w:val="BodyText3"/>
              <w:jc w:val="left"/>
              <w:rPr>
                <w:rFonts w:asciiTheme="minorHAnsi" w:hAnsiTheme="minorHAnsi"/>
                <w:i w:val="0"/>
                <w:sz w:val="20"/>
              </w:rPr>
            </w:pPr>
          </w:p>
        </w:tc>
      </w:tr>
      <w:tr w:rsidR="00F167E8" w:rsidRPr="00A04F28" w14:paraId="411E9508" w14:textId="77777777" w:rsidTr="005F7762">
        <w:tc>
          <w:tcPr>
            <w:tcW w:w="1638" w:type="dxa"/>
            <w:shd w:val="clear" w:color="auto" w:fill="auto"/>
            <w:vAlign w:val="center"/>
          </w:tcPr>
          <w:p w14:paraId="7240A0C1" w14:textId="6BF7011A" w:rsidR="00F167E8" w:rsidRDefault="00F167E8" w:rsidP="002860BE">
            <w:pPr>
              <w:pStyle w:val="Tabletext"/>
              <w:rPr>
                <w:rFonts w:asciiTheme="minorHAnsi" w:hAnsiTheme="minorHAnsi"/>
              </w:rPr>
            </w:pPr>
            <w:proofErr w:type="spellStart"/>
            <w:r w:rsidRPr="00F167E8">
              <w:rPr>
                <w:rFonts w:asciiTheme="minorHAnsi" w:hAnsiTheme="minorHAnsi"/>
              </w:rPr>
              <w:t>Nabirasool</w:t>
            </w:r>
            <w:proofErr w:type="spellEnd"/>
            <w:r w:rsidRPr="00F167E8">
              <w:rPr>
                <w:rFonts w:asciiTheme="minorHAnsi" w:hAnsiTheme="minorHAnsi"/>
              </w:rPr>
              <w:t xml:space="preserve"> Shaik</w:t>
            </w:r>
          </w:p>
        </w:tc>
        <w:tc>
          <w:tcPr>
            <w:tcW w:w="2520" w:type="dxa"/>
            <w:shd w:val="clear" w:color="auto" w:fill="auto"/>
            <w:vAlign w:val="center"/>
          </w:tcPr>
          <w:p w14:paraId="34640D24" w14:textId="5013A193" w:rsidR="00F167E8" w:rsidRPr="00F40C5E" w:rsidRDefault="00F167E8" w:rsidP="001B2B98">
            <w:pPr>
              <w:pStyle w:val="Tabletext"/>
              <w:rPr>
                <w:rFonts w:asciiTheme="minorHAnsi" w:hAnsiTheme="minorHAnsi"/>
              </w:rPr>
            </w:pPr>
            <w:r w:rsidRPr="00F167E8">
              <w:rPr>
                <w:rFonts w:asciiTheme="minorHAnsi" w:hAnsiTheme="minorHAnsi"/>
              </w:rPr>
              <w:t>SAP BW</w:t>
            </w:r>
          </w:p>
        </w:tc>
        <w:tc>
          <w:tcPr>
            <w:tcW w:w="1530" w:type="dxa"/>
            <w:shd w:val="clear" w:color="auto" w:fill="auto"/>
          </w:tcPr>
          <w:p w14:paraId="7D58EFD2" w14:textId="4437B49C" w:rsidR="00F167E8" w:rsidRDefault="00F167E8" w:rsidP="001B2B98">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57F55202" w14:textId="28188F01" w:rsidR="00F167E8" w:rsidRPr="00F40C5E" w:rsidRDefault="00F167E8" w:rsidP="00ED40CC">
            <w:pPr>
              <w:pStyle w:val="BodyText3"/>
              <w:jc w:val="center"/>
              <w:rPr>
                <w:rFonts w:asciiTheme="minorHAnsi" w:hAnsiTheme="minorHAnsi"/>
                <w:i w:val="0"/>
                <w:iCs w:val="0"/>
                <w:color w:val="auto"/>
                <w:sz w:val="20"/>
              </w:rPr>
            </w:pPr>
            <w:r>
              <w:rPr>
                <w:rFonts w:asciiTheme="minorHAnsi" w:hAnsiTheme="minorHAnsi"/>
                <w:i w:val="0"/>
                <w:iCs w:val="0"/>
                <w:color w:val="auto"/>
                <w:sz w:val="20"/>
              </w:rPr>
              <w:t>Reviewer</w:t>
            </w:r>
          </w:p>
        </w:tc>
        <w:tc>
          <w:tcPr>
            <w:tcW w:w="1551" w:type="dxa"/>
            <w:shd w:val="clear" w:color="auto" w:fill="auto"/>
          </w:tcPr>
          <w:p w14:paraId="79580757" w14:textId="77777777" w:rsidR="00F167E8" w:rsidRPr="00F40C5E" w:rsidRDefault="00F167E8" w:rsidP="001B2B98">
            <w:pPr>
              <w:pStyle w:val="BodyText3"/>
              <w:jc w:val="left"/>
              <w:rPr>
                <w:rFonts w:asciiTheme="minorHAnsi" w:hAnsiTheme="minorHAnsi"/>
                <w:i w:val="0"/>
                <w:sz w:val="20"/>
              </w:rPr>
            </w:pPr>
          </w:p>
        </w:tc>
      </w:tr>
      <w:tr w:rsidR="00C24830" w:rsidRPr="00A04F28" w14:paraId="1F45449F" w14:textId="77777777" w:rsidTr="00BF5051">
        <w:tc>
          <w:tcPr>
            <w:tcW w:w="1638" w:type="dxa"/>
            <w:shd w:val="clear" w:color="auto" w:fill="auto"/>
          </w:tcPr>
          <w:p w14:paraId="09F4298B" w14:textId="77777777" w:rsidR="00C24830" w:rsidRPr="00B05843" w:rsidRDefault="00C24830" w:rsidP="00BF5051">
            <w:pPr>
              <w:rPr>
                <w:rFonts w:asciiTheme="minorHAnsi" w:hAnsiTheme="minorHAnsi"/>
                <w:sz w:val="20"/>
                <w:szCs w:val="20"/>
              </w:rPr>
            </w:pPr>
            <w:r w:rsidRPr="00B05843">
              <w:rPr>
                <w:rFonts w:asciiTheme="minorHAnsi" w:hAnsiTheme="minorHAnsi"/>
                <w:sz w:val="20"/>
                <w:szCs w:val="20"/>
              </w:rPr>
              <w:t>Fiona Hwang</w:t>
            </w:r>
          </w:p>
        </w:tc>
        <w:tc>
          <w:tcPr>
            <w:tcW w:w="2520" w:type="dxa"/>
            <w:shd w:val="clear" w:color="auto" w:fill="auto"/>
          </w:tcPr>
          <w:p w14:paraId="76EA749D" w14:textId="77777777" w:rsidR="00C24830" w:rsidRPr="00F40C5E" w:rsidRDefault="00C24830" w:rsidP="00BF5051">
            <w:pPr>
              <w:pStyle w:val="Tabletext"/>
              <w:rPr>
                <w:rFonts w:asciiTheme="minorHAnsi" w:hAnsiTheme="minorHAnsi"/>
              </w:rPr>
            </w:pPr>
            <w:r w:rsidRPr="00B05843">
              <w:rPr>
                <w:rFonts w:asciiTheme="minorHAnsi" w:hAnsiTheme="minorHAnsi"/>
              </w:rPr>
              <w:t>Manager, Business Applications Analysis, Finance</w:t>
            </w:r>
          </w:p>
        </w:tc>
        <w:tc>
          <w:tcPr>
            <w:tcW w:w="1530" w:type="dxa"/>
            <w:shd w:val="clear" w:color="auto" w:fill="auto"/>
          </w:tcPr>
          <w:p w14:paraId="1B8890F1" w14:textId="77777777" w:rsidR="00C24830" w:rsidRDefault="00C24830" w:rsidP="00BF5051">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612D2239" w14:textId="77777777" w:rsidR="00C24830" w:rsidRPr="00B05843" w:rsidRDefault="00C24830" w:rsidP="00BF5051">
            <w:pPr>
              <w:pStyle w:val="BodyText3"/>
              <w:jc w:val="center"/>
              <w:rPr>
                <w:rFonts w:asciiTheme="minorHAnsi" w:hAnsiTheme="minorHAnsi"/>
                <w:i w:val="0"/>
                <w:iCs w:val="0"/>
                <w:color w:val="auto"/>
                <w:sz w:val="20"/>
              </w:rPr>
            </w:pPr>
            <w:r>
              <w:rPr>
                <w:rFonts w:asciiTheme="minorHAnsi" w:hAnsiTheme="minorHAnsi"/>
                <w:i w:val="0"/>
                <w:color w:val="auto"/>
                <w:sz w:val="20"/>
              </w:rPr>
              <w:t>Reviewer</w:t>
            </w:r>
          </w:p>
        </w:tc>
        <w:tc>
          <w:tcPr>
            <w:tcW w:w="1551" w:type="dxa"/>
            <w:shd w:val="clear" w:color="auto" w:fill="auto"/>
          </w:tcPr>
          <w:p w14:paraId="1B86D926" w14:textId="77777777" w:rsidR="00C24830" w:rsidRPr="00F40C5E" w:rsidRDefault="00C24830" w:rsidP="00BF5051">
            <w:pPr>
              <w:pStyle w:val="BodyText3"/>
              <w:jc w:val="left"/>
              <w:rPr>
                <w:rFonts w:asciiTheme="minorHAnsi" w:hAnsiTheme="minorHAnsi"/>
                <w:i w:val="0"/>
                <w:sz w:val="20"/>
              </w:rPr>
            </w:pPr>
          </w:p>
        </w:tc>
      </w:tr>
      <w:tr w:rsidR="0063465B" w:rsidRPr="00A04F28" w14:paraId="70AE796F" w14:textId="77777777" w:rsidTr="00BF5051">
        <w:tc>
          <w:tcPr>
            <w:tcW w:w="1638" w:type="dxa"/>
            <w:shd w:val="clear" w:color="auto" w:fill="auto"/>
          </w:tcPr>
          <w:p w14:paraId="1BB789D7" w14:textId="7A758FC8" w:rsidR="0063465B" w:rsidRPr="00B05843" w:rsidRDefault="00E82B9A" w:rsidP="00BF5051">
            <w:pPr>
              <w:rPr>
                <w:rFonts w:asciiTheme="minorHAnsi" w:hAnsiTheme="minorHAnsi"/>
                <w:sz w:val="20"/>
                <w:szCs w:val="20"/>
              </w:rPr>
            </w:pPr>
            <w:r>
              <w:rPr>
                <w:rFonts w:asciiTheme="minorHAnsi" w:hAnsiTheme="minorHAnsi"/>
                <w:sz w:val="20"/>
                <w:szCs w:val="20"/>
              </w:rPr>
              <w:t>Anna Possek</w:t>
            </w:r>
          </w:p>
        </w:tc>
        <w:tc>
          <w:tcPr>
            <w:tcW w:w="2520" w:type="dxa"/>
            <w:shd w:val="clear" w:color="auto" w:fill="auto"/>
          </w:tcPr>
          <w:p w14:paraId="6B2FCBDA" w14:textId="1DB1AB40" w:rsidR="0063465B" w:rsidRPr="00B05843" w:rsidRDefault="0063465B" w:rsidP="0063465B">
            <w:pPr>
              <w:pStyle w:val="Tabletext"/>
              <w:rPr>
                <w:rFonts w:asciiTheme="minorHAnsi" w:hAnsiTheme="minorHAnsi"/>
              </w:rPr>
            </w:pPr>
            <w:r>
              <w:rPr>
                <w:rFonts w:asciiTheme="minorHAnsi" w:hAnsiTheme="minorHAnsi"/>
              </w:rPr>
              <w:t>Billing Architect</w:t>
            </w:r>
          </w:p>
        </w:tc>
        <w:tc>
          <w:tcPr>
            <w:tcW w:w="1530" w:type="dxa"/>
            <w:shd w:val="clear" w:color="auto" w:fill="auto"/>
          </w:tcPr>
          <w:p w14:paraId="23AC66BA" w14:textId="0634CF7F" w:rsidR="0063465B" w:rsidRPr="00C176FB" w:rsidRDefault="0063465B" w:rsidP="00BF5051">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27EDC337" w14:textId="3308F522" w:rsidR="0063465B" w:rsidRDefault="0063465B" w:rsidP="00BF5051">
            <w:pPr>
              <w:pStyle w:val="BodyText3"/>
              <w:jc w:val="center"/>
              <w:rPr>
                <w:rFonts w:asciiTheme="minorHAnsi" w:hAnsiTheme="minorHAnsi"/>
                <w:i w:val="0"/>
                <w:color w:val="auto"/>
                <w:sz w:val="20"/>
              </w:rPr>
            </w:pPr>
            <w:r>
              <w:rPr>
                <w:rFonts w:asciiTheme="minorHAnsi" w:hAnsiTheme="minorHAnsi"/>
                <w:i w:val="0"/>
                <w:color w:val="auto"/>
                <w:sz w:val="20"/>
              </w:rPr>
              <w:t>Reviewer</w:t>
            </w:r>
          </w:p>
        </w:tc>
        <w:tc>
          <w:tcPr>
            <w:tcW w:w="1551" w:type="dxa"/>
            <w:shd w:val="clear" w:color="auto" w:fill="auto"/>
          </w:tcPr>
          <w:p w14:paraId="6766E00E" w14:textId="77777777" w:rsidR="0063465B" w:rsidRPr="00F40C5E" w:rsidRDefault="0063465B" w:rsidP="00BF5051">
            <w:pPr>
              <w:pStyle w:val="BodyText3"/>
              <w:jc w:val="left"/>
              <w:rPr>
                <w:rFonts w:asciiTheme="minorHAnsi" w:hAnsiTheme="minorHAnsi"/>
                <w:i w:val="0"/>
                <w:sz w:val="20"/>
              </w:rPr>
            </w:pPr>
          </w:p>
        </w:tc>
      </w:tr>
      <w:tr w:rsidR="0063465B" w:rsidRPr="00A04F28" w14:paraId="71FE966F" w14:textId="77777777" w:rsidTr="00BF5051">
        <w:tc>
          <w:tcPr>
            <w:tcW w:w="1638" w:type="dxa"/>
            <w:shd w:val="clear" w:color="auto" w:fill="auto"/>
          </w:tcPr>
          <w:p w14:paraId="0EBA77E6" w14:textId="26D322CF" w:rsidR="0063465B" w:rsidRDefault="00E82B9A" w:rsidP="00BF5051">
            <w:pPr>
              <w:rPr>
                <w:rFonts w:asciiTheme="minorHAnsi" w:hAnsiTheme="minorHAnsi"/>
                <w:sz w:val="20"/>
                <w:szCs w:val="20"/>
              </w:rPr>
            </w:pPr>
            <w:r>
              <w:rPr>
                <w:rFonts w:asciiTheme="minorHAnsi" w:hAnsiTheme="minorHAnsi"/>
                <w:sz w:val="20"/>
                <w:szCs w:val="20"/>
              </w:rPr>
              <w:t>Rachna Sharma</w:t>
            </w:r>
          </w:p>
        </w:tc>
        <w:tc>
          <w:tcPr>
            <w:tcW w:w="2520" w:type="dxa"/>
            <w:shd w:val="clear" w:color="auto" w:fill="auto"/>
          </w:tcPr>
          <w:p w14:paraId="229661D6" w14:textId="7D6978F9" w:rsidR="0063465B" w:rsidRPr="00B05843" w:rsidRDefault="0063465B" w:rsidP="00BF5051">
            <w:pPr>
              <w:pStyle w:val="Tabletext"/>
              <w:rPr>
                <w:rFonts w:asciiTheme="minorHAnsi" w:hAnsiTheme="minorHAnsi"/>
              </w:rPr>
            </w:pPr>
            <w:r>
              <w:rPr>
                <w:rFonts w:asciiTheme="minorHAnsi" w:hAnsiTheme="minorHAnsi"/>
              </w:rPr>
              <w:t>Billing SA</w:t>
            </w:r>
          </w:p>
        </w:tc>
        <w:tc>
          <w:tcPr>
            <w:tcW w:w="1530" w:type="dxa"/>
            <w:shd w:val="clear" w:color="auto" w:fill="auto"/>
          </w:tcPr>
          <w:p w14:paraId="7E3419D1" w14:textId="79B0E374" w:rsidR="0063465B" w:rsidRPr="00C176FB" w:rsidRDefault="0063465B" w:rsidP="00BF5051">
            <w:pPr>
              <w:pStyle w:val="Tabletext"/>
              <w:jc w:val="center"/>
              <w:rPr>
                <w:rFonts w:asciiTheme="minorHAnsi" w:hAnsiTheme="minorHAnsi"/>
              </w:rPr>
            </w:pPr>
            <w:r w:rsidRPr="00C176FB">
              <w:rPr>
                <w:rFonts w:asciiTheme="minorHAnsi" w:hAnsiTheme="minorHAnsi"/>
              </w:rPr>
              <w:t>TMO</w:t>
            </w:r>
          </w:p>
        </w:tc>
        <w:tc>
          <w:tcPr>
            <w:tcW w:w="1617" w:type="dxa"/>
            <w:shd w:val="clear" w:color="auto" w:fill="auto"/>
          </w:tcPr>
          <w:p w14:paraId="2FCF6747" w14:textId="1212CBA2" w:rsidR="0063465B" w:rsidRDefault="0063465B" w:rsidP="00BF5051">
            <w:pPr>
              <w:pStyle w:val="BodyText3"/>
              <w:jc w:val="center"/>
              <w:rPr>
                <w:rFonts w:asciiTheme="minorHAnsi" w:hAnsiTheme="minorHAnsi"/>
                <w:i w:val="0"/>
                <w:color w:val="auto"/>
                <w:sz w:val="20"/>
              </w:rPr>
            </w:pPr>
            <w:r>
              <w:rPr>
                <w:rFonts w:asciiTheme="minorHAnsi" w:hAnsiTheme="minorHAnsi"/>
                <w:i w:val="0"/>
                <w:color w:val="auto"/>
                <w:sz w:val="20"/>
              </w:rPr>
              <w:t>Reviewer</w:t>
            </w:r>
          </w:p>
        </w:tc>
        <w:tc>
          <w:tcPr>
            <w:tcW w:w="1551" w:type="dxa"/>
            <w:shd w:val="clear" w:color="auto" w:fill="auto"/>
          </w:tcPr>
          <w:p w14:paraId="42B9EE7A" w14:textId="77777777" w:rsidR="0063465B" w:rsidRPr="00F40C5E" w:rsidRDefault="0063465B" w:rsidP="00BF5051">
            <w:pPr>
              <w:pStyle w:val="BodyText3"/>
              <w:jc w:val="left"/>
              <w:rPr>
                <w:rFonts w:asciiTheme="minorHAnsi" w:hAnsiTheme="minorHAnsi"/>
                <w:i w:val="0"/>
                <w:sz w:val="20"/>
              </w:rPr>
            </w:pPr>
          </w:p>
        </w:tc>
      </w:tr>
    </w:tbl>
    <w:p w14:paraId="7752E8FB" w14:textId="28556A99" w:rsidR="005779BB" w:rsidRPr="00A04F28" w:rsidRDefault="002F02F0" w:rsidP="0011417E">
      <w:pPr>
        <w:pStyle w:val="Title"/>
        <w:jc w:val="left"/>
        <w:rPr>
          <w:rFonts w:asciiTheme="minorHAnsi" w:hAnsiTheme="minorHAnsi"/>
        </w:rPr>
      </w:pPr>
      <w:bookmarkStart w:id="2" w:name="_Toc500052964"/>
      <w:bookmarkStart w:id="3" w:name="_Toc500054236"/>
      <w:bookmarkStart w:id="4" w:name="_Toc500054555"/>
      <w:bookmarkStart w:id="5" w:name="_Toc500058375"/>
      <w:bookmarkStart w:id="6" w:name="_Toc501272206"/>
      <w:bookmarkEnd w:id="0"/>
      <w:r w:rsidRPr="00A04F28">
        <w:rPr>
          <w:rFonts w:asciiTheme="minorHAnsi" w:hAnsiTheme="minorHAnsi"/>
        </w:rPr>
        <w:br w:type="page"/>
      </w:r>
      <w:r w:rsidR="005779BB" w:rsidRPr="00A04F28">
        <w:rPr>
          <w:rFonts w:asciiTheme="minorHAnsi" w:hAnsiTheme="minorHAnsi"/>
        </w:rPr>
        <w:lastRenderedPageBreak/>
        <w:t>Table of Contents</w:t>
      </w:r>
      <w:bookmarkEnd w:id="2"/>
      <w:bookmarkEnd w:id="3"/>
      <w:bookmarkEnd w:id="4"/>
      <w:bookmarkEnd w:id="5"/>
      <w:bookmarkEnd w:id="6"/>
    </w:p>
    <w:p w14:paraId="5978A295" w14:textId="77777777" w:rsidR="004A7215" w:rsidRDefault="005779BB">
      <w:pPr>
        <w:pStyle w:val="TOC1"/>
        <w:tabs>
          <w:tab w:val="left" w:pos="720"/>
        </w:tabs>
        <w:rPr>
          <w:rFonts w:asciiTheme="minorHAnsi" w:eastAsiaTheme="minorEastAsia" w:hAnsiTheme="minorHAnsi" w:cstheme="minorBidi"/>
          <w:b w:val="0"/>
          <w:caps w:val="0"/>
          <w:szCs w:val="22"/>
        </w:rPr>
      </w:pPr>
      <w:r w:rsidRPr="00A04F28">
        <w:rPr>
          <w:rFonts w:asciiTheme="minorHAnsi" w:hAnsiTheme="minorHAnsi"/>
          <w:b w:val="0"/>
          <w:caps w:val="0"/>
        </w:rPr>
        <w:fldChar w:fldCharType="begin"/>
      </w:r>
      <w:r w:rsidRPr="00A04F28">
        <w:rPr>
          <w:rFonts w:asciiTheme="minorHAnsi" w:hAnsiTheme="minorHAnsi"/>
          <w:b w:val="0"/>
          <w:caps w:val="0"/>
        </w:rPr>
        <w:instrText xml:space="preserve"> TOC \o "1-3" \h \z </w:instrText>
      </w:r>
      <w:r w:rsidRPr="00A04F28">
        <w:rPr>
          <w:rFonts w:asciiTheme="minorHAnsi" w:hAnsiTheme="minorHAnsi"/>
          <w:b w:val="0"/>
          <w:caps w:val="0"/>
        </w:rPr>
        <w:fldChar w:fldCharType="separate"/>
      </w:r>
      <w:hyperlink w:anchor="_Toc470824715" w:history="1">
        <w:r w:rsidR="004A7215" w:rsidRPr="004F4ED4">
          <w:rPr>
            <w:rStyle w:val="Hyperlink"/>
          </w:rPr>
          <w:t>1.</w:t>
        </w:r>
        <w:r w:rsidR="004A7215">
          <w:rPr>
            <w:rFonts w:asciiTheme="minorHAnsi" w:eastAsiaTheme="minorEastAsia" w:hAnsiTheme="minorHAnsi" w:cstheme="minorBidi"/>
            <w:b w:val="0"/>
            <w:caps w:val="0"/>
            <w:szCs w:val="22"/>
          </w:rPr>
          <w:tab/>
        </w:r>
        <w:r w:rsidR="004A7215" w:rsidRPr="004F4ED4">
          <w:rPr>
            <w:rStyle w:val="Hyperlink"/>
          </w:rPr>
          <w:t>Overview</w:t>
        </w:r>
        <w:r w:rsidR="004A7215">
          <w:rPr>
            <w:webHidden/>
          </w:rPr>
          <w:tab/>
        </w:r>
        <w:r w:rsidR="004A7215">
          <w:rPr>
            <w:webHidden/>
          </w:rPr>
          <w:fldChar w:fldCharType="begin"/>
        </w:r>
        <w:r w:rsidR="004A7215">
          <w:rPr>
            <w:webHidden/>
          </w:rPr>
          <w:instrText xml:space="preserve"> PAGEREF _Toc470824715 \h </w:instrText>
        </w:r>
        <w:r w:rsidR="004A7215">
          <w:rPr>
            <w:webHidden/>
          </w:rPr>
        </w:r>
        <w:r w:rsidR="004A7215">
          <w:rPr>
            <w:webHidden/>
          </w:rPr>
          <w:fldChar w:fldCharType="separate"/>
        </w:r>
        <w:r w:rsidR="004A7215">
          <w:rPr>
            <w:webHidden/>
          </w:rPr>
          <w:t>5</w:t>
        </w:r>
        <w:r w:rsidR="004A7215">
          <w:rPr>
            <w:webHidden/>
          </w:rPr>
          <w:fldChar w:fldCharType="end"/>
        </w:r>
      </w:hyperlink>
    </w:p>
    <w:p w14:paraId="04020666" w14:textId="77777777" w:rsidR="004A7215" w:rsidRDefault="00485871">
      <w:pPr>
        <w:pStyle w:val="TOC2"/>
        <w:tabs>
          <w:tab w:val="left" w:pos="960"/>
        </w:tabs>
        <w:rPr>
          <w:rFonts w:asciiTheme="minorHAnsi" w:eastAsiaTheme="minorEastAsia" w:hAnsiTheme="minorHAnsi" w:cstheme="minorBidi"/>
          <w:szCs w:val="22"/>
        </w:rPr>
      </w:pPr>
      <w:hyperlink w:anchor="_Toc470824716" w:history="1">
        <w:r w:rsidR="004A7215" w:rsidRPr="004F4ED4">
          <w:rPr>
            <w:rStyle w:val="Hyperlink"/>
          </w:rPr>
          <w:t>1.1</w:t>
        </w:r>
        <w:r w:rsidR="004A7215">
          <w:rPr>
            <w:rFonts w:asciiTheme="minorHAnsi" w:eastAsiaTheme="minorEastAsia" w:hAnsiTheme="minorHAnsi" w:cstheme="minorBidi"/>
            <w:szCs w:val="22"/>
          </w:rPr>
          <w:tab/>
        </w:r>
        <w:r w:rsidR="004A7215" w:rsidRPr="004F4ED4">
          <w:rPr>
            <w:rStyle w:val="Hyperlink"/>
          </w:rPr>
          <w:t>Background</w:t>
        </w:r>
        <w:r w:rsidR="004A7215">
          <w:rPr>
            <w:webHidden/>
          </w:rPr>
          <w:tab/>
        </w:r>
        <w:r w:rsidR="004A7215">
          <w:rPr>
            <w:webHidden/>
          </w:rPr>
          <w:fldChar w:fldCharType="begin"/>
        </w:r>
        <w:r w:rsidR="004A7215">
          <w:rPr>
            <w:webHidden/>
          </w:rPr>
          <w:instrText xml:space="preserve"> PAGEREF _Toc470824716 \h </w:instrText>
        </w:r>
        <w:r w:rsidR="004A7215">
          <w:rPr>
            <w:webHidden/>
          </w:rPr>
        </w:r>
        <w:r w:rsidR="004A7215">
          <w:rPr>
            <w:webHidden/>
          </w:rPr>
          <w:fldChar w:fldCharType="separate"/>
        </w:r>
        <w:r w:rsidR="004A7215">
          <w:rPr>
            <w:webHidden/>
          </w:rPr>
          <w:t>5</w:t>
        </w:r>
        <w:r w:rsidR="004A7215">
          <w:rPr>
            <w:webHidden/>
          </w:rPr>
          <w:fldChar w:fldCharType="end"/>
        </w:r>
      </w:hyperlink>
    </w:p>
    <w:p w14:paraId="5CBC297B" w14:textId="77777777" w:rsidR="004A7215" w:rsidRDefault="00485871">
      <w:pPr>
        <w:pStyle w:val="TOC2"/>
        <w:tabs>
          <w:tab w:val="left" w:pos="960"/>
        </w:tabs>
        <w:rPr>
          <w:rFonts w:asciiTheme="minorHAnsi" w:eastAsiaTheme="minorEastAsia" w:hAnsiTheme="minorHAnsi" w:cstheme="minorBidi"/>
          <w:szCs w:val="22"/>
        </w:rPr>
      </w:pPr>
      <w:hyperlink w:anchor="_Toc470824717" w:history="1">
        <w:r w:rsidR="004A7215" w:rsidRPr="004F4ED4">
          <w:rPr>
            <w:rStyle w:val="Hyperlink"/>
          </w:rPr>
          <w:t>1.2</w:t>
        </w:r>
        <w:r w:rsidR="004A7215">
          <w:rPr>
            <w:rFonts w:asciiTheme="minorHAnsi" w:eastAsiaTheme="minorEastAsia" w:hAnsiTheme="minorHAnsi" w:cstheme="minorBidi"/>
            <w:szCs w:val="22"/>
          </w:rPr>
          <w:tab/>
        </w:r>
        <w:r w:rsidR="004A7215" w:rsidRPr="004F4ED4">
          <w:rPr>
            <w:rStyle w:val="Hyperlink"/>
          </w:rPr>
          <w:t>Project Goal</w:t>
        </w:r>
        <w:r w:rsidR="004A7215">
          <w:rPr>
            <w:webHidden/>
          </w:rPr>
          <w:tab/>
        </w:r>
        <w:r w:rsidR="004A7215">
          <w:rPr>
            <w:webHidden/>
          </w:rPr>
          <w:fldChar w:fldCharType="begin"/>
        </w:r>
        <w:r w:rsidR="004A7215">
          <w:rPr>
            <w:webHidden/>
          </w:rPr>
          <w:instrText xml:space="preserve"> PAGEREF _Toc470824717 \h </w:instrText>
        </w:r>
        <w:r w:rsidR="004A7215">
          <w:rPr>
            <w:webHidden/>
          </w:rPr>
        </w:r>
        <w:r w:rsidR="004A7215">
          <w:rPr>
            <w:webHidden/>
          </w:rPr>
          <w:fldChar w:fldCharType="separate"/>
        </w:r>
        <w:r w:rsidR="004A7215">
          <w:rPr>
            <w:webHidden/>
          </w:rPr>
          <w:t>5</w:t>
        </w:r>
        <w:r w:rsidR="004A7215">
          <w:rPr>
            <w:webHidden/>
          </w:rPr>
          <w:fldChar w:fldCharType="end"/>
        </w:r>
      </w:hyperlink>
    </w:p>
    <w:p w14:paraId="399036E4" w14:textId="77777777" w:rsidR="004A7215" w:rsidRDefault="00485871">
      <w:pPr>
        <w:pStyle w:val="TOC2"/>
        <w:tabs>
          <w:tab w:val="left" w:pos="960"/>
        </w:tabs>
        <w:rPr>
          <w:rFonts w:asciiTheme="minorHAnsi" w:eastAsiaTheme="minorEastAsia" w:hAnsiTheme="minorHAnsi" w:cstheme="minorBidi"/>
          <w:szCs w:val="22"/>
        </w:rPr>
      </w:pPr>
      <w:hyperlink w:anchor="_Toc470824718" w:history="1">
        <w:r w:rsidR="004A7215" w:rsidRPr="004F4ED4">
          <w:rPr>
            <w:rStyle w:val="Hyperlink"/>
          </w:rPr>
          <w:t>1.3</w:t>
        </w:r>
        <w:r w:rsidR="004A7215">
          <w:rPr>
            <w:rFonts w:asciiTheme="minorHAnsi" w:eastAsiaTheme="minorEastAsia" w:hAnsiTheme="minorHAnsi" w:cstheme="minorBidi"/>
            <w:szCs w:val="22"/>
          </w:rPr>
          <w:tab/>
        </w:r>
        <w:r w:rsidR="004A7215" w:rsidRPr="004F4ED4">
          <w:rPr>
            <w:rStyle w:val="Hyperlink"/>
          </w:rPr>
          <w:t>Document Objective</w:t>
        </w:r>
        <w:r w:rsidR="004A7215">
          <w:rPr>
            <w:webHidden/>
          </w:rPr>
          <w:tab/>
        </w:r>
        <w:r w:rsidR="004A7215">
          <w:rPr>
            <w:webHidden/>
          </w:rPr>
          <w:fldChar w:fldCharType="begin"/>
        </w:r>
        <w:r w:rsidR="004A7215">
          <w:rPr>
            <w:webHidden/>
          </w:rPr>
          <w:instrText xml:space="preserve"> PAGEREF _Toc470824718 \h </w:instrText>
        </w:r>
        <w:r w:rsidR="004A7215">
          <w:rPr>
            <w:webHidden/>
          </w:rPr>
        </w:r>
        <w:r w:rsidR="004A7215">
          <w:rPr>
            <w:webHidden/>
          </w:rPr>
          <w:fldChar w:fldCharType="separate"/>
        </w:r>
        <w:r w:rsidR="004A7215">
          <w:rPr>
            <w:webHidden/>
          </w:rPr>
          <w:t>6</w:t>
        </w:r>
        <w:r w:rsidR="004A7215">
          <w:rPr>
            <w:webHidden/>
          </w:rPr>
          <w:fldChar w:fldCharType="end"/>
        </w:r>
      </w:hyperlink>
    </w:p>
    <w:p w14:paraId="6C968F2F" w14:textId="77777777" w:rsidR="004A7215" w:rsidRDefault="00485871">
      <w:pPr>
        <w:pStyle w:val="TOC2"/>
        <w:tabs>
          <w:tab w:val="left" w:pos="960"/>
        </w:tabs>
        <w:rPr>
          <w:rFonts w:asciiTheme="minorHAnsi" w:eastAsiaTheme="minorEastAsia" w:hAnsiTheme="minorHAnsi" w:cstheme="minorBidi"/>
          <w:szCs w:val="22"/>
        </w:rPr>
      </w:pPr>
      <w:hyperlink w:anchor="_Toc470824719" w:history="1">
        <w:r w:rsidR="004A7215" w:rsidRPr="004F4ED4">
          <w:rPr>
            <w:rStyle w:val="Hyperlink"/>
          </w:rPr>
          <w:t>1.4</w:t>
        </w:r>
        <w:r w:rsidR="004A7215">
          <w:rPr>
            <w:rFonts w:asciiTheme="minorHAnsi" w:eastAsiaTheme="minorEastAsia" w:hAnsiTheme="minorHAnsi" w:cstheme="minorBidi"/>
            <w:szCs w:val="22"/>
          </w:rPr>
          <w:tab/>
        </w:r>
        <w:r w:rsidR="004A7215" w:rsidRPr="004F4ED4">
          <w:rPr>
            <w:rStyle w:val="Hyperlink"/>
          </w:rPr>
          <w:t>Related Documentation</w:t>
        </w:r>
        <w:r w:rsidR="004A7215">
          <w:rPr>
            <w:webHidden/>
          </w:rPr>
          <w:tab/>
        </w:r>
        <w:r w:rsidR="004A7215">
          <w:rPr>
            <w:webHidden/>
          </w:rPr>
          <w:fldChar w:fldCharType="begin"/>
        </w:r>
        <w:r w:rsidR="004A7215">
          <w:rPr>
            <w:webHidden/>
          </w:rPr>
          <w:instrText xml:space="preserve"> PAGEREF _Toc470824719 \h </w:instrText>
        </w:r>
        <w:r w:rsidR="004A7215">
          <w:rPr>
            <w:webHidden/>
          </w:rPr>
        </w:r>
        <w:r w:rsidR="004A7215">
          <w:rPr>
            <w:webHidden/>
          </w:rPr>
          <w:fldChar w:fldCharType="separate"/>
        </w:r>
        <w:r w:rsidR="004A7215">
          <w:rPr>
            <w:webHidden/>
          </w:rPr>
          <w:t>6</w:t>
        </w:r>
        <w:r w:rsidR="004A7215">
          <w:rPr>
            <w:webHidden/>
          </w:rPr>
          <w:fldChar w:fldCharType="end"/>
        </w:r>
      </w:hyperlink>
    </w:p>
    <w:p w14:paraId="66FFED6A" w14:textId="77777777" w:rsidR="004A7215" w:rsidRDefault="00485871">
      <w:pPr>
        <w:pStyle w:val="TOC2"/>
        <w:tabs>
          <w:tab w:val="left" w:pos="960"/>
        </w:tabs>
        <w:rPr>
          <w:rFonts w:asciiTheme="minorHAnsi" w:eastAsiaTheme="minorEastAsia" w:hAnsiTheme="minorHAnsi" w:cstheme="minorBidi"/>
          <w:szCs w:val="22"/>
        </w:rPr>
      </w:pPr>
      <w:hyperlink w:anchor="_Toc470824720" w:history="1">
        <w:r w:rsidR="004A7215" w:rsidRPr="004F4ED4">
          <w:rPr>
            <w:rStyle w:val="Hyperlink"/>
          </w:rPr>
          <w:t>1.5</w:t>
        </w:r>
        <w:r w:rsidR="004A7215">
          <w:rPr>
            <w:rFonts w:asciiTheme="minorHAnsi" w:eastAsiaTheme="minorEastAsia" w:hAnsiTheme="minorHAnsi" w:cstheme="minorBidi"/>
            <w:szCs w:val="22"/>
          </w:rPr>
          <w:tab/>
        </w:r>
        <w:r w:rsidR="004A7215" w:rsidRPr="004F4ED4">
          <w:rPr>
            <w:rStyle w:val="Hyperlink"/>
          </w:rPr>
          <w:t>Assumptions</w:t>
        </w:r>
        <w:r w:rsidR="004A7215">
          <w:rPr>
            <w:webHidden/>
          </w:rPr>
          <w:tab/>
        </w:r>
        <w:r w:rsidR="004A7215">
          <w:rPr>
            <w:webHidden/>
          </w:rPr>
          <w:fldChar w:fldCharType="begin"/>
        </w:r>
        <w:r w:rsidR="004A7215">
          <w:rPr>
            <w:webHidden/>
          </w:rPr>
          <w:instrText xml:space="preserve"> PAGEREF _Toc470824720 \h </w:instrText>
        </w:r>
        <w:r w:rsidR="004A7215">
          <w:rPr>
            <w:webHidden/>
          </w:rPr>
        </w:r>
        <w:r w:rsidR="004A7215">
          <w:rPr>
            <w:webHidden/>
          </w:rPr>
          <w:fldChar w:fldCharType="separate"/>
        </w:r>
        <w:r w:rsidR="004A7215">
          <w:rPr>
            <w:webHidden/>
          </w:rPr>
          <w:t>6</w:t>
        </w:r>
        <w:r w:rsidR="004A7215">
          <w:rPr>
            <w:webHidden/>
          </w:rPr>
          <w:fldChar w:fldCharType="end"/>
        </w:r>
      </w:hyperlink>
    </w:p>
    <w:p w14:paraId="0343F8B8" w14:textId="77777777" w:rsidR="004A7215" w:rsidRDefault="00485871">
      <w:pPr>
        <w:pStyle w:val="TOC2"/>
        <w:tabs>
          <w:tab w:val="left" w:pos="960"/>
        </w:tabs>
        <w:rPr>
          <w:rFonts w:asciiTheme="minorHAnsi" w:eastAsiaTheme="minorEastAsia" w:hAnsiTheme="minorHAnsi" w:cstheme="minorBidi"/>
          <w:szCs w:val="22"/>
        </w:rPr>
      </w:pPr>
      <w:hyperlink w:anchor="_Toc470824721" w:history="1">
        <w:r w:rsidR="004A7215" w:rsidRPr="004F4ED4">
          <w:rPr>
            <w:rStyle w:val="Hyperlink"/>
          </w:rPr>
          <w:t>1.6</w:t>
        </w:r>
        <w:r w:rsidR="004A7215">
          <w:rPr>
            <w:rFonts w:asciiTheme="minorHAnsi" w:eastAsiaTheme="minorEastAsia" w:hAnsiTheme="minorHAnsi" w:cstheme="minorBidi"/>
            <w:szCs w:val="22"/>
          </w:rPr>
          <w:tab/>
        </w:r>
        <w:r w:rsidR="004A7215" w:rsidRPr="004F4ED4">
          <w:rPr>
            <w:rStyle w:val="Hyperlink"/>
          </w:rPr>
          <w:t>Issues</w:t>
        </w:r>
        <w:r w:rsidR="004A7215">
          <w:rPr>
            <w:webHidden/>
          </w:rPr>
          <w:tab/>
        </w:r>
        <w:r w:rsidR="004A7215">
          <w:rPr>
            <w:webHidden/>
          </w:rPr>
          <w:fldChar w:fldCharType="begin"/>
        </w:r>
        <w:r w:rsidR="004A7215">
          <w:rPr>
            <w:webHidden/>
          </w:rPr>
          <w:instrText xml:space="preserve"> PAGEREF _Toc470824721 \h </w:instrText>
        </w:r>
        <w:r w:rsidR="004A7215">
          <w:rPr>
            <w:webHidden/>
          </w:rPr>
        </w:r>
        <w:r w:rsidR="004A7215">
          <w:rPr>
            <w:webHidden/>
          </w:rPr>
          <w:fldChar w:fldCharType="separate"/>
        </w:r>
        <w:r w:rsidR="004A7215">
          <w:rPr>
            <w:webHidden/>
          </w:rPr>
          <w:t>9</w:t>
        </w:r>
        <w:r w:rsidR="004A7215">
          <w:rPr>
            <w:webHidden/>
          </w:rPr>
          <w:fldChar w:fldCharType="end"/>
        </w:r>
      </w:hyperlink>
    </w:p>
    <w:p w14:paraId="61A94BF6" w14:textId="77777777" w:rsidR="004A7215" w:rsidRDefault="00485871">
      <w:pPr>
        <w:pStyle w:val="TOC2"/>
        <w:tabs>
          <w:tab w:val="left" w:pos="960"/>
        </w:tabs>
        <w:rPr>
          <w:rFonts w:asciiTheme="minorHAnsi" w:eastAsiaTheme="minorEastAsia" w:hAnsiTheme="minorHAnsi" w:cstheme="minorBidi"/>
          <w:szCs w:val="22"/>
        </w:rPr>
      </w:pPr>
      <w:hyperlink w:anchor="_Toc470824722" w:history="1">
        <w:r w:rsidR="004A7215" w:rsidRPr="004F4ED4">
          <w:rPr>
            <w:rStyle w:val="Hyperlink"/>
          </w:rPr>
          <w:t>1.7</w:t>
        </w:r>
        <w:r w:rsidR="004A7215">
          <w:rPr>
            <w:rFonts w:asciiTheme="minorHAnsi" w:eastAsiaTheme="minorEastAsia" w:hAnsiTheme="minorHAnsi" w:cstheme="minorBidi"/>
            <w:szCs w:val="22"/>
          </w:rPr>
          <w:tab/>
        </w:r>
        <w:r w:rsidR="004A7215" w:rsidRPr="004F4ED4">
          <w:rPr>
            <w:rStyle w:val="Hyperlink"/>
          </w:rPr>
          <w:t>Risks</w:t>
        </w:r>
        <w:r w:rsidR="004A7215">
          <w:rPr>
            <w:webHidden/>
          </w:rPr>
          <w:tab/>
        </w:r>
        <w:r w:rsidR="004A7215">
          <w:rPr>
            <w:webHidden/>
          </w:rPr>
          <w:fldChar w:fldCharType="begin"/>
        </w:r>
        <w:r w:rsidR="004A7215">
          <w:rPr>
            <w:webHidden/>
          </w:rPr>
          <w:instrText xml:space="preserve"> PAGEREF _Toc470824722 \h </w:instrText>
        </w:r>
        <w:r w:rsidR="004A7215">
          <w:rPr>
            <w:webHidden/>
          </w:rPr>
        </w:r>
        <w:r w:rsidR="004A7215">
          <w:rPr>
            <w:webHidden/>
          </w:rPr>
          <w:fldChar w:fldCharType="separate"/>
        </w:r>
        <w:r w:rsidR="004A7215">
          <w:rPr>
            <w:webHidden/>
          </w:rPr>
          <w:t>9</w:t>
        </w:r>
        <w:r w:rsidR="004A7215">
          <w:rPr>
            <w:webHidden/>
          </w:rPr>
          <w:fldChar w:fldCharType="end"/>
        </w:r>
      </w:hyperlink>
    </w:p>
    <w:p w14:paraId="36D40126" w14:textId="77777777" w:rsidR="004A7215" w:rsidRDefault="00485871">
      <w:pPr>
        <w:pStyle w:val="TOC2"/>
        <w:tabs>
          <w:tab w:val="left" w:pos="960"/>
        </w:tabs>
        <w:rPr>
          <w:rFonts w:asciiTheme="minorHAnsi" w:eastAsiaTheme="minorEastAsia" w:hAnsiTheme="minorHAnsi" w:cstheme="minorBidi"/>
          <w:szCs w:val="22"/>
        </w:rPr>
      </w:pPr>
      <w:hyperlink w:anchor="_Toc470824723" w:history="1">
        <w:r w:rsidR="004A7215" w:rsidRPr="004F4ED4">
          <w:rPr>
            <w:rStyle w:val="Hyperlink"/>
          </w:rPr>
          <w:t>1.8</w:t>
        </w:r>
        <w:r w:rsidR="004A7215">
          <w:rPr>
            <w:rFonts w:asciiTheme="minorHAnsi" w:eastAsiaTheme="minorEastAsia" w:hAnsiTheme="minorHAnsi" w:cstheme="minorBidi"/>
            <w:szCs w:val="22"/>
          </w:rPr>
          <w:tab/>
        </w:r>
        <w:r w:rsidR="004A7215" w:rsidRPr="004F4ED4">
          <w:rPr>
            <w:rStyle w:val="Hyperlink"/>
          </w:rPr>
          <w:t>Dependencies</w:t>
        </w:r>
        <w:r w:rsidR="004A7215">
          <w:rPr>
            <w:webHidden/>
          </w:rPr>
          <w:tab/>
        </w:r>
        <w:r w:rsidR="004A7215">
          <w:rPr>
            <w:webHidden/>
          </w:rPr>
          <w:fldChar w:fldCharType="begin"/>
        </w:r>
        <w:r w:rsidR="004A7215">
          <w:rPr>
            <w:webHidden/>
          </w:rPr>
          <w:instrText xml:space="preserve"> PAGEREF _Toc470824723 \h </w:instrText>
        </w:r>
        <w:r w:rsidR="004A7215">
          <w:rPr>
            <w:webHidden/>
          </w:rPr>
        </w:r>
        <w:r w:rsidR="004A7215">
          <w:rPr>
            <w:webHidden/>
          </w:rPr>
          <w:fldChar w:fldCharType="separate"/>
        </w:r>
        <w:r w:rsidR="004A7215">
          <w:rPr>
            <w:webHidden/>
          </w:rPr>
          <w:t>10</w:t>
        </w:r>
        <w:r w:rsidR="004A7215">
          <w:rPr>
            <w:webHidden/>
          </w:rPr>
          <w:fldChar w:fldCharType="end"/>
        </w:r>
      </w:hyperlink>
    </w:p>
    <w:p w14:paraId="7E3CE50B" w14:textId="77777777" w:rsidR="004A7215" w:rsidRDefault="00485871">
      <w:pPr>
        <w:pStyle w:val="TOC1"/>
        <w:tabs>
          <w:tab w:val="left" w:pos="360"/>
        </w:tabs>
        <w:rPr>
          <w:rFonts w:asciiTheme="minorHAnsi" w:eastAsiaTheme="minorEastAsia" w:hAnsiTheme="minorHAnsi" w:cstheme="minorBidi"/>
          <w:b w:val="0"/>
          <w:caps w:val="0"/>
          <w:szCs w:val="22"/>
        </w:rPr>
      </w:pPr>
      <w:hyperlink w:anchor="_Toc470824724" w:history="1">
        <w:r w:rsidR="004A7215" w:rsidRPr="004F4ED4">
          <w:rPr>
            <w:rStyle w:val="Hyperlink"/>
          </w:rPr>
          <w:t>2</w:t>
        </w:r>
        <w:r w:rsidR="004A7215">
          <w:rPr>
            <w:rFonts w:asciiTheme="minorHAnsi" w:eastAsiaTheme="minorEastAsia" w:hAnsiTheme="minorHAnsi" w:cstheme="minorBidi"/>
            <w:b w:val="0"/>
            <w:caps w:val="0"/>
            <w:szCs w:val="22"/>
          </w:rPr>
          <w:tab/>
        </w:r>
        <w:r w:rsidR="004A7215" w:rsidRPr="004F4ED4">
          <w:rPr>
            <w:rStyle w:val="Hyperlink"/>
          </w:rPr>
          <w:t>Current Functional Context and Interfaces</w:t>
        </w:r>
        <w:r w:rsidR="004A7215">
          <w:rPr>
            <w:webHidden/>
          </w:rPr>
          <w:tab/>
        </w:r>
        <w:r w:rsidR="004A7215">
          <w:rPr>
            <w:webHidden/>
          </w:rPr>
          <w:fldChar w:fldCharType="begin"/>
        </w:r>
        <w:r w:rsidR="004A7215">
          <w:rPr>
            <w:webHidden/>
          </w:rPr>
          <w:instrText xml:space="preserve"> PAGEREF _Toc470824724 \h </w:instrText>
        </w:r>
        <w:r w:rsidR="004A7215">
          <w:rPr>
            <w:webHidden/>
          </w:rPr>
        </w:r>
        <w:r w:rsidR="004A7215">
          <w:rPr>
            <w:webHidden/>
          </w:rPr>
          <w:fldChar w:fldCharType="separate"/>
        </w:r>
        <w:r w:rsidR="004A7215">
          <w:rPr>
            <w:webHidden/>
          </w:rPr>
          <w:t>10</w:t>
        </w:r>
        <w:r w:rsidR="004A7215">
          <w:rPr>
            <w:webHidden/>
          </w:rPr>
          <w:fldChar w:fldCharType="end"/>
        </w:r>
      </w:hyperlink>
    </w:p>
    <w:p w14:paraId="012BD9D3" w14:textId="77777777" w:rsidR="004A7215" w:rsidRDefault="00485871">
      <w:pPr>
        <w:pStyle w:val="TOC2"/>
        <w:tabs>
          <w:tab w:val="left" w:pos="960"/>
        </w:tabs>
        <w:rPr>
          <w:rFonts w:asciiTheme="minorHAnsi" w:eastAsiaTheme="minorEastAsia" w:hAnsiTheme="minorHAnsi" w:cstheme="minorBidi"/>
          <w:szCs w:val="22"/>
        </w:rPr>
      </w:pPr>
      <w:hyperlink w:anchor="_Toc470824725" w:history="1">
        <w:r w:rsidR="004A7215" w:rsidRPr="004F4ED4">
          <w:rPr>
            <w:rStyle w:val="Hyperlink"/>
          </w:rPr>
          <w:t>2.1</w:t>
        </w:r>
        <w:r w:rsidR="004A7215">
          <w:rPr>
            <w:rFonts w:asciiTheme="minorHAnsi" w:eastAsiaTheme="minorEastAsia" w:hAnsiTheme="minorHAnsi" w:cstheme="minorBidi"/>
            <w:szCs w:val="22"/>
          </w:rPr>
          <w:tab/>
        </w:r>
        <w:r w:rsidR="004A7215" w:rsidRPr="004F4ED4">
          <w:rPr>
            <w:rStyle w:val="Hyperlink"/>
          </w:rPr>
          <w:t>Scope</w:t>
        </w:r>
        <w:r w:rsidR="004A7215">
          <w:rPr>
            <w:webHidden/>
          </w:rPr>
          <w:tab/>
        </w:r>
        <w:r w:rsidR="004A7215">
          <w:rPr>
            <w:webHidden/>
          </w:rPr>
          <w:fldChar w:fldCharType="begin"/>
        </w:r>
        <w:r w:rsidR="004A7215">
          <w:rPr>
            <w:webHidden/>
          </w:rPr>
          <w:instrText xml:space="preserve"> PAGEREF _Toc470824725 \h </w:instrText>
        </w:r>
        <w:r w:rsidR="004A7215">
          <w:rPr>
            <w:webHidden/>
          </w:rPr>
        </w:r>
        <w:r w:rsidR="004A7215">
          <w:rPr>
            <w:webHidden/>
          </w:rPr>
          <w:fldChar w:fldCharType="separate"/>
        </w:r>
        <w:r w:rsidR="004A7215">
          <w:rPr>
            <w:webHidden/>
          </w:rPr>
          <w:t>11</w:t>
        </w:r>
        <w:r w:rsidR="004A7215">
          <w:rPr>
            <w:webHidden/>
          </w:rPr>
          <w:fldChar w:fldCharType="end"/>
        </w:r>
      </w:hyperlink>
    </w:p>
    <w:p w14:paraId="0A502CD4" w14:textId="77777777" w:rsidR="004A7215" w:rsidRDefault="00485871">
      <w:pPr>
        <w:pStyle w:val="TOC3"/>
        <w:tabs>
          <w:tab w:val="left" w:pos="1200"/>
        </w:tabs>
        <w:rPr>
          <w:rFonts w:asciiTheme="minorHAnsi" w:eastAsiaTheme="minorEastAsia" w:hAnsiTheme="minorHAnsi" w:cstheme="minorBidi"/>
          <w:szCs w:val="22"/>
        </w:rPr>
      </w:pPr>
      <w:hyperlink w:anchor="_Toc470824726" w:history="1">
        <w:r w:rsidR="004A7215" w:rsidRPr="004F4ED4">
          <w:rPr>
            <w:rStyle w:val="Hyperlink"/>
          </w:rPr>
          <w:t>2.1.1</w:t>
        </w:r>
        <w:r w:rsidR="004A7215">
          <w:rPr>
            <w:rFonts w:asciiTheme="minorHAnsi" w:eastAsiaTheme="minorEastAsia" w:hAnsiTheme="minorHAnsi" w:cstheme="minorBidi"/>
            <w:szCs w:val="22"/>
          </w:rPr>
          <w:tab/>
        </w:r>
        <w:r w:rsidR="004A7215" w:rsidRPr="004F4ED4">
          <w:rPr>
            <w:rStyle w:val="Hyperlink"/>
          </w:rPr>
          <w:t>In-Scope</w:t>
        </w:r>
        <w:r w:rsidR="004A7215">
          <w:rPr>
            <w:webHidden/>
          </w:rPr>
          <w:tab/>
        </w:r>
        <w:r w:rsidR="004A7215">
          <w:rPr>
            <w:webHidden/>
          </w:rPr>
          <w:fldChar w:fldCharType="begin"/>
        </w:r>
        <w:r w:rsidR="004A7215">
          <w:rPr>
            <w:webHidden/>
          </w:rPr>
          <w:instrText xml:space="preserve"> PAGEREF _Toc470824726 \h </w:instrText>
        </w:r>
        <w:r w:rsidR="004A7215">
          <w:rPr>
            <w:webHidden/>
          </w:rPr>
        </w:r>
        <w:r w:rsidR="004A7215">
          <w:rPr>
            <w:webHidden/>
          </w:rPr>
          <w:fldChar w:fldCharType="separate"/>
        </w:r>
        <w:r w:rsidR="004A7215">
          <w:rPr>
            <w:webHidden/>
          </w:rPr>
          <w:t>11</w:t>
        </w:r>
        <w:r w:rsidR="004A7215">
          <w:rPr>
            <w:webHidden/>
          </w:rPr>
          <w:fldChar w:fldCharType="end"/>
        </w:r>
      </w:hyperlink>
    </w:p>
    <w:p w14:paraId="40D464D5" w14:textId="77777777" w:rsidR="004A7215" w:rsidRDefault="00485871">
      <w:pPr>
        <w:pStyle w:val="TOC3"/>
        <w:tabs>
          <w:tab w:val="left" w:pos="1200"/>
        </w:tabs>
        <w:rPr>
          <w:rFonts w:asciiTheme="minorHAnsi" w:eastAsiaTheme="minorEastAsia" w:hAnsiTheme="minorHAnsi" w:cstheme="minorBidi"/>
          <w:szCs w:val="22"/>
        </w:rPr>
      </w:pPr>
      <w:hyperlink w:anchor="_Toc470824727" w:history="1">
        <w:r w:rsidR="004A7215" w:rsidRPr="004F4ED4">
          <w:rPr>
            <w:rStyle w:val="Hyperlink"/>
          </w:rPr>
          <w:t>2.1.2</w:t>
        </w:r>
        <w:r w:rsidR="004A7215">
          <w:rPr>
            <w:rFonts w:asciiTheme="minorHAnsi" w:eastAsiaTheme="minorEastAsia" w:hAnsiTheme="minorHAnsi" w:cstheme="minorBidi"/>
            <w:szCs w:val="22"/>
          </w:rPr>
          <w:tab/>
        </w:r>
        <w:r w:rsidR="004A7215" w:rsidRPr="004F4ED4">
          <w:rPr>
            <w:rStyle w:val="Hyperlink"/>
          </w:rPr>
          <w:t>Out-of-Scope</w:t>
        </w:r>
        <w:r w:rsidR="004A7215">
          <w:rPr>
            <w:webHidden/>
          </w:rPr>
          <w:tab/>
        </w:r>
        <w:r w:rsidR="004A7215">
          <w:rPr>
            <w:webHidden/>
          </w:rPr>
          <w:fldChar w:fldCharType="begin"/>
        </w:r>
        <w:r w:rsidR="004A7215">
          <w:rPr>
            <w:webHidden/>
          </w:rPr>
          <w:instrText xml:space="preserve"> PAGEREF _Toc470824727 \h </w:instrText>
        </w:r>
        <w:r w:rsidR="004A7215">
          <w:rPr>
            <w:webHidden/>
          </w:rPr>
        </w:r>
        <w:r w:rsidR="004A7215">
          <w:rPr>
            <w:webHidden/>
          </w:rPr>
          <w:fldChar w:fldCharType="separate"/>
        </w:r>
        <w:r w:rsidR="004A7215">
          <w:rPr>
            <w:webHidden/>
          </w:rPr>
          <w:t>11</w:t>
        </w:r>
        <w:r w:rsidR="004A7215">
          <w:rPr>
            <w:webHidden/>
          </w:rPr>
          <w:fldChar w:fldCharType="end"/>
        </w:r>
      </w:hyperlink>
    </w:p>
    <w:p w14:paraId="2F2D1DFA" w14:textId="77777777" w:rsidR="004A7215" w:rsidRDefault="00485871">
      <w:pPr>
        <w:pStyle w:val="TOC3"/>
        <w:tabs>
          <w:tab w:val="left" w:pos="1200"/>
        </w:tabs>
        <w:rPr>
          <w:rFonts w:asciiTheme="minorHAnsi" w:eastAsiaTheme="minorEastAsia" w:hAnsiTheme="minorHAnsi" w:cstheme="minorBidi"/>
          <w:szCs w:val="22"/>
        </w:rPr>
      </w:pPr>
      <w:hyperlink w:anchor="_Toc470824728" w:history="1">
        <w:r w:rsidR="004A7215" w:rsidRPr="004F4ED4">
          <w:rPr>
            <w:rStyle w:val="Hyperlink"/>
          </w:rPr>
          <w:t>2.1.3</w:t>
        </w:r>
        <w:r w:rsidR="004A7215">
          <w:rPr>
            <w:rFonts w:asciiTheme="minorHAnsi" w:eastAsiaTheme="minorEastAsia" w:hAnsiTheme="minorHAnsi" w:cstheme="minorBidi"/>
            <w:szCs w:val="22"/>
          </w:rPr>
          <w:tab/>
        </w:r>
        <w:r w:rsidR="004A7215" w:rsidRPr="004F4ED4">
          <w:rPr>
            <w:rStyle w:val="Hyperlink"/>
          </w:rPr>
          <w:t>Migration Strategy</w:t>
        </w:r>
        <w:r w:rsidR="004A7215">
          <w:rPr>
            <w:webHidden/>
          </w:rPr>
          <w:tab/>
        </w:r>
        <w:r w:rsidR="004A7215">
          <w:rPr>
            <w:webHidden/>
          </w:rPr>
          <w:fldChar w:fldCharType="begin"/>
        </w:r>
        <w:r w:rsidR="004A7215">
          <w:rPr>
            <w:webHidden/>
          </w:rPr>
          <w:instrText xml:space="preserve"> PAGEREF _Toc470824728 \h </w:instrText>
        </w:r>
        <w:r w:rsidR="004A7215">
          <w:rPr>
            <w:webHidden/>
          </w:rPr>
        </w:r>
        <w:r w:rsidR="004A7215">
          <w:rPr>
            <w:webHidden/>
          </w:rPr>
          <w:fldChar w:fldCharType="separate"/>
        </w:r>
        <w:r w:rsidR="004A7215">
          <w:rPr>
            <w:webHidden/>
          </w:rPr>
          <w:t>12</w:t>
        </w:r>
        <w:r w:rsidR="004A7215">
          <w:rPr>
            <w:webHidden/>
          </w:rPr>
          <w:fldChar w:fldCharType="end"/>
        </w:r>
      </w:hyperlink>
    </w:p>
    <w:p w14:paraId="70E3D2D7" w14:textId="77777777" w:rsidR="004A7215" w:rsidRDefault="00485871">
      <w:pPr>
        <w:pStyle w:val="TOC1"/>
        <w:tabs>
          <w:tab w:val="left" w:pos="360"/>
        </w:tabs>
        <w:rPr>
          <w:rFonts w:asciiTheme="minorHAnsi" w:eastAsiaTheme="minorEastAsia" w:hAnsiTheme="minorHAnsi" w:cstheme="minorBidi"/>
          <w:b w:val="0"/>
          <w:caps w:val="0"/>
          <w:szCs w:val="22"/>
        </w:rPr>
      </w:pPr>
      <w:hyperlink w:anchor="_Toc470824729" w:history="1">
        <w:r w:rsidR="004A7215" w:rsidRPr="004F4ED4">
          <w:rPr>
            <w:rStyle w:val="Hyperlink"/>
          </w:rPr>
          <w:t>3</w:t>
        </w:r>
        <w:r w:rsidR="004A7215">
          <w:rPr>
            <w:rFonts w:asciiTheme="minorHAnsi" w:eastAsiaTheme="minorEastAsia" w:hAnsiTheme="minorHAnsi" w:cstheme="minorBidi"/>
            <w:b w:val="0"/>
            <w:caps w:val="0"/>
            <w:szCs w:val="22"/>
          </w:rPr>
          <w:tab/>
        </w:r>
        <w:r w:rsidR="004A7215" w:rsidRPr="004F4ED4">
          <w:rPr>
            <w:rStyle w:val="Hyperlink"/>
          </w:rPr>
          <w:t>Business Requirement Mapping</w:t>
        </w:r>
        <w:r w:rsidR="004A7215">
          <w:rPr>
            <w:webHidden/>
          </w:rPr>
          <w:tab/>
        </w:r>
        <w:r w:rsidR="004A7215">
          <w:rPr>
            <w:webHidden/>
          </w:rPr>
          <w:fldChar w:fldCharType="begin"/>
        </w:r>
        <w:r w:rsidR="004A7215">
          <w:rPr>
            <w:webHidden/>
          </w:rPr>
          <w:instrText xml:space="preserve"> PAGEREF _Toc470824729 \h </w:instrText>
        </w:r>
        <w:r w:rsidR="004A7215">
          <w:rPr>
            <w:webHidden/>
          </w:rPr>
        </w:r>
        <w:r w:rsidR="004A7215">
          <w:rPr>
            <w:webHidden/>
          </w:rPr>
          <w:fldChar w:fldCharType="separate"/>
        </w:r>
        <w:r w:rsidR="004A7215">
          <w:rPr>
            <w:webHidden/>
          </w:rPr>
          <w:t>13</w:t>
        </w:r>
        <w:r w:rsidR="004A7215">
          <w:rPr>
            <w:webHidden/>
          </w:rPr>
          <w:fldChar w:fldCharType="end"/>
        </w:r>
      </w:hyperlink>
    </w:p>
    <w:p w14:paraId="6F1C65D5" w14:textId="77777777" w:rsidR="004A7215" w:rsidRDefault="00485871">
      <w:pPr>
        <w:pStyle w:val="TOC2"/>
        <w:tabs>
          <w:tab w:val="left" w:pos="960"/>
        </w:tabs>
        <w:rPr>
          <w:rFonts w:asciiTheme="minorHAnsi" w:eastAsiaTheme="minorEastAsia" w:hAnsiTheme="minorHAnsi" w:cstheme="minorBidi"/>
          <w:szCs w:val="22"/>
        </w:rPr>
      </w:pPr>
      <w:hyperlink w:anchor="_Toc470824730" w:history="1">
        <w:r w:rsidR="004A7215" w:rsidRPr="004F4ED4">
          <w:rPr>
            <w:rStyle w:val="Hyperlink"/>
          </w:rPr>
          <w:t>3.1</w:t>
        </w:r>
        <w:r w:rsidR="004A7215">
          <w:rPr>
            <w:rFonts w:asciiTheme="minorHAnsi" w:eastAsiaTheme="minorEastAsia" w:hAnsiTheme="minorHAnsi" w:cstheme="minorBidi"/>
            <w:szCs w:val="22"/>
          </w:rPr>
          <w:tab/>
        </w:r>
        <w:r w:rsidR="004A7215" w:rsidRPr="004F4ED4">
          <w:rPr>
            <w:rStyle w:val="Hyperlink"/>
          </w:rPr>
          <w:t>Major Design Decisions</w:t>
        </w:r>
        <w:r w:rsidR="004A7215">
          <w:rPr>
            <w:webHidden/>
          </w:rPr>
          <w:tab/>
        </w:r>
        <w:r w:rsidR="004A7215">
          <w:rPr>
            <w:webHidden/>
          </w:rPr>
          <w:fldChar w:fldCharType="begin"/>
        </w:r>
        <w:r w:rsidR="004A7215">
          <w:rPr>
            <w:webHidden/>
          </w:rPr>
          <w:instrText xml:space="preserve"> PAGEREF _Toc470824730 \h </w:instrText>
        </w:r>
        <w:r w:rsidR="004A7215">
          <w:rPr>
            <w:webHidden/>
          </w:rPr>
        </w:r>
        <w:r w:rsidR="004A7215">
          <w:rPr>
            <w:webHidden/>
          </w:rPr>
          <w:fldChar w:fldCharType="separate"/>
        </w:r>
        <w:r w:rsidR="004A7215">
          <w:rPr>
            <w:webHidden/>
          </w:rPr>
          <w:t>14</w:t>
        </w:r>
        <w:r w:rsidR="004A7215">
          <w:rPr>
            <w:webHidden/>
          </w:rPr>
          <w:fldChar w:fldCharType="end"/>
        </w:r>
      </w:hyperlink>
    </w:p>
    <w:p w14:paraId="2F7B9397" w14:textId="77777777" w:rsidR="004A7215" w:rsidRDefault="00485871">
      <w:pPr>
        <w:pStyle w:val="TOC1"/>
        <w:tabs>
          <w:tab w:val="left" w:pos="360"/>
        </w:tabs>
        <w:rPr>
          <w:rFonts w:asciiTheme="minorHAnsi" w:eastAsiaTheme="minorEastAsia" w:hAnsiTheme="minorHAnsi" w:cstheme="minorBidi"/>
          <w:b w:val="0"/>
          <w:caps w:val="0"/>
          <w:szCs w:val="22"/>
        </w:rPr>
      </w:pPr>
      <w:hyperlink w:anchor="_Toc470824731" w:history="1">
        <w:r w:rsidR="004A7215" w:rsidRPr="004F4ED4">
          <w:rPr>
            <w:rStyle w:val="Hyperlink"/>
          </w:rPr>
          <w:t>4</w:t>
        </w:r>
        <w:r w:rsidR="004A7215">
          <w:rPr>
            <w:rFonts w:asciiTheme="minorHAnsi" w:eastAsiaTheme="minorEastAsia" w:hAnsiTheme="minorHAnsi" w:cstheme="minorBidi"/>
            <w:b w:val="0"/>
            <w:caps w:val="0"/>
            <w:szCs w:val="22"/>
          </w:rPr>
          <w:tab/>
        </w:r>
        <w:r w:rsidR="004A7215" w:rsidRPr="004F4ED4">
          <w:rPr>
            <w:rStyle w:val="Hyperlink"/>
          </w:rPr>
          <w:t>Summary of Functional Specifications</w:t>
        </w:r>
        <w:r w:rsidR="004A7215">
          <w:rPr>
            <w:webHidden/>
          </w:rPr>
          <w:tab/>
        </w:r>
        <w:r w:rsidR="004A7215">
          <w:rPr>
            <w:webHidden/>
          </w:rPr>
          <w:fldChar w:fldCharType="begin"/>
        </w:r>
        <w:r w:rsidR="004A7215">
          <w:rPr>
            <w:webHidden/>
          </w:rPr>
          <w:instrText xml:space="preserve"> PAGEREF _Toc470824731 \h </w:instrText>
        </w:r>
        <w:r w:rsidR="004A7215">
          <w:rPr>
            <w:webHidden/>
          </w:rPr>
        </w:r>
        <w:r w:rsidR="004A7215">
          <w:rPr>
            <w:webHidden/>
          </w:rPr>
          <w:fldChar w:fldCharType="separate"/>
        </w:r>
        <w:r w:rsidR="004A7215">
          <w:rPr>
            <w:webHidden/>
          </w:rPr>
          <w:t>20</w:t>
        </w:r>
        <w:r w:rsidR="004A7215">
          <w:rPr>
            <w:webHidden/>
          </w:rPr>
          <w:fldChar w:fldCharType="end"/>
        </w:r>
      </w:hyperlink>
    </w:p>
    <w:p w14:paraId="32D9E165" w14:textId="77777777" w:rsidR="004A7215" w:rsidRDefault="00485871">
      <w:pPr>
        <w:pStyle w:val="TOC1"/>
        <w:tabs>
          <w:tab w:val="left" w:pos="360"/>
        </w:tabs>
        <w:rPr>
          <w:rFonts w:asciiTheme="minorHAnsi" w:eastAsiaTheme="minorEastAsia" w:hAnsiTheme="minorHAnsi" w:cstheme="minorBidi"/>
          <w:b w:val="0"/>
          <w:caps w:val="0"/>
          <w:szCs w:val="22"/>
        </w:rPr>
      </w:pPr>
      <w:hyperlink w:anchor="_Toc470824732" w:history="1">
        <w:r w:rsidR="004A7215" w:rsidRPr="004F4ED4">
          <w:rPr>
            <w:rStyle w:val="Hyperlink"/>
          </w:rPr>
          <w:t>5</w:t>
        </w:r>
        <w:r w:rsidR="004A7215">
          <w:rPr>
            <w:rFonts w:asciiTheme="minorHAnsi" w:eastAsiaTheme="minorEastAsia" w:hAnsiTheme="minorHAnsi" w:cstheme="minorBidi"/>
            <w:b w:val="0"/>
            <w:caps w:val="0"/>
            <w:szCs w:val="22"/>
          </w:rPr>
          <w:tab/>
        </w:r>
        <w:r w:rsidR="004A7215" w:rsidRPr="004F4ED4">
          <w:rPr>
            <w:rStyle w:val="Hyperlink"/>
          </w:rPr>
          <w:t>Functional Requirements Details</w:t>
        </w:r>
        <w:r w:rsidR="004A7215">
          <w:rPr>
            <w:webHidden/>
          </w:rPr>
          <w:tab/>
        </w:r>
        <w:r w:rsidR="004A7215">
          <w:rPr>
            <w:webHidden/>
          </w:rPr>
          <w:fldChar w:fldCharType="begin"/>
        </w:r>
        <w:r w:rsidR="004A7215">
          <w:rPr>
            <w:webHidden/>
          </w:rPr>
          <w:instrText xml:space="preserve"> PAGEREF _Toc470824732 \h </w:instrText>
        </w:r>
        <w:r w:rsidR="004A7215">
          <w:rPr>
            <w:webHidden/>
          </w:rPr>
        </w:r>
        <w:r w:rsidR="004A7215">
          <w:rPr>
            <w:webHidden/>
          </w:rPr>
          <w:fldChar w:fldCharType="separate"/>
        </w:r>
        <w:r w:rsidR="004A7215">
          <w:rPr>
            <w:webHidden/>
          </w:rPr>
          <w:t>20</w:t>
        </w:r>
        <w:r w:rsidR="004A7215">
          <w:rPr>
            <w:webHidden/>
          </w:rPr>
          <w:fldChar w:fldCharType="end"/>
        </w:r>
      </w:hyperlink>
    </w:p>
    <w:p w14:paraId="6BA8BBDA" w14:textId="77777777" w:rsidR="004A7215" w:rsidRDefault="00485871">
      <w:pPr>
        <w:pStyle w:val="TOC2"/>
        <w:tabs>
          <w:tab w:val="left" w:pos="960"/>
        </w:tabs>
        <w:rPr>
          <w:rFonts w:asciiTheme="minorHAnsi" w:eastAsiaTheme="minorEastAsia" w:hAnsiTheme="minorHAnsi" w:cstheme="minorBidi"/>
          <w:szCs w:val="22"/>
        </w:rPr>
      </w:pPr>
      <w:hyperlink w:anchor="_Toc470824733" w:history="1">
        <w:r w:rsidR="004A7215" w:rsidRPr="004F4ED4">
          <w:rPr>
            <w:rStyle w:val="Hyperlink"/>
            <w:rFonts w:cs="Arial"/>
          </w:rPr>
          <w:t>5.1</w:t>
        </w:r>
        <w:r w:rsidR="004A7215">
          <w:rPr>
            <w:rFonts w:asciiTheme="minorHAnsi" w:eastAsiaTheme="minorEastAsia" w:hAnsiTheme="minorHAnsi" w:cstheme="minorBidi"/>
            <w:szCs w:val="22"/>
          </w:rPr>
          <w:tab/>
        </w:r>
        <w:r w:rsidR="004A7215" w:rsidRPr="004F4ED4">
          <w:rPr>
            <w:rStyle w:val="Hyperlink"/>
            <w:rFonts w:cs="Arial"/>
          </w:rPr>
          <w:t>Pre-Migration</w:t>
        </w:r>
        <w:r w:rsidR="004A7215">
          <w:rPr>
            <w:webHidden/>
          </w:rPr>
          <w:tab/>
        </w:r>
        <w:r w:rsidR="004A7215">
          <w:rPr>
            <w:webHidden/>
          </w:rPr>
          <w:fldChar w:fldCharType="begin"/>
        </w:r>
        <w:r w:rsidR="004A7215">
          <w:rPr>
            <w:webHidden/>
          </w:rPr>
          <w:instrText xml:space="preserve"> PAGEREF _Toc470824733 \h </w:instrText>
        </w:r>
        <w:r w:rsidR="004A7215">
          <w:rPr>
            <w:webHidden/>
          </w:rPr>
        </w:r>
        <w:r w:rsidR="004A7215">
          <w:rPr>
            <w:webHidden/>
          </w:rPr>
          <w:fldChar w:fldCharType="separate"/>
        </w:r>
        <w:r w:rsidR="004A7215">
          <w:rPr>
            <w:webHidden/>
          </w:rPr>
          <w:t>20</w:t>
        </w:r>
        <w:r w:rsidR="004A7215">
          <w:rPr>
            <w:webHidden/>
          </w:rPr>
          <w:fldChar w:fldCharType="end"/>
        </w:r>
      </w:hyperlink>
    </w:p>
    <w:p w14:paraId="433B8412" w14:textId="77777777" w:rsidR="004A7215" w:rsidRDefault="00485871">
      <w:pPr>
        <w:pStyle w:val="TOC3"/>
        <w:tabs>
          <w:tab w:val="left" w:pos="1200"/>
        </w:tabs>
        <w:rPr>
          <w:rFonts w:asciiTheme="minorHAnsi" w:eastAsiaTheme="minorEastAsia" w:hAnsiTheme="minorHAnsi" w:cstheme="minorBidi"/>
          <w:szCs w:val="22"/>
        </w:rPr>
      </w:pPr>
      <w:hyperlink w:anchor="_Toc470824734" w:history="1">
        <w:r w:rsidR="004A7215" w:rsidRPr="004F4ED4">
          <w:rPr>
            <w:rStyle w:val="Hyperlink"/>
          </w:rPr>
          <w:t>5.1.1</w:t>
        </w:r>
        <w:r w:rsidR="004A7215">
          <w:rPr>
            <w:rFonts w:asciiTheme="minorHAnsi" w:eastAsiaTheme="minorEastAsia" w:hAnsiTheme="minorHAnsi" w:cstheme="minorBidi"/>
            <w:szCs w:val="22"/>
          </w:rPr>
          <w:tab/>
        </w:r>
        <w:r w:rsidR="004A7215" w:rsidRPr="004F4ED4">
          <w:rPr>
            <w:rStyle w:val="Hyperlink"/>
          </w:rPr>
          <w:t>Data Cleansing</w:t>
        </w:r>
        <w:r w:rsidR="004A7215">
          <w:rPr>
            <w:webHidden/>
          </w:rPr>
          <w:tab/>
        </w:r>
        <w:r w:rsidR="004A7215">
          <w:rPr>
            <w:webHidden/>
          </w:rPr>
          <w:fldChar w:fldCharType="begin"/>
        </w:r>
        <w:r w:rsidR="004A7215">
          <w:rPr>
            <w:webHidden/>
          </w:rPr>
          <w:instrText xml:space="preserve"> PAGEREF _Toc470824734 \h </w:instrText>
        </w:r>
        <w:r w:rsidR="004A7215">
          <w:rPr>
            <w:webHidden/>
          </w:rPr>
        </w:r>
        <w:r w:rsidR="004A7215">
          <w:rPr>
            <w:webHidden/>
          </w:rPr>
          <w:fldChar w:fldCharType="separate"/>
        </w:r>
        <w:r w:rsidR="004A7215">
          <w:rPr>
            <w:webHidden/>
          </w:rPr>
          <w:t>20</w:t>
        </w:r>
        <w:r w:rsidR="004A7215">
          <w:rPr>
            <w:webHidden/>
          </w:rPr>
          <w:fldChar w:fldCharType="end"/>
        </w:r>
      </w:hyperlink>
    </w:p>
    <w:p w14:paraId="5D467357" w14:textId="77777777" w:rsidR="004A7215" w:rsidRDefault="00485871">
      <w:pPr>
        <w:pStyle w:val="TOC2"/>
        <w:tabs>
          <w:tab w:val="left" w:pos="960"/>
        </w:tabs>
        <w:rPr>
          <w:rFonts w:asciiTheme="minorHAnsi" w:eastAsiaTheme="minorEastAsia" w:hAnsiTheme="minorHAnsi" w:cstheme="minorBidi"/>
          <w:szCs w:val="22"/>
        </w:rPr>
      </w:pPr>
      <w:hyperlink w:anchor="_Toc470824735" w:history="1">
        <w:r w:rsidR="004A7215" w:rsidRPr="004F4ED4">
          <w:rPr>
            <w:rStyle w:val="Hyperlink"/>
            <w:rFonts w:cs="Arial"/>
          </w:rPr>
          <w:t>5.2</w:t>
        </w:r>
        <w:r w:rsidR="004A7215">
          <w:rPr>
            <w:rFonts w:asciiTheme="minorHAnsi" w:eastAsiaTheme="minorEastAsia" w:hAnsiTheme="minorHAnsi" w:cstheme="minorBidi"/>
            <w:szCs w:val="22"/>
          </w:rPr>
          <w:tab/>
        </w:r>
        <w:r w:rsidR="004A7215" w:rsidRPr="004F4ED4">
          <w:rPr>
            <w:rStyle w:val="Hyperlink"/>
            <w:rFonts w:cs="Arial"/>
          </w:rPr>
          <w:t>Migration Requirements</w:t>
        </w:r>
        <w:r w:rsidR="004A7215">
          <w:rPr>
            <w:webHidden/>
          </w:rPr>
          <w:tab/>
        </w:r>
        <w:r w:rsidR="004A7215">
          <w:rPr>
            <w:webHidden/>
          </w:rPr>
          <w:fldChar w:fldCharType="begin"/>
        </w:r>
        <w:r w:rsidR="004A7215">
          <w:rPr>
            <w:webHidden/>
          </w:rPr>
          <w:instrText xml:space="preserve"> PAGEREF _Toc470824735 \h </w:instrText>
        </w:r>
        <w:r w:rsidR="004A7215">
          <w:rPr>
            <w:webHidden/>
          </w:rPr>
        </w:r>
        <w:r w:rsidR="004A7215">
          <w:rPr>
            <w:webHidden/>
          </w:rPr>
          <w:fldChar w:fldCharType="separate"/>
        </w:r>
        <w:r w:rsidR="004A7215">
          <w:rPr>
            <w:webHidden/>
          </w:rPr>
          <w:t>23</w:t>
        </w:r>
        <w:r w:rsidR="004A7215">
          <w:rPr>
            <w:webHidden/>
          </w:rPr>
          <w:fldChar w:fldCharType="end"/>
        </w:r>
      </w:hyperlink>
    </w:p>
    <w:p w14:paraId="72C3B169" w14:textId="77777777" w:rsidR="004A7215" w:rsidRDefault="00485871">
      <w:pPr>
        <w:pStyle w:val="TOC3"/>
        <w:tabs>
          <w:tab w:val="left" w:pos="1200"/>
        </w:tabs>
        <w:rPr>
          <w:rFonts w:asciiTheme="minorHAnsi" w:eastAsiaTheme="minorEastAsia" w:hAnsiTheme="minorHAnsi" w:cstheme="minorBidi"/>
          <w:szCs w:val="22"/>
        </w:rPr>
      </w:pPr>
      <w:hyperlink w:anchor="_Toc470824736" w:history="1">
        <w:r w:rsidR="004A7215" w:rsidRPr="004F4ED4">
          <w:rPr>
            <w:rStyle w:val="Hyperlink"/>
          </w:rPr>
          <w:t>5.2.1</w:t>
        </w:r>
        <w:r w:rsidR="004A7215">
          <w:rPr>
            <w:rFonts w:asciiTheme="minorHAnsi" w:eastAsiaTheme="minorEastAsia" w:hAnsiTheme="minorHAnsi" w:cstheme="minorBidi"/>
            <w:szCs w:val="22"/>
          </w:rPr>
          <w:tab/>
        </w:r>
        <w:r w:rsidR="004A7215" w:rsidRPr="004F4ED4">
          <w:rPr>
            <w:rStyle w:val="Hyperlink"/>
          </w:rPr>
          <w:t>Automated Migration Process</w:t>
        </w:r>
        <w:r w:rsidR="004A7215">
          <w:rPr>
            <w:webHidden/>
          </w:rPr>
          <w:tab/>
        </w:r>
        <w:r w:rsidR="004A7215">
          <w:rPr>
            <w:webHidden/>
          </w:rPr>
          <w:fldChar w:fldCharType="begin"/>
        </w:r>
        <w:r w:rsidR="004A7215">
          <w:rPr>
            <w:webHidden/>
          </w:rPr>
          <w:instrText xml:space="preserve"> PAGEREF _Toc470824736 \h </w:instrText>
        </w:r>
        <w:r w:rsidR="004A7215">
          <w:rPr>
            <w:webHidden/>
          </w:rPr>
        </w:r>
        <w:r w:rsidR="004A7215">
          <w:rPr>
            <w:webHidden/>
          </w:rPr>
          <w:fldChar w:fldCharType="separate"/>
        </w:r>
        <w:r w:rsidR="004A7215">
          <w:rPr>
            <w:webHidden/>
          </w:rPr>
          <w:t>23</w:t>
        </w:r>
        <w:r w:rsidR="004A7215">
          <w:rPr>
            <w:webHidden/>
          </w:rPr>
          <w:fldChar w:fldCharType="end"/>
        </w:r>
      </w:hyperlink>
    </w:p>
    <w:p w14:paraId="5879FD0F" w14:textId="77777777" w:rsidR="004A7215" w:rsidRDefault="00485871">
      <w:pPr>
        <w:pStyle w:val="TOC3"/>
        <w:tabs>
          <w:tab w:val="left" w:pos="1200"/>
        </w:tabs>
        <w:rPr>
          <w:rFonts w:asciiTheme="minorHAnsi" w:eastAsiaTheme="minorEastAsia" w:hAnsiTheme="minorHAnsi" w:cstheme="minorBidi"/>
          <w:szCs w:val="22"/>
        </w:rPr>
      </w:pPr>
      <w:hyperlink w:anchor="_Toc470824737" w:history="1">
        <w:r w:rsidR="004A7215" w:rsidRPr="004F4ED4">
          <w:rPr>
            <w:rStyle w:val="Hyperlink"/>
          </w:rPr>
          <w:t>5.2.2</w:t>
        </w:r>
        <w:r w:rsidR="004A7215">
          <w:rPr>
            <w:rFonts w:asciiTheme="minorHAnsi" w:eastAsiaTheme="minorEastAsia" w:hAnsiTheme="minorHAnsi" w:cstheme="minorBidi"/>
            <w:szCs w:val="22"/>
          </w:rPr>
          <w:tab/>
        </w:r>
        <w:r w:rsidR="004A7215" w:rsidRPr="004F4ED4">
          <w:rPr>
            <w:rStyle w:val="Hyperlink"/>
          </w:rPr>
          <w:t>Migration Selection Process</w:t>
        </w:r>
        <w:r w:rsidR="004A7215">
          <w:rPr>
            <w:webHidden/>
          </w:rPr>
          <w:tab/>
        </w:r>
        <w:r w:rsidR="004A7215">
          <w:rPr>
            <w:webHidden/>
          </w:rPr>
          <w:fldChar w:fldCharType="begin"/>
        </w:r>
        <w:r w:rsidR="004A7215">
          <w:rPr>
            <w:webHidden/>
          </w:rPr>
          <w:instrText xml:space="preserve"> PAGEREF _Toc470824737 \h </w:instrText>
        </w:r>
        <w:r w:rsidR="004A7215">
          <w:rPr>
            <w:webHidden/>
          </w:rPr>
        </w:r>
        <w:r w:rsidR="004A7215">
          <w:rPr>
            <w:webHidden/>
          </w:rPr>
          <w:fldChar w:fldCharType="separate"/>
        </w:r>
        <w:r w:rsidR="004A7215">
          <w:rPr>
            <w:webHidden/>
          </w:rPr>
          <w:t>24</w:t>
        </w:r>
        <w:r w:rsidR="004A7215">
          <w:rPr>
            <w:webHidden/>
          </w:rPr>
          <w:fldChar w:fldCharType="end"/>
        </w:r>
      </w:hyperlink>
    </w:p>
    <w:p w14:paraId="5AEE0249" w14:textId="77777777" w:rsidR="004A7215" w:rsidRDefault="00485871">
      <w:pPr>
        <w:pStyle w:val="TOC3"/>
        <w:tabs>
          <w:tab w:val="left" w:pos="1200"/>
        </w:tabs>
        <w:rPr>
          <w:rFonts w:asciiTheme="minorHAnsi" w:eastAsiaTheme="minorEastAsia" w:hAnsiTheme="minorHAnsi" w:cstheme="minorBidi"/>
          <w:szCs w:val="22"/>
        </w:rPr>
      </w:pPr>
      <w:hyperlink w:anchor="_Toc470824738" w:history="1">
        <w:r w:rsidR="004A7215" w:rsidRPr="004F4ED4">
          <w:rPr>
            <w:rStyle w:val="Hyperlink"/>
          </w:rPr>
          <w:t>5.2.3</w:t>
        </w:r>
        <w:r w:rsidR="004A7215">
          <w:rPr>
            <w:rFonts w:asciiTheme="minorHAnsi" w:eastAsiaTheme="minorEastAsia" w:hAnsiTheme="minorHAnsi" w:cstheme="minorBidi"/>
            <w:szCs w:val="22"/>
          </w:rPr>
          <w:tab/>
        </w:r>
        <w:r w:rsidR="004A7215" w:rsidRPr="004F4ED4">
          <w:rPr>
            <w:rStyle w:val="Hyperlink"/>
          </w:rPr>
          <w:t>Extraction</w:t>
        </w:r>
        <w:r w:rsidR="004A7215">
          <w:rPr>
            <w:webHidden/>
          </w:rPr>
          <w:tab/>
        </w:r>
        <w:r w:rsidR="004A7215">
          <w:rPr>
            <w:webHidden/>
          </w:rPr>
          <w:fldChar w:fldCharType="begin"/>
        </w:r>
        <w:r w:rsidR="004A7215">
          <w:rPr>
            <w:webHidden/>
          </w:rPr>
          <w:instrText xml:space="preserve"> PAGEREF _Toc470824738 \h </w:instrText>
        </w:r>
        <w:r w:rsidR="004A7215">
          <w:rPr>
            <w:webHidden/>
          </w:rPr>
        </w:r>
        <w:r w:rsidR="004A7215">
          <w:rPr>
            <w:webHidden/>
          </w:rPr>
          <w:fldChar w:fldCharType="separate"/>
        </w:r>
        <w:r w:rsidR="004A7215">
          <w:rPr>
            <w:webHidden/>
          </w:rPr>
          <w:t>27</w:t>
        </w:r>
        <w:r w:rsidR="004A7215">
          <w:rPr>
            <w:webHidden/>
          </w:rPr>
          <w:fldChar w:fldCharType="end"/>
        </w:r>
      </w:hyperlink>
    </w:p>
    <w:p w14:paraId="77DAA28D" w14:textId="77777777" w:rsidR="004A7215" w:rsidRDefault="00485871">
      <w:pPr>
        <w:pStyle w:val="TOC3"/>
        <w:tabs>
          <w:tab w:val="left" w:pos="1200"/>
        </w:tabs>
        <w:rPr>
          <w:rFonts w:asciiTheme="minorHAnsi" w:eastAsiaTheme="minorEastAsia" w:hAnsiTheme="minorHAnsi" w:cstheme="minorBidi"/>
          <w:szCs w:val="22"/>
        </w:rPr>
      </w:pPr>
      <w:hyperlink w:anchor="_Toc470824739" w:history="1">
        <w:r w:rsidR="004A7215" w:rsidRPr="004F4ED4">
          <w:rPr>
            <w:rStyle w:val="Hyperlink"/>
          </w:rPr>
          <w:t>5.2.4</w:t>
        </w:r>
        <w:r w:rsidR="004A7215">
          <w:rPr>
            <w:rFonts w:asciiTheme="minorHAnsi" w:eastAsiaTheme="minorEastAsia" w:hAnsiTheme="minorHAnsi" w:cstheme="minorBidi"/>
            <w:szCs w:val="22"/>
          </w:rPr>
          <w:tab/>
        </w:r>
        <w:r w:rsidR="004A7215" w:rsidRPr="004F4ED4">
          <w:rPr>
            <w:rStyle w:val="Hyperlink"/>
          </w:rPr>
          <w:t>Lock Loan</w:t>
        </w:r>
        <w:r w:rsidR="004A7215">
          <w:rPr>
            <w:webHidden/>
          </w:rPr>
          <w:tab/>
        </w:r>
        <w:r w:rsidR="004A7215">
          <w:rPr>
            <w:webHidden/>
          </w:rPr>
          <w:fldChar w:fldCharType="begin"/>
        </w:r>
        <w:r w:rsidR="004A7215">
          <w:rPr>
            <w:webHidden/>
          </w:rPr>
          <w:instrText xml:space="preserve"> PAGEREF _Toc470824739 \h </w:instrText>
        </w:r>
        <w:r w:rsidR="004A7215">
          <w:rPr>
            <w:webHidden/>
          </w:rPr>
        </w:r>
        <w:r w:rsidR="004A7215">
          <w:rPr>
            <w:webHidden/>
          </w:rPr>
          <w:fldChar w:fldCharType="separate"/>
        </w:r>
        <w:r w:rsidR="004A7215">
          <w:rPr>
            <w:webHidden/>
          </w:rPr>
          <w:t>28</w:t>
        </w:r>
        <w:r w:rsidR="004A7215">
          <w:rPr>
            <w:webHidden/>
          </w:rPr>
          <w:fldChar w:fldCharType="end"/>
        </w:r>
      </w:hyperlink>
    </w:p>
    <w:p w14:paraId="199AFAFA" w14:textId="77777777" w:rsidR="004A7215" w:rsidRDefault="00485871">
      <w:pPr>
        <w:pStyle w:val="TOC3"/>
        <w:tabs>
          <w:tab w:val="left" w:pos="1200"/>
        </w:tabs>
        <w:rPr>
          <w:rFonts w:asciiTheme="minorHAnsi" w:eastAsiaTheme="minorEastAsia" w:hAnsiTheme="minorHAnsi" w:cstheme="minorBidi"/>
          <w:szCs w:val="22"/>
        </w:rPr>
      </w:pPr>
      <w:hyperlink w:anchor="_Toc470824740" w:history="1">
        <w:r w:rsidR="004A7215" w:rsidRPr="004F4ED4">
          <w:rPr>
            <w:rStyle w:val="Hyperlink"/>
          </w:rPr>
          <w:t>5.2.5</w:t>
        </w:r>
        <w:r w:rsidR="004A7215">
          <w:rPr>
            <w:rFonts w:asciiTheme="minorHAnsi" w:eastAsiaTheme="minorEastAsia" w:hAnsiTheme="minorHAnsi" w:cstheme="minorBidi"/>
            <w:szCs w:val="22"/>
          </w:rPr>
          <w:tab/>
        </w:r>
        <w:r w:rsidR="004A7215" w:rsidRPr="004F4ED4">
          <w:rPr>
            <w:rStyle w:val="Hyperlink"/>
          </w:rPr>
          <w:t>Un-Lock Loan</w:t>
        </w:r>
        <w:r w:rsidR="004A7215">
          <w:rPr>
            <w:webHidden/>
          </w:rPr>
          <w:tab/>
        </w:r>
        <w:r w:rsidR="004A7215">
          <w:rPr>
            <w:webHidden/>
          </w:rPr>
          <w:fldChar w:fldCharType="begin"/>
        </w:r>
        <w:r w:rsidR="004A7215">
          <w:rPr>
            <w:webHidden/>
          </w:rPr>
          <w:instrText xml:space="preserve"> PAGEREF _Toc470824740 \h </w:instrText>
        </w:r>
        <w:r w:rsidR="004A7215">
          <w:rPr>
            <w:webHidden/>
          </w:rPr>
        </w:r>
        <w:r w:rsidR="004A7215">
          <w:rPr>
            <w:webHidden/>
          </w:rPr>
          <w:fldChar w:fldCharType="separate"/>
        </w:r>
        <w:r w:rsidR="004A7215">
          <w:rPr>
            <w:webHidden/>
          </w:rPr>
          <w:t>30</w:t>
        </w:r>
        <w:r w:rsidR="004A7215">
          <w:rPr>
            <w:webHidden/>
          </w:rPr>
          <w:fldChar w:fldCharType="end"/>
        </w:r>
      </w:hyperlink>
    </w:p>
    <w:p w14:paraId="699B171E" w14:textId="77777777" w:rsidR="004A7215" w:rsidRDefault="00485871">
      <w:pPr>
        <w:pStyle w:val="TOC3"/>
        <w:tabs>
          <w:tab w:val="left" w:pos="1200"/>
        </w:tabs>
        <w:rPr>
          <w:rFonts w:asciiTheme="minorHAnsi" w:eastAsiaTheme="minorEastAsia" w:hAnsiTheme="minorHAnsi" w:cstheme="minorBidi"/>
          <w:szCs w:val="22"/>
        </w:rPr>
      </w:pPr>
      <w:hyperlink w:anchor="_Toc470824741" w:history="1">
        <w:r w:rsidR="004A7215" w:rsidRPr="004F4ED4">
          <w:rPr>
            <w:rStyle w:val="Hyperlink"/>
          </w:rPr>
          <w:t>5.2.6</w:t>
        </w:r>
        <w:r w:rsidR="004A7215">
          <w:rPr>
            <w:rFonts w:asciiTheme="minorHAnsi" w:eastAsiaTheme="minorEastAsia" w:hAnsiTheme="minorHAnsi" w:cstheme="minorBidi"/>
            <w:szCs w:val="22"/>
          </w:rPr>
          <w:tab/>
        </w:r>
        <w:r w:rsidR="004A7215" w:rsidRPr="004F4ED4">
          <w:rPr>
            <w:rStyle w:val="Hyperlink"/>
          </w:rPr>
          <w:t>Migration completion</w:t>
        </w:r>
        <w:r w:rsidR="004A7215">
          <w:rPr>
            <w:webHidden/>
          </w:rPr>
          <w:tab/>
        </w:r>
        <w:r w:rsidR="004A7215">
          <w:rPr>
            <w:webHidden/>
          </w:rPr>
          <w:fldChar w:fldCharType="begin"/>
        </w:r>
        <w:r w:rsidR="004A7215">
          <w:rPr>
            <w:webHidden/>
          </w:rPr>
          <w:instrText xml:space="preserve"> PAGEREF _Toc470824741 \h </w:instrText>
        </w:r>
        <w:r w:rsidR="004A7215">
          <w:rPr>
            <w:webHidden/>
          </w:rPr>
        </w:r>
        <w:r w:rsidR="004A7215">
          <w:rPr>
            <w:webHidden/>
          </w:rPr>
          <w:fldChar w:fldCharType="separate"/>
        </w:r>
        <w:r w:rsidR="004A7215">
          <w:rPr>
            <w:webHidden/>
          </w:rPr>
          <w:t>32</w:t>
        </w:r>
        <w:r w:rsidR="004A7215">
          <w:rPr>
            <w:webHidden/>
          </w:rPr>
          <w:fldChar w:fldCharType="end"/>
        </w:r>
      </w:hyperlink>
    </w:p>
    <w:p w14:paraId="7DD2D2FB" w14:textId="77777777" w:rsidR="004A7215" w:rsidRDefault="00485871">
      <w:pPr>
        <w:pStyle w:val="TOC3"/>
        <w:tabs>
          <w:tab w:val="left" w:pos="1200"/>
        </w:tabs>
        <w:rPr>
          <w:rFonts w:asciiTheme="minorHAnsi" w:eastAsiaTheme="minorEastAsia" w:hAnsiTheme="minorHAnsi" w:cstheme="minorBidi"/>
          <w:szCs w:val="22"/>
        </w:rPr>
      </w:pPr>
      <w:hyperlink w:anchor="_Toc470824742" w:history="1">
        <w:r w:rsidR="004A7215" w:rsidRPr="004F4ED4">
          <w:rPr>
            <w:rStyle w:val="Hyperlink"/>
          </w:rPr>
          <w:t>5.2.7</w:t>
        </w:r>
        <w:r w:rsidR="004A7215">
          <w:rPr>
            <w:rFonts w:asciiTheme="minorHAnsi" w:eastAsiaTheme="minorEastAsia" w:hAnsiTheme="minorHAnsi" w:cstheme="minorBidi"/>
            <w:szCs w:val="22"/>
          </w:rPr>
          <w:tab/>
        </w:r>
        <w:r w:rsidR="004A7215" w:rsidRPr="004F4ED4">
          <w:rPr>
            <w:rStyle w:val="Hyperlink"/>
          </w:rPr>
          <w:t>EIP Reporting</w:t>
        </w:r>
        <w:r w:rsidR="004A7215">
          <w:rPr>
            <w:webHidden/>
          </w:rPr>
          <w:tab/>
        </w:r>
        <w:r w:rsidR="004A7215">
          <w:rPr>
            <w:webHidden/>
          </w:rPr>
          <w:fldChar w:fldCharType="begin"/>
        </w:r>
        <w:r w:rsidR="004A7215">
          <w:rPr>
            <w:webHidden/>
          </w:rPr>
          <w:instrText xml:space="preserve"> PAGEREF _Toc470824742 \h </w:instrText>
        </w:r>
        <w:r w:rsidR="004A7215">
          <w:rPr>
            <w:webHidden/>
          </w:rPr>
        </w:r>
        <w:r w:rsidR="004A7215">
          <w:rPr>
            <w:webHidden/>
          </w:rPr>
          <w:fldChar w:fldCharType="separate"/>
        </w:r>
        <w:r w:rsidR="004A7215">
          <w:rPr>
            <w:webHidden/>
          </w:rPr>
          <w:t>34</w:t>
        </w:r>
        <w:r w:rsidR="004A7215">
          <w:rPr>
            <w:webHidden/>
          </w:rPr>
          <w:fldChar w:fldCharType="end"/>
        </w:r>
      </w:hyperlink>
    </w:p>
    <w:p w14:paraId="1BF4D568" w14:textId="77777777" w:rsidR="004A7215" w:rsidRDefault="00485871">
      <w:pPr>
        <w:pStyle w:val="TOC2"/>
        <w:tabs>
          <w:tab w:val="left" w:pos="960"/>
        </w:tabs>
        <w:rPr>
          <w:rFonts w:asciiTheme="minorHAnsi" w:eastAsiaTheme="minorEastAsia" w:hAnsiTheme="minorHAnsi" w:cstheme="minorBidi"/>
          <w:szCs w:val="22"/>
        </w:rPr>
      </w:pPr>
      <w:hyperlink w:anchor="_Toc470824743" w:history="1">
        <w:r w:rsidR="004A7215" w:rsidRPr="004F4ED4">
          <w:rPr>
            <w:rStyle w:val="Hyperlink"/>
          </w:rPr>
          <w:t>5.3</w:t>
        </w:r>
        <w:r w:rsidR="004A7215">
          <w:rPr>
            <w:rFonts w:asciiTheme="minorHAnsi" w:eastAsiaTheme="minorEastAsia" w:hAnsiTheme="minorHAnsi" w:cstheme="minorBidi"/>
            <w:szCs w:val="22"/>
          </w:rPr>
          <w:tab/>
        </w:r>
        <w:r w:rsidR="004A7215" w:rsidRPr="004F4ED4">
          <w:rPr>
            <w:rStyle w:val="Hyperlink"/>
          </w:rPr>
          <w:t>Non-Functional Requirements</w:t>
        </w:r>
        <w:r w:rsidR="004A7215">
          <w:rPr>
            <w:webHidden/>
          </w:rPr>
          <w:tab/>
        </w:r>
        <w:r w:rsidR="004A7215">
          <w:rPr>
            <w:webHidden/>
          </w:rPr>
          <w:fldChar w:fldCharType="begin"/>
        </w:r>
        <w:r w:rsidR="004A7215">
          <w:rPr>
            <w:webHidden/>
          </w:rPr>
          <w:instrText xml:space="preserve"> PAGEREF _Toc470824743 \h </w:instrText>
        </w:r>
        <w:r w:rsidR="004A7215">
          <w:rPr>
            <w:webHidden/>
          </w:rPr>
        </w:r>
        <w:r w:rsidR="004A7215">
          <w:rPr>
            <w:webHidden/>
          </w:rPr>
          <w:fldChar w:fldCharType="separate"/>
        </w:r>
        <w:r w:rsidR="004A7215">
          <w:rPr>
            <w:webHidden/>
          </w:rPr>
          <w:t>35</w:t>
        </w:r>
        <w:r w:rsidR="004A7215">
          <w:rPr>
            <w:webHidden/>
          </w:rPr>
          <w:fldChar w:fldCharType="end"/>
        </w:r>
      </w:hyperlink>
    </w:p>
    <w:p w14:paraId="1AABB1C1" w14:textId="77777777" w:rsidR="004A7215" w:rsidRDefault="00485871">
      <w:pPr>
        <w:pStyle w:val="TOC1"/>
        <w:tabs>
          <w:tab w:val="left" w:pos="360"/>
        </w:tabs>
        <w:rPr>
          <w:rFonts w:asciiTheme="minorHAnsi" w:eastAsiaTheme="minorEastAsia" w:hAnsiTheme="minorHAnsi" w:cstheme="minorBidi"/>
          <w:b w:val="0"/>
          <w:caps w:val="0"/>
          <w:szCs w:val="22"/>
        </w:rPr>
      </w:pPr>
      <w:hyperlink w:anchor="_Toc470824744" w:history="1">
        <w:r w:rsidR="004A7215" w:rsidRPr="004F4ED4">
          <w:rPr>
            <w:rStyle w:val="Hyperlink"/>
          </w:rPr>
          <w:t>6</w:t>
        </w:r>
        <w:r w:rsidR="004A7215">
          <w:rPr>
            <w:rFonts w:asciiTheme="minorHAnsi" w:eastAsiaTheme="minorEastAsia" w:hAnsiTheme="minorHAnsi" w:cstheme="minorBidi"/>
            <w:b w:val="0"/>
            <w:caps w:val="0"/>
            <w:szCs w:val="22"/>
          </w:rPr>
          <w:tab/>
        </w:r>
        <w:r w:rsidR="004A7215" w:rsidRPr="004F4ED4">
          <w:rPr>
            <w:rStyle w:val="Hyperlink"/>
          </w:rPr>
          <w:t>Appendix</w:t>
        </w:r>
        <w:r w:rsidR="004A7215">
          <w:rPr>
            <w:webHidden/>
          </w:rPr>
          <w:tab/>
        </w:r>
        <w:r w:rsidR="004A7215">
          <w:rPr>
            <w:webHidden/>
          </w:rPr>
          <w:fldChar w:fldCharType="begin"/>
        </w:r>
        <w:r w:rsidR="004A7215">
          <w:rPr>
            <w:webHidden/>
          </w:rPr>
          <w:instrText xml:space="preserve"> PAGEREF _Toc470824744 \h </w:instrText>
        </w:r>
        <w:r w:rsidR="004A7215">
          <w:rPr>
            <w:webHidden/>
          </w:rPr>
        </w:r>
        <w:r w:rsidR="004A7215">
          <w:rPr>
            <w:webHidden/>
          </w:rPr>
          <w:fldChar w:fldCharType="separate"/>
        </w:r>
        <w:r w:rsidR="004A7215">
          <w:rPr>
            <w:webHidden/>
          </w:rPr>
          <w:t>36</w:t>
        </w:r>
        <w:r w:rsidR="004A7215">
          <w:rPr>
            <w:webHidden/>
          </w:rPr>
          <w:fldChar w:fldCharType="end"/>
        </w:r>
      </w:hyperlink>
    </w:p>
    <w:p w14:paraId="47CEEAB7" w14:textId="77777777" w:rsidR="004A7215" w:rsidRDefault="00485871">
      <w:pPr>
        <w:pStyle w:val="TOC1"/>
        <w:tabs>
          <w:tab w:val="left" w:pos="360"/>
        </w:tabs>
        <w:rPr>
          <w:rFonts w:asciiTheme="minorHAnsi" w:eastAsiaTheme="minorEastAsia" w:hAnsiTheme="minorHAnsi" w:cstheme="minorBidi"/>
          <w:b w:val="0"/>
          <w:caps w:val="0"/>
          <w:szCs w:val="22"/>
        </w:rPr>
      </w:pPr>
      <w:hyperlink w:anchor="_Toc470824745" w:history="1">
        <w:r w:rsidR="004A7215" w:rsidRPr="004F4ED4">
          <w:rPr>
            <w:rStyle w:val="Hyperlink"/>
          </w:rPr>
          <w:t>7</w:t>
        </w:r>
        <w:r w:rsidR="004A7215">
          <w:rPr>
            <w:rFonts w:asciiTheme="minorHAnsi" w:eastAsiaTheme="minorEastAsia" w:hAnsiTheme="minorHAnsi" w:cstheme="minorBidi"/>
            <w:b w:val="0"/>
            <w:caps w:val="0"/>
            <w:szCs w:val="22"/>
          </w:rPr>
          <w:tab/>
        </w:r>
        <w:r w:rsidR="004A7215" w:rsidRPr="004F4ED4">
          <w:rPr>
            <w:rStyle w:val="Hyperlink"/>
          </w:rPr>
          <w:t>Glossary</w:t>
        </w:r>
        <w:r w:rsidR="004A7215">
          <w:rPr>
            <w:webHidden/>
          </w:rPr>
          <w:tab/>
        </w:r>
        <w:r w:rsidR="004A7215">
          <w:rPr>
            <w:webHidden/>
          </w:rPr>
          <w:fldChar w:fldCharType="begin"/>
        </w:r>
        <w:r w:rsidR="004A7215">
          <w:rPr>
            <w:webHidden/>
          </w:rPr>
          <w:instrText xml:space="preserve"> PAGEREF _Toc470824745 \h </w:instrText>
        </w:r>
        <w:r w:rsidR="004A7215">
          <w:rPr>
            <w:webHidden/>
          </w:rPr>
        </w:r>
        <w:r w:rsidR="004A7215">
          <w:rPr>
            <w:webHidden/>
          </w:rPr>
          <w:fldChar w:fldCharType="separate"/>
        </w:r>
        <w:r w:rsidR="004A7215">
          <w:rPr>
            <w:webHidden/>
          </w:rPr>
          <w:t>37</w:t>
        </w:r>
        <w:r w:rsidR="004A7215">
          <w:rPr>
            <w:webHidden/>
          </w:rPr>
          <w:fldChar w:fldCharType="end"/>
        </w:r>
      </w:hyperlink>
    </w:p>
    <w:p w14:paraId="680F51C2" w14:textId="77777777" w:rsidR="004A7215" w:rsidRDefault="00485871">
      <w:pPr>
        <w:pStyle w:val="TOC1"/>
        <w:tabs>
          <w:tab w:val="left" w:pos="360"/>
        </w:tabs>
        <w:rPr>
          <w:rFonts w:asciiTheme="minorHAnsi" w:eastAsiaTheme="minorEastAsia" w:hAnsiTheme="minorHAnsi" w:cstheme="minorBidi"/>
          <w:b w:val="0"/>
          <w:caps w:val="0"/>
          <w:szCs w:val="22"/>
        </w:rPr>
      </w:pPr>
      <w:hyperlink w:anchor="_Toc470824746" w:history="1">
        <w:r w:rsidR="004A7215" w:rsidRPr="004F4ED4">
          <w:rPr>
            <w:rStyle w:val="Hyperlink"/>
          </w:rPr>
          <w:t>8</w:t>
        </w:r>
        <w:r w:rsidR="004A7215">
          <w:rPr>
            <w:rFonts w:asciiTheme="minorHAnsi" w:eastAsiaTheme="minorEastAsia" w:hAnsiTheme="minorHAnsi" w:cstheme="minorBidi"/>
            <w:b w:val="0"/>
            <w:caps w:val="0"/>
            <w:szCs w:val="22"/>
          </w:rPr>
          <w:tab/>
        </w:r>
        <w:r w:rsidR="004A7215" w:rsidRPr="004F4ED4">
          <w:rPr>
            <w:rStyle w:val="Hyperlink"/>
          </w:rPr>
          <w:t>Open Issues</w:t>
        </w:r>
        <w:r w:rsidR="004A7215">
          <w:rPr>
            <w:webHidden/>
          </w:rPr>
          <w:tab/>
        </w:r>
        <w:r w:rsidR="004A7215">
          <w:rPr>
            <w:webHidden/>
          </w:rPr>
          <w:fldChar w:fldCharType="begin"/>
        </w:r>
        <w:r w:rsidR="004A7215">
          <w:rPr>
            <w:webHidden/>
          </w:rPr>
          <w:instrText xml:space="preserve"> PAGEREF _Toc470824746 \h </w:instrText>
        </w:r>
        <w:r w:rsidR="004A7215">
          <w:rPr>
            <w:webHidden/>
          </w:rPr>
        </w:r>
        <w:r w:rsidR="004A7215">
          <w:rPr>
            <w:webHidden/>
          </w:rPr>
          <w:fldChar w:fldCharType="separate"/>
        </w:r>
        <w:r w:rsidR="004A7215">
          <w:rPr>
            <w:webHidden/>
          </w:rPr>
          <w:t>38</w:t>
        </w:r>
        <w:r w:rsidR="004A7215">
          <w:rPr>
            <w:webHidden/>
          </w:rPr>
          <w:fldChar w:fldCharType="end"/>
        </w:r>
      </w:hyperlink>
    </w:p>
    <w:p w14:paraId="678F2B38" w14:textId="1551F8EC" w:rsidR="00B0220E" w:rsidRPr="0011417E" w:rsidRDefault="005779BB" w:rsidP="001B1EB7">
      <w:pPr>
        <w:tabs>
          <w:tab w:val="right" w:leader="dot" w:pos="9360"/>
        </w:tabs>
        <w:rPr>
          <w:rFonts w:asciiTheme="minorHAnsi" w:hAnsiTheme="minorHAnsi"/>
          <w:b/>
          <w:caps/>
          <w:noProof/>
          <w:szCs w:val="36"/>
        </w:rPr>
      </w:pPr>
      <w:r w:rsidRPr="00A04F28">
        <w:rPr>
          <w:rFonts w:asciiTheme="minorHAnsi" w:hAnsiTheme="minorHAnsi"/>
          <w:b/>
          <w:caps/>
          <w:noProof/>
          <w:szCs w:val="36"/>
        </w:rPr>
        <w:lastRenderedPageBreak/>
        <w:fldChar w:fldCharType="end"/>
      </w:r>
      <w:bookmarkStart w:id="7" w:name="_Toc516989432"/>
    </w:p>
    <w:p w14:paraId="7752E917" w14:textId="50674596" w:rsidR="005779BB" w:rsidRPr="00A04F28" w:rsidRDefault="005779BB" w:rsidP="00B2558D">
      <w:pPr>
        <w:pStyle w:val="Heading1"/>
        <w:numPr>
          <w:ilvl w:val="0"/>
          <w:numId w:val="2"/>
        </w:numPr>
        <w:rPr>
          <w:rFonts w:asciiTheme="minorHAnsi" w:hAnsiTheme="minorHAnsi"/>
          <w:sz w:val="36"/>
        </w:rPr>
      </w:pPr>
      <w:bookmarkStart w:id="8" w:name="_Toc470824715"/>
      <w:r w:rsidRPr="00A04F28">
        <w:rPr>
          <w:rFonts w:asciiTheme="minorHAnsi" w:hAnsiTheme="minorHAnsi"/>
          <w:sz w:val="36"/>
        </w:rPr>
        <w:t>Overview</w:t>
      </w:r>
      <w:bookmarkEnd w:id="8"/>
    </w:p>
    <w:p w14:paraId="7752E918" w14:textId="77777777" w:rsidR="00906AFD" w:rsidRPr="007E28AC" w:rsidRDefault="00906AFD" w:rsidP="002007B3">
      <w:pPr>
        <w:pStyle w:val="Heading2"/>
        <w:rPr>
          <w:rFonts w:asciiTheme="minorHAnsi" w:hAnsiTheme="minorHAnsi"/>
        </w:rPr>
      </w:pPr>
      <w:bookmarkStart w:id="9" w:name="_Toc347765640"/>
      <w:bookmarkStart w:id="10" w:name="_Toc361752279"/>
      <w:bookmarkStart w:id="11" w:name="_Toc470824716"/>
      <w:r w:rsidRPr="007E28AC">
        <w:rPr>
          <w:rFonts w:asciiTheme="minorHAnsi" w:hAnsiTheme="minorHAnsi"/>
        </w:rPr>
        <w:t>Background</w:t>
      </w:r>
      <w:bookmarkEnd w:id="9"/>
      <w:bookmarkEnd w:id="10"/>
      <w:bookmarkEnd w:id="11"/>
    </w:p>
    <w:p w14:paraId="59255E5E" w14:textId="77777777" w:rsidR="003D3DB2" w:rsidRDefault="003D3DB2" w:rsidP="003D3DB2">
      <w:pPr>
        <w:pStyle w:val="Default"/>
      </w:pPr>
      <w:bookmarkStart w:id="12" w:name="_Toc347765642"/>
      <w:bookmarkStart w:id="13" w:name="_Toc361752281"/>
    </w:p>
    <w:p w14:paraId="044627A0" w14:textId="3EDFAED6" w:rsidR="003D3DB2" w:rsidRDefault="003D3DB2" w:rsidP="003D3DB2">
      <w:pPr>
        <w:rPr>
          <w:sz w:val="22"/>
          <w:szCs w:val="22"/>
        </w:rPr>
      </w:pPr>
      <w:r w:rsidRPr="003D3DB2">
        <w:rPr>
          <w:rFonts w:ascii="Calibri" w:hAnsi="Calibri"/>
          <w:sz w:val="22"/>
          <w:szCs w:val="22"/>
        </w:rPr>
        <w:t xml:space="preserve">T-Mobile has emerged as an innovative leader in making devices affordable to customers through handset financing. With years of experience in this space </w:t>
      </w:r>
      <w:r w:rsidR="00FA2A0D">
        <w:rPr>
          <w:rFonts w:ascii="Calibri" w:hAnsi="Calibri"/>
          <w:sz w:val="22"/>
          <w:szCs w:val="22"/>
        </w:rPr>
        <w:t xml:space="preserve">starting with EIP4 through the </w:t>
      </w:r>
      <w:proofErr w:type="spellStart"/>
      <w:r w:rsidR="00FA2A0D">
        <w:rPr>
          <w:rFonts w:ascii="Calibri" w:hAnsi="Calibri"/>
          <w:sz w:val="22"/>
          <w:szCs w:val="22"/>
        </w:rPr>
        <w:t>U</w:t>
      </w:r>
      <w:r w:rsidRPr="003D3DB2">
        <w:rPr>
          <w:rFonts w:ascii="Calibri" w:hAnsi="Calibri"/>
          <w:sz w:val="22"/>
          <w:szCs w:val="22"/>
        </w:rPr>
        <w:t>ncarrier</w:t>
      </w:r>
      <w:proofErr w:type="spellEnd"/>
      <w:r w:rsidRPr="003D3DB2">
        <w:rPr>
          <w:rFonts w:ascii="Calibri" w:hAnsi="Calibri"/>
          <w:sz w:val="22"/>
          <w:szCs w:val="22"/>
        </w:rPr>
        <w:t xml:space="preserve"> launches, the accounts receivable financed amount has grown to $3B. These volumes place T-Mobile in the top 11 finance companies in the country (Monitor 100). There are operational, balance sheet and regulatory risks directly impacted by the financing activities and must be addressed.</w:t>
      </w:r>
      <w:r>
        <w:rPr>
          <w:sz w:val="22"/>
          <w:szCs w:val="22"/>
        </w:rPr>
        <w:t xml:space="preserve"> </w:t>
      </w:r>
    </w:p>
    <w:p w14:paraId="7752E91A" w14:textId="77777777" w:rsidR="00906AFD" w:rsidRPr="00A14C9B" w:rsidRDefault="00906AFD" w:rsidP="002007B3">
      <w:pPr>
        <w:pStyle w:val="Heading2"/>
        <w:rPr>
          <w:rFonts w:asciiTheme="minorHAnsi" w:hAnsiTheme="minorHAnsi"/>
        </w:rPr>
      </w:pPr>
      <w:bookmarkStart w:id="14" w:name="_Toc470824717"/>
      <w:r w:rsidRPr="00A14C9B">
        <w:rPr>
          <w:rFonts w:asciiTheme="minorHAnsi" w:hAnsiTheme="minorHAnsi"/>
        </w:rPr>
        <w:t>Pro</w:t>
      </w:r>
      <w:bookmarkEnd w:id="12"/>
      <w:bookmarkEnd w:id="13"/>
      <w:r w:rsidR="00076924" w:rsidRPr="00A14C9B">
        <w:rPr>
          <w:rFonts w:asciiTheme="minorHAnsi" w:hAnsiTheme="minorHAnsi"/>
        </w:rPr>
        <w:t>ject Goal</w:t>
      </w:r>
      <w:bookmarkEnd w:id="14"/>
    </w:p>
    <w:p w14:paraId="53DD6DEE" w14:textId="77777777" w:rsidR="000F57AC" w:rsidRDefault="000F57AC" w:rsidP="000F57AC">
      <w:pPr>
        <w:rPr>
          <w:rFonts w:ascii="Calibri" w:hAnsi="Calibri"/>
          <w:sz w:val="22"/>
          <w:szCs w:val="22"/>
        </w:rPr>
      </w:pPr>
      <w:r w:rsidRPr="007C702D">
        <w:rPr>
          <w:rFonts w:ascii="Calibri" w:hAnsi="Calibri"/>
          <w:sz w:val="22"/>
          <w:szCs w:val="22"/>
        </w:rPr>
        <w:t xml:space="preserve">Project will </w:t>
      </w:r>
      <w:r>
        <w:rPr>
          <w:rFonts w:ascii="Calibri" w:hAnsi="Calibri"/>
          <w:sz w:val="22"/>
          <w:szCs w:val="22"/>
        </w:rPr>
        <w:t>identify and implement a solution to replace the existing EIP infrastructure and will convert existing customers into the new platform. The product offering will be broad enough to support new functionality such as leasing, loans with interest &amp; securitization.</w:t>
      </w:r>
    </w:p>
    <w:p w14:paraId="70CF15CE" w14:textId="191EBC70" w:rsidR="000F57AC" w:rsidRDefault="00DE4BC9" w:rsidP="00967F79">
      <w:pPr>
        <w:numPr>
          <w:ilvl w:val="0"/>
          <w:numId w:val="28"/>
        </w:numPr>
        <w:rPr>
          <w:rFonts w:ascii="Calibri" w:hAnsi="Calibri"/>
          <w:sz w:val="22"/>
          <w:szCs w:val="22"/>
        </w:rPr>
      </w:pPr>
      <w:r>
        <w:rPr>
          <w:rFonts w:ascii="Calibri" w:hAnsi="Calibri"/>
          <w:sz w:val="22"/>
          <w:szCs w:val="22"/>
        </w:rPr>
        <w:t>The May</w:t>
      </w:r>
      <w:r w:rsidR="000F57AC">
        <w:rPr>
          <w:rFonts w:ascii="Calibri" w:hAnsi="Calibri"/>
          <w:sz w:val="22"/>
          <w:szCs w:val="22"/>
        </w:rPr>
        <w:t xml:space="preserve"> MVP</w:t>
      </w:r>
      <w:r w:rsidR="000F57AC" w:rsidRPr="005C7681">
        <w:rPr>
          <w:rFonts w:ascii="Calibri" w:hAnsi="Calibri"/>
          <w:sz w:val="22"/>
          <w:szCs w:val="22"/>
        </w:rPr>
        <w:t xml:space="preserve"> of this project will </w:t>
      </w:r>
      <w:r w:rsidR="000F57AC">
        <w:rPr>
          <w:rFonts w:ascii="Calibri" w:hAnsi="Calibri"/>
          <w:sz w:val="22"/>
          <w:szCs w:val="22"/>
        </w:rPr>
        <w:t>focus on loans</w:t>
      </w:r>
    </w:p>
    <w:p w14:paraId="53847194" w14:textId="77777777" w:rsidR="000F57AC" w:rsidRDefault="000F57AC" w:rsidP="00967F79">
      <w:pPr>
        <w:numPr>
          <w:ilvl w:val="0"/>
          <w:numId w:val="28"/>
        </w:numPr>
        <w:rPr>
          <w:rFonts w:ascii="Calibri" w:hAnsi="Calibri"/>
          <w:sz w:val="22"/>
          <w:szCs w:val="22"/>
        </w:rPr>
      </w:pPr>
      <w:r>
        <w:rPr>
          <w:rFonts w:ascii="Calibri" w:hAnsi="Calibri"/>
          <w:sz w:val="22"/>
          <w:szCs w:val="22"/>
        </w:rPr>
        <w:t>Leases and Rushmore for NFS will follow in subsequent phases</w:t>
      </w:r>
    </w:p>
    <w:p w14:paraId="1B060A6B" w14:textId="77777777" w:rsidR="000F57AC" w:rsidRPr="006169A0" w:rsidRDefault="000F57AC" w:rsidP="00967F79">
      <w:pPr>
        <w:numPr>
          <w:ilvl w:val="0"/>
          <w:numId w:val="28"/>
        </w:numPr>
        <w:rPr>
          <w:rFonts w:ascii="Calibri" w:hAnsi="Calibri"/>
          <w:sz w:val="22"/>
          <w:szCs w:val="22"/>
        </w:rPr>
      </w:pPr>
      <w:r w:rsidRPr="006169A0">
        <w:rPr>
          <w:rFonts w:ascii="Calibri" w:hAnsi="Calibri"/>
          <w:sz w:val="22"/>
          <w:szCs w:val="22"/>
        </w:rPr>
        <w:t xml:space="preserve">Bulk rolling conversion of loan data </w:t>
      </w:r>
      <w:r>
        <w:rPr>
          <w:rFonts w:ascii="Calibri" w:hAnsi="Calibri"/>
          <w:sz w:val="22"/>
          <w:szCs w:val="22"/>
        </w:rPr>
        <w:t xml:space="preserve">will be </w:t>
      </w:r>
      <w:r w:rsidRPr="006169A0">
        <w:rPr>
          <w:rFonts w:ascii="Calibri" w:hAnsi="Calibri"/>
          <w:sz w:val="22"/>
          <w:szCs w:val="22"/>
        </w:rPr>
        <w:t>prioritized over lease data</w:t>
      </w:r>
    </w:p>
    <w:p w14:paraId="51CA6191" w14:textId="4A88D29E" w:rsidR="000F57AC" w:rsidRDefault="000F57AC" w:rsidP="00967F79">
      <w:pPr>
        <w:numPr>
          <w:ilvl w:val="1"/>
          <w:numId w:val="28"/>
        </w:numPr>
        <w:rPr>
          <w:rFonts w:ascii="Calibri" w:hAnsi="Calibri"/>
          <w:sz w:val="22"/>
          <w:szCs w:val="22"/>
        </w:rPr>
      </w:pPr>
      <w:commentRangeStart w:id="15"/>
      <w:r>
        <w:rPr>
          <w:rFonts w:ascii="Calibri" w:hAnsi="Calibri"/>
          <w:sz w:val="22"/>
          <w:szCs w:val="22"/>
        </w:rPr>
        <w:t xml:space="preserve">Non B2B </w:t>
      </w:r>
      <w:r w:rsidR="00DE4BC9">
        <w:rPr>
          <w:rFonts w:ascii="Calibri" w:hAnsi="Calibri"/>
          <w:sz w:val="22"/>
          <w:szCs w:val="22"/>
        </w:rPr>
        <w:t xml:space="preserve">loans will be converted first </w:t>
      </w:r>
    </w:p>
    <w:p w14:paraId="5C0DE871" w14:textId="4AC17422" w:rsidR="000F57AC" w:rsidRDefault="000F57AC" w:rsidP="00967F79">
      <w:pPr>
        <w:numPr>
          <w:ilvl w:val="1"/>
          <w:numId w:val="28"/>
        </w:numPr>
        <w:rPr>
          <w:rFonts w:ascii="Calibri" w:hAnsi="Calibri"/>
          <w:sz w:val="22"/>
          <w:szCs w:val="22"/>
        </w:rPr>
      </w:pPr>
      <w:r>
        <w:rPr>
          <w:rFonts w:ascii="Calibri" w:hAnsi="Calibri"/>
          <w:sz w:val="22"/>
          <w:szCs w:val="22"/>
        </w:rPr>
        <w:t>Non B</w:t>
      </w:r>
      <w:r w:rsidR="00DE4BC9">
        <w:rPr>
          <w:rFonts w:ascii="Calibri" w:hAnsi="Calibri"/>
          <w:sz w:val="22"/>
          <w:szCs w:val="22"/>
        </w:rPr>
        <w:t>2B leases will be converted next</w:t>
      </w:r>
    </w:p>
    <w:p w14:paraId="1C9B1F0E" w14:textId="5D77F549" w:rsidR="000F57AC" w:rsidRPr="005C7681" w:rsidRDefault="00DE4BC9" w:rsidP="00967F79">
      <w:pPr>
        <w:numPr>
          <w:ilvl w:val="1"/>
          <w:numId w:val="28"/>
        </w:numPr>
        <w:rPr>
          <w:rFonts w:ascii="Calibri" w:hAnsi="Calibri"/>
          <w:sz w:val="22"/>
          <w:szCs w:val="22"/>
        </w:rPr>
      </w:pPr>
      <w:r>
        <w:rPr>
          <w:rFonts w:ascii="Calibri" w:hAnsi="Calibri"/>
          <w:sz w:val="22"/>
          <w:szCs w:val="22"/>
        </w:rPr>
        <w:t xml:space="preserve">Followed by </w:t>
      </w:r>
      <w:r w:rsidR="000F57AC">
        <w:rPr>
          <w:rFonts w:ascii="Calibri" w:hAnsi="Calibri"/>
          <w:sz w:val="22"/>
          <w:szCs w:val="22"/>
        </w:rPr>
        <w:t>B2B loans and lea</w:t>
      </w:r>
      <w:r>
        <w:rPr>
          <w:rFonts w:ascii="Calibri" w:hAnsi="Calibri"/>
          <w:sz w:val="22"/>
          <w:szCs w:val="22"/>
        </w:rPr>
        <w:t>ses</w:t>
      </w:r>
    </w:p>
    <w:commentRangeEnd w:id="15"/>
    <w:p w14:paraId="06031410" w14:textId="003964BE" w:rsidR="000F57AC" w:rsidRPr="00A64521" w:rsidRDefault="00DB6C02" w:rsidP="00967F79">
      <w:pPr>
        <w:numPr>
          <w:ilvl w:val="0"/>
          <w:numId w:val="28"/>
        </w:numPr>
        <w:rPr>
          <w:rFonts w:ascii="Calibri" w:hAnsi="Calibri"/>
          <w:sz w:val="22"/>
          <w:szCs w:val="22"/>
        </w:rPr>
      </w:pPr>
      <w:r>
        <w:rPr>
          <w:rStyle w:val="CommentReference"/>
          <w:rFonts w:ascii="Arial" w:hAnsi="Arial"/>
        </w:rPr>
        <w:commentReference w:id="15"/>
      </w:r>
      <w:r w:rsidR="000F57AC" w:rsidRPr="00A64521">
        <w:rPr>
          <w:rFonts w:ascii="Calibri" w:hAnsi="Calibri"/>
          <w:sz w:val="22"/>
          <w:szCs w:val="22"/>
        </w:rPr>
        <w:t>Existin</w:t>
      </w:r>
      <w:r w:rsidR="00DE4BC9">
        <w:rPr>
          <w:rFonts w:ascii="Calibri" w:hAnsi="Calibri"/>
          <w:sz w:val="22"/>
          <w:szCs w:val="22"/>
        </w:rPr>
        <w:t>g EIP solution will be replaced</w:t>
      </w:r>
    </w:p>
    <w:p w14:paraId="77CC11CE" w14:textId="7007B383" w:rsidR="00265BEF" w:rsidRPr="00ED770A" w:rsidRDefault="000F57AC" w:rsidP="00ED770A">
      <w:pPr>
        <w:rPr>
          <w:rFonts w:ascii="Calibri" w:hAnsi="Calibri"/>
          <w:sz w:val="22"/>
          <w:szCs w:val="22"/>
        </w:rPr>
      </w:pPr>
      <w:commentRangeStart w:id="16"/>
      <w:r w:rsidRPr="00ED770A">
        <w:rPr>
          <w:rFonts w:ascii="Calibri" w:hAnsi="Calibri"/>
          <w:sz w:val="22"/>
          <w:szCs w:val="22"/>
        </w:rPr>
        <w:t>The migration will occur by product type, account type/sub type, bill cycle, account status, etc. Initial thought is to start by migrating employees.</w:t>
      </w:r>
      <w:commentRangeEnd w:id="16"/>
      <w:r w:rsidR="00736BD4">
        <w:rPr>
          <w:rStyle w:val="CommentReference"/>
          <w:rFonts w:ascii="Arial" w:hAnsi="Arial"/>
        </w:rPr>
        <w:commentReference w:id="16"/>
      </w:r>
    </w:p>
    <w:p w14:paraId="4B907B3E" w14:textId="1CA0EB16" w:rsidR="000F57AC" w:rsidRPr="00546037" w:rsidRDefault="008F70D2" w:rsidP="000F57AC">
      <w:pPr>
        <w:rPr>
          <w:rFonts w:ascii="Calibri" w:hAnsi="Calibri"/>
          <w:sz w:val="22"/>
          <w:szCs w:val="22"/>
        </w:rPr>
      </w:pPr>
      <w:r>
        <w:rPr>
          <w:rFonts w:ascii="Calibri" w:hAnsi="Calibri"/>
          <w:sz w:val="22"/>
          <w:szCs w:val="22"/>
        </w:rPr>
        <w:t>The EIP m</w:t>
      </w:r>
      <w:r w:rsidR="000F57AC" w:rsidRPr="008F70D2">
        <w:rPr>
          <w:rFonts w:ascii="Calibri" w:hAnsi="Calibri"/>
          <w:sz w:val="22"/>
          <w:szCs w:val="22"/>
        </w:rPr>
        <w:t xml:space="preserve">igration effort </w:t>
      </w:r>
      <w:r>
        <w:rPr>
          <w:rFonts w:ascii="Calibri" w:hAnsi="Calibri"/>
          <w:sz w:val="22"/>
          <w:szCs w:val="22"/>
        </w:rPr>
        <w:t>shall</w:t>
      </w:r>
      <w:r w:rsidR="000F57AC" w:rsidRPr="008F70D2">
        <w:rPr>
          <w:rFonts w:ascii="Calibri" w:hAnsi="Calibri"/>
          <w:sz w:val="22"/>
          <w:szCs w:val="22"/>
        </w:rPr>
        <w:t xml:space="preserve"> include the following:</w:t>
      </w:r>
    </w:p>
    <w:p w14:paraId="00D4D098" w14:textId="3C28B363" w:rsidR="000F57AC" w:rsidRDefault="000F57AC" w:rsidP="00967F79">
      <w:pPr>
        <w:pStyle w:val="ListParagraph"/>
        <w:numPr>
          <w:ilvl w:val="0"/>
          <w:numId w:val="59"/>
        </w:numPr>
      </w:pPr>
      <w:r w:rsidRPr="00546037">
        <w:t>Support EIP t</w:t>
      </w:r>
      <w:r w:rsidR="00E233A9">
        <w:t>o OFSLL data mapping exercises</w:t>
      </w:r>
    </w:p>
    <w:p w14:paraId="640AFD1F" w14:textId="6965EDAE" w:rsidR="00E233A9" w:rsidRDefault="00E233A9" w:rsidP="00967F79">
      <w:pPr>
        <w:pStyle w:val="ListParagraph"/>
        <w:numPr>
          <w:ilvl w:val="0"/>
          <w:numId w:val="59"/>
        </w:numPr>
      </w:pPr>
      <w:r>
        <w:t>Create an automated process to lock and unlock the loans in EIP</w:t>
      </w:r>
    </w:p>
    <w:p w14:paraId="25D9DB14" w14:textId="77777777" w:rsidR="00E233A9" w:rsidRDefault="00E233A9" w:rsidP="00967F79">
      <w:pPr>
        <w:pStyle w:val="NormalWeb"/>
        <w:numPr>
          <w:ilvl w:val="0"/>
          <w:numId w:val="59"/>
        </w:numPr>
        <w:spacing w:before="0"/>
        <w:rPr>
          <w:rFonts w:ascii="Calibri" w:hAnsi="Calibri" w:cs="Calibri"/>
          <w:color w:val="000000"/>
          <w:sz w:val="22"/>
          <w:szCs w:val="22"/>
        </w:rPr>
      </w:pPr>
      <w:r>
        <w:rPr>
          <w:rFonts w:ascii="Calibri" w:hAnsi="Calibri" w:cs="Calibri"/>
          <w:color w:val="000000"/>
          <w:sz w:val="22"/>
          <w:szCs w:val="22"/>
        </w:rPr>
        <w:t>Implementation of new migration related statuses</w:t>
      </w:r>
    </w:p>
    <w:p w14:paraId="31B65CA4" w14:textId="77777777" w:rsidR="00E233A9" w:rsidRDefault="00E233A9" w:rsidP="00967F79">
      <w:pPr>
        <w:pStyle w:val="NormalWeb"/>
        <w:numPr>
          <w:ilvl w:val="0"/>
          <w:numId w:val="59"/>
        </w:numPr>
        <w:spacing w:before="0"/>
        <w:rPr>
          <w:rFonts w:ascii="Calibri" w:hAnsi="Calibri" w:cs="Calibri"/>
          <w:color w:val="000000"/>
          <w:sz w:val="22"/>
          <w:szCs w:val="22"/>
        </w:rPr>
      </w:pPr>
      <w:r>
        <w:rPr>
          <w:rFonts w:ascii="Calibri" w:hAnsi="Calibri" w:cs="Calibri"/>
          <w:color w:val="000000"/>
          <w:sz w:val="22"/>
          <w:szCs w:val="22"/>
        </w:rPr>
        <w:t xml:space="preserve">Prevention of EIP updates during migration </w:t>
      </w:r>
    </w:p>
    <w:p w14:paraId="3C0CD945" w14:textId="77777777" w:rsidR="00E233A9" w:rsidRDefault="00E233A9" w:rsidP="00967F79">
      <w:pPr>
        <w:pStyle w:val="NormalWeb"/>
        <w:numPr>
          <w:ilvl w:val="0"/>
          <w:numId w:val="59"/>
        </w:numPr>
        <w:spacing w:before="0"/>
        <w:rPr>
          <w:rFonts w:ascii="Calibri" w:hAnsi="Calibri" w:cs="Calibri"/>
          <w:color w:val="000000"/>
          <w:sz w:val="22"/>
          <w:szCs w:val="22"/>
        </w:rPr>
      </w:pPr>
      <w:r>
        <w:rPr>
          <w:rFonts w:ascii="Calibri" w:hAnsi="Calibri" w:cs="Calibri"/>
          <w:color w:val="000000"/>
          <w:sz w:val="22"/>
          <w:szCs w:val="22"/>
        </w:rPr>
        <w:t xml:space="preserve">Support closing the migrated EIP plans </w:t>
      </w:r>
    </w:p>
    <w:p w14:paraId="53F7EFCD" w14:textId="77777777" w:rsidR="00E233A9" w:rsidRDefault="00E233A9" w:rsidP="00967F79">
      <w:pPr>
        <w:pStyle w:val="NormalWeb"/>
        <w:numPr>
          <w:ilvl w:val="1"/>
          <w:numId w:val="59"/>
        </w:numPr>
        <w:spacing w:before="0"/>
        <w:rPr>
          <w:rFonts w:ascii="Calibri" w:hAnsi="Calibri" w:cs="Calibri"/>
          <w:color w:val="000000"/>
          <w:sz w:val="22"/>
          <w:szCs w:val="22"/>
        </w:rPr>
      </w:pPr>
      <w:r>
        <w:rPr>
          <w:rFonts w:ascii="Calibri" w:hAnsi="Calibri" w:cs="Calibri"/>
          <w:color w:val="000000"/>
          <w:sz w:val="22"/>
          <w:szCs w:val="22"/>
        </w:rPr>
        <w:t>Adjusting the EIP balance upon successful migration to OFSLL</w:t>
      </w:r>
    </w:p>
    <w:p w14:paraId="69B76D1A" w14:textId="732BFAA4" w:rsidR="00E233A9" w:rsidRDefault="00E233A9" w:rsidP="00967F79">
      <w:pPr>
        <w:pStyle w:val="NormalWeb"/>
        <w:numPr>
          <w:ilvl w:val="1"/>
          <w:numId w:val="59"/>
        </w:numPr>
        <w:spacing w:before="0"/>
        <w:rPr>
          <w:ins w:id="17" w:author="cbloch@procom-consulting.com" w:date="2017-01-03T14:08:00Z"/>
          <w:rFonts w:ascii="Calibri" w:hAnsi="Calibri" w:cs="Calibri"/>
          <w:color w:val="000000"/>
          <w:sz w:val="22"/>
          <w:szCs w:val="22"/>
        </w:rPr>
      </w:pPr>
      <w:r>
        <w:rPr>
          <w:rFonts w:ascii="Calibri" w:hAnsi="Calibri" w:cs="Calibri"/>
          <w:color w:val="000000"/>
          <w:sz w:val="22"/>
          <w:szCs w:val="22"/>
        </w:rPr>
        <w:t>U</w:t>
      </w:r>
      <w:r w:rsidRPr="0063465B">
        <w:rPr>
          <w:rFonts w:ascii="Calibri" w:hAnsi="Calibri" w:cs="Calibri"/>
          <w:color w:val="000000"/>
          <w:sz w:val="22"/>
          <w:szCs w:val="22"/>
        </w:rPr>
        <w:t xml:space="preserve">pdating EIP with the closed </w:t>
      </w:r>
      <w:r>
        <w:rPr>
          <w:rFonts w:ascii="Calibri" w:hAnsi="Calibri" w:cs="Calibri"/>
          <w:color w:val="000000"/>
          <w:sz w:val="22"/>
          <w:szCs w:val="22"/>
        </w:rPr>
        <w:t>for migration plan status</w:t>
      </w:r>
    </w:p>
    <w:p w14:paraId="793B6B79" w14:textId="29424CB1" w:rsidR="00BF461F" w:rsidRDefault="00BF461F" w:rsidP="00967F79">
      <w:pPr>
        <w:pStyle w:val="NormalWeb"/>
        <w:numPr>
          <w:ilvl w:val="1"/>
          <w:numId w:val="59"/>
        </w:numPr>
        <w:spacing w:before="0"/>
        <w:rPr>
          <w:rFonts w:ascii="Calibri" w:hAnsi="Calibri" w:cs="Calibri"/>
          <w:color w:val="000000"/>
          <w:sz w:val="22"/>
          <w:szCs w:val="22"/>
        </w:rPr>
      </w:pPr>
      <w:commentRangeStart w:id="18"/>
      <w:ins w:id="19" w:author="cbloch@procom-consulting.com" w:date="2017-01-03T14:08:00Z">
        <w:r>
          <w:rPr>
            <w:rFonts w:ascii="Calibri" w:hAnsi="Calibri" w:cs="Calibri"/>
            <w:color w:val="000000"/>
            <w:sz w:val="22"/>
            <w:szCs w:val="22"/>
          </w:rPr>
          <w:t>Rollback</w:t>
        </w:r>
      </w:ins>
      <w:commentRangeEnd w:id="18"/>
      <w:ins w:id="20" w:author="cbloch@procom-consulting.com" w:date="2017-01-03T14:09:00Z">
        <w:r>
          <w:rPr>
            <w:rStyle w:val="CommentReference"/>
            <w:rFonts w:ascii="Arial" w:hAnsi="Arial"/>
          </w:rPr>
          <w:commentReference w:id="18"/>
        </w:r>
      </w:ins>
      <w:ins w:id="21" w:author="cbloch@procom-consulting.com" w:date="2017-01-03T14:08:00Z">
        <w:r>
          <w:rPr>
            <w:rFonts w:ascii="Calibri" w:hAnsi="Calibri" w:cs="Calibri"/>
            <w:color w:val="000000"/>
            <w:sz w:val="22"/>
            <w:szCs w:val="22"/>
          </w:rPr>
          <w:t xml:space="preserve"> loans that are selected to be migrated but are not able to reach OFSLL due migration rejection</w:t>
        </w:r>
      </w:ins>
    </w:p>
    <w:p w14:paraId="3CE17249" w14:textId="77777777" w:rsidR="00E233A9" w:rsidRDefault="00E233A9" w:rsidP="00967F79">
      <w:pPr>
        <w:pStyle w:val="NormalWeb"/>
        <w:numPr>
          <w:ilvl w:val="0"/>
          <w:numId w:val="59"/>
        </w:numPr>
        <w:spacing w:before="0"/>
        <w:rPr>
          <w:rFonts w:ascii="Calibri" w:hAnsi="Calibri" w:cs="Calibri"/>
          <w:color w:val="000000"/>
          <w:sz w:val="22"/>
          <w:szCs w:val="22"/>
        </w:rPr>
      </w:pPr>
      <w:r>
        <w:rPr>
          <w:rFonts w:ascii="Calibri" w:hAnsi="Calibri" w:cs="Calibri"/>
          <w:color w:val="000000"/>
          <w:sz w:val="22"/>
          <w:szCs w:val="22"/>
        </w:rPr>
        <w:t>Support read only capability for migrated plans/devices</w:t>
      </w:r>
    </w:p>
    <w:p w14:paraId="2FEA2D51" w14:textId="77777777" w:rsidR="00E233A9" w:rsidRPr="00CB4769" w:rsidRDefault="00E233A9" w:rsidP="00967F79">
      <w:pPr>
        <w:pStyle w:val="ListParagraph"/>
        <w:numPr>
          <w:ilvl w:val="0"/>
          <w:numId w:val="59"/>
        </w:numPr>
      </w:pPr>
      <w:r w:rsidRPr="00CB4769">
        <w:rPr>
          <w:lang w:val="nl-NL"/>
        </w:rPr>
        <w:t>Coordinate Migration Strategy/volume projections to ensure throughput is consistent across platforms</w:t>
      </w:r>
      <w:r w:rsidRPr="00CB4769">
        <w:t>.</w:t>
      </w:r>
    </w:p>
    <w:p w14:paraId="491D404F" w14:textId="77777777" w:rsidR="00D030BF" w:rsidRDefault="00D030BF" w:rsidP="00593C44">
      <w:pPr>
        <w:pStyle w:val="BodyText"/>
        <w:tabs>
          <w:tab w:val="left" w:pos="1050"/>
        </w:tabs>
        <w:rPr>
          <w:rFonts w:asciiTheme="minorHAnsi" w:hAnsiTheme="minorHAnsi"/>
          <w:i w:val="0"/>
          <w:color w:val="auto"/>
          <w:sz w:val="20"/>
        </w:rPr>
      </w:pPr>
    </w:p>
    <w:p w14:paraId="7752E92C" w14:textId="77777777" w:rsidR="00C37445" w:rsidRPr="002116BD" w:rsidRDefault="00B0220E" w:rsidP="002007B3">
      <w:pPr>
        <w:pStyle w:val="Heading2"/>
        <w:rPr>
          <w:rFonts w:asciiTheme="minorHAnsi" w:hAnsiTheme="minorHAnsi"/>
        </w:rPr>
      </w:pPr>
      <w:bookmarkStart w:id="22" w:name="_Toc470824718"/>
      <w:r w:rsidRPr="002116BD">
        <w:rPr>
          <w:rFonts w:asciiTheme="minorHAnsi" w:hAnsiTheme="minorHAnsi"/>
        </w:rPr>
        <w:t xml:space="preserve">Document </w:t>
      </w:r>
      <w:r w:rsidR="001A2AC5" w:rsidRPr="002116BD">
        <w:rPr>
          <w:rFonts w:asciiTheme="minorHAnsi" w:hAnsiTheme="minorHAnsi"/>
        </w:rPr>
        <w:t>Objective</w:t>
      </w:r>
      <w:bookmarkEnd w:id="22"/>
      <w:r w:rsidR="001A2AC5" w:rsidRPr="002116BD">
        <w:rPr>
          <w:rFonts w:asciiTheme="minorHAnsi" w:hAnsiTheme="minorHAnsi"/>
        </w:rPr>
        <w:t xml:space="preserve"> </w:t>
      </w:r>
    </w:p>
    <w:p w14:paraId="3384EE35" w14:textId="3A2453FE" w:rsidR="00CF2428" w:rsidRDefault="00006165" w:rsidP="00593C44">
      <w:pPr>
        <w:rPr>
          <w:rFonts w:ascii="Calibri" w:hAnsi="Calibri"/>
          <w:sz w:val="22"/>
          <w:szCs w:val="22"/>
        </w:rPr>
      </w:pPr>
      <w:r w:rsidRPr="007C702D">
        <w:rPr>
          <w:rFonts w:ascii="Calibri" w:hAnsi="Calibri"/>
          <w:sz w:val="22"/>
          <w:szCs w:val="22"/>
        </w:rPr>
        <w:t>This</w:t>
      </w:r>
      <w:r w:rsidR="005779BB" w:rsidRPr="007C702D">
        <w:rPr>
          <w:rFonts w:ascii="Calibri" w:hAnsi="Calibri"/>
          <w:sz w:val="22"/>
          <w:szCs w:val="22"/>
        </w:rPr>
        <w:t xml:space="preserve"> Functional Specification</w:t>
      </w:r>
      <w:r w:rsidRPr="007C702D">
        <w:rPr>
          <w:rFonts w:ascii="Calibri" w:hAnsi="Calibri"/>
          <w:sz w:val="22"/>
          <w:szCs w:val="22"/>
        </w:rPr>
        <w:t xml:space="preserve"> Document (FSD) is</w:t>
      </w:r>
      <w:r w:rsidR="005779BB" w:rsidRPr="007C702D">
        <w:rPr>
          <w:rFonts w:ascii="Calibri" w:hAnsi="Calibri"/>
          <w:sz w:val="22"/>
          <w:szCs w:val="22"/>
        </w:rPr>
        <w:t xml:space="preserve"> intended to define</w:t>
      </w:r>
      <w:r w:rsidRPr="007C702D">
        <w:rPr>
          <w:rFonts w:ascii="Calibri" w:hAnsi="Calibri"/>
          <w:sz w:val="22"/>
          <w:szCs w:val="22"/>
        </w:rPr>
        <w:t xml:space="preserve"> all functional </w:t>
      </w:r>
      <w:r w:rsidR="002E61A5" w:rsidRPr="007C702D">
        <w:rPr>
          <w:rFonts w:ascii="Calibri" w:hAnsi="Calibri"/>
          <w:sz w:val="22"/>
          <w:szCs w:val="22"/>
        </w:rPr>
        <w:t>requirements</w:t>
      </w:r>
      <w:r w:rsidRPr="007C702D">
        <w:rPr>
          <w:rFonts w:ascii="Calibri" w:hAnsi="Calibri"/>
          <w:sz w:val="22"/>
          <w:szCs w:val="22"/>
        </w:rPr>
        <w:t xml:space="preserve"> </w:t>
      </w:r>
      <w:r w:rsidR="00ED2B36" w:rsidRPr="007C702D">
        <w:rPr>
          <w:rFonts w:ascii="Calibri" w:hAnsi="Calibri"/>
          <w:sz w:val="22"/>
          <w:szCs w:val="22"/>
        </w:rPr>
        <w:t>related to</w:t>
      </w:r>
      <w:r w:rsidRPr="007C702D">
        <w:rPr>
          <w:rFonts w:ascii="Calibri" w:hAnsi="Calibri"/>
          <w:sz w:val="22"/>
          <w:szCs w:val="22"/>
        </w:rPr>
        <w:t xml:space="preserve"> </w:t>
      </w:r>
      <w:r w:rsidR="00563D68">
        <w:rPr>
          <w:rFonts w:ascii="Calibri" w:hAnsi="Calibri"/>
          <w:sz w:val="22"/>
          <w:szCs w:val="22"/>
        </w:rPr>
        <w:t xml:space="preserve">the EIP to </w:t>
      </w:r>
      <w:r w:rsidR="00C97FAF">
        <w:rPr>
          <w:rFonts w:ascii="Calibri" w:hAnsi="Calibri"/>
          <w:sz w:val="22"/>
          <w:szCs w:val="22"/>
        </w:rPr>
        <w:t xml:space="preserve">Oracle Financial </w:t>
      </w:r>
      <w:r w:rsidR="002A7A83">
        <w:rPr>
          <w:rFonts w:ascii="Calibri" w:hAnsi="Calibri"/>
          <w:sz w:val="22"/>
          <w:szCs w:val="22"/>
        </w:rPr>
        <w:t>Loan and Lease System (</w:t>
      </w:r>
      <w:r w:rsidR="00C97FAF">
        <w:rPr>
          <w:rFonts w:ascii="Calibri" w:hAnsi="Calibri"/>
          <w:sz w:val="22"/>
          <w:szCs w:val="22"/>
        </w:rPr>
        <w:t>OFSLL</w:t>
      </w:r>
      <w:r w:rsidR="002A7A83">
        <w:rPr>
          <w:rFonts w:ascii="Calibri" w:hAnsi="Calibri"/>
          <w:sz w:val="22"/>
          <w:szCs w:val="22"/>
        </w:rPr>
        <w:t>)</w:t>
      </w:r>
      <w:r w:rsidR="007C702D">
        <w:rPr>
          <w:rFonts w:ascii="Calibri" w:hAnsi="Calibri"/>
          <w:sz w:val="22"/>
          <w:szCs w:val="22"/>
        </w:rPr>
        <w:t xml:space="preserve"> </w:t>
      </w:r>
      <w:r w:rsidR="00563D68">
        <w:rPr>
          <w:rFonts w:ascii="Calibri" w:hAnsi="Calibri"/>
          <w:sz w:val="22"/>
          <w:szCs w:val="22"/>
        </w:rPr>
        <w:t xml:space="preserve">migration </w:t>
      </w:r>
      <w:r w:rsidR="00DB3D12" w:rsidRPr="007C702D">
        <w:rPr>
          <w:rFonts w:ascii="Calibri" w:hAnsi="Calibri"/>
          <w:sz w:val="22"/>
          <w:szCs w:val="22"/>
        </w:rPr>
        <w:t>scope</w:t>
      </w:r>
      <w:r w:rsidRPr="007C702D">
        <w:rPr>
          <w:rFonts w:ascii="Calibri" w:hAnsi="Calibri"/>
          <w:sz w:val="22"/>
          <w:szCs w:val="22"/>
        </w:rPr>
        <w:t xml:space="preserve">. </w:t>
      </w:r>
      <w:r w:rsidR="00410FE4" w:rsidRPr="007C702D">
        <w:rPr>
          <w:rFonts w:ascii="Calibri" w:hAnsi="Calibri"/>
          <w:sz w:val="22"/>
          <w:szCs w:val="22"/>
        </w:rPr>
        <w:t xml:space="preserve"> This documen</w:t>
      </w:r>
      <w:r w:rsidR="00895833" w:rsidRPr="007C702D">
        <w:rPr>
          <w:rFonts w:ascii="Calibri" w:hAnsi="Calibri"/>
          <w:sz w:val="22"/>
          <w:szCs w:val="22"/>
        </w:rPr>
        <w:t xml:space="preserve">t does not cover implementation </w:t>
      </w:r>
      <w:r w:rsidR="00410FE4" w:rsidRPr="007C702D">
        <w:rPr>
          <w:rFonts w:ascii="Calibri" w:hAnsi="Calibri"/>
          <w:sz w:val="22"/>
          <w:szCs w:val="22"/>
        </w:rPr>
        <w:t>or design of the system.</w:t>
      </w:r>
      <w:r w:rsidR="00CC4A63">
        <w:rPr>
          <w:rFonts w:ascii="Calibri" w:hAnsi="Calibri"/>
          <w:sz w:val="22"/>
          <w:szCs w:val="22"/>
        </w:rPr>
        <w:t xml:space="preserve"> The EIP IA/Tech Spec will cover the design specifications.</w:t>
      </w:r>
    </w:p>
    <w:p w14:paraId="1EB70EDE" w14:textId="77777777" w:rsidR="00593C44" w:rsidRPr="00593C44" w:rsidRDefault="00593C44" w:rsidP="00593C44">
      <w:pPr>
        <w:rPr>
          <w:rFonts w:ascii="Calibri" w:hAnsi="Calibri"/>
          <w:sz w:val="22"/>
          <w:szCs w:val="22"/>
        </w:rPr>
      </w:pPr>
    </w:p>
    <w:p w14:paraId="7752E930" w14:textId="77777777" w:rsidR="00144673" w:rsidRPr="00593C44" w:rsidRDefault="00FE5193" w:rsidP="002007B3">
      <w:pPr>
        <w:pStyle w:val="Heading2"/>
        <w:rPr>
          <w:rFonts w:asciiTheme="minorHAnsi" w:hAnsiTheme="minorHAnsi"/>
        </w:rPr>
      </w:pPr>
      <w:bookmarkStart w:id="23" w:name="_Toc470824719"/>
      <w:r w:rsidRPr="00593C44">
        <w:rPr>
          <w:rFonts w:asciiTheme="minorHAnsi" w:hAnsiTheme="minorHAnsi"/>
        </w:rPr>
        <w:t>R</w:t>
      </w:r>
      <w:r w:rsidR="004C4A08" w:rsidRPr="00593C44">
        <w:rPr>
          <w:rFonts w:asciiTheme="minorHAnsi" w:hAnsiTheme="minorHAnsi"/>
        </w:rPr>
        <w:t>elated Documentation</w:t>
      </w:r>
      <w:bookmarkEnd w:id="23"/>
    </w:p>
    <w:tbl>
      <w:tblPr>
        <w:tblW w:w="9700" w:type="dxa"/>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7500"/>
      </w:tblGrid>
      <w:tr w:rsidR="00853A15" w:rsidRPr="00A04F28" w14:paraId="7752E933" w14:textId="77777777" w:rsidTr="00BD7FFC">
        <w:trPr>
          <w:tblHeader/>
        </w:trPr>
        <w:tc>
          <w:tcPr>
            <w:tcW w:w="2200" w:type="dxa"/>
            <w:shd w:val="clear" w:color="auto" w:fill="C0C0C0"/>
          </w:tcPr>
          <w:p w14:paraId="7752E931" w14:textId="77777777" w:rsidR="00853A15" w:rsidRPr="00A04F28" w:rsidRDefault="00853A15" w:rsidP="008412E3">
            <w:pPr>
              <w:pStyle w:val="Body2"/>
              <w:rPr>
                <w:rFonts w:asciiTheme="minorHAnsi" w:hAnsiTheme="minorHAnsi" w:cs="Arial"/>
              </w:rPr>
            </w:pPr>
            <w:r w:rsidRPr="00A04F28">
              <w:rPr>
                <w:rFonts w:asciiTheme="minorHAnsi" w:hAnsiTheme="minorHAnsi" w:cs="Arial"/>
              </w:rPr>
              <w:t>Document</w:t>
            </w:r>
          </w:p>
        </w:tc>
        <w:tc>
          <w:tcPr>
            <w:tcW w:w="7500" w:type="dxa"/>
            <w:shd w:val="clear" w:color="auto" w:fill="C0C0C0"/>
          </w:tcPr>
          <w:p w14:paraId="7752E932" w14:textId="77777777" w:rsidR="00853A15" w:rsidRPr="00A04F28" w:rsidRDefault="00853A15" w:rsidP="008412E3">
            <w:pPr>
              <w:pStyle w:val="Body2"/>
              <w:rPr>
                <w:rFonts w:asciiTheme="minorHAnsi" w:hAnsiTheme="minorHAnsi" w:cs="Arial"/>
              </w:rPr>
            </w:pPr>
            <w:r w:rsidRPr="00A04F28">
              <w:rPr>
                <w:rFonts w:asciiTheme="minorHAnsi" w:hAnsiTheme="minorHAnsi" w:cs="Arial"/>
              </w:rPr>
              <w:t>Link</w:t>
            </w:r>
          </w:p>
        </w:tc>
      </w:tr>
      <w:tr w:rsidR="00853A15" w:rsidRPr="00A04F28" w14:paraId="7752E936" w14:textId="77777777" w:rsidTr="00BD7FFC">
        <w:trPr>
          <w:tblHeader/>
        </w:trPr>
        <w:tc>
          <w:tcPr>
            <w:tcW w:w="2200" w:type="dxa"/>
          </w:tcPr>
          <w:p w14:paraId="7752E934" w14:textId="1AFCC0CA" w:rsidR="00853A15" w:rsidRPr="00C97FAF" w:rsidRDefault="008F5C0F" w:rsidP="00593C44">
            <w:pPr>
              <w:spacing w:after="0"/>
              <w:rPr>
                <w:rFonts w:asciiTheme="minorHAnsi" w:hAnsiTheme="minorHAnsi"/>
                <w:b/>
                <w:bCs/>
                <w:color w:val="31849B"/>
                <w:sz w:val="20"/>
                <w:szCs w:val="20"/>
              </w:rPr>
            </w:pPr>
            <w:r w:rsidRPr="00C97FAF">
              <w:rPr>
                <w:rFonts w:asciiTheme="minorHAnsi" w:hAnsiTheme="minorHAnsi"/>
                <w:b/>
                <w:bCs/>
                <w:color w:val="31849B"/>
                <w:sz w:val="20"/>
                <w:szCs w:val="20"/>
              </w:rPr>
              <w:t>Requiremen</w:t>
            </w:r>
            <w:bookmarkStart w:id="24" w:name="_GoBack"/>
            <w:bookmarkEnd w:id="24"/>
            <w:r w:rsidRPr="00C97FAF">
              <w:rPr>
                <w:rFonts w:asciiTheme="minorHAnsi" w:hAnsiTheme="minorHAnsi"/>
                <w:b/>
                <w:bCs/>
                <w:color w:val="31849B"/>
                <w:sz w:val="20"/>
                <w:szCs w:val="20"/>
              </w:rPr>
              <w:t xml:space="preserve">ts </w:t>
            </w:r>
            <w:r w:rsidR="00593C44">
              <w:rPr>
                <w:rFonts w:asciiTheme="minorHAnsi" w:hAnsiTheme="minorHAnsi"/>
                <w:b/>
                <w:bCs/>
                <w:color w:val="31849B"/>
                <w:sz w:val="20"/>
                <w:szCs w:val="20"/>
              </w:rPr>
              <w:t>– Raid Log</w:t>
            </w:r>
          </w:p>
        </w:tc>
        <w:tc>
          <w:tcPr>
            <w:tcW w:w="7500" w:type="dxa"/>
          </w:tcPr>
          <w:p w14:paraId="5AF0F8E2" w14:textId="30F97D15" w:rsidR="00593C44" w:rsidRDefault="00485871" w:rsidP="00593C44">
            <w:pPr>
              <w:rPr>
                <w:rStyle w:val="Hyperlink"/>
                <w:rFonts w:asciiTheme="minorHAnsi" w:hAnsiTheme="minorHAnsi"/>
                <w:color w:val="auto"/>
                <w:sz w:val="20"/>
                <w:szCs w:val="20"/>
                <w:u w:val="none"/>
              </w:rPr>
            </w:pPr>
            <w:hyperlink r:id="rId17" w:history="1">
              <w:r w:rsidR="00593C44" w:rsidRPr="000050E7">
                <w:rPr>
                  <w:rStyle w:val="Hyperlink"/>
                  <w:rFonts w:asciiTheme="minorHAnsi" w:hAnsiTheme="minorHAnsi"/>
                  <w:sz w:val="20"/>
                  <w:szCs w:val="20"/>
                </w:rPr>
                <w:t>http://projects.internal.t-mobile.com/sites/pp/2013/PR207857/Lists/RAID%20Log/Open.aspx</w:t>
              </w:r>
            </w:hyperlink>
          </w:p>
          <w:p w14:paraId="7752E935" w14:textId="3675A969" w:rsidR="00593C44" w:rsidRPr="00C97FAF" w:rsidRDefault="00593C44" w:rsidP="00593C44">
            <w:pPr>
              <w:rPr>
                <w:rStyle w:val="Hyperlink"/>
                <w:rFonts w:asciiTheme="minorHAnsi" w:hAnsiTheme="minorHAnsi"/>
                <w:color w:val="auto"/>
                <w:sz w:val="20"/>
                <w:szCs w:val="20"/>
                <w:u w:val="none"/>
              </w:rPr>
            </w:pPr>
          </w:p>
        </w:tc>
      </w:tr>
      <w:tr w:rsidR="00895833" w:rsidRPr="00A04F28" w14:paraId="72A50A43" w14:textId="77777777" w:rsidTr="00BD7FFC">
        <w:trPr>
          <w:tblHeader/>
        </w:trPr>
        <w:tc>
          <w:tcPr>
            <w:tcW w:w="2200" w:type="dxa"/>
          </w:tcPr>
          <w:p w14:paraId="1A83F98A" w14:textId="79FAD43D" w:rsidR="00895833" w:rsidRPr="00C97FAF" w:rsidRDefault="00C97FAF" w:rsidP="00C97FAF">
            <w:pPr>
              <w:rPr>
                <w:rFonts w:asciiTheme="minorHAnsi" w:hAnsiTheme="minorHAnsi"/>
                <w:b/>
                <w:bCs/>
                <w:color w:val="31849B"/>
                <w:sz w:val="20"/>
                <w:szCs w:val="20"/>
              </w:rPr>
            </w:pPr>
            <w:r w:rsidRPr="00C97FAF">
              <w:rPr>
                <w:rFonts w:asciiTheme="minorHAnsi" w:hAnsiTheme="minorHAnsi"/>
                <w:b/>
                <w:bCs/>
                <w:color w:val="31849B"/>
                <w:sz w:val="20"/>
                <w:szCs w:val="20"/>
              </w:rPr>
              <w:t xml:space="preserve">TMO </w:t>
            </w:r>
            <w:r w:rsidR="0067208D" w:rsidRPr="00C97FAF">
              <w:rPr>
                <w:rFonts w:asciiTheme="minorHAnsi" w:hAnsiTheme="minorHAnsi"/>
                <w:b/>
                <w:bCs/>
                <w:color w:val="31849B"/>
                <w:sz w:val="20"/>
                <w:szCs w:val="20"/>
              </w:rPr>
              <w:t xml:space="preserve">NFS </w:t>
            </w:r>
            <w:r w:rsidR="00895833" w:rsidRPr="00C97FAF">
              <w:rPr>
                <w:rFonts w:asciiTheme="minorHAnsi" w:hAnsiTheme="minorHAnsi"/>
                <w:b/>
                <w:bCs/>
                <w:color w:val="31849B"/>
                <w:sz w:val="20"/>
                <w:szCs w:val="20"/>
              </w:rPr>
              <w:t>HLSD</w:t>
            </w:r>
            <w:r w:rsidRPr="00C97FAF">
              <w:rPr>
                <w:rFonts w:asciiTheme="minorHAnsi" w:hAnsiTheme="minorHAnsi"/>
                <w:b/>
                <w:bCs/>
                <w:color w:val="31849B"/>
                <w:sz w:val="20"/>
                <w:szCs w:val="20"/>
              </w:rPr>
              <w:t xml:space="preserve"> v2.</w:t>
            </w:r>
            <w:r w:rsidR="00ED770A">
              <w:rPr>
                <w:rFonts w:asciiTheme="minorHAnsi" w:hAnsiTheme="minorHAnsi"/>
                <w:b/>
                <w:bCs/>
                <w:color w:val="31849B"/>
                <w:sz w:val="20"/>
                <w:szCs w:val="20"/>
              </w:rPr>
              <w:t>3</w:t>
            </w:r>
          </w:p>
        </w:tc>
        <w:tc>
          <w:tcPr>
            <w:tcW w:w="7500" w:type="dxa"/>
          </w:tcPr>
          <w:p w14:paraId="10DBDAFA" w14:textId="29FD57C5" w:rsidR="00C97FAF" w:rsidRPr="00C97FAF" w:rsidRDefault="00485871" w:rsidP="00895833">
            <w:pPr>
              <w:pStyle w:val="Body2"/>
              <w:ind w:left="0"/>
              <w:rPr>
                <w:rFonts w:asciiTheme="minorHAnsi" w:hAnsiTheme="minorHAnsi"/>
              </w:rPr>
            </w:pPr>
            <w:hyperlink r:id="rId18" w:history="1">
              <w:r w:rsidR="00C97FAF" w:rsidRPr="00C97FAF">
                <w:rPr>
                  <w:rStyle w:val="Hyperlink"/>
                  <w:rFonts w:asciiTheme="minorHAnsi" w:hAnsiTheme="minorHAnsi"/>
                </w:rPr>
                <w:t>http://projects.internal.t-mobile.com/sites/pp/2013/PR207857/PL2/Forms/AllItems.aspx?RootFolder=%2fsites%2fpp%2f2013%2fPR207857%2fPL2%2f04%2dDesign%2f01%5fHLSD&amp;FolderCTID=&amp;View=%7bC7E05E60%2dF3C9%2d4B65%2dADF0%2dFFF4EC845382%7d</w:t>
              </w:r>
            </w:hyperlink>
          </w:p>
          <w:p w14:paraId="7B7B8C24" w14:textId="77777777" w:rsidR="00C97FAF" w:rsidRPr="00C97FAF" w:rsidRDefault="00C97FAF" w:rsidP="00895833">
            <w:pPr>
              <w:pStyle w:val="Body2"/>
              <w:ind w:left="0"/>
              <w:rPr>
                <w:rStyle w:val="Hyperlink"/>
                <w:rFonts w:asciiTheme="minorHAnsi" w:hAnsiTheme="minorHAnsi"/>
                <w:color w:val="auto"/>
                <w:u w:val="none"/>
              </w:rPr>
            </w:pPr>
          </w:p>
          <w:p w14:paraId="5408DA21" w14:textId="16CF4861" w:rsidR="008F5C0F" w:rsidRPr="00C97FAF" w:rsidRDefault="008F5C0F" w:rsidP="00895833">
            <w:pPr>
              <w:pStyle w:val="Body2"/>
              <w:ind w:left="0"/>
              <w:rPr>
                <w:rStyle w:val="Hyperlink"/>
                <w:rFonts w:asciiTheme="minorHAnsi" w:hAnsiTheme="minorHAnsi"/>
                <w:color w:val="auto"/>
                <w:u w:val="none"/>
              </w:rPr>
            </w:pPr>
          </w:p>
        </w:tc>
      </w:tr>
      <w:tr w:rsidR="004B4A02" w:rsidRPr="00A04F28" w14:paraId="6E17BA7B" w14:textId="77777777" w:rsidTr="000F47CA">
        <w:trPr>
          <w:trHeight w:val="890"/>
          <w:tblHeader/>
        </w:trPr>
        <w:tc>
          <w:tcPr>
            <w:tcW w:w="2200" w:type="dxa"/>
          </w:tcPr>
          <w:p w14:paraId="7EEBCA75" w14:textId="1F59FFC4" w:rsidR="004B4A02" w:rsidRPr="00C97FAF" w:rsidRDefault="004B4A02" w:rsidP="000F47CA">
            <w:pPr>
              <w:pStyle w:val="Body2"/>
              <w:ind w:left="0"/>
              <w:rPr>
                <w:rFonts w:asciiTheme="minorHAnsi" w:hAnsiTheme="minorHAnsi"/>
                <w:b/>
                <w:bCs/>
                <w:color w:val="31849B"/>
              </w:rPr>
            </w:pPr>
            <w:r w:rsidRPr="00C97FAF">
              <w:rPr>
                <w:rFonts w:asciiTheme="minorHAnsi" w:hAnsiTheme="minorHAnsi"/>
                <w:b/>
                <w:bCs/>
                <w:color w:val="31849B"/>
              </w:rPr>
              <w:t>Data Conversion Strategy</w:t>
            </w:r>
          </w:p>
        </w:tc>
        <w:tc>
          <w:tcPr>
            <w:tcW w:w="7500" w:type="dxa"/>
          </w:tcPr>
          <w:p w14:paraId="54E01DDD" w14:textId="0AE737FC" w:rsidR="00C97FAF" w:rsidRPr="00C97FAF" w:rsidRDefault="00485871" w:rsidP="004B4A02">
            <w:pPr>
              <w:rPr>
                <w:rFonts w:asciiTheme="minorHAnsi" w:hAnsiTheme="minorHAnsi"/>
                <w:sz w:val="20"/>
                <w:szCs w:val="20"/>
              </w:rPr>
            </w:pPr>
            <w:hyperlink r:id="rId19" w:history="1">
              <w:r w:rsidR="00C97FAF" w:rsidRPr="00C97FAF">
                <w:rPr>
                  <w:rStyle w:val="Hyperlink"/>
                  <w:rFonts w:asciiTheme="minorHAnsi" w:hAnsiTheme="minorHAnsi"/>
                  <w:sz w:val="20"/>
                  <w:szCs w:val="20"/>
                </w:rPr>
                <w:t>http://projects.internal.t-mobile.com/sites/pp/2013/PR207857/PL2/Forms/AllItems.aspx?RootFolder=%2fsites%2fpp%2f2013%2fPR207857%2fPL2%2f04%2dDesign%2f05%5fData%5fConversion&amp;FolderCTID=&amp;View=%7bC7E05E60%2dF3C9%2d4B65%2dADF0%2dFFF4EC845382%7d</w:t>
              </w:r>
            </w:hyperlink>
          </w:p>
          <w:p w14:paraId="470048AF" w14:textId="5292B40B" w:rsidR="00F5601A" w:rsidRDefault="00485871" w:rsidP="004B4A02">
            <w:pPr>
              <w:rPr>
                <w:rFonts w:asciiTheme="minorHAnsi" w:hAnsiTheme="minorHAnsi"/>
                <w:sz w:val="20"/>
                <w:szCs w:val="20"/>
              </w:rPr>
            </w:pPr>
            <w:hyperlink r:id="rId20" w:history="1">
              <w:r w:rsidR="00F5601A" w:rsidRPr="00486BBD">
                <w:rPr>
                  <w:rStyle w:val="Hyperlink"/>
                  <w:rFonts w:asciiTheme="minorHAnsi" w:hAnsiTheme="minorHAnsi"/>
                  <w:sz w:val="20"/>
                  <w:szCs w:val="20"/>
                </w:rPr>
                <w:t>http://projects.internal.t-mobile.com/sites/pp/2013/PR207857/PL2/04-Design/05_Data_Conversion/NFS%20Conversion%20Strategy%20Draft%20v.4%2011-30-2016.pptx</w:t>
              </w:r>
            </w:hyperlink>
          </w:p>
          <w:p w14:paraId="36C2E6A9" w14:textId="5D37F6B4" w:rsidR="00F5601A" w:rsidRPr="00C97FAF" w:rsidRDefault="00F5601A" w:rsidP="004B4A02">
            <w:pPr>
              <w:rPr>
                <w:rFonts w:asciiTheme="minorHAnsi" w:hAnsiTheme="minorHAnsi"/>
                <w:sz w:val="20"/>
                <w:szCs w:val="20"/>
              </w:rPr>
            </w:pPr>
          </w:p>
        </w:tc>
      </w:tr>
      <w:tr w:rsidR="007A2C39" w:rsidRPr="00A04F28" w14:paraId="0DC1FC8F" w14:textId="77777777" w:rsidTr="000F47CA">
        <w:trPr>
          <w:trHeight w:val="890"/>
          <w:tblHeader/>
        </w:trPr>
        <w:tc>
          <w:tcPr>
            <w:tcW w:w="2200" w:type="dxa"/>
          </w:tcPr>
          <w:p w14:paraId="24AEC93F" w14:textId="6B26122D" w:rsidR="007A2C39" w:rsidRPr="00C97FAF" w:rsidRDefault="007A2C39" w:rsidP="000F47CA">
            <w:pPr>
              <w:pStyle w:val="Body2"/>
              <w:ind w:left="0"/>
              <w:rPr>
                <w:rFonts w:asciiTheme="minorHAnsi" w:hAnsiTheme="minorHAnsi"/>
                <w:b/>
                <w:bCs/>
                <w:color w:val="31849B"/>
              </w:rPr>
            </w:pPr>
            <w:r>
              <w:rPr>
                <w:rFonts w:asciiTheme="minorHAnsi" w:hAnsiTheme="minorHAnsi"/>
                <w:b/>
                <w:bCs/>
                <w:color w:val="31849B"/>
              </w:rPr>
              <w:t>Data Mapping Worksheet</w:t>
            </w:r>
          </w:p>
        </w:tc>
        <w:tc>
          <w:tcPr>
            <w:tcW w:w="7500" w:type="dxa"/>
          </w:tcPr>
          <w:p w14:paraId="606B41A3" w14:textId="7CF9B3EE" w:rsidR="00E563D9" w:rsidRDefault="00485871" w:rsidP="004B4A02">
            <w:hyperlink r:id="rId21" w:history="1">
              <w:r w:rsidR="00E563D9" w:rsidRPr="00243066">
                <w:rPr>
                  <w:rStyle w:val="Hyperlink"/>
                </w:rPr>
                <w:t>http://projects.internal.t-mobile.com/sites/pp/2013/PR207857/PL2/Forms/AllItems.aspx?RootFolder=%2fsites%2fpp%2f2013%2fPR207857%2fPL2%2f04%2dDesign%2f05%5fData%5fConversion%2fData%20Mapping&amp;FolderCTID=&amp;View=%7bC7E05E60%2dF3C9%2d4B65%2dADF0%2dFFF4EC845382%7d</w:t>
              </w:r>
            </w:hyperlink>
          </w:p>
        </w:tc>
      </w:tr>
    </w:tbl>
    <w:p w14:paraId="7752E951" w14:textId="77777777" w:rsidR="00CF2428" w:rsidRPr="00A04F28" w:rsidRDefault="00CF2428" w:rsidP="00ED2B36">
      <w:pPr>
        <w:rPr>
          <w:rFonts w:asciiTheme="minorHAnsi" w:hAnsiTheme="minorHAnsi"/>
        </w:rPr>
      </w:pPr>
    </w:p>
    <w:p w14:paraId="7752E952" w14:textId="77777777" w:rsidR="005779BB" w:rsidRPr="00F33BA9" w:rsidRDefault="005779BB" w:rsidP="002007B3">
      <w:pPr>
        <w:pStyle w:val="Heading2"/>
        <w:rPr>
          <w:rFonts w:asciiTheme="minorHAnsi" w:hAnsiTheme="minorHAnsi"/>
        </w:rPr>
      </w:pPr>
      <w:bookmarkStart w:id="25" w:name="_Toc470824720"/>
      <w:r w:rsidRPr="00F33BA9">
        <w:rPr>
          <w:rFonts w:asciiTheme="minorHAnsi" w:hAnsiTheme="minorHAnsi"/>
        </w:rPr>
        <w:t>Assumptions</w:t>
      </w:r>
      <w:bookmarkEnd w:id="25"/>
    </w:p>
    <w:p w14:paraId="7752E953" w14:textId="77777777" w:rsidR="00A3525E" w:rsidRPr="00980715" w:rsidRDefault="005779BB" w:rsidP="00760ABA">
      <w:pPr>
        <w:pStyle w:val="H2Text"/>
        <w:rPr>
          <w:rFonts w:ascii="Calibri" w:hAnsi="Calibri" w:cs="Times New Roman"/>
          <w:bCs w:val="0"/>
        </w:rPr>
      </w:pPr>
      <w:r w:rsidRPr="00980715">
        <w:rPr>
          <w:rFonts w:ascii="Calibri" w:hAnsi="Calibri" w:cs="Times New Roman"/>
          <w:bCs w:val="0"/>
        </w:rPr>
        <w:t>This functional design is based on the following assumptions:</w:t>
      </w:r>
    </w:p>
    <w:tbl>
      <w:tblPr>
        <w:tblStyle w:val="TableClassic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8520"/>
      </w:tblGrid>
      <w:tr w:rsidR="00DB0179" w:rsidRPr="00760ABA" w14:paraId="73F30FBD" w14:textId="77777777" w:rsidTr="007B31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0" w:type="dxa"/>
          </w:tcPr>
          <w:p w14:paraId="0880329C" w14:textId="77777777" w:rsidR="00716E32" w:rsidRPr="00760ABA" w:rsidRDefault="00716E32" w:rsidP="00016F40">
            <w:pPr>
              <w:rPr>
                <w:rFonts w:ascii="Arial" w:hAnsi="Arial" w:cs="Arial"/>
                <w:b w:val="0"/>
                <w:bCs w:val="0"/>
                <w:sz w:val="22"/>
                <w:szCs w:val="22"/>
              </w:rPr>
            </w:pPr>
            <w:r w:rsidRPr="00760ABA">
              <w:rPr>
                <w:rFonts w:ascii="Arial" w:hAnsi="Arial" w:cs="Arial"/>
                <w:b w:val="0"/>
                <w:bCs w:val="0"/>
                <w:sz w:val="22"/>
                <w:szCs w:val="22"/>
              </w:rPr>
              <w:t>No</w:t>
            </w:r>
          </w:p>
        </w:tc>
        <w:tc>
          <w:tcPr>
            <w:tcW w:w="8520" w:type="dxa"/>
          </w:tcPr>
          <w:p w14:paraId="39224D0F" w14:textId="77777777" w:rsidR="00716E32" w:rsidRPr="00760ABA" w:rsidRDefault="00716E32" w:rsidP="00016F40">
            <w:pPr>
              <w:cnfStyle w:val="100000000000" w:firstRow="1" w:lastRow="0" w:firstColumn="0" w:lastColumn="0" w:oddVBand="0" w:evenVBand="0" w:oddHBand="0" w:evenHBand="0" w:firstRowFirstColumn="0" w:firstRowLastColumn="0" w:lastRowFirstColumn="0" w:lastRowLastColumn="0"/>
              <w:rPr>
                <w:rFonts w:ascii="Arial" w:hAnsi="Arial" w:cs="Arial"/>
                <w:b/>
                <w:bCs/>
                <w:sz w:val="22"/>
                <w:szCs w:val="22"/>
              </w:rPr>
            </w:pPr>
            <w:r w:rsidRPr="00760ABA">
              <w:rPr>
                <w:rFonts w:ascii="Arial" w:hAnsi="Arial" w:cs="Arial"/>
                <w:sz w:val="22"/>
                <w:szCs w:val="22"/>
              </w:rPr>
              <w:t xml:space="preserve">Assumptions. </w:t>
            </w:r>
          </w:p>
        </w:tc>
      </w:tr>
      <w:tr w:rsidR="007B317D" w:rsidRPr="00760ABA" w14:paraId="641AC849"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1A0A9E3"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0BA21560" w14:textId="53A3A8CD" w:rsidR="007B317D" w:rsidRPr="00980715" w:rsidRDefault="007B317D" w:rsidP="007B317D">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728F4">
              <w:rPr>
                <w:rFonts w:ascii="Calibri" w:hAnsi="Calibri"/>
                <w:sz w:val="22"/>
                <w:szCs w:val="22"/>
              </w:rPr>
              <w:t xml:space="preserve">Data Conversion Tool (Bulk Load approach) retrieves the EIP data by applying filter and </w:t>
            </w:r>
            <w:r w:rsidRPr="00C728F4">
              <w:rPr>
                <w:rFonts w:ascii="Calibri" w:hAnsi="Calibri"/>
                <w:sz w:val="22"/>
                <w:szCs w:val="22"/>
              </w:rPr>
              <w:lastRenderedPageBreak/>
              <w:t xml:space="preserve">validation (i.e. </w:t>
            </w:r>
            <w:commentRangeStart w:id="26"/>
            <w:r w:rsidRPr="00C728F4">
              <w:rPr>
                <w:rFonts w:ascii="Calibri" w:hAnsi="Calibri"/>
                <w:sz w:val="22"/>
                <w:szCs w:val="22"/>
              </w:rPr>
              <w:t>only data with no pending transactions ready for migration</w:t>
            </w:r>
            <w:commentRangeEnd w:id="26"/>
            <w:r w:rsidR="00BF461F">
              <w:rPr>
                <w:rStyle w:val="CommentReference"/>
                <w:rFonts w:ascii="Arial" w:hAnsi="Arial"/>
              </w:rPr>
              <w:commentReference w:id="26"/>
            </w:r>
            <w:r w:rsidRPr="00C728F4">
              <w:rPr>
                <w:rFonts w:ascii="Calibri" w:hAnsi="Calibri"/>
                <w:sz w:val="22"/>
                <w:szCs w:val="22"/>
              </w:rPr>
              <w:t>), and post them as events to digital event framework, Loan and OFSLL proxy microservice will subscribe these events and update data grid and OFSLL.</w:t>
            </w:r>
          </w:p>
        </w:tc>
      </w:tr>
      <w:tr w:rsidR="007F03CA" w:rsidRPr="00760ABA" w14:paraId="21F95907"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3DE47521" w14:textId="77777777" w:rsidR="007F03CA" w:rsidRPr="00760ABA" w:rsidRDefault="007F03CA"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006E4929" w14:textId="4ABF2938" w:rsidR="007F03CA" w:rsidRPr="00C728F4" w:rsidRDefault="007F03CA" w:rsidP="007B317D">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The </w:t>
            </w:r>
            <w:commentRangeStart w:id="27"/>
            <w:r>
              <w:rPr>
                <w:rFonts w:ascii="Calibri" w:hAnsi="Calibri"/>
                <w:sz w:val="22"/>
                <w:szCs w:val="22"/>
              </w:rPr>
              <w:t>Data</w:t>
            </w:r>
            <w:commentRangeEnd w:id="27"/>
            <w:r w:rsidR="00BF461F">
              <w:rPr>
                <w:rStyle w:val="CommentReference"/>
                <w:rFonts w:ascii="Arial" w:hAnsi="Arial"/>
              </w:rPr>
              <w:commentReference w:id="27"/>
            </w:r>
            <w:r>
              <w:rPr>
                <w:rFonts w:ascii="Calibri" w:hAnsi="Calibri"/>
                <w:sz w:val="22"/>
                <w:szCs w:val="22"/>
              </w:rPr>
              <w:t xml:space="preserve"> conversion </w:t>
            </w:r>
            <w:proofErr w:type="spellStart"/>
            <w:r>
              <w:rPr>
                <w:rFonts w:ascii="Calibri" w:hAnsi="Calibri"/>
                <w:sz w:val="22"/>
                <w:szCs w:val="22"/>
              </w:rPr>
              <w:t>team</w:t>
            </w:r>
            <w:del w:id="28" w:author="cbloch@procom-consulting.com" w:date="2017-01-03T14:11:00Z">
              <w:r w:rsidDel="00BF461F">
                <w:rPr>
                  <w:rFonts w:ascii="Calibri" w:hAnsi="Calibri"/>
                  <w:sz w:val="22"/>
                  <w:szCs w:val="22"/>
                </w:rPr>
                <w:delText xml:space="preserve"> (EMMT</w:delText>
              </w:r>
            </w:del>
            <w:ins w:id="29" w:author="cbloch@procom-consulting.com" w:date="2017-01-03T14:39:00Z">
              <w:r w:rsidR="00C87DF3">
                <w:rPr>
                  <w:rFonts w:ascii="Calibri" w:hAnsi="Calibri"/>
                  <w:sz w:val="22"/>
                  <w:szCs w:val="22"/>
                </w:rPr>
                <w:t>TMO</w:t>
              </w:r>
              <w:proofErr w:type="spellEnd"/>
              <w:r w:rsidR="00C87DF3">
                <w:rPr>
                  <w:rFonts w:ascii="Calibri" w:hAnsi="Calibri"/>
                  <w:sz w:val="22"/>
                  <w:szCs w:val="22"/>
                </w:rPr>
                <w:t xml:space="preserve"> CONVERSION TEAM</w:t>
              </w:r>
            </w:ins>
            <w:del w:id="30" w:author="cbloch@procom-consulting.com" w:date="2017-01-03T14:11:00Z">
              <w:r w:rsidDel="00BF461F">
                <w:rPr>
                  <w:rFonts w:ascii="Calibri" w:hAnsi="Calibri"/>
                  <w:sz w:val="22"/>
                  <w:szCs w:val="22"/>
                </w:rPr>
                <w:delText>)</w:delText>
              </w:r>
            </w:del>
            <w:r>
              <w:rPr>
                <w:rFonts w:ascii="Calibri" w:hAnsi="Calibri"/>
                <w:sz w:val="22"/>
                <w:szCs w:val="22"/>
              </w:rPr>
              <w:t xml:space="preserve"> will be running the selection/prioritization criteria for loan migration</w:t>
            </w:r>
          </w:p>
        </w:tc>
      </w:tr>
      <w:tr w:rsidR="007B317D" w:rsidRPr="00760ABA" w14:paraId="295CBA8B"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47F8940" w14:textId="77777777" w:rsidR="007B317D" w:rsidRPr="007B317D"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2BC11559" w14:textId="023CDFD4" w:rsidR="007B317D" w:rsidRPr="00C2189B" w:rsidRDefault="007B317D" w:rsidP="007B317D">
            <w:pPr>
              <w:spacing w:after="200" w:line="276" w:lineRule="auto"/>
              <w:contextualSpacing/>
              <w:cnfStyle w:val="000000000000" w:firstRow="0" w:lastRow="0" w:firstColumn="0" w:lastColumn="0" w:oddVBand="0" w:evenVBand="0" w:oddHBand="0" w:evenHBand="0" w:firstRowFirstColumn="0" w:firstRowLastColumn="0" w:lastRowFirstColumn="0" w:lastRowLastColumn="0"/>
            </w:pPr>
            <w:r w:rsidRPr="005A4750">
              <w:rPr>
                <w:rFonts w:ascii="Calibri" w:hAnsi="Calibri"/>
                <w:sz w:val="22"/>
                <w:szCs w:val="22"/>
              </w:rPr>
              <w:t>EIP will support TMO conversion team for migrating data, however, EIP will not be writing the scripts to query data out of EIP</w:t>
            </w:r>
            <w:ins w:id="31" w:author="cbloch@procom-consulting.com" w:date="2017-01-03T14:12:00Z">
              <w:r w:rsidR="00BF461F">
                <w:rPr>
                  <w:rFonts w:ascii="Calibri" w:hAnsi="Calibri"/>
                  <w:sz w:val="22"/>
                  <w:szCs w:val="22"/>
                </w:rPr>
                <w:t>, but EIP team will be writing the process for lock, unlock and close loans according with the migration stage.</w:t>
              </w:r>
            </w:ins>
            <w:del w:id="32" w:author="cbloch@procom-consulting.com" w:date="2017-01-03T14:12:00Z">
              <w:r w:rsidRPr="005A4750" w:rsidDel="00BF461F">
                <w:rPr>
                  <w:rFonts w:ascii="Calibri" w:hAnsi="Calibri"/>
                  <w:sz w:val="22"/>
                  <w:szCs w:val="22"/>
                </w:rPr>
                <w:delText xml:space="preserve">. </w:delText>
              </w:r>
            </w:del>
          </w:p>
        </w:tc>
      </w:tr>
      <w:tr w:rsidR="0008580F" w:rsidRPr="00760ABA" w14:paraId="18BA9AE6"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5F2B059D" w14:textId="77777777" w:rsidR="0008580F" w:rsidRPr="007B317D" w:rsidRDefault="0008580F"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108350AC" w14:textId="229D1D7E" w:rsidR="0008580F" w:rsidRPr="005A4750" w:rsidRDefault="0008580F" w:rsidP="007B317D">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The </w:t>
            </w:r>
            <w:commentRangeStart w:id="33"/>
            <w:r>
              <w:rPr>
                <w:rFonts w:ascii="Calibri" w:hAnsi="Calibri"/>
                <w:sz w:val="22"/>
                <w:szCs w:val="22"/>
              </w:rPr>
              <w:t>Data conve</w:t>
            </w:r>
            <w:commentRangeEnd w:id="33"/>
            <w:r w:rsidR="00BF461F">
              <w:rPr>
                <w:rStyle w:val="CommentReference"/>
                <w:rFonts w:ascii="Arial" w:hAnsi="Arial"/>
              </w:rPr>
              <w:commentReference w:id="33"/>
            </w:r>
            <w:r>
              <w:rPr>
                <w:rFonts w:ascii="Calibri" w:hAnsi="Calibri"/>
                <w:sz w:val="22"/>
                <w:szCs w:val="22"/>
              </w:rPr>
              <w:t xml:space="preserve">rsion team </w:t>
            </w:r>
            <w:del w:id="34" w:author="cbloch@procom-consulting.com" w:date="2017-01-03T14:13:00Z">
              <w:r w:rsidDel="00BF461F">
                <w:rPr>
                  <w:rFonts w:ascii="Calibri" w:hAnsi="Calibri"/>
                  <w:sz w:val="22"/>
                  <w:szCs w:val="22"/>
                </w:rPr>
                <w:delText>(EMMT</w:delText>
              </w:r>
            </w:del>
            <w:ins w:id="35" w:author="cbloch@procom-consulting.com" w:date="2017-01-03T14:39:00Z">
              <w:r w:rsidR="00C87DF3">
                <w:rPr>
                  <w:rFonts w:ascii="Calibri" w:hAnsi="Calibri"/>
                  <w:sz w:val="22"/>
                  <w:szCs w:val="22"/>
                </w:rPr>
                <w:t>TMO CONVERSION TEAM</w:t>
              </w:r>
            </w:ins>
            <w:del w:id="36" w:author="cbloch@procom-consulting.com" w:date="2017-01-03T14:13:00Z">
              <w:r w:rsidDel="00BF461F">
                <w:rPr>
                  <w:rFonts w:ascii="Calibri" w:hAnsi="Calibri"/>
                  <w:sz w:val="22"/>
                  <w:szCs w:val="22"/>
                </w:rPr>
                <w:delText>)</w:delText>
              </w:r>
            </w:del>
            <w:r>
              <w:rPr>
                <w:rFonts w:ascii="Calibri" w:hAnsi="Calibri"/>
                <w:sz w:val="22"/>
                <w:szCs w:val="22"/>
              </w:rPr>
              <w:t xml:space="preserve"> will be handling the extraction</w:t>
            </w:r>
            <w:r w:rsidR="00825596">
              <w:rPr>
                <w:rFonts w:ascii="Calibri" w:hAnsi="Calibri"/>
                <w:sz w:val="22"/>
                <w:szCs w:val="22"/>
              </w:rPr>
              <w:t>, transformation, and loading</w:t>
            </w:r>
            <w:r>
              <w:rPr>
                <w:rFonts w:ascii="Calibri" w:hAnsi="Calibri"/>
                <w:sz w:val="22"/>
                <w:szCs w:val="22"/>
              </w:rPr>
              <w:t xml:space="preserve"> of EIP data</w:t>
            </w:r>
            <w:r w:rsidR="00825596">
              <w:rPr>
                <w:rFonts w:ascii="Calibri" w:hAnsi="Calibri"/>
                <w:sz w:val="22"/>
                <w:szCs w:val="22"/>
              </w:rPr>
              <w:t xml:space="preserve"> into OFSLL.</w:t>
            </w:r>
            <w:ins w:id="37" w:author="cbloch@procom-consulting.com" w:date="2017-01-03T14:13:00Z">
              <w:r w:rsidR="00BF461F">
                <w:rPr>
                  <w:rFonts w:ascii="Calibri" w:hAnsi="Calibri"/>
                  <w:sz w:val="22"/>
                  <w:szCs w:val="22"/>
                </w:rPr>
                <w:t xml:space="preserve"> The extraction will be done based on the loan that locked by the EIP process.</w:t>
              </w:r>
            </w:ins>
          </w:p>
        </w:tc>
      </w:tr>
      <w:tr w:rsidR="00825596" w:rsidRPr="00760ABA" w14:paraId="1F506077" w14:textId="77777777" w:rsidTr="008E2A54">
        <w:tc>
          <w:tcPr>
            <w:cnfStyle w:val="001000000000" w:firstRow="0" w:lastRow="0" w:firstColumn="1" w:lastColumn="0" w:oddVBand="0" w:evenVBand="0" w:oddHBand="0" w:evenHBand="0" w:firstRowFirstColumn="0" w:firstRowLastColumn="0" w:lastRowFirstColumn="0" w:lastRowLastColumn="0"/>
            <w:tcW w:w="830" w:type="dxa"/>
          </w:tcPr>
          <w:p w14:paraId="015EF6E2" w14:textId="77777777" w:rsidR="00825596" w:rsidRPr="00760ABA" w:rsidRDefault="00825596"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3331F9FE" w14:textId="3457A7BE" w:rsidR="00825596" w:rsidRPr="00AB0B55" w:rsidRDefault="00825596" w:rsidP="008E2A54">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EIP will not be performing any error handling of extracted data.</w:t>
            </w:r>
            <w:ins w:id="38" w:author="cbloch@procom-consulting.com" w:date="2017-01-03T14:14:00Z">
              <w:r w:rsidR="00BF461F">
                <w:rPr>
                  <w:rFonts w:asciiTheme="minorHAnsi" w:hAnsiTheme="minorHAnsi" w:cstheme="minorHAnsi"/>
                  <w:sz w:val="22"/>
                  <w:szCs w:val="22"/>
                </w:rPr>
                <w:t xml:space="preserve"> What do you mean here?</w:t>
              </w:r>
            </w:ins>
          </w:p>
        </w:tc>
      </w:tr>
      <w:tr w:rsidR="007B317D" w:rsidRPr="00760ABA" w14:paraId="412AFCFF"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3BA5143A"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4705B62F" w14:textId="61D7F3A5" w:rsidR="007B317D" w:rsidRPr="00C2189B" w:rsidRDefault="007B317D" w:rsidP="007350FE">
            <w:pPr>
              <w:spacing w:after="200" w:line="276" w:lineRule="auto"/>
              <w:contextualSpacing/>
              <w:cnfStyle w:val="000000000000" w:firstRow="0" w:lastRow="0" w:firstColumn="0" w:lastColumn="0" w:oddVBand="0" w:evenVBand="0" w:oddHBand="0" w:evenHBand="0" w:firstRowFirstColumn="0" w:firstRowLastColumn="0" w:lastRowFirstColumn="0" w:lastRowLastColumn="0"/>
            </w:pPr>
            <w:r w:rsidRPr="00385553">
              <w:rPr>
                <w:rFonts w:ascii="Calibri" w:hAnsi="Calibri"/>
                <w:sz w:val="22"/>
                <w:szCs w:val="22"/>
              </w:rPr>
              <w:t xml:space="preserve">It is estimated that T-Mobile will be migrating around </w:t>
            </w:r>
            <w:r w:rsidRPr="007350FE">
              <w:rPr>
                <w:rFonts w:ascii="Calibri" w:hAnsi="Calibri"/>
                <w:sz w:val="22"/>
                <w:szCs w:val="22"/>
              </w:rPr>
              <w:t>25</w:t>
            </w:r>
            <w:r w:rsidRPr="00385553">
              <w:rPr>
                <w:rFonts w:ascii="Calibri" w:hAnsi="Calibri"/>
                <w:sz w:val="22"/>
                <w:szCs w:val="22"/>
              </w:rPr>
              <w:t xml:space="preserve"> million active </w:t>
            </w:r>
            <w:r w:rsidR="00372F29">
              <w:rPr>
                <w:rFonts w:ascii="Calibri" w:hAnsi="Calibri"/>
                <w:sz w:val="22"/>
                <w:szCs w:val="22"/>
              </w:rPr>
              <w:t>loans</w:t>
            </w:r>
            <w:r w:rsidRPr="00385553">
              <w:rPr>
                <w:rFonts w:ascii="Calibri" w:hAnsi="Calibri"/>
                <w:sz w:val="22"/>
                <w:szCs w:val="22"/>
              </w:rPr>
              <w:t xml:space="preserve"> into OFSLL.</w:t>
            </w:r>
          </w:p>
        </w:tc>
      </w:tr>
      <w:tr w:rsidR="007B317D" w:rsidRPr="00760ABA" w14:paraId="58139C98"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62EC6D6D"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232EDE51" w14:textId="1AD7909B" w:rsidR="007B317D" w:rsidRPr="007F03CA" w:rsidRDefault="007B317D" w:rsidP="007F03CA">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7F03CA">
              <w:rPr>
                <w:rFonts w:ascii="Calibri" w:hAnsi="Calibri"/>
                <w:sz w:val="22"/>
                <w:szCs w:val="22"/>
              </w:rPr>
              <w:t xml:space="preserve">The plan to migrate batch of accounts, about 2 to 3 million. </w:t>
            </w:r>
            <w:r w:rsidR="0053262D" w:rsidRPr="00AB0B55">
              <w:rPr>
                <w:rFonts w:asciiTheme="minorHAnsi" w:hAnsiTheme="minorHAnsi" w:cstheme="minorHAnsi"/>
                <w:sz w:val="22"/>
                <w:szCs w:val="22"/>
              </w:rPr>
              <w:t>Min – 50k. Max – 7 million. The current expectation is that a bulk migration batch will be run each week.</w:t>
            </w:r>
            <w:r w:rsidR="0053262D">
              <w:rPr>
                <w:rFonts w:asciiTheme="minorHAnsi" w:hAnsiTheme="minorHAnsi" w:cstheme="minorHAnsi"/>
                <w:sz w:val="22"/>
                <w:szCs w:val="22"/>
              </w:rPr>
              <w:t xml:space="preserve"> </w:t>
            </w:r>
            <w:r w:rsidRPr="007F03CA">
              <w:rPr>
                <w:rFonts w:ascii="Calibri" w:hAnsi="Calibri"/>
                <w:sz w:val="22"/>
                <w:szCs w:val="22"/>
              </w:rPr>
              <w:t>The exact number can be finalized during mock runs in the actual environment.</w:t>
            </w:r>
          </w:p>
        </w:tc>
      </w:tr>
      <w:tr w:rsidR="007B317D" w:rsidRPr="00760ABA" w14:paraId="028011E2"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349592F"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2FEF1832" w14:textId="1CE2FDD7" w:rsidR="007B317D" w:rsidRPr="00C2189B" w:rsidRDefault="007B317D" w:rsidP="007F03CA">
            <w:pPr>
              <w:pStyle w:val="BodyText"/>
              <w:spacing w:after="0" w:line="280" w:lineRule="exact"/>
              <w:jc w:val="both"/>
              <w:cnfStyle w:val="000000000000" w:firstRow="0" w:lastRow="0" w:firstColumn="0" w:lastColumn="0" w:oddVBand="0" w:evenVBand="0" w:oddHBand="0" w:evenHBand="0" w:firstRowFirstColumn="0" w:firstRowLastColumn="0" w:lastRowFirstColumn="0" w:lastRowLastColumn="0"/>
            </w:pPr>
            <w:r w:rsidRPr="007F03CA">
              <w:rPr>
                <w:rFonts w:ascii="Calibri" w:hAnsi="Calibri"/>
                <w:i w:val="0"/>
                <w:color w:val="auto"/>
                <w:sz w:val="22"/>
                <w:szCs w:val="22"/>
              </w:rPr>
              <w:t xml:space="preserve">Historical EIP transaction data will remain in EIP. </w:t>
            </w:r>
            <w:ins w:id="39" w:author="cbloch@procom-consulting.com" w:date="2017-01-03T14:14:00Z">
              <w:r w:rsidR="00BF461F">
                <w:rPr>
                  <w:rFonts w:ascii="Calibri" w:hAnsi="Calibri"/>
                  <w:i w:val="0"/>
                  <w:color w:val="auto"/>
                  <w:sz w:val="22"/>
                  <w:szCs w:val="22"/>
                </w:rPr>
                <w:t xml:space="preserve">(loan date prior 9/1/2013, loans that are completed, loans that are below $1 (one dollar </w:t>
              </w:r>
            </w:ins>
            <w:ins w:id="40" w:author="cbloch@procom-consulting.com" w:date="2017-01-03T14:15:00Z">
              <w:r w:rsidR="00BF461F">
                <w:rPr>
                  <w:rFonts w:ascii="Calibri" w:hAnsi="Calibri"/>
                  <w:i w:val="0"/>
                  <w:color w:val="auto"/>
                  <w:sz w:val="22"/>
                  <w:szCs w:val="22"/>
                </w:rPr>
                <w:t>balance)</w:t>
              </w:r>
            </w:ins>
          </w:p>
        </w:tc>
      </w:tr>
      <w:tr w:rsidR="007F03CA" w:rsidRPr="00760ABA" w14:paraId="72A37076"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1520F67" w14:textId="77777777" w:rsidR="007F03CA" w:rsidRPr="00760ABA" w:rsidRDefault="007F03CA"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4425A122" w14:textId="031E65BE" w:rsidR="007F03CA" w:rsidRPr="007F03CA" w:rsidRDefault="007F03CA" w:rsidP="007F03CA">
            <w:pPr>
              <w:pStyle w:val="BodyText"/>
              <w:spacing w:after="0" w:line="280" w:lineRule="exact"/>
              <w:jc w:val="both"/>
              <w:cnfStyle w:val="000000000000" w:firstRow="0" w:lastRow="0" w:firstColumn="0" w:lastColumn="0" w:oddVBand="0" w:evenVBand="0" w:oddHBand="0" w:evenHBand="0" w:firstRowFirstColumn="0" w:firstRowLastColumn="0" w:lastRowFirstColumn="0" w:lastRowLastColumn="0"/>
              <w:rPr>
                <w:rFonts w:ascii="Calibri" w:hAnsi="Calibri"/>
                <w:i w:val="0"/>
                <w:color w:val="auto"/>
                <w:sz w:val="22"/>
                <w:szCs w:val="22"/>
              </w:rPr>
            </w:pPr>
            <w:r w:rsidRPr="007F03CA">
              <w:rPr>
                <w:rFonts w:ascii="Calibri" w:hAnsi="Calibri"/>
                <w:i w:val="0"/>
                <w:color w:val="auto"/>
                <w:sz w:val="22"/>
                <w:szCs w:val="22"/>
              </w:rPr>
              <w:t xml:space="preserve">Business has decided not to migrate any financial transaction history, </w:t>
            </w:r>
            <w:proofErr w:type="spellStart"/>
            <w:r w:rsidRPr="007F03CA">
              <w:rPr>
                <w:rFonts w:ascii="Calibri" w:hAnsi="Calibri"/>
                <w:i w:val="0"/>
                <w:color w:val="auto"/>
                <w:sz w:val="22"/>
                <w:szCs w:val="22"/>
              </w:rPr>
              <w:t>ie</w:t>
            </w:r>
            <w:proofErr w:type="spellEnd"/>
            <w:r w:rsidRPr="007F03CA">
              <w:rPr>
                <w:rFonts w:ascii="Calibri" w:hAnsi="Calibri"/>
                <w:i w:val="0"/>
                <w:color w:val="auto"/>
                <w:sz w:val="22"/>
                <w:szCs w:val="22"/>
              </w:rPr>
              <w:t xml:space="preserve"> past balance payments, scheduled payments,</w:t>
            </w:r>
          </w:p>
        </w:tc>
      </w:tr>
      <w:tr w:rsidR="007B317D" w:rsidRPr="00760ABA" w14:paraId="10E0DC18"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3CE63C1E"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28856FDA" w14:textId="77777777" w:rsidR="007F03CA" w:rsidRDefault="007B317D" w:rsidP="007F03CA">
            <w:pPr>
              <w:pStyle w:val="BodyText"/>
              <w:spacing w:after="0" w:line="280" w:lineRule="exact"/>
              <w:jc w:val="both"/>
              <w:cnfStyle w:val="000000000000" w:firstRow="0" w:lastRow="0" w:firstColumn="0" w:lastColumn="0" w:oddVBand="0" w:evenVBand="0" w:oddHBand="0" w:evenHBand="0" w:firstRowFirstColumn="0" w:firstRowLastColumn="0" w:lastRowFirstColumn="0" w:lastRowLastColumn="0"/>
              <w:rPr>
                <w:rFonts w:ascii="Calibri" w:hAnsi="Calibri"/>
                <w:i w:val="0"/>
                <w:color w:val="auto"/>
                <w:sz w:val="22"/>
                <w:szCs w:val="22"/>
              </w:rPr>
            </w:pPr>
            <w:commentRangeStart w:id="41"/>
            <w:commentRangeStart w:id="42"/>
            <w:r w:rsidRPr="00BA5906">
              <w:rPr>
                <w:rFonts w:ascii="Calibri" w:hAnsi="Calibri"/>
                <w:i w:val="0"/>
                <w:color w:val="auto"/>
                <w:sz w:val="22"/>
                <w:szCs w:val="22"/>
              </w:rPr>
              <w:t>EIP will need to be operational u</w:t>
            </w:r>
            <w:r>
              <w:rPr>
                <w:rFonts w:ascii="Calibri" w:hAnsi="Calibri"/>
                <w:i w:val="0"/>
                <w:color w:val="auto"/>
                <w:sz w:val="22"/>
                <w:szCs w:val="22"/>
              </w:rPr>
              <w:t>ntil the migration is complete.</w:t>
            </w:r>
            <w:r w:rsidR="007F03CA">
              <w:rPr>
                <w:rFonts w:ascii="Calibri" w:hAnsi="Calibri"/>
                <w:i w:val="0"/>
                <w:color w:val="auto"/>
                <w:sz w:val="22"/>
                <w:szCs w:val="22"/>
              </w:rPr>
              <w:t xml:space="preserve"> </w:t>
            </w:r>
          </w:p>
          <w:p w14:paraId="679D194F" w14:textId="5C3A4C0F" w:rsidR="007B317D" w:rsidRPr="007F03CA" w:rsidRDefault="007B317D" w:rsidP="007F03CA">
            <w:pPr>
              <w:pStyle w:val="BodyText"/>
              <w:spacing w:after="0" w:line="280" w:lineRule="exact"/>
              <w:jc w:val="both"/>
              <w:cnfStyle w:val="000000000000" w:firstRow="0" w:lastRow="0" w:firstColumn="0" w:lastColumn="0" w:oddVBand="0" w:evenVBand="0" w:oddHBand="0" w:evenHBand="0" w:firstRowFirstColumn="0" w:firstRowLastColumn="0" w:lastRowFirstColumn="0" w:lastRowLastColumn="0"/>
              <w:rPr>
                <w:rFonts w:ascii="Calibri" w:hAnsi="Calibri"/>
                <w:i w:val="0"/>
                <w:color w:val="auto"/>
                <w:sz w:val="22"/>
                <w:szCs w:val="22"/>
              </w:rPr>
            </w:pPr>
            <w:r w:rsidRPr="007F03CA">
              <w:rPr>
                <w:rFonts w:ascii="Calibri" w:hAnsi="Calibri"/>
                <w:sz w:val="22"/>
                <w:szCs w:val="22"/>
                <w:highlight w:val="yellow"/>
              </w:rPr>
              <w:t>EIP will be in read only mode for 7 years</w:t>
            </w:r>
            <w:commentRangeEnd w:id="41"/>
            <w:r w:rsidR="00D575A5">
              <w:rPr>
                <w:rStyle w:val="CommentReference"/>
                <w:i w:val="0"/>
                <w:color w:val="auto"/>
              </w:rPr>
              <w:commentReference w:id="41"/>
            </w:r>
            <w:commentRangeEnd w:id="42"/>
            <w:ins w:id="43" w:author="cbloch@procom-consulting.com" w:date="2017-01-03T14:15:00Z">
              <w:r w:rsidR="00BF461F">
                <w:rPr>
                  <w:rFonts w:ascii="Calibri" w:hAnsi="Calibri"/>
                  <w:sz w:val="22"/>
                  <w:szCs w:val="22"/>
                </w:rPr>
                <w:t>, also need to say that OFSLL will be ready and running before migration starts.</w:t>
              </w:r>
            </w:ins>
            <w:r w:rsidR="00910B39">
              <w:rPr>
                <w:rStyle w:val="CommentReference"/>
                <w:i w:val="0"/>
                <w:color w:val="auto"/>
              </w:rPr>
              <w:commentReference w:id="42"/>
            </w:r>
          </w:p>
        </w:tc>
      </w:tr>
      <w:tr w:rsidR="007B317D" w:rsidRPr="00760ABA" w14:paraId="30511A77"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60F497F4"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227652BE" w14:textId="7938B728" w:rsidR="007B317D" w:rsidRPr="00980715" w:rsidRDefault="007B317D" w:rsidP="00D575A5">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w:t>
            </w:r>
            <w:r w:rsidRPr="002528AA">
              <w:rPr>
                <w:rFonts w:ascii="Calibri" w:hAnsi="Calibri"/>
                <w:sz w:val="22"/>
                <w:szCs w:val="22"/>
              </w:rPr>
              <w:t>he Data Grid will hold the bridging indicator that is needed by the new API’s</w:t>
            </w:r>
            <w:ins w:id="44" w:author="cbloch@procom-consulting.com" w:date="2017-01-03T14:16:00Z">
              <w:r w:rsidR="00BF461F">
                <w:rPr>
                  <w:rFonts w:ascii="Calibri" w:hAnsi="Calibri"/>
                  <w:sz w:val="22"/>
                  <w:szCs w:val="22"/>
                </w:rPr>
                <w:t xml:space="preserve">. </w:t>
              </w:r>
              <w:proofErr w:type="spellStart"/>
              <w:r w:rsidR="00BF461F">
                <w:rPr>
                  <w:rFonts w:ascii="Calibri" w:hAnsi="Calibri"/>
                  <w:sz w:val="22"/>
                  <w:szCs w:val="22"/>
                </w:rPr>
                <w:t>Datagrid</w:t>
              </w:r>
              <w:proofErr w:type="spellEnd"/>
              <w:r w:rsidR="00BF461F">
                <w:rPr>
                  <w:rFonts w:ascii="Calibri" w:hAnsi="Calibri"/>
                  <w:sz w:val="22"/>
                  <w:szCs w:val="22"/>
                </w:rPr>
                <w:t xml:space="preserve"> also need to be update according with loans in migration (hold, restore and release)</w:t>
              </w:r>
            </w:ins>
          </w:p>
        </w:tc>
      </w:tr>
      <w:tr w:rsidR="007B317D" w:rsidRPr="00760ABA" w14:paraId="64BD362A"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1E8AE5D1"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7C63C11E" w14:textId="77777777" w:rsidR="007B317D" w:rsidRDefault="007B317D" w:rsidP="007B317D">
            <w:pPr>
              <w:pStyle w:val="BodyText"/>
              <w:cnfStyle w:val="000000000000" w:firstRow="0" w:lastRow="0" w:firstColumn="0" w:lastColumn="0" w:oddVBand="0" w:evenVBand="0" w:oddHBand="0" w:evenHBand="0" w:firstRowFirstColumn="0" w:firstRowLastColumn="0" w:lastRowFirstColumn="0" w:lastRowLastColumn="0"/>
              <w:rPr>
                <w:rFonts w:ascii="Calibri" w:hAnsi="Calibri"/>
                <w:i w:val="0"/>
                <w:color w:val="auto"/>
                <w:sz w:val="22"/>
                <w:szCs w:val="22"/>
              </w:rPr>
            </w:pPr>
            <w:r>
              <w:rPr>
                <w:rFonts w:ascii="Calibri" w:hAnsi="Calibri"/>
                <w:i w:val="0"/>
                <w:color w:val="auto"/>
                <w:sz w:val="22"/>
                <w:szCs w:val="22"/>
              </w:rPr>
              <w:t>The Data Grid will be pre-populated with non-B2B active loans to be migrated.</w:t>
            </w:r>
          </w:p>
          <w:p w14:paraId="519F3B92" w14:textId="19F48F84" w:rsidR="007B317D" w:rsidRPr="00980715" w:rsidRDefault="007B317D" w:rsidP="007B317D">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commentRangeStart w:id="45"/>
            <w:commentRangeStart w:id="46"/>
            <w:r w:rsidRPr="00D575A5">
              <w:rPr>
                <w:rFonts w:ascii="Calibri" w:hAnsi="Calibri"/>
                <w:sz w:val="22"/>
                <w:szCs w:val="22"/>
              </w:rPr>
              <w:t>EIP will publish the needed loans using the same event framework. EIP will provide a batch job/offline process to do the one time load process.</w:t>
            </w:r>
            <w:commentRangeEnd w:id="45"/>
            <w:r w:rsidR="00D575A5">
              <w:rPr>
                <w:rStyle w:val="CommentReference"/>
                <w:rFonts w:ascii="Arial" w:hAnsi="Arial"/>
              </w:rPr>
              <w:commentReference w:id="45"/>
            </w:r>
            <w:commentRangeEnd w:id="46"/>
            <w:r w:rsidR="00910B39">
              <w:rPr>
                <w:rStyle w:val="CommentReference"/>
                <w:rFonts w:ascii="Arial" w:hAnsi="Arial"/>
              </w:rPr>
              <w:commentReference w:id="46"/>
            </w:r>
          </w:p>
        </w:tc>
      </w:tr>
      <w:tr w:rsidR="007B317D" w:rsidRPr="00760ABA" w14:paraId="0F85FB92"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5CD43348"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57414D93" w14:textId="77777777" w:rsidR="007B317D" w:rsidRDefault="007B317D" w:rsidP="007B317D">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Loan balances will be migrated from EIP as is, there will be no separate effort to be payment aware as part of the migration to true up the real balance.</w:t>
            </w:r>
          </w:p>
          <w:p w14:paraId="07BAE683" w14:textId="77777777" w:rsidR="002735EF" w:rsidRPr="002735EF" w:rsidRDefault="002735EF" w:rsidP="00967F79">
            <w:pPr>
              <w:pStyle w:val="ListParagraph"/>
              <w:numPr>
                <w:ilvl w:val="0"/>
                <w:numId w:val="7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13A3">
              <w:t>The EIP loan balance for the migration will be taken from EIP, unpaid EIP charges in Samson will not be factored in.</w:t>
            </w:r>
          </w:p>
          <w:p w14:paraId="53C03389" w14:textId="0AAAEE36" w:rsidR="002735EF" w:rsidRPr="002735EF" w:rsidRDefault="002735EF" w:rsidP="00967F79">
            <w:pPr>
              <w:pStyle w:val="ListParagraph"/>
              <w:numPr>
                <w:ilvl w:val="0"/>
                <w:numId w:val="7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t>EIP will not consider the charge payed by the customer in Samson</w:t>
            </w:r>
          </w:p>
        </w:tc>
      </w:tr>
      <w:tr w:rsidR="007B317D" w:rsidRPr="00760ABA" w14:paraId="6F78C7EA"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78F3196F"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2123A4DF" w14:textId="6955B186" w:rsidR="007B317D" w:rsidRPr="007F03CA" w:rsidRDefault="007B317D" w:rsidP="007F03C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commentRangeStart w:id="47"/>
            <w:r w:rsidRPr="007F03CA">
              <w:rPr>
                <w:rFonts w:ascii="Calibri" w:hAnsi="Calibri"/>
                <w:sz w:val="22"/>
                <w:szCs w:val="22"/>
              </w:rPr>
              <w:t>Deferred interest amounts will be migrated from EIP as is. Adjustments will be made in OFSLL as needed to correct differences based on EIP’s billing cycle vs OFSLL’s calendar month method of computation</w:t>
            </w:r>
            <w:commentRangeEnd w:id="47"/>
            <w:r w:rsidR="007302B6">
              <w:rPr>
                <w:rStyle w:val="CommentReference"/>
                <w:rFonts w:ascii="Arial" w:hAnsi="Arial"/>
              </w:rPr>
              <w:commentReference w:id="47"/>
            </w:r>
          </w:p>
        </w:tc>
      </w:tr>
      <w:tr w:rsidR="007B317D" w:rsidRPr="00760ABA" w14:paraId="51602E59"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F15E1E4"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3EA4802A" w14:textId="77777777" w:rsidR="007B317D" w:rsidRPr="00163B95" w:rsidRDefault="007B317D" w:rsidP="007B317D">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commentRangeStart w:id="48"/>
            <w:r w:rsidRPr="00163B95">
              <w:rPr>
                <w:rFonts w:ascii="Calibri" w:hAnsi="Calibri"/>
                <w:sz w:val="22"/>
                <w:szCs w:val="22"/>
              </w:rPr>
              <w:t>Any Loans originated in EIP will have sufficient time to have any related delay-pay (DPAY) events normally happen in EIP, reduce the stated balance in EIP accordingly, and not impact the transfer balance:</w:t>
            </w:r>
          </w:p>
          <w:p w14:paraId="47D58FBE" w14:textId="77777777" w:rsidR="007B317D" w:rsidRPr="00163B95" w:rsidRDefault="007B317D" w:rsidP="00967F79">
            <w:pPr>
              <w:pStyle w:val="ListParagraph"/>
              <w:numPr>
                <w:ilvl w:val="0"/>
                <w:numId w:val="56"/>
              </w:numPr>
              <w:contextualSpacing/>
              <w:cnfStyle w:val="000000000000" w:firstRow="0" w:lastRow="0" w:firstColumn="0" w:lastColumn="0" w:oddVBand="0" w:evenVBand="0" w:oddHBand="0" w:evenHBand="0" w:firstRowFirstColumn="0" w:firstRowLastColumn="0" w:lastRowFirstColumn="0" w:lastRowLastColumn="0"/>
            </w:pPr>
            <w:r w:rsidRPr="00163B95">
              <w:lastRenderedPageBreak/>
              <w:t>When OFSLL goes live, new Loans will originate in OFSLL and not EIP.</w:t>
            </w:r>
          </w:p>
          <w:p w14:paraId="5587AF62" w14:textId="66F8469C" w:rsidR="007B317D" w:rsidRPr="00163B95" w:rsidRDefault="007B317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63B95">
              <w:rPr>
                <w:rFonts w:ascii="Calibri" w:hAnsi="Calibri"/>
                <w:sz w:val="22"/>
                <w:szCs w:val="22"/>
              </w:rPr>
              <w:t>There will be at least 14 days between when OFSLL goes live and when the first data conversion begins from EIP to OFSLL.</w:t>
            </w:r>
            <w:commentRangeEnd w:id="48"/>
            <w:r w:rsidR="00233209">
              <w:rPr>
                <w:rStyle w:val="CommentReference"/>
                <w:rFonts w:ascii="Arial" w:hAnsi="Arial"/>
              </w:rPr>
              <w:commentReference w:id="48"/>
            </w:r>
          </w:p>
        </w:tc>
      </w:tr>
      <w:tr w:rsidR="007B317D" w:rsidRPr="00760ABA" w14:paraId="66CD8661"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1113C22"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0D3C8BD8" w14:textId="5DF450A6" w:rsidR="007B317D" w:rsidRPr="00163B95" w:rsidRDefault="00163B95" w:rsidP="00163B95">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163B95">
              <w:rPr>
                <w:rFonts w:ascii="Calibri" w:hAnsi="Calibri"/>
                <w:sz w:val="22"/>
                <w:szCs w:val="22"/>
              </w:rPr>
              <w:t xml:space="preserve">There won’t be situations where the conversion team needs to </w:t>
            </w:r>
            <w:r>
              <w:rPr>
                <w:rFonts w:ascii="Calibri" w:hAnsi="Calibri"/>
                <w:sz w:val="22"/>
                <w:szCs w:val="22"/>
              </w:rPr>
              <w:t>e</w:t>
            </w:r>
            <w:r w:rsidRPr="00163B95">
              <w:rPr>
                <w:rFonts w:ascii="Calibri" w:hAnsi="Calibri"/>
                <w:sz w:val="22"/>
                <w:szCs w:val="22"/>
              </w:rPr>
              <w:t>xclude plans that haven’t been cancelled yet (ban cancelled, but plan hasn’t been cancelled, yet and charges have not accelerated yet)</w:t>
            </w:r>
            <w:r>
              <w:rPr>
                <w:rFonts w:ascii="Calibri" w:hAnsi="Calibri"/>
                <w:sz w:val="22"/>
                <w:szCs w:val="22"/>
              </w:rPr>
              <w:t>, since cancelled bans will be part of the exclusion criteria.</w:t>
            </w:r>
          </w:p>
        </w:tc>
      </w:tr>
      <w:tr w:rsidR="007B317D" w:rsidRPr="00760ABA" w14:paraId="554E60DE"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35B2742E"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1A1FE985" w14:textId="2B13A20E" w:rsidR="007B317D" w:rsidRPr="00024154" w:rsidRDefault="00024154" w:rsidP="00024154">
            <w:pPr>
              <w:spacing w:after="12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024154">
              <w:rPr>
                <w:rFonts w:ascii="Calibri" w:hAnsi="Calibri"/>
                <w:sz w:val="22"/>
                <w:szCs w:val="22"/>
              </w:rPr>
              <w:t>Any charge or credit that has been approved, but has not impacted the AR Balance, must impact prior to migrating account.</w:t>
            </w:r>
            <w:r>
              <w:rPr>
                <w:rFonts w:ascii="Calibri" w:hAnsi="Calibri"/>
                <w:sz w:val="22"/>
                <w:szCs w:val="22"/>
              </w:rPr>
              <w:t xml:space="preserve"> This should be taken care of by the exclusion </w:t>
            </w:r>
            <w:commentRangeStart w:id="49"/>
            <w:r>
              <w:rPr>
                <w:rFonts w:ascii="Calibri" w:hAnsi="Calibri"/>
                <w:sz w:val="22"/>
                <w:szCs w:val="22"/>
              </w:rPr>
              <w:t>criteria.</w:t>
            </w:r>
            <w:commentRangeEnd w:id="49"/>
            <w:r w:rsidR="009804D1">
              <w:rPr>
                <w:rStyle w:val="CommentReference"/>
                <w:rFonts w:ascii="Arial" w:hAnsi="Arial"/>
              </w:rPr>
              <w:commentReference w:id="49"/>
            </w:r>
          </w:p>
        </w:tc>
      </w:tr>
      <w:tr w:rsidR="007B317D" w:rsidRPr="00760ABA" w14:paraId="44F5B706"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6F391A5A"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7CB4F3B1" w14:textId="58D9774E" w:rsidR="007B317D" w:rsidRPr="00501583" w:rsidRDefault="006F7B4C"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All </w:t>
            </w:r>
            <w:proofErr w:type="spellStart"/>
            <w:r>
              <w:rPr>
                <w:rFonts w:asciiTheme="minorHAnsi" w:hAnsiTheme="minorHAnsi" w:cstheme="minorHAnsi"/>
                <w:sz w:val="22"/>
                <w:szCs w:val="22"/>
              </w:rPr>
              <w:t>Webbank</w:t>
            </w:r>
            <w:proofErr w:type="spellEnd"/>
            <w:r>
              <w:rPr>
                <w:rFonts w:asciiTheme="minorHAnsi" w:hAnsiTheme="minorHAnsi" w:cstheme="minorHAnsi"/>
                <w:sz w:val="22"/>
                <w:szCs w:val="22"/>
              </w:rPr>
              <w:t xml:space="preserve"> loans will be migrated to the Agency model by the time of </w:t>
            </w:r>
            <w:commentRangeStart w:id="50"/>
            <w:r>
              <w:rPr>
                <w:rFonts w:asciiTheme="minorHAnsi" w:hAnsiTheme="minorHAnsi" w:cstheme="minorHAnsi"/>
                <w:sz w:val="22"/>
                <w:szCs w:val="22"/>
              </w:rPr>
              <w:t>migration</w:t>
            </w:r>
            <w:commentRangeEnd w:id="50"/>
            <w:r w:rsidR="009804D1">
              <w:rPr>
                <w:rStyle w:val="CommentReference"/>
                <w:rFonts w:ascii="Arial" w:hAnsi="Arial"/>
              </w:rPr>
              <w:commentReference w:id="50"/>
            </w:r>
          </w:p>
        </w:tc>
      </w:tr>
      <w:tr w:rsidR="007B317D" w:rsidRPr="00760ABA" w14:paraId="0676836B"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9836E75"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12314025" w14:textId="774B668B" w:rsidR="007B317D" w:rsidRPr="00AB7DB6" w:rsidRDefault="00AB7DB6" w:rsidP="00AB7DB6">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AB7DB6">
              <w:rPr>
                <w:rFonts w:ascii="Calibri" w:hAnsi="Calibri"/>
                <w:sz w:val="22"/>
                <w:szCs w:val="22"/>
              </w:rPr>
              <w:t>For converted data from EIP, the primary key</w:t>
            </w:r>
            <w:r>
              <w:rPr>
                <w:rFonts w:ascii="Calibri" w:hAnsi="Calibri"/>
                <w:sz w:val="22"/>
                <w:szCs w:val="22"/>
              </w:rPr>
              <w:t xml:space="preserve"> in OFSLL (ACCOUNT.ACC_NBR) will be</w:t>
            </w:r>
            <w:r w:rsidRPr="00AB7DB6">
              <w:rPr>
                <w:rFonts w:ascii="Calibri" w:hAnsi="Calibri"/>
                <w:sz w:val="22"/>
                <w:szCs w:val="22"/>
              </w:rPr>
              <w:t xml:space="preserve"> mapped to the EIP_EQUIPMENT.ID</w:t>
            </w:r>
          </w:p>
        </w:tc>
      </w:tr>
      <w:tr w:rsidR="007B317D" w:rsidRPr="00760ABA" w14:paraId="51E0283B"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48035BE"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459A7751" w14:textId="326A4CEF" w:rsidR="007B317D" w:rsidRPr="0025741E" w:rsidRDefault="0025741E" w:rsidP="0025741E">
            <w:pPr>
              <w:pStyle w:val="NormalWeb"/>
              <w:spacing w:befor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highlight w:val="yellow"/>
              </w:rPr>
            </w:pPr>
            <w:r w:rsidRPr="0025741E">
              <w:rPr>
                <w:rFonts w:ascii="Calibri" w:hAnsi="Calibri" w:cs="Calibri"/>
                <w:color w:val="000000"/>
                <w:sz w:val="22"/>
                <w:szCs w:val="22"/>
              </w:rPr>
              <w:t xml:space="preserve">There is no need to update EIP with OFSLL loan </w:t>
            </w:r>
            <w:commentRangeStart w:id="51"/>
            <w:r w:rsidRPr="0025741E">
              <w:rPr>
                <w:rFonts w:ascii="Calibri" w:hAnsi="Calibri" w:cs="Calibri"/>
                <w:color w:val="000000"/>
                <w:sz w:val="22"/>
                <w:szCs w:val="22"/>
              </w:rPr>
              <w:t>information</w:t>
            </w:r>
            <w:commentRangeEnd w:id="51"/>
            <w:r w:rsidR="009804D1">
              <w:rPr>
                <w:rStyle w:val="CommentReference"/>
                <w:rFonts w:ascii="Arial" w:hAnsi="Arial"/>
              </w:rPr>
              <w:commentReference w:id="51"/>
            </w:r>
          </w:p>
        </w:tc>
      </w:tr>
      <w:tr w:rsidR="007B317D" w:rsidRPr="00760ABA" w14:paraId="22931425"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3DD20CBC"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3E3F6F06" w14:textId="48915424" w:rsidR="007B317D" w:rsidRPr="00501583" w:rsidRDefault="00BA13A3"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Reconciliation/Audit &amp; Controls will be handled by the Data Conversion team </w:t>
            </w:r>
            <w:ins w:id="52" w:author="cbloch@procom-consulting.com" w:date="2017-01-03T14:22:00Z">
              <w:r w:rsidR="009804D1">
                <w:rPr>
                  <w:rFonts w:asciiTheme="minorHAnsi" w:hAnsiTheme="minorHAnsi" w:cstheme="minorHAnsi"/>
                  <w:sz w:val="22"/>
                  <w:szCs w:val="22"/>
                </w:rPr>
                <w:t>and OFSLL</w:t>
              </w:r>
            </w:ins>
          </w:p>
        </w:tc>
      </w:tr>
      <w:tr w:rsidR="007B317D" w:rsidRPr="00760ABA" w14:paraId="43836099"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6BFF0C69"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328C180C" w14:textId="2F627A40" w:rsidR="007B317D" w:rsidRPr="00501583" w:rsidRDefault="007B317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84086">
              <w:rPr>
                <w:rFonts w:asciiTheme="minorHAnsi" w:hAnsiTheme="minorHAnsi" w:cstheme="minorHAnsi"/>
                <w:sz w:val="22"/>
                <w:szCs w:val="22"/>
              </w:rPr>
              <w:t>OFSLL won’t be bringing any closed loans, zero balances.</w:t>
            </w:r>
            <w:ins w:id="53" w:author="cbloch@procom-consulting.com" w:date="2017-01-03T14:24:00Z">
              <w:r w:rsidR="009804D1">
                <w:rPr>
                  <w:rFonts w:asciiTheme="minorHAnsi" w:hAnsiTheme="minorHAnsi" w:cstheme="minorHAnsi"/>
                  <w:sz w:val="22"/>
                  <w:szCs w:val="22"/>
                </w:rPr>
                <w:t xml:space="preserve"> Also if the balance is not zero, it won’t be migrated</w:t>
              </w:r>
            </w:ins>
          </w:p>
        </w:tc>
      </w:tr>
      <w:tr w:rsidR="007B317D" w:rsidRPr="00760ABA" w14:paraId="66ECF867"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0D2F597"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382462BF" w14:textId="0A5EB1AE" w:rsidR="007B317D" w:rsidRPr="00501583" w:rsidRDefault="007B317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sz w:val="22"/>
                <w:szCs w:val="22"/>
              </w:rPr>
              <w:t>M</w:t>
            </w:r>
            <w:r w:rsidRPr="002A4B0F">
              <w:rPr>
                <w:rFonts w:ascii="Calibri" w:hAnsi="Calibri"/>
                <w:sz w:val="22"/>
                <w:szCs w:val="22"/>
              </w:rPr>
              <w:t xml:space="preserve">igrated accounts </w:t>
            </w:r>
            <w:r>
              <w:rPr>
                <w:rFonts w:ascii="Calibri" w:hAnsi="Calibri"/>
                <w:sz w:val="22"/>
                <w:szCs w:val="22"/>
              </w:rPr>
              <w:t xml:space="preserve">will be </w:t>
            </w:r>
            <w:r w:rsidRPr="002A4B0F">
              <w:rPr>
                <w:rFonts w:ascii="Calibri" w:hAnsi="Calibri"/>
                <w:sz w:val="22"/>
                <w:szCs w:val="22"/>
              </w:rPr>
              <w:t>read-only (including no billing, no reporting, no interfacing, post conversion transaction errors and reporting) post conversion in legacy system</w:t>
            </w:r>
          </w:p>
        </w:tc>
      </w:tr>
      <w:tr w:rsidR="007B317D" w:rsidRPr="00760ABA" w14:paraId="02B1D11D"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2A30A318"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26ED8FC9" w14:textId="00811D94" w:rsidR="007B317D" w:rsidRPr="00501583" w:rsidRDefault="007D1D70" w:rsidP="00084086">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del w:id="54" w:author="cbloch@procom-consulting.com" w:date="2017-01-03T14:24:00Z">
              <w:r w:rsidDel="009804D1">
                <w:rPr>
                  <w:rFonts w:ascii="Calibri" w:hAnsi="Calibri"/>
                  <w:sz w:val="22"/>
                  <w:szCs w:val="22"/>
                </w:rPr>
                <w:delText>EMMT</w:delText>
              </w:r>
            </w:del>
            <w:ins w:id="55" w:author="cbloch@procom-consulting.com" w:date="2017-01-03T14:39:00Z">
              <w:r w:rsidR="00C87DF3">
                <w:rPr>
                  <w:rFonts w:ascii="Calibri" w:hAnsi="Calibri"/>
                  <w:sz w:val="22"/>
                  <w:szCs w:val="22"/>
                </w:rPr>
                <w:t>TMO CONVERSION TEAM</w:t>
              </w:r>
            </w:ins>
            <w:del w:id="56" w:author="cbloch@procom-consulting.com" w:date="2017-01-03T14:24:00Z">
              <w:r w:rsidR="007B317D" w:rsidRPr="00BD596D" w:rsidDel="009804D1">
                <w:rPr>
                  <w:rFonts w:ascii="Calibri" w:hAnsi="Calibri"/>
                  <w:sz w:val="22"/>
                  <w:szCs w:val="22"/>
                </w:rPr>
                <w:delText xml:space="preserve"> </w:delText>
              </w:r>
            </w:del>
            <w:ins w:id="57" w:author="cbloch@procom-consulting.com" w:date="2017-01-03T14:24:00Z">
              <w:r w:rsidR="009804D1">
                <w:rPr>
                  <w:rFonts w:ascii="Calibri" w:hAnsi="Calibri"/>
                  <w:sz w:val="22"/>
                  <w:szCs w:val="22"/>
                </w:rPr>
                <w:t xml:space="preserve">TMO conversion team and </w:t>
              </w:r>
              <w:proofErr w:type="spellStart"/>
              <w:r w:rsidR="009804D1">
                <w:rPr>
                  <w:rFonts w:ascii="Calibri" w:hAnsi="Calibri"/>
                  <w:sz w:val="22"/>
                  <w:szCs w:val="22"/>
                </w:rPr>
                <w:t>datagrid</w:t>
              </w:r>
              <w:proofErr w:type="spellEnd"/>
              <w:r w:rsidR="009804D1">
                <w:rPr>
                  <w:rFonts w:ascii="Calibri" w:hAnsi="Calibri"/>
                  <w:sz w:val="22"/>
                  <w:szCs w:val="22"/>
                </w:rPr>
                <w:t xml:space="preserve"> </w:t>
              </w:r>
              <w:r w:rsidR="009804D1" w:rsidRPr="00BD596D">
                <w:rPr>
                  <w:rFonts w:ascii="Calibri" w:hAnsi="Calibri"/>
                  <w:sz w:val="22"/>
                  <w:szCs w:val="22"/>
                </w:rPr>
                <w:t xml:space="preserve"> </w:t>
              </w:r>
              <w:r w:rsidR="009804D1">
                <w:rPr>
                  <w:rFonts w:ascii="Calibri" w:hAnsi="Calibri"/>
                  <w:sz w:val="22"/>
                  <w:szCs w:val="22"/>
                </w:rPr>
                <w:t xml:space="preserve">team </w:t>
              </w:r>
            </w:ins>
            <w:r w:rsidR="007B317D" w:rsidRPr="00BD596D">
              <w:rPr>
                <w:rFonts w:ascii="Calibri" w:hAnsi="Calibri"/>
                <w:sz w:val="22"/>
                <w:szCs w:val="22"/>
              </w:rPr>
              <w:t xml:space="preserve">will update </w:t>
            </w:r>
            <w:r>
              <w:rPr>
                <w:rFonts w:ascii="Calibri" w:hAnsi="Calibri"/>
                <w:sz w:val="22"/>
                <w:szCs w:val="22"/>
              </w:rPr>
              <w:t>the data grid</w:t>
            </w:r>
            <w:r w:rsidR="007B317D" w:rsidRPr="00BD596D">
              <w:rPr>
                <w:rFonts w:ascii="Calibri" w:hAnsi="Calibri"/>
                <w:sz w:val="22"/>
                <w:szCs w:val="22"/>
              </w:rPr>
              <w:t xml:space="preserve"> upon </w:t>
            </w:r>
            <w:r w:rsidR="00084086">
              <w:rPr>
                <w:rFonts w:ascii="Calibri" w:hAnsi="Calibri"/>
                <w:sz w:val="22"/>
                <w:szCs w:val="22"/>
              </w:rPr>
              <w:t>migration status updates</w:t>
            </w:r>
            <w:r w:rsidR="007B317D">
              <w:rPr>
                <w:rFonts w:ascii="Calibri" w:hAnsi="Calibri"/>
                <w:sz w:val="22"/>
                <w:szCs w:val="22"/>
              </w:rPr>
              <w:t xml:space="preserve"> </w:t>
            </w:r>
          </w:p>
        </w:tc>
      </w:tr>
      <w:tr w:rsidR="007B317D" w:rsidRPr="00760ABA" w14:paraId="35EA2D0D"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3EF3D84F"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2BBE12F6" w14:textId="3DF061EA" w:rsidR="007B317D" w:rsidRPr="00501583" w:rsidRDefault="007B317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01583">
              <w:rPr>
                <w:rFonts w:asciiTheme="minorHAnsi" w:hAnsiTheme="minorHAnsi" w:cstheme="minorHAnsi"/>
                <w:sz w:val="22"/>
                <w:szCs w:val="22"/>
              </w:rPr>
              <w:t>All CPNI must adhere to existing TMO security procedures.</w:t>
            </w:r>
            <w:ins w:id="58" w:author="cbloch@procom-consulting.com" w:date="2017-01-03T14:25:00Z">
              <w:r w:rsidR="009804D1">
                <w:rPr>
                  <w:rFonts w:asciiTheme="minorHAnsi" w:hAnsiTheme="minorHAnsi" w:cstheme="minorHAnsi"/>
                  <w:sz w:val="22"/>
                  <w:szCs w:val="22"/>
                </w:rPr>
                <w:t xml:space="preserve"> Migration rules are part of the mapping document</w:t>
              </w:r>
            </w:ins>
          </w:p>
        </w:tc>
      </w:tr>
      <w:tr w:rsidR="007B317D" w:rsidRPr="00760ABA" w14:paraId="2019F6BD"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E84941B"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6906C96D" w14:textId="77777777" w:rsidR="007B317D" w:rsidRDefault="007B317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01583">
              <w:rPr>
                <w:rFonts w:asciiTheme="minorHAnsi" w:hAnsiTheme="minorHAnsi" w:cstheme="minorHAnsi"/>
                <w:sz w:val="22"/>
                <w:szCs w:val="22"/>
              </w:rPr>
              <w:t>Data correction issues will be identified and coordinated with the legacy system to correct prior to live conversion (</w:t>
            </w:r>
            <w:proofErr w:type="spellStart"/>
            <w:r w:rsidRPr="00501583">
              <w:rPr>
                <w:rFonts w:asciiTheme="minorHAnsi" w:hAnsiTheme="minorHAnsi" w:cstheme="minorHAnsi"/>
                <w:sz w:val="22"/>
                <w:szCs w:val="22"/>
              </w:rPr>
              <w:t>i.e.identify</w:t>
            </w:r>
            <w:proofErr w:type="spellEnd"/>
            <w:r w:rsidRPr="00501583">
              <w:rPr>
                <w:rFonts w:asciiTheme="minorHAnsi" w:hAnsiTheme="minorHAnsi" w:cstheme="minorHAnsi"/>
                <w:sz w:val="22"/>
                <w:szCs w:val="22"/>
              </w:rPr>
              <w:t>, trouble ticket to production, correction, ticket closure, re-pull, retest).</w:t>
            </w:r>
          </w:p>
          <w:p w14:paraId="446A5CAC" w14:textId="77777777" w:rsidR="007B317D" w:rsidRDefault="007B317D" w:rsidP="00967F79">
            <w:pPr>
              <w:pStyle w:val="ListParagraph"/>
              <w:numPr>
                <w:ilvl w:val="0"/>
                <w:numId w:val="3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issues may be identified during mock migrations</w:t>
            </w:r>
          </w:p>
          <w:p w14:paraId="0F3284B6" w14:textId="568796E2" w:rsidR="007B317D" w:rsidRPr="00805CB4" w:rsidRDefault="00805CB4" w:rsidP="00967F79">
            <w:pPr>
              <w:pStyle w:val="ListParagraph"/>
              <w:numPr>
                <w:ilvl w:val="0"/>
                <w:numId w:val="3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Selection exclusion criteria may require modification due to data issues that pop up</w:t>
            </w:r>
          </w:p>
        </w:tc>
      </w:tr>
      <w:tr w:rsidR="00805CB4" w:rsidRPr="00760ABA" w14:paraId="43F0E2D1"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764378D2" w14:textId="77777777" w:rsidR="00805CB4" w:rsidRPr="00760ABA" w:rsidRDefault="00805CB4"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157EFE5D" w14:textId="0D9D687A" w:rsidR="00805CB4" w:rsidRPr="00501583" w:rsidRDefault="00805CB4" w:rsidP="007350FE">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59"/>
            <w:r>
              <w:rPr>
                <w:rFonts w:asciiTheme="minorHAnsi" w:hAnsiTheme="minorHAnsi" w:cstheme="minorHAnsi"/>
                <w:sz w:val="22"/>
                <w:szCs w:val="22"/>
              </w:rPr>
              <w:t xml:space="preserve">Data issues won’t be </w:t>
            </w:r>
            <w:r w:rsidR="007350FE">
              <w:rPr>
                <w:rFonts w:asciiTheme="minorHAnsi" w:hAnsiTheme="minorHAnsi" w:cstheme="minorHAnsi"/>
                <w:sz w:val="22"/>
                <w:szCs w:val="22"/>
              </w:rPr>
              <w:t>corrected</w:t>
            </w:r>
            <w:r>
              <w:rPr>
                <w:rFonts w:asciiTheme="minorHAnsi" w:hAnsiTheme="minorHAnsi" w:cstheme="minorHAnsi"/>
                <w:sz w:val="22"/>
                <w:szCs w:val="22"/>
              </w:rPr>
              <w:t xml:space="preserve"> during </w:t>
            </w:r>
            <w:r w:rsidR="007350FE">
              <w:rPr>
                <w:rFonts w:asciiTheme="minorHAnsi" w:hAnsiTheme="minorHAnsi" w:cstheme="minorHAnsi"/>
                <w:sz w:val="22"/>
                <w:szCs w:val="22"/>
              </w:rPr>
              <w:t xml:space="preserve">live </w:t>
            </w:r>
            <w:r>
              <w:rPr>
                <w:rFonts w:asciiTheme="minorHAnsi" w:hAnsiTheme="minorHAnsi" w:cstheme="minorHAnsi"/>
                <w:sz w:val="22"/>
                <w:szCs w:val="22"/>
              </w:rPr>
              <w:t xml:space="preserve">migration. </w:t>
            </w:r>
            <w:commentRangeEnd w:id="59"/>
            <w:r w:rsidR="00317851">
              <w:rPr>
                <w:rStyle w:val="CommentReference"/>
                <w:rFonts w:ascii="Arial" w:hAnsi="Arial"/>
              </w:rPr>
              <w:commentReference w:id="59"/>
            </w:r>
          </w:p>
        </w:tc>
      </w:tr>
      <w:tr w:rsidR="007B317D" w:rsidRPr="00760ABA" w14:paraId="6885F08A"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2DB3FB9E"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6CC8A59A" w14:textId="1FE61AFC" w:rsidR="007B317D" w:rsidRPr="00501583" w:rsidRDefault="00012D6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12D6D">
              <w:rPr>
                <w:rFonts w:asciiTheme="minorHAnsi" w:hAnsiTheme="minorHAnsi" w:cstheme="minorHAnsi"/>
                <w:sz w:val="22"/>
                <w:szCs w:val="22"/>
              </w:rPr>
              <w:t>EIP will not be blocking accounts from performing activities prior to migration. Ex. EIP will not restrict customer from making balance payments prior to the migration, filters will be applied as part of the selection criteria.</w:t>
            </w:r>
          </w:p>
        </w:tc>
      </w:tr>
      <w:tr w:rsidR="007B317D" w:rsidRPr="00760ABA" w14:paraId="0288D16B"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0208926"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7B3A3178" w14:textId="74587015" w:rsidR="007B317D" w:rsidRPr="00501583" w:rsidRDefault="007B317D" w:rsidP="00805CB4">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BF0">
              <w:rPr>
                <w:rFonts w:ascii="Calibri" w:hAnsi="Calibri"/>
                <w:sz w:val="22"/>
                <w:szCs w:val="22"/>
              </w:rPr>
              <w:t xml:space="preserve">Reconciliation of </w:t>
            </w:r>
            <w:r>
              <w:rPr>
                <w:rFonts w:ascii="Calibri" w:hAnsi="Calibri"/>
                <w:sz w:val="22"/>
                <w:szCs w:val="22"/>
              </w:rPr>
              <w:t>migrated data will be handled in</w:t>
            </w:r>
            <w:r w:rsidRPr="00AB0BF0">
              <w:rPr>
                <w:rFonts w:ascii="Calibri" w:hAnsi="Calibri"/>
                <w:sz w:val="22"/>
                <w:szCs w:val="22"/>
              </w:rPr>
              <w:t xml:space="preserve"> the staging environment</w:t>
            </w:r>
            <w:r w:rsidR="00286D94">
              <w:rPr>
                <w:rFonts w:ascii="Calibri" w:hAnsi="Calibri"/>
                <w:sz w:val="22"/>
                <w:szCs w:val="22"/>
              </w:rPr>
              <w:t xml:space="preserve"> by the </w:t>
            </w:r>
            <w:del w:id="60" w:author="cbloch@procom-consulting.com" w:date="2017-01-03T14:26:00Z">
              <w:r w:rsidR="00286D94" w:rsidDel="009804D1">
                <w:rPr>
                  <w:rFonts w:ascii="Calibri" w:hAnsi="Calibri"/>
                  <w:sz w:val="22"/>
                  <w:szCs w:val="22"/>
                </w:rPr>
                <w:delText>EMMT</w:delText>
              </w:r>
            </w:del>
            <w:ins w:id="61" w:author="cbloch@procom-consulting.com" w:date="2017-01-03T14:39:00Z">
              <w:r w:rsidR="00C87DF3">
                <w:rPr>
                  <w:rFonts w:ascii="Calibri" w:hAnsi="Calibri"/>
                  <w:sz w:val="22"/>
                  <w:szCs w:val="22"/>
                </w:rPr>
                <w:t>TMO CONVERSION TEAM</w:t>
              </w:r>
            </w:ins>
            <w:del w:id="62" w:author="cbloch@procom-consulting.com" w:date="2017-01-03T14:26:00Z">
              <w:r w:rsidR="00286D94" w:rsidDel="009804D1">
                <w:rPr>
                  <w:rFonts w:ascii="Calibri" w:hAnsi="Calibri"/>
                  <w:sz w:val="22"/>
                  <w:szCs w:val="22"/>
                </w:rPr>
                <w:delText xml:space="preserve"> </w:delText>
              </w:r>
            </w:del>
            <w:ins w:id="63" w:author="cbloch@procom-consulting.com" w:date="2017-01-03T14:26:00Z">
              <w:r w:rsidR="009804D1">
                <w:rPr>
                  <w:rFonts w:ascii="Calibri" w:hAnsi="Calibri"/>
                  <w:sz w:val="22"/>
                  <w:szCs w:val="22"/>
                </w:rPr>
                <w:t>TMO conversion team</w:t>
              </w:r>
            </w:ins>
            <w:del w:id="64" w:author="cbloch@procom-consulting.com" w:date="2017-01-03T14:26:00Z">
              <w:r w:rsidR="00286D94" w:rsidDel="009804D1">
                <w:rPr>
                  <w:rFonts w:ascii="Calibri" w:hAnsi="Calibri"/>
                  <w:sz w:val="22"/>
                  <w:szCs w:val="22"/>
                </w:rPr>
                <w:delText>tool</w:delText>
              </w:r>
            </w:del>
            <w:r w:rsidRPr="00AB0BF0">
              <w:rPr>
                <w:rFonts w:ascii="Calibri" w:hAnsi="Calibri"/>
                <w:sz w:val="22"/>
                <w:szCs w:val="22"/>
              </w:rPr>
              <w:t xml:space="preserve">. </w:t>
            </w:r>
            <w:r>
              <w:rPr>
                <w:rFonts w:ascii="Calibri" w:hAnsi="Calibri"/>
                <w:sz w:val="22"/>
                <w:szCs w:val="22"/>
              </w:rPr>
              <w:t xml:space="preserve">Reconciliation </w:t>
            </w:r>
            <w:r w:rsidRPr="00AB0BF0">
              <w:rPr>
                <w:rFonts w:ascii="Calibri" w:hAnsi="Calibri"/>
                <w:sz w:val="22"/>
                <w:szCs w:val="22"/>
              </w:rPr>
              <w:t>will not be handled by EIP.</w:t>
            </w:r>
            <w:ins w:id="65" w:author="cbloch@procom-consulting.com" w:date="2017-01-03T14:26:00Z">
              <w:r w:rsidR="009804D1">
                <w:rPr>
                  <w:rFonts w:ascii="Calibri" w:hAnsi="Calibri"/>
                  <w:sz w:val="22"/>
                  <w:szCs w:val="22"/>
                </w:rPr>
                <w:t xml:space="preserve"> Although EIP must extract their reconciliation for comparison</w:t>
              </w:r>
            </w:ins>
          </w:p>
        </w:tc>
      </w:tr>
      <w:tr w:rsidR="007B317D" w:rsidRPr="00760ABA" w14:paraId="793CB95C"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2E1C107C"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05B12DF5" w14:textId="77A93827" w:rsidR="007B317D" w:rsidRPr="002F20F6" w:rsidRDefault="007350FE" w:rsidP="007350FE">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z w:val="22"/>
                <w:szCs w:val="22"/>
              </w:rPr>
              <w:t>F</w:t>
            </w:r>
            <w:r w:rsidR="007B317D" w:rsidRPr="00501583">
              <w:rPr>
                <w:rFonts w:asciiTheme="minorHAnsi" w:hAnsiTheme="minorHAnsi" w:cstheme="minorHAnsi"/>
                <w:sz w:val="22"/>
                <w:szCs w:val="22"/>
              </w:rPr>
              <w:t xml:space="preserve">ailures </w:t>
            </w:r>
            <w:r>
              <w:rPr>
                <w:rFonts w:asciiTheme="minorHAnsi" w:hAnsiTheme="minorHAnsi" w:cstheme="minorHAnsi"/>
                <w:sz w:val="22"/>
                <w:szCs w:val="22"/>
              </w:rPr>
              <w:t>in the migration will be addressed by unlocking the loan</w:t>
            </w:r>
            <w:ins w:id="66" w:author="cbloch@procom-consulting.com" w:date="2017-01-03T14:26:00Z">
              <w:r w:rsidR="009804D1">
                <w:rPr>
                  <w:rFonts w:asciiTheme="minorHAnsi" w:hAnsiTheme="minorHAnsi" w:cstheme="minorHAnsi"/>
                  <w:sz w:val="22"/>
                  <w:szCs w:val="22"/>
                </w:rPr>
                <w:t xml:space="preserve"> in EIP and restoring it in </w:t>
              </w:r>
              <w:proofErr w:type="spellStart"/>
              <w:r w:rsidR="009804D1">
                <w:rPr>
                  <w:rFonts w:asciiTheme="minorHAnsi" w:hAnsiTheme="minorHAnsi" w:cstheme="minorHAnsi"/>
                  <w:sz w:val="22"/>
                  <w:szCs w:val="22"/>
                </w:rPr>
                <w:t>datagrid</w:t>
              </w:r>
              <w:proofErr w:type="spellEnd"/>
              <w:r w:rsidR="009804D1">
                <w:rPr>
                  <w:rFonts w:asciiTheme="minorHAnsi" w:hAnsiTheme="minorHAnsi" w:cstheme="minorHAnsi"/>
                  <w:sz w:val="22"/>
                  <w:szCs w:val="22"/>
                </w:rPr>
                <w:t xml:space="preserve"> (if the case)</w:t>
              </w:r>
            </w:ins>
            <w:r>
              <w:rPr>
                <w:rFonts w:asciiTheme="minorHAnsi" w:hAnsiTheme="minorHAnsi" w:cstheme="minorHAnsi"/>
                <w:sz w:val="22"/>
                <w:szCs w:val="22"/>
              </w:rPr>
              <w:t xml:space="preserve">, and thereby keeping the loan within EIP.  </w:t>
            </w:r>
          </w:p>
        </w:tc>
      </w:tr>
      <w:tr w:rsidR="007B317D" w:rsidRPr="00760ABA" w14:paraId="4CEDDF35"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451C06CA"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5F3D4787" w14:textId="744B82FF" w:rsidR="007B317D" w:rsidRPr="00501583" w:rsidRDefault="007B317D" w:rsidP="00825596">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01583">
              <w:rPr>
                <w:rFonts w:asciiTheme="minorHAnsi" w:hAnsiTheme="minorHAnsi" w:cstheme="minorHAnsi"/>
                <w:sz w:val="22"/>
                <w:szCs w:val="22"/>
              </w:rPr>
              <w:t xml:space="preserve">Until migration is completed from Magenta legacy systems, </w:t>
            </w:r>
            <w:r w:rsidR="00825596">
              <w:rPr>
                <w:rFonts w:asciiTheme="minorHAnsi" w:hAnsiTheme="minorHAnsi" w:cstheme="minorHAnsi"/>
                <w:sz w:val="22"/>
                <w:szCs w:val="22"/>
              </w:rPr>
              <w:t>the data grid</w:t>
            </w:r>
            <w:r w:rsidRPr="00501583">
              <w:rPr>
                <w:rFonts w:asciiTheme="minorHAnsi" w:hAnsiTheme="minorHAnsi" w:cstheme="minorHAnsi"/>
                <w:sz w:val="22"/>
                <w:szCs w:val="22"/>
              </w:rPr>
              <w:t xml:space="preserve"> shall enable front end applications to query and maintain customer and tr</w:t>
            </w:r>
            <w:r w:rsidR="001D0DFC">
              <w:rPr>
                <w:rFonts w:asciiTheme="minorHAnsi" w:hAnsiTheme="minorHAnsi" w:cstheme="minorHAnsi"/>
                <w:sz w:val="22"/>
                <w:szCs w:val="22"/>
              </w:rPr>
              <w:t>ansaction information across</w:t>
            </w:r>
            <w:r w:rsidRPr="00501583">
              <w:rPr>
                <w:rFonts w:asciiTheme="minorHAnsi" w:hAnsiTheme="minorHAnsi" w:cstheme="minorHAnsi"/>
                <w:sz w:val="22"/>
                <w:szCs w:val="22"/>
              </w:rPr>
              <w:t xml:space="preserve"> the new </w:t>
            </w:r>
            <w:r w:rsidR="00825596">
              <w:rPr>
                <w:rFonts w:asciiTheme="minorHAnsi" w:hAnsiTheme="minorHAnsi" w:cstheme="minorHAnsi"/>
                <w:sz w:val="22"/>
                <w:szCs w:val="22"/>
              </w:rPr>
              <w:t xml:space="preserve">OFSLL </w:t>
            </w:r>
            <w:r w:rsidRPr="00501583">
              <w:rPr>
                <w:rFonts w:asciiTheme="minorHAnsi" w:hAnsiTheme="minorHAnsi" w:cstheme="minorHAnsi"/>
                <w:sz w:val="22"/>
                <w:szCs w:val="22"/>
              </w:rPr>
              <w:t xml:space="preserve">and legacy </w:t>
            </w:r>
            <w:r w:rsidR="00825596">
              <w:rPr>
                <w:rFonts w:asciiTheme="minorHAnsi" w:hAnsiTheme="minorHAnsi" w:cstheme="minorHAnsi"/>
                <w:sz w:val="22"/>
                <w:szCs w:val="22"/>
              </w:rPr>
              <w:t xml:space="preserve">EIP </w:t>
            </w:r>
            <w:r w:rsidRPr="00501583">
              <w:rPr>
                <w:rFonts w:asciiTheme="minorHAnsi" w:hAnsiTheme="minorHAnsi" w:cstheme="minorHAnsi"/>
                <w:sz w:val="22"/>
                <w:szCs w:val="22"/>
              </w:rPr>
              <w:t>systems.</w:t>
            </w:r>
            <w:r>
              <w:rPr>
                <w:rFonts w:asciiTheme="minorHAnsi" w:hAnsiTheme="minorHAnsi" w:cstheme="minorHAnsi"/>
                <w:sz w:val="22"/>
                <w:szCs w:val="22"/>
              </w:rPr>
              <w:t xml:space="preserve"> </w:t>
            </w:r>
          </w:p>
        </w:tc>
      </w:tr>
      <w:tr w:rsidR="007B317D" w:rsidRPr="00760ABA" w14:paraId="723D7947"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F091C09"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6B8541E2" w14:textId="01B1EFF7" w:rsidR="007B317D" w:rsidRPr="00501583" w:rsidRDefault="007B317D" w:rsidP="00825596">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67"/>
            <w:r w:rsidRPr="00AD622F">
              <w:rPr>
                <w:rFonts w:asciiTheme="minorHAnsi" w:hAnsiTheme="minorHAnsi" w:cstheme="minorHAnsi"/>
                <w:sz w:val="22"/>
                <w:szCs w:val="22"/>
              </w:rPr>
              <w:t>The Legacy EIP system shall populate the EIP Financial Activity Table with all EIP activity using the correct Activity Descriptions, sales channel, dates, statuses, amounts, etc. until the EIP plan is closed or migrated to the new loan system</w:t>
            </w:r>
            <w:r>
              <w:rPr>
                <w:rFonts w:asciiTheme="minorHAnsi" w:hAnsiTheme="minorHAnsi" w:cstheme="minorHAnsi"/>
                <w:sz w:val="22"/>
                <w:szCs w:val="22"/>
              </w:rPr>
              <w:t xml:space="preserve"> </w:t>
            </w:r>
            <w:commentRangeEnd w:id="67"/>
            <w:r w:rsidR="005747E3">
              <w:rPr>
                <w:rStyle w:val="CommentReference"/>
                <w:rFonts w:ascii="Arial" w:hAnsi="Arial"/>
              </w:rPr>
              <w:commentReference w:id="67"/>
            </w:r>
          </w:p>
        </w:tc>
      </w:tr>
      <w:tr w:rsidR="007B317D" w:rsidRPr="00760ABA" w14:paraId="69767D8A"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208D7FC0"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6F6AA630" w14:textId="78E6A7F3" w:rsidR="007B317D" w:rsidRPr="00AD622F" w:rsidRDefault="007B317D" w:rsidP="00825596">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B55">
              <w:rPr>
                <w:rFonts w:asciiTheme="minorHAnsi" w:hAnsiTheme="minorHAnsi" w:cstheme="minorHAnsi"/>
                <w:sz w:val="22"/>
                <w:szCs w:val="22"/>
              </w:rPr>
              <w:t>Customers with Legacy EIP plans will continue to be billed monthly installments at the plan level (i.e. summation of all devices currently active under</w:t>
            </w:r>
            <w:r>
              <w:rPr>
                <w:rFonts w:asciiTheme="minorHAnsi" w:hAnsiTheme="minorHAnsi" w:cstheme="minorHAnsi"/>
                <w:sz w:val="22"/>
                <w:szCs w:val="22"/>
              </w:rPr>
              <w:t xml:space="preserve"> one Plan ID </w:t>
            </w:r>
            <w:r w:rsidRPr="00AB0B55">
              <w:rPr>
                <w:rFonts w:asciiTheme="minorHAnsi" w:hAnsiTheme="minorHAnsi" w:cstheme="minorHAnsi"/>
                <w:sz w:val="22"/>
                <w:szCs w:val="22"/>
              </w:rPr>
              <w:t xml:space="preserve">until migration to the new financing system is complete. </w:t>
            </w:r>
          </w:p>
        </w:tc>
      </w:tr>
      <w:tr w:rsidR="007B317D" w:rsidRPr="00760ABA" w14:paraId="71BE1597"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6D7F9191"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520054B2" w14:textId="6B6F7E0B" w:rsidR="007B317D" w:rsidRPr="00AD622F" w:rsidRDefault="007B317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B55">
              <w:rPr>
                <w:rFonts w:asciiTheme="minorHAnsi" w:hAnsiTheme="minorHAnsi" w:cstheme="minorHAnsi"/>
                <w:sz w:val="22"/>
                <w:szCs w:val="22"/>
              </w:rPr>
              <w:t xml:space="preserve">Test </w:t>
            </w:r>
            <w:r w:rsidR="00825596">
              <w:rPr>
                <w:rFonts w:asciiTheme="minorHAnsi" w:hAnsiTheme="minorHAnsi" w:cstheme="minorHAnsi"/>
                <w:sz w:val="22"/>
                <w:szCs w:val="22"/>
              </w:rPr>
              <w:t>requirements</w:t>
            </w:r>
            <w:r w:rsidRPr="00AB0B55">
              <w:rPr>
                <w:rFonts w:asciiTheme="minorHAnsi" w:hAnsiTheme="minorHAnsi" w:cstheme="minorHAnsi"/>
                <w:sz w:val="22"/>
                <w:szCs w:val="22"/>
              </w:rPr>
              <w:t xml:space="preserve"> should be addressed in the QA test documentation.</w:t>
            </w:r>
          </w:p>
        </w:tc>
      </w:tr>
      <w:tr w:rsidR="007B317D" w:rsidRPr="00760ABA" w14:paraId="548BB2E3"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622217A0"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50F14FB5" w14:textId="6BB220D8" w:rsidR="007B317D" w:rsidRPr="00AB0B55" w:rsidRDefault="007B317D" w:rsidP="007D1555">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B55">
              <w:rPr>
                <w:rFonts w:asciiTheme="minorHAnsi" w:hAnsiTheme="minorHAnsi" w:cstheme="minorHAnsi"/>
                <w:sz w:val="22"/>
                <w:szCs w:val="22"/>
              </w:rPr>
              <w:t xml:space="preserve">By the time of migration most (if not all) loans will be at the device level. </w:t>
            </w:r>
            <w:r w:rsidR="007D1555">
              <w:rPr>
                <w:rFonts w:asciiTheme="minorHAnsi" w:hAnsiTheme="minorHAnsi" w:cstheme="minorHAnsi"/>
                <w:sz w:val="22"/>
                <w:szCs w:val="22"/>
              </w:rPr>
              <w:t>Selection criteria will be used to exclude a</w:t>
            </w:r>
            <w:r w:rsidRPr="00AB0B55">
              <w:rPr>
                <w:rFonts w:asciiTheme="minorHAnsi" w:hAnsiTheme="minorHAnsi" w:cstheme="minorHAnsi"/>
                <w:sz w:val="22"/>
                <w:szCs w:val="22"/>
              </w:rPr>
              <w:t>ny legacy plans.</w:t>
            </w:r>
          </w:p>
        </w:tc>
      </w:tr>
      <w:tr w:rsidR="007B317D" w:rsidRPr="00760ABA" w14:paraId="2C811288"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7E75B494"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049D959B" w14:textId="4B6848A9" w:rsidR="007B317D" w:rsidRPr="00AB0B55" w:rsidRDefault="007B317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B55">
              <w:rPr>
                <w:rFonts w:asciiTheme="minorHAnsi" w:hAnsiTheme="minorHAnsi" w:cstheme="minorHAnsi"/>
                <w:sz w:val="22"/>
                <w:szCs w:val="22"/>
              </w:rPr>
              <w:t>There won’t be void return scenarios</w:t>
            </w:r>
          </w:p>
        </w:tc>
      </w:tr>
      <w:tr w:rsidR="007B317D" w:rsidRPr="00760ABA" w14:paraId="279D28D3"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7EFD7899"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5D086F28" w14:textId="07B5B45E" w:rsidR="007B317D" w:rsidRPr="00AB0B55" w:rsidRDefault="007B317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B55">
              <w:rPr>
                <w:rFonts w:asciiTheme="minorHAnsi" w:hAnsiTheme="minorHAnsi" w:cstheme="minorHAnsi"/>
                <w:sz w:val="22"/>
                <w:szCs w:val="22"/>
              </w:rPr>
              <w:t>There won’t be void</w:t>
            </w:r>
            <w:r>
              <w:rPr>
                <w:rFonts w:asciiTheme="minorHAnsi" w:hAnsiTheme="minorHAnsi" w:cstheme="minorHAnsi"/>
                <w:sz w:val="22"/>
                <w:szCs w:val="22"/>
              </w:rPr>
              <w:t xml:space="preserve"> </w:t>
            </w:r>
            <w:proofErr w:type="spellStart"/>
            <w:r w:rsidRPr="00AB0B55">
              <w:rPr>
                <w:rFonts w:asciiTheme="minorHAnsi" w:hAnsiTheme="minorHAnsi" w:cstheme="minorHAnsi"/>
                <w:sz w:val="22"/>
                <w:szCs w:val="22"/>
              </w:rPr>
              <w:t>msisdn</w:t>
            </w:r>
            <w:proofErr w:type="spellEnd"/>
            <w:r w:rsidRPr="00AB0B55">
              <w:rPr>
                <w:rFonts w:asciiTheme="minorHAnsi" w:hAnsiTheme="minorHAnsi" w:cstheme="minorHAnsi"/>
                <w:sz w:val="22"/>
                <w:szCs w:val="22"/>
              </w:rPr>
              <w:t xml:space="preserve"> transfer scenarios</w:t>
            </w:r>
          </w:p>
        </w:tc>
      </w:tr>
      <w:tr w:rsidR="007B317D" w:rsidRPr="00760ABA" w14:paraId="083CEE2F"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7075A01E" w14:textId="77777777" w:rsidR="007B317D" w:rsidRPr="00760ABA" w:rsidRDefault="007B317D"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6B8C80FA" w14:textId="3822EFFA" w:rsidR="007B317D" w:rsidRPr="00AB0B55" w:rsidRDefault="007B317D"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B55">
              <w:rPr>
                <w:rFonts w:asciiTheme="minorHAnsi" w:hAnsiTheme="minorHAnsi" w:cstheme="minorHAnsi"/>
                <w:sz w:val="22"/>
                <w:szCs w:val="22"/>
              </w:rPr>
              <w:t>There won’t be</w:t>
            </w:r>
            <w:r>
              <w:rPr>
                <w:rFonts w:asciiTheme="minorHAnsi" w:hAnsiTheme="minorHAnsi" w:cstheme="minorHAnsi"/>
                <w:sz w:val="22"/>
                <w:szCs w:val="22"/>
              </w:rPr>
              <w:t xml:space="preserve"> </w:t>
            </w:r>
            <w:r w:rsidRPr="00AB0B55">
              <w:rPr>
                <w:rFonts w:asciiTheme="minorHAnsi" w:hAnsiTheme="minorHAnsi" w:cstheme="minorHAnsi"/>
                <w:sz w:val="22"/>
                <w:szCs w:val="22"/>
              </w:rPr>
              <w:t>same day NAT return scenarios</w:t>
            </w:r>
          </w:p>
        </w:tc>
      </w:tr>
      <w:tr w:rsidR="00B90952" w:rsidRPr="00760ABA" w14:paraId="62C22326" w14:textId="77777777" w:rsidTr="007B317D">
        <w:tc>
          <w:tcPr>
            <w:cnfStyle w:val="001000000000" w:firstRow="0" w:lastRow="0" w:firstColumn="1" w:lastColumn="0" w:oddVBand="0" w:evenVBand="0" w:oddHBand="0" w:evenHBand="0" w:firstRowFirstColumn="0" w:firstRowLastColumn="0" w:lastRowFirstColumn="0" w:lastRowLastColumn="0"/>
            <w:tcW w:w="830" w:type="dxa"/>
          </w:tcPr>
          <w:p w14:paraId="0E7E2E62" w14:textId="77777777" w:rsidR="00B90952" w:rsidRPr="00760ABA" w:rsidRDefault="00B90952" w:rsidP="00967F79">
            <w:pPr>
              <w:numPr>
                <w:ilvl w:val="0"/>
                <w:numId w:val="57"/>
              </w:numPr>
              <w:spacing w:before="0" w:beforeAutospacing="0" w:after="120" w:afterAutospacing="0"/>
              <w:rPr>
                <w:rFonts w:ascii="Arial" w:hAnsi="Arial" w:cs="Arial"/>
                <w:b w:val="0"/>
                <w:bCs w:val="0"/>
                <w:sz w:val="22"/>
                <w:szCs w:val="22"/>
              </w:rPr>
            </w:pPr>
          </w:p>
        </w:tc>
        <w:tc>
          <w:tcPr>
            <w:tcW w:w="8520" w:type="dxa"/>
          </w:tcPr>
          <w:p w14:paraId="19C62D3C" w14:textId="2D0BB827" w:rsidR="00B90952" w:rsidRPr="00AB0B55" w:rsidRDefault="004F2F68" w:rsidP="007B317D">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Leases, B2B loans, and other loans excluded by the migration won’t be impacted by the migration.</w:t>
            </w:r>
          </w:p>
        </w:tc>
      </w:tr>
    </w:tbl>
    <w:p w14:paraId="7752E9C3" w14:textId="47C046E8" w:rsidR="005779BB" w:rsidRPr="00A04F28" w:rsidRDefault="005779BB" w:rsidP="00760ABA">
      <w:pPr>
        <w:pStyle w:val="H2Text"/>
      </w:pPr>
    </w:p>
    <w:p w14:paraId="7752E9C4" w14:textId="77777777" w:rsidR="002750DB" w:rsidRPr="00A04F28" w:rsidRDefault="002750DB" w:rsidP="002007B3">
      <w:pPr>
        <w:pStyle w:val="Heading2"/>
        <w:rPr>
          <w:rFonts w:asciiTheme="minorHAnsi" w:hAnsiTheme="minorHAnsi"/>
        </w:rPr>
      </w:pPr>
      <w:bookmarkStart w:id="68" w:name="_Toc470824721"/>
      <w:r w:rsidRPr="00A04F28">
        <w:rPr>
          <w:rFonts w:asciiTheme="minorHAnsi" w:hAnsiTheme="minorHAnsi"/>
        </w:rPr>
        <w:t>Issues</w:t>
      </w:r>
      <w:bookmarkEnd w:id="68"/>
    </w:p>
    <w:tbl>
      <w:tblPr>
        <w:tblStyle w:val="TableClassic2"/>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3780"/>
        <w:gridCol w:w="2214"/>
        <w:gridCol w:w="2214"/>
      </w:tblGrid>
      <w:tr w:rsidR="00D21573" w:rsidRPr="00A04F28" w14:paraId="7752E9C9" w14:textId="77777777" w:rsidTr="005326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8" w:type="dxa"/>
          </w:tcPr>
          <w:p w14:paraId="7752E9C5" w14:textId="77777777" w:rsidR="00D21573" w:rsidRPr="00A04F28" w:rsidRDefault="00D21573" w:rsidP="0053262D">
            <w:pPr>
              <w:rPr>
                <w:rFonts w:asciiTheme="minorHAnsi" w:hAnsiTheme="minorHAnsi"/>
                <w:b w:val="0"/>
                <w:bCs w:val="0"/>
              </w:rPr>
            </w:pPr>
          </w:p>
        </w:tc>
        <w:tc>
          <w:tcPr>
            <w:tcW w:w="3780" w:type="dxa"/>
          </w:tcPr>
          <w:p w14:paraId="7752E9C6" w14:textId="77777777" w:rsidR="00D21573" w:rsidRPr="00A04F28" w:rsidRDefault="00D21573" w:rsidP="00D6148B">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0"/>
              </w:rPr>
            </w:pPr>
            <w:r w:rsidRPr="00A04F28">
              <w:rPr>
                <w:rFonts w:asciiTheme="minorHAnsi" w:hAnsiTheme="minorHAnsi" w:cs="Arial"/>
                <w:b/>
                <w:bCs/>
                <w:sz w:val="20"/>
              </w:rPr>
              <w:t>ISSUE</w:t>
            </w:r>
          </w:p>
        </w:tc>
        <w:tc>
          <w:tcPr>
            <w:tcW w:w="2214" w:type="dxa"/>
          </w:tcPr>
          <w:p w14:paraId="7752E9C7" w14:textId="77777777" w:rsidR="00D21573" w:rsidRPr="00A04F28" w:rsidRDefault="00D21573" w:rsidP="00D6148B">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0"/>
              </w:rPr>
            </w:pPr>
            <w:r w:rsidRPr="00A04F28">
              <w:rPr>
                <w:rFonts w:asciiTheme="minorHAnsi" w:hAnsiTheme="minorHAnsi" w:cs="Arial"/>
                <w:b/>
                <w:bCs/>
                <w:sz w:val="20"/>
              </w:rPr>
              <w:t>RESOLUTION</w:t>
            </w:r>
          </w:p>
        </w:tc>
        <w:tc>
          <w:tcPr>
            <w:tcW w:w="2214" w:type="dxa"/>
          </w:tcPr>
          <w:p w14:paraId="7752E9C8" w14:textId="77777777" w:rsidR="00D21573" w:rsidRPr="00A04F28" w:rsidRDefault="00D21573" w:rsidP="00D6148B">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0"/>
              </w:rPr>
            </w:pPr>
            <w:r w:rsidRPr="00A04F28">
              <w:rPr>
                <w:rFonts w:asciiTheme="minorHAnsi" w:hAnsiTheme="minorHAnsi" w:cs="Arial"/>
                <w:b/>
                <w:bCs/>
                <w:sz w:val="20"/>
              </w:rPr>
              <w:t>Risk Owner</w:t>
            </w:r>
          </w:p>
        </w:tc>
      </w:tr>
      <w:tr w:rsidR="00D21573" w:rsidRPr="00A04F28" w14:paraId="7752E9D0" w14:textId="77777777" w:rsidTr="0053262D">
        <w:tc>
          <w:tcPr>
            <w:cnfStyle w:val="001000000000" w:firstRow="0" w:lastRow="0" w:firstColumn="1" w:lastColumn="0" w:oddVBand="0" w:evenVBand="0" w:oddHBand="0" w:evenHBand="0" w:firstRowFirstColumn="0" w:firstRowLastColumn="0" w:lastRowFirstColumn="0" w:lastRowLastColumn="0"/>
            <w:tcW w:w="648" w:type="dxa"/>
          </w:tcPr>
          <w:p w14:paraId="7752E9CA" w14:textId="61D5D74C" w:rsidR="00D21573" w:rsidRPr="0053262D" w:rsidRDefault="00D21573" w:rsidP="00967F79">
            <w:pPr>
              <w:pStyle w:val="ListParagraph"/>
              <w:numPr>
                <w:ilvl w:val="0"/>
                <w:numId w:val="88"/>
              </w:numPr>
              <w:rPr>
                <w:rFonts w:asciiTheme="minorHAnsi" w:hAnsiTheme="minorHAnsi"/>
              </w:rPr>
            </w:pPr>
          </w:p>
        </w:tc>
        <w:tc>
          <w:tcPr>
            <w:tcW w:w="3780" w:type="dxa"/>
          </w:tcPr>
          <w:p w14:paraId="7752E9CD" w14:textId="78DA2B4C" w:rsidR="00D21573" w:rsidRPr="00C032EF" w:rsidRDefault="00D61F02" w:rsidP="00C032EF">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32EF">
              <w:rPr>
                <w:rFonts w:asciiTheme="minorHAnsi" w:hAnsiTheme="minorHAnsi" w:cstheme="minorHAnsi"/>
                <w:sz w:val="22"/>
                <w:szCs w:val="22"/>
              </w:rPr>
              <w:t>See Open Issues log in Section 7</w:t>
            </w:r>
          </w:p>
        </w:tc>
        <w:tc>
          <w:tcPr>
            <w:tcW w:w="2214" w:type="dxa"/>
          </w:tcPr>
          <w:p w14:paraId="7752E9CE" w14:textId="77777777" w:rsidR="00D21573" w:rsidRPr="00A04F28" w:rsidRDefault="00D21573" w:rsidP="00622F6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2214" w:type="dxa"/>
          </w:tcPr>
          <w:p w14:paraId="7752E9CF" w14:textId="77777777" w:rsidR="00D21573" w:rsidRPr="00A04F28" w:rsidRDefault="00D21573" w:rsidP="00622F6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bl>
    <w:p w14:paraId="7752E9D3" w14:textId="77777777" w:rsidR="00EA7697" w:rsidRPr="00A04F28" w:rsidRDefault="00EA7697" w:rsidP="002750DB">
      <w:pPr>
        <w:rPr>
          <w:rFonts w:asciiTheme="minorHAnsi" w:hAnsiTheme="minorHAnsi"/>
        </w:rPr>
      </w:pPr>
    </w:p>
    <w:p w14:paraId="7752E9D4" w14:textId="77777777" w:rsidR="002750DB" w:rsidRPr="00A04F28" w:rsidRDefault="002750DB" w:rsidP="002007B3">
      <w:pPr>
        <w:pStyle w:val="Heading2"/>
        <w:rPr>
          <w:rFonts w:asciiTheme="minorHAnsi" w:hAnsiTheme="minorHAnsi"/>
        </w:rPr>
      </w:pPr>
      <w:bookmarkStart w:id="69" w:name="_Toc470824722"/>
      <w:r w:rsidRPr="00A04F28">
        <w:rPr>
          <w:rFonts w:asciiTheme="minorHAnsi" w:hAnsiTheme="minorHAnsi"/>
        </w:rPr>
        <w:t>Risks</w:t>
      </w:r>
      <w:bookmarkEnd w:id="69"/>
    </w:p>
    <w:tbl>
      <w:tblPr>
        <w:tblStyle w:val="TableClassic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3780"/>
        <w:gridCol w:w="2214"/>
        <w:gridCol w:w="2214"/>
      </w:tblGrid>
      <w:tr w:rsidR="00093A8A" w:rsidRPr="00760ABA" w14:paraId="7752E9D9" w14:textId="77777777" w:rsidTr="00237C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8" w:type="dxa"/>
          </w:tcPr>
          <w:p w14:paraId="7752E9D5" w14:textId="77777777" w:rsidR="00093A8A" w:rsidRPr="00760ABA" w:rsidRDefault="00093A8A" w:rsidP="00093A8A">
            <w:pPr>
              <w:rPr>
                <w:rFonts w:ascii="Arial" w:hAnsi="Arial" w:cs="Arial"/>
                <w:b w:val="0"/>
                <w:bCs w:val="0"/>
                <w:sz w:val="22"/>
                <w:szCs w:val="22"/>
              </w:rPr>
            </w:pPr>
          </w:p>
        </w:tc>
        <w:tc>
          <w:tcPr>
            <w:tcW w:w="3780" w:type="dxa"/>
          </w:tcPr>
          <w:p w14:paraId="7752E9D6" w14:textId="77777777" w:rsidR="00093A8A" w:rsidRPr="00760ABA" w:rsidRDefault="00093A8A" w:rsidP="00D6148B">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2"/>
                <w:szCs w:val="22"/>
              </w:rPr>
            </w:pPr>
            <w:r w:rsidRPr="00760ABA">
              <w:rPr>
                <w:rFonts w:ascii="Arial" w:hAnsi="Arial" w:cs="Arial"/>
                <w:b/>
                <w:bCs/>
                <w:sz w:val="22"/>
                <w:szCs w:val="22"/>
              </w:rPr>
              <w:t>RISK</w:t>
            </w:r>
          </w:p>
        </w:tc>
        <w:tc>
          <w:tcPr>
            <w:tcW w:w="2214" w:type="dxa"/>
          </w:tcPr>
          <w:p w14:paraId="7752E9D7" w14:textId="77777777" w:rsidR="00093A8A" w:rsidRPr="00760ABA" w:rsidRDefault="00093A8A" w:rsidP="00D6148B">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2"/>
                <w:szCs w:val="22"/>
              </w:rPr>
            </w:pPr>
            <w:r w:rsidRPr="00760ABA">
              <w:rPr>
                <w:rFonts w:ascii="Arial" w:hAnsi="Arial" w:cs="Arial"/>
                <w:b/>
                <w:bCs/>
                <w:sz w:val="22"/>
                <w:szCs w:val="22"/>
              </w:rPr>
              <w:t>RESOLUTION</w:t>
            </w:r>
          </w:p>
        </w:tc>
        <w:tc>
          <w:tcPr>
            <w:tcW w:w="2214" w:type="dxa"/>
          </w:tcPr>
          <w:p w14:paraId="7752E9D8" w14:textId="77777777" w:rsidR="00093A8A" w:rsidRPr="00760ABA" w:rsidRDefault="00093A8A" w:rsidP="00D6148B">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2"/>
                <w:szCs w:val="22"/>
              </w:rPr>
            </w:pPr>
            <w:r w:rsidRPr="00760ABA">
              <w:rPr>
                <w:rFonts w:ascii="Arial" w:hAnsi="Arial" w:cs="Arial"/>
                <w:b/>
                <w:bCs/>
                <w:sz w:val="22"/>
                <w:szCs w:val="22"/>
              </w:rPr>
              <w:t>Risk Owner</w:t>
            </w:r>
          </w:p>
        </w:tc>
      </w:tr>
      <w:tr w:rsidR="00B7797D" w:rsidRPr="00760ABA" w14:paraId="7752E9E3" w14:textId="77777777" w:rsidTr="00237C55">
        <w:tc>
          <w:tcPr>
            <w:cnfStyle w:val="001000000000" w:firstRow="0" w:lastRow="0" w:firstColumn="1" w:lastColumn="0" w:oddVBand="0" w:evenVBand="0" w:oddHBand="0" w:evenHBand="0" w:firstRowFirstColumn="0" w:firstRowLastColumn="0" w:lastRowFirstColumn="0" w:lastRowLastColumn="0"/>
            <w:tcW w:w="648" w:type="dxa"/>
          </w:tcPr>
          <w:p w14:paraId="7752E9DF" w14:textId="60CFB03A" w:rsidR="00B7797D" w:rsidRPr="00272600" w:rsidRDefault="00B7797D" w:rsidP="00967F79">
            <w:pPr>
              <w:pStyle w:val="ListParagraph"/>
              <w:numPr>
                <w:ilvl w:val="0"/>
                <w:numId w:val="18"/>
              </w:numPr>
              <w:rPr>
                <w:rFonts w:ascii="Arial" w:hAnsi="Arial" w:cs="Arial"/>
              </w:rPr>
            </w:pPr>
          </w:p>
        </w:tc>
        <w:tc>
          <w:tcPr>
            <w:tcW w:w="3780" w:type="dxa"/>
          </w:tcPr>
          <w:p w14:paraId="68EB59DF" w14:textId="1FD19DEB" w:rsidR="00B7797D" w:rsidRPr="00C032EF" w:rsidRDefault="008B706E" w:rsidP="00C032EF">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32EF">
              <w:rPr>
                <w:rFonts w:asciiTheme="minorHAnsi" w:hAnsiTheme="minorHAnsi" w:cstheme="minorHAnsi"/>
                <w:sz w:val="22"/>
                <w:szCs w:val="22"/>
              </w:rPr>
              <w:t>There is no rollback process, any errors will need to be managed operationally</w:t>
            </w:r>
            <w:r w:rsidR="0053262D" w:rsidRPr="00C032EF">
              <w:rPr>
                <w:rFonts w:asciiTheme="minorHAnsi" w:hAnsiTheme="minorHAnsi" w:cstheme="minorHAnsi"/>
                <w:sz w:val="22"/>
                <w:szCs w:val="22"/>
              </w:rPr>
              <w:t>.</w:t>
            </w:r>
            <w:r w:rsidR="00AA6A05" w:rsidRPr="00C032EF">
              <w:rPr>
                <w:rFonts w:asciiTheme="minorHAnsi" w:hAnsiTheme="minorHAnsi" w:cstheme="minorHAnsi"/>
                <w:sz w:val="22"/>
                <w:szCs w:val="22"/>
              </w:rPr>
              <w:t xml:space="preserve"> </w:t>
            </w:r>
          </w:p>
          <w:p w14:paraId="7752E9E0" w14:textId="21DFBFE6" w:rsidR="00D4323D" w:rsidRPr="00C032EF" w:rsidRDefault="00D4323D" w:rsidP="00C032EF">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214" w:type="dxa"/>
          </w:tcPr>
          <w:p w14:paraId="7752E9E1" w14:textId="14758617" w:rsidR="00B7797D" w:rsidRPr="00C032EF" w:rsidRDefault="00317C1D" w:rsidP="00C032EF">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32EF">
              <w:rPr>
                <w:rFonts w:asciiTheme="minorHAnsi" w:hAnsiTheme="minorHAnsi" w:cstheme="minorHAnsi"/>
                <w:sz w:val="22"/>
                <w:szCs w:val="22"/>
              </w:rPr>
              <w:t>Once data hits Oracle’s intermediate tables, it will be too late for a rollback.</w:t>
            </w:r>
          </w:p>
        </w:tc>
        <w:tc>
          <w:tcPr>
            <w:tcW w:w="2214" w:type="dxa"/>
          </w:tcPr>
          <w:p w14:paraId="7752E9E2" w14:textId="77777777" w:rsidR="00B7797D" w:rsidRPr="00760ABA" w:rsidRDefault="00B7797D" w:rsidP="00093A8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3262D" w:rsidRPr="00760ABA" w14:paraId="266120CE" w14:textId="77777777" w:rsidTr="00237C55">
        <w:tc>
          <w:tcPr>
            <w:cnfStyle w:val="001000000000" w:firstRow="0" w:lastRow="0" w:firstColumn="1" w:lastColumn="0" w:oddVBand="0" w:evenVBand="0" w:oddHBand="0" w:evenHBand="0" w:firstRowFirstColumn="0" w:firstRowLastColumn="0" w:lastRowFirstColumn="0" w:lastRowLastColumn="0"/>
            <w:tcW w:w="648" w:type="dxa"/>
          </w:tcPr>
          <w:p w14:paraId="61B51F56" w14:textId="77777777" w:rsidR="0053262D" w:rsidRPr="00272600" w:rsidRDefault="0053262D" w:rsidP="00967F79">
            <w:pPr>
              <w:pStyle w:val="ListParagraph"/>
              <w:numPr>
                <w:ilvl w:val="0"/>
                <w:numId w:val="18"/>
              </w:numPr>
              <w:rPr>
                <w:rFonts w:ascii="Arial" w:hAnsi="Arial" w:cs="Arial"/>
              </w:rPr>
            </w:pPr>
          </w:p>
        </w:tc>
        <w:tc>
          <w:tcPr>
            <w:tcW w:w="3780" w:type="dxa"/>
          </w:tcPr>
          <w:p w14:paraId="64228149" w14:textId="47A3FF29" w:rsidR="0053262D" w:rsidRPr="00C032EF" w:rsidRDefault="0053262D" w:rsidP="00C032EF">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commentRangeStart w:id="70"/>
            <w:r w:rsidRPr="00C032EF">
              <w:rPr>
                <w:rFonts w:asciiTheme="minorHAnsi" w:hAnsiTheme="minorHAnsi" w:cstheme="minorHAnsi"/>
                <w:sz w:val="22"/>
                <w:szCs w:val="22"/>
              </w:rPr>
              <w:t>Do we convert any closed Loans?  How far back?  E.g. preceding 90 days?  What is the scope of “Closed” in EIP?  If an Installment Plan has a closed item and 1+ active Loans, when we convert the Installment Plan do we also convert the related closed item(s)?</w:t>
            </w:r>
            <w:commentRangeEnd w:id="70"/>
            <w:r w:rsidR="00D54DAD">
              <w:rPr>
                <w:rStyle w:val="CommentReference"/>
                <w:rFonts w:ascii="Arial" w:hAnsi="Arial"/>
              </w:rPr>
              <w:commentReference w:id="70"/>
            </w:r>
          </w:p>
          <w:p w14:paraId="7C800AB8" w14:textId="2017DBFF" w:rsidR="0053262D" w:rsidRPr="00C032EF" w:rsidRDefault="0053262D" w:rsidP="00C032EF">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214" w:type="dxa"/>
          </w:tcPr>
          <w:p w14:paraId="572824EF" w14:textId="42C11C29" w:rsidR="0053262D" w:rsidRPr="00C032EF" w:rsidRDefault="001D0DFC" w:rsidP="00C032EF">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32EF">
              <w:rPr>
                <w:rFonts w:asciiTheme="minorHAnsi" w:hAnsiTheme="minorHAnsi" w:cstheme="minorHAnsi"/>
                <w:sz w:val="22"/>
                <w:szCs w:val="22"/>
              </w:rPr>
              <w:t>Note that in OFSLL because we are not bringing over any recent financial transactions for the Loan then we cannot effective</w:t>
            </w:r>
            <w:r>
              <w:rPr>
                <w:rFonts w:asciiTheme="minorHAnsi" w:hAnsiTheme="minorHAnsi" w:cstheme="minorHAnsi"/>
                <w:sz w:val="22"/>
                <w:szCs w:val="22"/>
              </w:rPr>
              <w:t>ly</w:t>
            </w:r>
            <w:r w:rsidRPr="00C032EF">
              <w:rPr>
                <w:rFonts w:asciiTheme="minorHAnsi" w:hAnsiTheme="minorHAnsi" w:cstheme="minorHAnsi"/>
                <w:sz w:val="22"/>
                <w:szCs w:val="22"/>
              </w:rPr>
              <w:t xml:space="preserve"> re-open that Loan.</w:t>
            </w:r>
          </w:p>
        </w:tc>
        <w:tc>
          <w:tcPr>
            <w:tcW w:w="2214" w:type="dxa"/>
          </w:tcPr>
          <w:p w14:paraId="3A1DDAD6" w14:textId="77777777" w:rsidR="0053262D" w:rsidRPr="00760ABA" w:rsidRDefault="0053262D" w:rsidP="0053262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3262D" w:rsidRPr="00760ABA" w14:paraId="3BD6D0E9" w14:textId="77777777" w:rsidTr="00237C55">
        <w:tc>
          <w:tcPr>
            <w:cnfStyle w:val="001000000000" w:firstRow="0" w:lastRow="0" w:firstColumn="1" w:lastColumn="0" w:oddVBand="0" w:evenVBand="0" w:oddHBand="0" w:evenHBand="0" w:firstRowFirstColumn="0" w:firstRowLastColumn="0" w:lastRowFirstColumn="0" w:lastRowLastColumn="0"/>
            <w:tcW w:w="648" w:type="dxa"/>
          </w:tcPr>
          <w:p w14:paraId="1322EEBA" w14:textId="77777777" w:rsidR="0053262D" w:rsidRPr="00272600" w:rsidRDefault="0053262D" w:rsidP="00967F79">
            <w:pPr>
              <w:pStyle w:val="ListParagraph"/>
              <w:numPr>
                <w:ilvl w:val="0"/>
                <w:numId w:val="18"/>
              </w:numPr>
              <w:rPr>
                <w:rFonts w:ascii="Arial" w:hAnsi="Arial" w:cs="Arial"/>
              </w:rPr>
            </w:pPr>
          </w:p>
        </w:tc>
        <w:tc>
          <w:tcPr>
            <w:tcW w:w="3780" w:type="dxa"/>
          </w:tcPr>
          <w:p w14:paraId="3E2D0034" w14:textId="13E171D5" w:rsidR="0053262D" w:rsidRPr="00C032EF" w:rsidRDefault="0053262D" w:rsidP="00C032EF">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32EF">
              <w:rPr>
                <w:rFonts w:asciiTheme="minorHAnsi" w:hAnsiTheme="minorHAnsi" w:cstheme="minorHAnsi"/>
                <w:sz w:val="22"/>
                <w:szCs w:val="22"/>
              </w:rPr>
              <w:t xml:space="preserve">Data integrity issues in EIP </w:t>
            </w:r>
          </w:p>
        </w:tc>
        <w:tc>
          <w:tcPr>
            <w:tcW w:w="2214" w:type="dxa"/>
          </w:tcPr>
          <w:p w14:paraId="5F6DB24A" w14:textId="06F6BB60" w:rsidR="0053262D" w:rsidRPr="00C032EF" w:rsidRDefault="00226B95" w:rsidP="00C032EF">
            <w:pPr>
              <w:autoSpaceDE w:val="0"/>
              <w:autoSpaceDN w:val="0"/>
              <w:adjustRightInd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32EF">
              <w:rPr>
                <w:rFonts w:asciiTheme="minorHAnsi" w:hAnsiTheme="minorHAnsi" w:cstheme="minorHAnsi"/>
                <w:sz w:val="22"/>
                <w:szCs w:val="22"/>
              </w:rPr>
              <w:t>Any i</w:t>
            </w:r>
            <w:r w:rsidR="0053262D" w:rsidRPr="00C032EF">
              <w:rPr>
                <w:rFonts w:asciiTheme="minorHAnsi" w:hAnsiTheme="minorHAnsi" w:cstheme="minorHAnsi"/>
                <w:sz w:val="22"/>
                <w:szCs w:val="22"/>
              </w:rPr>
              <w:t xml:space="preserve">ssues </w:t>
            </w:r>
            <w:r w:rsidRPr="00C032EF">
              <w:rPr>
                <w:rFonts w:asciiTheme="minorHAnsi" w:hAnsiTheme="minorHAnsi" w:cstheme="minorHAnsi"/>
                <w:sz w:val="22"/>
                <w:szCs w:val="22"/>
              </w:rPr>
              <w:t xml:space="preserve">that can’t be resolved prior to migration </w:t>
            </w:r>
            <w:r w:rsidR="0053262D" w:rsidRPr="00C032EF">
              <w:rPr>
                <w:rFonts w:asciiTheme="minorHAnsi" w:hAnsiTheme="minorHAnsi" w:cstheme="minorHAnsi"/>
                <w:sz w:val="22"/>
                <w:szCs w:val="22"/>
              </w:rPr>
              <w:t xml:space="preserve">will be addressed using exclusion </w:t>
            </w:r>
            <w:r w:rsidRPr="00C032EF">
              <w:rPr>
                <w:rFonts w:asciiTheme="minorHAnsi" w:hAnsiTheme="minorHAnsi" w:cstheme="minorHAnsi"/>
                <w:sz w:val="22"/>
                <w:szCs w:val="22"/>
              </w:rPr>
              <w:t xml:space="preserve">selection </w:t>
            </w:r>
            <w:r w:rsidR="0053262D" w:rsidRPr="00C032EF">
              <w:rPr>
                <w:rFonts w:asciiTheme="minorHAnsi" w:hAnsiTheme="minorHAnsi" w:cstheme="minorHAnsi"/>
                <w:sz w:val="22"/>
                <w:szCs w:val="22"/>
              </w:rPr>
              <w:t>criteria</w:t>
            </w:r>
            <w:r w:rsidRPr="00C032EF">
              <w:rPr>
                <w:rFonts w:asciiTheme="minorHAnsi" w:hAnsiTheme="minorHAnsi" w:cstheme="minorHAnsi"/>
                <w:sz w:val="22"/>
                <w:szCs w:val="22"/>
              </w:rPr>
              <w:t xml:space="preserve"> </w:t>
            </w:r>
          </w:p>
        </w:tc>
        <w:tc>
          <w:tcPr>
            <w:tcW w:w="2214" w:type="dxa"/>
          </w:tcPr>
          <w:p w14:paraId="0E5DB433" w14:textId="77777777" w:rsidR="0053262D" w:rsidRPr="00760ABA" w:rsidRDefault="0053262D" w:rsidP="0053262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3262D" w:rsidRPr="00760ABA" w14:paraId="37C851C3" w14:textId="77777777" w:rsidTr="00237C55">
        <w:tc>
          <w:tcPr>
            <w:cnfStyle w:val="001000000000" w:firstRow="0" w:lastRow="0" w:firstColumn="1" w:lastColumn="0" w:oddVBand="0" w:evenVBand="0" w:oddHBand="0" w:evenHBand="0" w:firstRowFirstColumn="0" w:firstRowLastColumn="0" w:lastRowFirstColumn="0" w:lastRowLastColumn="0"/>
            <w:tcW w:w="648" w:type="dxa"/>
          </w:tcPr>
          <w:p w14:paraId="48D61080" w14:textId="77777777" w:rsidR="0053262D" w:rsidRPr="00272600" w:rsidRDefault="0053262D" w:rsidP="00967F79">
            <w:pPr>
              <w:pStyle w:val="ListParagraph"/>
              <w:numPr>
                <w:ilvl w:val="0"/>
                <w:numId w:val="18"/>
              </w:numPr>
              <w:rPr>
                <w:rFonts w:ascii="Arial" w:hAnsi="Arial" w:cs="Arial"/>
              </w:rPr>
            </w:pPr>
          </w:p>
        </w:tc>
        <w:tc>
          <w:tcPr>
            <w:tcW w:w="3780" w:type="dxa"/>
          </w:tcPr>
          <w:p w14:paraId="5743D9FD" w14:textId="5F30A9B4" w:rsidR="0053262D" w:rsidRDefault="0053262D" w:rsidP="0053262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214" w:type="dxa"/>
          </w:tcPr>
          <w:p w14:paraId="610E906E" w14:textId="77777777" w:rsidR="0053262D" w:rsidRDefault="0053262D" w:rsidP="0053262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214" w:type="dxa"/>
          </w:tcPr>
          <w:p w14:paraId="06C7BDC8" w14:textId="77777777" w:rsidR="0053262D" w:rsidRPr="00760ABA" w:rsidRDefault="0053262D" w:rsidP="0053262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3262D" w:rsidRPr="00760ABA" w14:paraId="7BD855BD" w14:textId="77777777" w:rsidTr="00237C55">
        <w:tc>
          <w:tcPr>
            <w:cnfStyle w:val="001000000000" w:firstRow="0" w:lastRow="0" w:firstColumn="1" w:lastColumn="0" w:oddVBand="0" w:evenVBand="0" w:oddHBand="0" w:evenHBand="0" w:firstRowFirstColumn="0" w:firstRowLastColumn="0" w:lastRowFirstColumn="0" w:lastRowLastColumn="0"/>
            <w:tcW w:w="648" w:type="dxa"/>
          </w:tcPr>
          <w:p w14:paraId="4A427AD9" w14:textId="77777777" w:rsidR="0053262D" w:rsidRPr="00272600" w:rsidRDefault="0053262D" w:rsidP="00967F79">
            <w:pPr>
              <w:pStyle w:val="ListParagraph"/>
              <w:numPr>
                <w:ilvl w:val="0"/>
                <w:numId w:val="18"/>
              </w:numPr>
              <w:rPr>
                <w:rFonts w:ascii="Arial" w:hAnsi="Arial" w:cs="Arial"/>
              </w:rPr>
            </w:pPr>
          </w:p>
        </w:tc>
        <w:tc>
          <w:tcPr>
            <w:tcW w:w="3780" w:type="dxa"/>
          </w:tcPr>
          <w:p w14:paraId="736FB923" w14:textId="77777777" w:rsidR="0053262D" w:rsidRPr="002F20F6" w:rsidRDefault="0053262D" w:rsidP="0053262D">
            <w:pPr>
              <w:pStyle w:val="ListParagraph"/>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p>
        </w:tc>
        <w:tc>
          <w:tcPr>
            <w:tcW w:w="2214" w:type="dxa"/>
          </w:tcPr>
          <w:p w14:paraId="201E598B" w14:textId="77777777" w:rsidR="0053262D" w:rsidRDefault="0053262D" w:rsidP="0053262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214" w:type="dxa"/>
          </w:tcPr>
          <w:p w14:paraId="475DFDA4" w14:textId="77777777" w:rsidR="0053262D" w:rsidRPr="00760ABA" w:rsidRDefault="0053262D" w:rsidP="0053262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7752E9E5" w14:textId="77777777" w:rsidR="008F7859" w:rsidRPr="00A04F28" w:rsidRDefault="008F7859" w:rsidP="00093A8A">
      <w:pPr>
        <w:rPr>
          <w:rFonts w:asciiTheme="minorHAnsi" w:hAnsiTheme="minorHAnsi"/>
        </w:rPr>
      </w:pPr>
    </w:p>
    <w:p w14:paraId="7752E9E7" w14:textId="14436957" w:rsidR="00A344AB" w:rsidRPr="001A503A" w:rsidRDefault="002750DB" w:rsidP="009B7616">
      <w:pPr>
        <w:pStyle w:val="Heading2"/>
        <w:rPr>
          <w:rFonts w:asciiTheme="minorHAnsi" w:hAnsiTheme="minorHAnsi"/>
        </w:rPr>
      </w:pPr>
      <w:r w:rsidRPr="00A04F28">
        <w:rPr>
          <w:rFonts w:asciiTheme="minorHAnsi" w:hAnsiTheme="minorHAnsi"/>
        </w:rPr>
        <w:lastRenderedPageBreak/>
        <w:tab/>
      </w:r>
      <w:bookmarkStart w:id="71" w:name="_Toc470824723"/>
      <w:r w:rsidRPr="00A04F28">
        <w:rPr>
          <w:rFonts w:asciiTheme="minorHAnsi" w:hAnsiTheme="minorHAnsi"/>
        </w:rPr>
        <w:t>Dependencies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3518"/>
        <w:gridCol w:w="2085"/>
        <w:gridCol w:w="2144"/>
      </w:tblGrid>
      <w:tr w:rsidR="00A344AB" w:rsidRPr="00760ABA" w14:paraId="7752E9EC" w14:textId="77777777" w:rsidTr="00D6148B">
        <w:trPr>
          <w:cantSplit/>
          <w:tblHeader/>
        </w:trPr>
        <w:tc>
          <w:tcPr>
            <w:tcW w:w="1109" w:type="dxa"/>
            <w:shd w:val="solid" w:color="800080" w:fill="FFFFFF"/>
          </w:tcPr>
          <w:p w14:paraId="7752E9E8" w14:textId="77777777" w:rsidR="00A344AB" w:rsidRPr="00760ABA" w:rsidRDefault="00A344AB" w:rsidP="00F1397A">
            <w:pPr>
              <w:rPr>
                <w:rFonts w:ascii="Arial" w:hAnsi="Arial" w:cs="Arial"/>
                <w:b/>
                <w:bCs/>
                <w:color w:val="FFFFFF"/>
                <w:sz w:val="22"/>
                <w:szCs w:val="22"/>
              </w:rPr>
            </w:pPr>
          </w:p>
        </w:tc>
        <w:tc>
          <w:tcPr>
            <w:tcW w:w="3518" w:type="dxa"/>
            <w:shd w:val="solid" w:color="800080" w:fill="FFFFFF"/>
          </w:tcPr>
          <w:p w14:paraId="7752E9E9" w14:textId="77777777" w:rsidR="00A344AB" w:rsidRPr="00760ABA" w:rsidRDefault="00A344AB" w:rsidP="00D6148B">
            <w:pPr>
              <w:spacing w:after="0"/>
              <w:jc w:val="center"/>
              <w:rPr>
                <w:rFonts w:ascii="Arial" w:hAnsi="Arial" w:cs="Arial"/>
                <w:b/>
                <w:bCs/>
                <w:color w:val="FFFFFF"/>
                <w:sz w:val="22"/>
                <w:szCs w:val="22"/>
              </w:rPr>
            </w:pPr>
            <w:r w:rsidRPr="00760ABA">
              <w:rPr>
                <w:rFonts w:ascii="Arial" w:hAnsi="Arial" w:cs="Arial"/>
                <w:b/>
                <w:bCs/>
                <w:color w:val="FFFFFF"/>
                <w:sz w:val="22"/>
                <w:szCs w:val="22"/>
              </w:rPr>
              <w:t>Dependency</w:t>
            </w:r>
          </w:p>
        </w:tc>
        <w:tc>
          <w:tcPr>
            <w:tcW w:w="2085" w:type="dxa"/>
            <w:shd w:val="solid" w:color="800080" w:fill="FFFFFF"/>
          </w:tcPr>
          <w:p w14:paraId="7752E9EA" w14:textId="77777777" w:rsidR="00A344AB" w:rsidRPr="00760ABA" w:rsidRDefault="00A344AB" w:rsidP="00D6148B">
            <w:pPr>
              <w:spacing w:after="0"/>
              <w:jc w:val="center"/>
              <w:rPr>
                <w:rFonts w:ascii="Arial" w:hAnsi="Arial" w:cs="Arial"/>
                <w:b/>
                <w:bCs/>
                <w:color w:val="FFFFFF"/>
                <w:sz w:val="22"/>
                <w:szCs w:val="22"/>
              </w:rPr>
            </w:pPr>
            <w:r w:rsidRPr="00760ABA">
              <w:rPr>
                <w:rFonts w:ascii="Arial" w:hAnsi="Arial" w:cs="Arial"/>
                <w:b/>
                <w:bCs/>
                <w:color w:val="FFFFFF"/>
                <w:sz w:val="22"/>
                <w:szCs w:val="22"/>
              </w:rPr>
              <w:t>RESOLUTION</w:t>
            </w:r>
          </w:p>
        </w:tc>
        <w:tc>
          <w:tcPr>
            <w:tcW w:w="2144" w:type="dxa"/>
            <w:shd w:val="solid" w:color="800080" w:fill="FFFFFF"/>
          </w:tcPr>
          <w:p w14:paraId="7752E9EB" w14:textId="77777777" w:rsidR="00A344AB" w:rsidRPr="00760ABA" w:rsidRDefault="00A344AB" w:rsidP="00D6148B">
            <w:pPr>
              <w:spacing w:after="0"/>
              <w:jc w:val="center"/>
              <w:rPr>
                <w:rFonts w:ascii="Arial" w:hAnsi="Arial" w:cs="Arial"/>
                <w:b/>
                <w:bCs/>
                <w:color w:val="FFFFFF"/>
                <w:sz w:val="22"/>
                <w:szCs w:val="22"/>
              </w:rPr>
            </w:pPr>
            <w:r w:rsidRPr="00760ABA">
              <w:rPr>
                <w:rFonts w:ascii="Arial" w:hAnsi="Arial" w:cs="Arial"/>
                <w:b/>
                <w:bCs/>
                <w:color w:val="FFFFFF"/>
                <w:sz w:val="22"/>
                <w:szCs w:val="22"/>
              </w:rPr>
              <w:t>Dependency Owner</w:t>
            </w:r>
          </w:p>
        </w:tc>
      </w:tr>
      <w:tr w:rsidR="008B706E" w:rsidRPr="00760ABA" w14:paraId="7752E9F1" w14:textId="77777777" w:rsidTr="00D6148B">
        <w:tc>
          <w:tcPr>
            <w:tcW w:w="1109" w:type="dxa"/>
            <w:shd w:val="solid" w:color="C0C0C0" w:fill="FFFFFF"/>
          </w:tcPr>
          <w:p w14:paraId="7752E9ED" w14:textId="77777777" w:rsidR="008B706E" w:rsidRPr="00760ABA" w:rsidRDefault="008B706E" w:rsidP="00F4580D">
            <w:pPr>
              <w:numPr>
                <w:ilvl w:val="0"/>
                <w:numId w:val="5"/>
              </w:numPr>
              <w:rPr>
                <w:rFonts w:ascii="Arial" w:hAnsi="Arial" w:cs="Arial"/>
                <w:b/>
                <w:bCs/>
                <w:sz w:val="22"/>
                <w:szCs w:val="22"/>
              </w:rPr>
            </w:pPr>
          </w:p>
        </w:tc>
        <w:tc>
          <w:tcPr>
            <w:tcW w:w="3518" w:type="dxa"/>
            <w:shd w:val="clear" w:color="auto" w:fill="auto"/>
          </w:tcPr>
          <w:p w14:paraId="7752E9EE" w14:textId="658BE9E3" w:rsidR="00C441F7" w:rsidRPr="000D0A7D" w:rsidRDefault="000D0A7D" w:rsidP="000D0A7D">
            <w:pPr>
              <w:autoSpaceDE w:val="0"/>
              <w:autoSpaceDN w:val="0"/>
              <w:adjustRightInd w:val="0"/>
              <w:spacing w:before="0" w:beforeAutospacing="0" w:after="0" w:afterAutospacing="0"/>
              <w:rPr>
                <w:rFonts w:asciiTheme="minorHAnsi" w:hAnsiTheme="minorHAnsi" w:cstheme="minorHAnsi"/>
                <w:sz w:val="22"/>
                <w:szCs w:val="22"/>
              </w:rPr>
            </w:pPr>
            <w:r w:rsidRPr="000D0A7D">
              <w:rPr>
                <w:rFonts w:asciiTheme="minorHAnsi" w:hAnsiTheme="minorHAnsi" w:cstheme="minorHAnsi"/>
                <w:sz w:val="22"/>
                <w:szCs w:val="22"/>
              </w:rPr>
              <w:t>OFSLL deployment</w:t>
            </w:r>
          </w:p>
        </w:tc>
        <w:tc>
          <w:tcPr>
            <w:tcW w:w="2085" w:type="dxa"/>
            <w:shd w:val="clear" w:color="auto" w:fill="auto"/>
          </w:tcPr>
          <w:p w14:paraId="7752E9EF" w14:textId="77777777" w:rsidR="008B706E" w:rsidRPr="000D0A7D" w:rsidRDefault="008B706E" w:rsidP="000D0A7D">
            <w:pPr>
              <w:autoSpaceDE w:val="0"/>
              <w:autoSpaceDN w:val="0"/>
              <w:adjustRightInd w:val="0"/>
              <w:spacing w:before="0" w:beforeAutospacing="0" w:after="0" w:afterAutospacing="0"/>
              <w:jc w:val="center"/>
              <w:rPr>
                <w:rFonts w:asciiTheme="minorHAnsi" w:hAnsiTheme="minorHAnsi" w:cstheme="minorHAnsi"/>
                <w:sz w:val="22"/>
                <w:szCs w:val="22"/>
              </w:rPr>
            </w:pPr>
          </w:p>
        </w:tc>
        <w:tc>
          <w:tcPr>
            <w:tcW w:w="2144" w:type="dxa"/>
            <w:shd w:val="clear" w:color="auto" w:fill="auto"/>
          </w:tcPr>
          <w:p w14:paraId="7752E9F0" w14:textId="00018DA6" w:rsidR="008B706E" w:rsidRPr="000D0A7D" w:rsidRDefault="008B706E" w:rsidP="000D0A7D">
            <w:pPr>
              <w:autoSpaceDE w:val="0"/>
              <w:autoSpaceDN w:val="0"/>
              <w:adjustRightInd w:val="0"/>
              <w:spacing w:before="0" w:beforeAutospacing="0" w:after="0" w:afterAutospacing="0"/>
              <w:rPr>
                <w:rFonts w:asciiTheme="minorHAnsi" w:hAnsiTheme="minorHAnsi" w:cstheme="minorHAnsi"/>
                <w:sz w:val="22"/>
                <w:szCs w:val="22"/>
              </w:rPr>
            </w:pPr>
          </w:p>
        </w:tc>
      </w:tr>
      <w:tr w:rsidR="008B706E" w:rsidRPr="00760ABA" w14:paraId="20E9B9C1" w14:textId="77777777" w:rsidTr="00D6148B">
        <w:tc>
          <w:tcPr>
            <w:tcW w:w="1109" w:type="dxa"/>
            <w:shd w:val="solid" w:color="C0C0C0" w:fill="FFFFFF"/>
          </w:tcPr>
          <w:p w14:paraId="4E6B58DB" w14:textId="70993621" w:rsidR="008B706E" w:rsidRPr="00760ABA" w:rsidRDefault="008B706E" w:rsidP="00F4580D">
            <w:pPr>
              <w:numPr>
                <w:ilvl w:val="0"/>
                <w:numId w:val="5"/>
              </w:numPr>
              <w:rPr>
                <w:rFonts w:ascii="Arial" w:hAnsi="Arial" w:cs="Arial"/>
                <w:b/>
                <w:bCs/>
                <w:sz w:val="22"/>
                <w:szCs w:val="22"/>
              </w:rPr>
            </w:pPr>
          </w:p>
        </w:tc>
        <w:tc>
          <w:tcPr>
            <w:tcW w:w="3518" w:type="dxa"/>
            <w:shd w:val="clear" w:color="auto" w:fill="auto"/>
          </w:tcPr>
          <w:p w14:paraId="073CA25A" w14:textId="1733334E" w:rsidR="008B706E" w:rsidRPr="000D0A7D" w:rsidRDefault="000D0A7D" w:rsidP="000D0A7D">
            <w:pPr>
              <w:autoSpaceDE w:val="0"/>
              <w:autoSpaceDN w:val="0"/>
              <w:adjustRightInd w:val="0"/>
              <w:spacing w:before="0" w:beforeAutospacing="0" w:after="0" w:afterAutospacing="0"/>
              <w:rPr>
                <w:rFonts w:asciiTheme="minorHAnsi" w:hAnsiTheme="minorHAnsi" w:cstheme="minorHAnsi"/>
                <w:sz w:val="22"/>
                <w:szCs w:val="22"/>
              </w:rPr>
            </w:pPr>
            <w:commentRangeStart w:id="72"/>
            <w:r>
              <w:rPr>
                <w:rFonts w:asciiTheme="minorHAnsi" w:hAnsiTheme="minorHAnsi" w:cstheme="minorHAnsi"/>
                <w:sz w:val="22"/>
                <w:szCs w:val="22"/>
              </w:rPr>
              <w:t>Energizing of Data grid</w:t>
            </w:r>
            <w:commentRangeEnd w:id="72"/>
            <w:r w:rsidR="007440D7">
              <w:rPr>
                <w:rStyle w:val="CommentReference"/>
                <w:rFonts w:ascii="Arial" w:hAnsi="Arial"/>
              </w:rPr>
              <w:commentReference w:id="72"/>
            </w:r>
          </w:p>
        </w:tc>
        <w:tc>
          <w:tcPr>
            <w:tcW w:w="2085" w:type="dxa"/>
            <w:shd w:val="clear" w:color="auto" w:fill="auto"/>
          </w:tcPr>
          <w:p w14:paraId="3C2D138A" w14:textId="77777777" w:rsidR="008B706E" w:rsidRPr="000D0A7D" w:rsidRDefault="008B706E" w:rsidP="000D0A7D">
            <w:pPr>
              <w:autoSpaceDE w:val="0"/>
              <w:autoSpaceDN w:val="0"/>
              <w:adjustRightInd w:val="0"/>
              <w:spacing w:before="0" w:beforeAutospacing="0" w:after="0" w:afterAutospacing="0"/>
              <w:jc w:val="center"/>
              <w:rPr>
                <w:rFonts w:asciiTheme="minorHAnsi" w:hAnsiTheme="minorHAnsi" w:cstheme="minorHAnsi"/>
                <w:sz w:val="22"/>
                <w:szCs w:val="22"/>
              </w:rPr>
            </w:pPr>
          </w:p>
        </w:tc>
        <w:tc>
          <w:tcPr>
            <w:tcW w:w="2144" w:type="dxa"/>
            <w:shd w:val="clear" w:color="auto" w:fill="auto"/>
          </w:tcPr>
          <w:p w14:paraId="28535B7E" w14:textId="1595BCA7" w:rsidR="008B706E" w:rsidRPr="000D0A7D" w:rsidRDefault="008B706E" w:rsidP="000D0A7D">
            <w:pPr>
              <w:autoSpaceDE w:val="0"/>
              <w:autoSpaceDN w:val="0"/>
              <w:adjustRightInd w:val="0"/>
              <w:spacing w:before="0" w:beforeAutospacing="0" w:after="0" w:afterAutospacing="0"/>
              <w:rPr>
                <w:rFonts w:asciiTheme="minorHAnsi" w:hAnsiTheme="minorHAnsi" w:cstheme="minorHAnsi"/>
                <w:sz w:val="22"/>
                <w:szCs w:val="22"/>
              </w:rPr>
            </w:pPr>
          </w:p>
        </w:tc>
      </w:tr>
      <w:tr w:rsidR="004343B7" w:rsidRPr="00760ABA" w14:paraId="6E6FC1AC" w14:textId="77777777" w:rsidTr="00D6148B">
        <w:tc>
          <w:tcPr>
            <w:tcW w:w="1109" w:type="dxa"/>
            <w:shd w:val="solid" w:color="C0C0C0" w:fill="FFFFFF"/>
          </w:tcPr>
          <w:p w14:paraId="1807AAF9" w14:textId="77777777" w:rsidR="004343B7" w:rsidRPr="00760ABA" w:rsidRDefault="004343B7" w:rsidP="00F4580D">
            <w:pPr>
              <w:numPr>
                <w:ilvl w:val="0"/>
                <w:numId w:val="5"/>
              </w:numPr>
              <w:rPr>
                <w:rFonts w:ascii="Arial" w:hAnsi="Arial" w:cs="Arial"/>
                <w:b/>
                <w:bCs/>
                <w:sz w:val="22"/>
                <w:szCs w:val="22"/>
              </w:rPr>
            </w:pPr>
          </w:p>
        </w:tc>
        <w:tc>
          <w:tcPr>
            <w:tcW w:w="3518" w:type="dxa"/>
            <w:shd w:val="clear" w:color="auto" w:fill="auto"/>
          </w:tcPr>
          <w:p w14:paraId="7936D7EA" w14:textId="29C2D476" w:rsidR="00A507F0" w:rsidRPr="000D0A7D" w:rsidRDefault="006F7B4C" w:rsidP="000D0A7D">
            <w:pPr>
              <w:autoSpaceDE w:val="0"/>
              <w:autoSpaceDN w:val="0"/>
              <w:adjustRightInd w:val="0"/>
              <w:spacing w:before="0" w:beforeAutospacing="0" w:after="0" w:afterAutospacing="0"/>
              <w:rPr>
                <w:rFonts w:asciiTheme="minorHAnsi" w:hAnsiTheme="minorHAnsi" w:cstheme="minorHAnsi"/>
                <w:sz w:val="22"/>
                <w:szCs w:val="22"/>
              </w:rPr>
            </w:pPr>
            <w:r w:rsidRPr="000D0A7D">
              <w:rPr>
                <w:rFonts w:asciiTheme="minorHAnsi" w:hAnsiTheme="minorHAnsi" w:cstheme="minorHAnsi"/>
                <w:sz w:val="22"/>
                <w:szCs w:val="22"/>
              </w:rPr>
              <w:t>Payment project (National Retailer)</w:t>
            </w:r>
          </w:p>
        </w:tc>
        <w:tc>
          <w:tcPr>
            <w:tcW w:w="2085" w:type="dxa"/>
            <w:shd w:val="clear" w:color="auto" w:fill="auto"/>
          </w:tcPr>
          <w:p w14:paraId="48061475" w14:textId="77777777" w:rsidR="004343B7" w:rsidRPr="000D0A7D" w:rsidRDefault="004343B7" w:rsidP="000D0A7D">
            <w:pPr>
              <w:autoSpaceDE w:val="0"/>
              <w:autoSpaceDN w:val="0"/>
              <w:adjustRightInd w:val="0"/>
              <w:spacing w:before="0" w:beforeAutospacing="0" w:after="0" w:afterAutospacing="0"/>
              <w:jc w:val="center"/>
              <w:rPr>
                <w:rFonts w:asciiTheme="minorHAnsi" w:hAnsiTheme="minorHAnsi" w:cstheme="minorHAnsi"/>
                <w:sz w:val="22"/>
                <w:szCs w:val="22"/>
              </w:rPr>
            </w:pPr>
          </w:p>
        </w:tc>
        <w:tc>
          <w:tcPr>
            <w:tcW w:w="2144" w:type="dxa"/>
            <w:shd w:val="clear" w:color="auto" w:fill="auto"/>
          </w:tcPr>
          <w:p w14:paraId="2C4BAE70" w14:textId="07C5CB4A" w:rsidR="004343B7" w:rsidRPr="000D0A7D" w:rsidRDefault="004343B7" w:rsidP="000D0A7D">
            <w:pPr>
              <w:autoSpaceDE w:val="0"/>
              <w:autoSpaceDN w:val="0"/>
              <w:adjustRightInd w:val="0"/>
              <w:spacing w:before="0" w:beforeAutospacing="0" w:after="0" w:afterAutospacing="0"/>
              <w:rPr>
                <w:rFonts w:asciiTheme="minorHAnsi" w:hAnsiTheme="minorHAnsi" w:cstheme="minorHAnsi"/>
                <w:sz w:val="22"/>
                <w:szCs w:val="22"/>
              </w:rPr>
            </w:pPr>
          </w:p>
        </w:tc>
      </w:tr>
    </w:tbl>
    <w:p w14:paraId="7752EA12" w14:textId="77777777" w:rsidR="002750DB" w:rsidRPr="00A04F28" w:rsidRDefault="002750DB" w:rsidP="00760ABA">
      <w:pPr>
        <w:pStyle w:val="H2Text"/>
      </w:pPr>
    </w:p>
    <w:p w14:paraId="12AB07C4" w14:textId="77777777" w:rsidR="00A363CA" w:rsidRPr="003D24C8" w:rsidRDefault="00A363CA" w:rsidP="00A363CA">
      <w:pPr>
        <w:pStyle w:val="Heading1"/>
      </w:pPr>
      <w:bookmarkStart w:id="73" w:name="_1.7_Functional_Context"/>
      <w:bookmarkStart w:id="74" w:name="_Toc460871602"/>
      <w:bookmarkStart w:id="75" w:name="_Toc470824724"/>
      <w:bookmarkStart w:id="76" w:name="_Toc5274219"/>
      <w:bookmarkEnd w:id="73"/>
      <w:r w:rsidRPr="003D24C8">
        <w:t>Current Functional Context and Interfaces</w:t>
      </w:r>
      <w:bookmarkEnd w:id="74"/>
      <w:bookmarkEnd w:id="75"/>
    </w:p>
    <w:p w14:paraId="4655A685"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EIP is used by POS to retrieve the EIP eligibility and some ECL components; it performs EIP estimations, plan creation, returns, exchanges, void returns and to obtain the ineligible SKU list.</w:t>
      </w:r>
    </w:p>
    <w:p w14:paraId="5EE21E9F"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EIP is used by HSO, Telesales and Web to retrieve the EIP eligibility and some ECL components; it performs EIP estimations, plan creation, and to obtain the ineligible SKU list and per SKU down payment.</w:t>
      </w:r>
    </w:p>
    <w:p w14:paraId="23BD9F97"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 xml:space="preserve">TMAG is calling EIP </w:t>
      </w:r>
      <w:proofErr w:type="spellStart"/>
      <w:r w:rsidRPr="00434CF9">
        <w:rPr>
          <w:rFonts w:asciiTheme="minorHAnsi" w:hAnsiTheme="minorHAnsi" w:cstheme="minorHAnsi"/>
        </w:rPr>
        <w:t>webServices</w:t>
      </w:r>
      <w:proofErr w:type="spellEnd"/>
      <w:r w:rsidRPr="00434CF9">
        <w:rPr>
          <w:rFonts w:asciiTheme="minorHAnsi" w:hAnsiTheme="minorHAnsi" w:cstheme="minorHAnsi"/>
        </w:rPr>
        <w:t xml:space="preserve"> for EIP eligibility and some ECL components as well as for EIP estimations.</w:t>
      </w:r>
    </w:p>
    <w:p w14:paraId="3CA037ED"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 xml:space="preserve">The EIP UI is opened from </w:t>
      </w:r>
      <w:proofErr w:type="spellStart"/>
      <w:r w:rsidRPr="00434CF9">
        <w:rPr>
          <w:rFonts w:asciiTheme="minorHAnsi" w:hAnsiTheme="minorHAnsi" w:cstheme="minorHAnsi"/>
        </w:rPr>
        <w:t>QuikView</w:t>
      </w:r>
      <w:proofErr w:type="spellEnd"/>
      <w:r w:rsidRPr="00434CF9">
        <w:rPr>
          <w:rFonts w:asciiTheme="minorHAnsi" w:hAnsiTheme="minorHAnsi" w:cstheme="minorHAnsi"/>
        </w:rPr>
        <w:t xml:space="preserve"> and CSM. It allows special REPs the ability to view the customer’s ECL, ECA and ECB at BAN level, existing EIP plans, history of EIP plans as well as perform returns and set </w:t>
      </w:r>
      <w:proofErr w:type="spellStart"/>
      <w:r w:rsidRPr="00434CF9">
        <w:rPr>
          <w:rFonts w:asciiTheme="minorHAnsi" w:hAnsiTheme="minorHAnsi" w:cstheme="minorHAnsi"/>
        </w:rPr>
        <w:t>TempDouble</w:t>
      </w:r>
      <w:proofErr w:type="spellEnd"/>
      <w:r w:rsidRPr="00434CF9">
        <w:rPr>
          <w:rFonts w:asciiTheme="minorHAnsi" w:hAnsiTheme="minorHAnsi" w:cstheme="minorHAnsi"/>
        </w:rPr>
        <w:t xml:space="preserve"> ECL.</w:t>
      </w:r>
    </w:p>
    <w:p w14:paraId="698E514B"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The EIP disclosure is managed by ESP – it holds the per-state templates and issues the disclosure at time of EIP plan setup.</w:t>
      </w:r>
    </w:p>
    <w:p w14:paraId="13D18E0E" w14:textId="25126E51"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The EIP system provides the minimum Down</w:t>
      </w:r>
      <w:r w:rsidR="00E233A9" w:rsidRPr="00434CF9">
        <w:rPr>
          <w:rFonts w:asciiTheme="minorHAnsi" w:hAnsiTheme="minorHAnsi" w:cstheme="minorHAnsi"/>
        </w:rPr>
        <w:t xml:space="preserve"> </w:t>
      </w:r>
      <w:r w:rsidRPr="00434CF9">
        <w:rPr>
          <w:rFonts w:asciiTheme="minorHAnsi" w:hAnsiTheme="minorHAnsi" w:cstheme="minorHAnsi"/>
        </w:rPr>
        <w:t>payment per SKU and returns it as the First Installment to the IHAPs.</w:t>
      </w:r>
    </w:p>
    <w:p w14:paraId="69436076"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EIP monthly and accelerated charges as well as EIP adjustments are sent to Samson for A/R balance impact and bill presentation purposes in batch mode via the CIG process.</w:t>
      </w:r>
    </w:p>
    <w:p w14:paraId="58D8839B"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EIP provides Samson a BAN level indication as to the longest open EIP plan.</w:t>
      </w:r>
    </w:p>
    <w:p w14:paraId="053DAB00"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EIP receives from SAP via a file interface the list of shipped orders and it updates the status of the corresponding EIP plans.</w:t>
      </w:r>
    </w:p>
    <w:p w14:paraId="29D5E2BD"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EIP provides SAP with the extract for the imputed interest activities.</w:t>
      </w:r>
    </w:p>
    <w:p w14:paraId="0D6827EF"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EIP provides Engineering the file of blocked IMEIs.</w:t>
      </w:r>
    </w:p>
    <w:p w14:paraId="6FD0A2EF"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EIP retrieves from Samson changes on the BANs in a nightly batch synchronization process.</w:t>
      </w:r>
    </w:p>
    <w:p w14:paraId="3207A3FC" w14:textId="77777777" w:rsidR="00A363CA" w:rsidRPr="00434CF9" w:rsidRDefault="00A363CA"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BI picks up EIP data directly from EIP tables, as needed.</w:t>
      </w:r>
    </w:p>
    <w:p w14:paraId="6A2AC972" w14:textId="45ECB617" w:rsidR="00A363CA" w:rsidRPr="00434CF9" w:rsidRDefault="00E233A9" w:rsidP="00967F79">
      <w:pPr>
        <w:pStyle w:val="ListParagraph"/>
        <w:numPr>
          <w:ilvl w:val="0"/>
          <w:numId w:val="89"/>
        </w:numPr>
        <w:autoSpaceDE w:val="0"/>
        <w:autoSpaceDN w:val="0"/>
        <w:adjustRightInd w:val="0"/>
        <w:rPr>
          <w:rFonts w:asciiTheme="minorHAnsi" w:hAnsiTheme="minorHAnsi" w:cstheme="minorHAnsi"/>
        </w:rPr>
      </w:pPr>
      <w:r w:rsidRPr="00434CF9">
        <w:rPr>
          <w:rFonts w:asciiTheme="minorHAnsi" w:hAnsiTheme="minorHAnsi" w:cstheme="minorHAnsi"/>
        </w:rPr>
        <w:t xml:space="preserve">EIP is used by </w:t>
      </w:r>
      <w:proofErr w:type="spellStart"/>
      <w:r w:rsidRPr="00434CF9">
        <w:rPr>
          <w:rFonts w:asciiTheme="minorHAnsi" w:hAnsiTheme="minorHAnsi" w:cstheme="minorHAnsi"/>
        </w:rPr>
        <w:t>Quik</w:t>
      </w:r>
      <w:r w:rsidR="00A363CA" w:rsidRPr="00434CF9">
        <w:rPr>
          <w:rFonts w:asciiTheme="minorHAnsi" w:hAnsiTheme="minorHAnsi" w:cstheme="minorHAnsi"/>
        </w:rPr>
        <w:t>View</w:t>
      </w:r>
      <w:proofErr w:type="spellEnd"/>
      <w:r w:rsidR="00A363CA" w:rsidRPr="00434CF9">
        <w:rPr>
          <w:rFonts w:asciiTheme="minorHAnsi" w:hAnsiTheme="minorHAnsi" w:cstheme="minorHAnsi"/>
        </w:rPr>
        <w:t xml:space="preserve"> to present some EIP related info</w:t>
      </w:r>
    </w:p>
    <w:p w14:paraId="737961D4" w14:textId="77777777" w:rsidR="00A363CA" w:rsidRDefault="00A363CA" w:rsidP="00A363CA">
      <w:pPr>
        <w:spacing w:after="0"/>
        <w:ind w:firstLine="720"/>
        <w:rPr>
          <w:rFonts w:ascii="Calibri" w:hAnsi="Calibri"/>
          <w:sz w:val="22"/>
          <w:szCs w:val="22"/>
        </w:rPr>
      </w:pPr>
    </w:p>
    <w:bookmarkEnd w:id="76"/>
    <w:p w14:paraId="6DA4B750" w14:textId="77777777" w:rsidR="00D6654E" w:rsidRDefault="00D6654E" w:rsidP="00D6654E">
      <w:pPr>
        <w:pStyle w:val="ListParagraph"/>
      </w:pPr>
    </w:p>
    <w:p w14:paraId="47F74A3F" w14:textId="77777777" w:rsidR="00926A37" w:rsidRPr="00926A37" w:rsidRDefault="00926A37" w:rsidP="00E233A9">
      <w:pPr>
        <w:pStyle w:val="ListParagraph"/>
        <w:ind w:left="1440"/>
      </w:pPr>
    </w:p>
    <w:p w14:paraId="7752EA3B" w14:textId="4C07D4FB" w:rsidR="005779BB" w:rsidRPr="00434CF9" w:rsidRDefault="005779BB" w:rsidP="002C08AD">
      <w:pPr>
        <w:pStyle w:val="Heading2"/>
        <w:rPr>
          <w:rFonts w:asciiTheme="minorHAnsi" w:hAnsiTheme="minorHAnsi"/>
        </w:rPr>
      </w:pPr>
      <w:bookmarkStart w:id="77" w:name="_Toc470824725"/>
      <w:r w:rsidRPr="00434CF9">
        <w:rPr>
          <w:rFonts w:asciiTheme="minorHAnsi" w:hAnsiTheme="minorHAnsi"/>
        </w:rPr>
        <w:lastRenderedPageBreak/>
        <w:t>Scope</w:t>
      </w:r>
      <w:bookmarkEnd w:id="77"/>
    </w:p>
    <w:p w14:paraId="7752EA3C" w14:textId="77777777" w:rsidR="002750DB" w:rsidRDefault="00BD2D47" w:rsidP="002C08AD">
      <w:pPr>
        <w:pStyle w:val="Heading3"/>
        <w:rPr>
          <w:rFonts w:asciiTheme="minorHAnsi" w:hAnsiTheme="minorHAnsi"/>
        </w:rPr>
      </w:pPr>
      <w:bookmarkStart w:id="78" w:name="_Toc178138225"/>
      <w:bookmarkStart w:id="79" w:name="_Toc200190779"/>
      <w:bookmarkStart w:id="80" w:name="_Toc470824726"/>
      <w:r w:rsidRPr="00A04F28">
        <w:rPr>
          <w:rFonts w:asciiTheme="minorHAnsi" w:hAnsiTheme="minorHAnsi"/>
        </w:rPr>
        <w:t>In-</w:t>
      </w:r>
      <w:r w:rsidR="002750DB" w:rsidRPr="00A04F28">
        <w:rPr>
          <w:rFonts w:asciiTheme="minorHAnsi" w:hAnsiTheme="minorHAnsi"/>
        </w:rPr>
        <w:t>Scope</w:t>
      </w:r>
      <w:bookmarkEnd w:id="78"/>
      <w:bookmarkEnd w:id="79"/>
      <w:bookmarkEnd w:id="80"/>
    </w:p>
    <w:p w14:paraId="194F04CB" w14:textId="77777777" w:rsidR="00BA2534" w:rsidRPr="00BA2534" w:rsidRDefault="00BA2534" w:rsidP="00BA2534">
      <w:pPr>
        <w:pStyle w:val="Default"/>
        <w:rPr>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7808"/>
      </w:tblGrid>
      <w:tr w:rsidR="00621BB8" w:rsidRPr="00760ABA" w14:paraId="7752EA3F" w14:textId="77777777" w:rsidTr="00C33A52">
        <w:tc>
          <w:tcPr>
            <w:tcW w:w="1123" w:type="dxa"/>
            <w:shd w:val="solid" w:color="800080" w:fill="FFFFFF"/>
          </w:tcPr>
          <w:p w14:paraId="7752EA3D" w14:textId="77777777" w:rsidR="00621BB8" w:rsidRPr="00760ABA" w:rsidRDefault="00621BB8" w:rsidP="005176EF">
            <w:pPr>
              <w:rPr>
                <w:rFonts w:ascii="Arial" w:hAnsi="Arial" w:cs="Arial"/>
                <w:b/>
                <w:bCs/>
                <w:color w:val="FFFFFF"/>
              </w:rPr>
            </w:pPr>
            <w:r w:rsidRPr="00760ABA">
              <w:rPr>
                <w:rFonts w:ascii="Arial" w:hAnsi="Arial" w:cs="Arial"/>
                <w:b/>
                <w:bCs/>
                <w:color w:val="FFFFFF"/>
              </w:rPr>
              <w:t>Number</w:t>
            </w:r>
          </w:p>
        </w:tc>
        <w:tc>
          <w:tcPr>
            <w:tcW w:w="7808" w:type="dxa"/>
            <w:shd w:val="solid" w:color="800080" w:fill="FFFFFF"/>
          </w:tcPr>
          <w:p w14:paraId="7752EA3E" w14:textId="77777777" w:rsidR="00621BB8" w:rsidRPr="00760ABA" w:rsidRDefault="00621BB8" w:rsidP="005176EF">
            <w:pPr>
              <w:rPr>
                <w:rFonts w:ascii="Arial" w:hAnsi="Arial" w:cs="Arial"/>
                <w:b/>
                <w:bCs/>
                <w:color w:val="FFFFFF"/>
              </w:rPr>
            </w:pPr>
            <w:r w:rsidRPr="00760ABA">
              <w:rPr>
                <w:rFonts w:ascii="Arial" w:hAnsi="Arial" w:cs="Arial"/>
                <w:b/>
                <w:bCs/>
                <w:color w:val="FFFFFF"/>
              </w:rPr>
              <w:t>Description</w:t>
            </w:r>
          </w:p>
        </w:tc>
      </w:tr>
      <w:tr w:rsidR="00277DFF" w:rsidRPr="00760ABA" w14:paraId="7752EA42" w14:textId="77777777" w:rsidTr="008D539C">
        <w:tc>
          <w:tcPr>
            <w:tcW w:w="1123" w:type="dxa"/>
            <w:shd w:val="solid" w:color="C0C0C0" w:fill="FFFFFF"/>
          </w:tcPr>
          <w:p w14:paraId="7752EA40" w14:textId="77777777" w:rsidR="00277DFF" w:rsidRPr="00760ABA" w:rsidRDefault="00277DFF" w:rsidP="00583D35">
            <w:pPr>
              <w:numPr>
                <w:ilvl w:val="0"/>
                <w:numId w:val="6"/>
              </w:numPr>
              <w:rPr>
                <w:rFonts w:ascii="Arial" w:hAnsi="Arial" w:cs="Arial"/>
                <w:b/>
                <w:bCs/>
              </w:rPr>
            </w:pPr>
          </w:p>
        </w:tc>
        <w:tc>
          <w:tcPr>
            <w:tcW w:w="7808" w:type="dxa"/>
            <w:shd w:val="clear" w:color="auto" w:fill="auto"/>
            <w:vAlign w:val="center"/>
          </w:tcPr>
          <w:p w14:paraId="5A599984" w14:textId="3C1CFBA5" w:rsidR="00CF0E91" w:rsidRPr="00D21F02" w:rsidRDefault="00434CF9" w:rsidP="008D539C">
            <w:pPr>
              <w:autoSpaceDE w:val="0"/>
              <w:autoSpaceDN w:val="0"/>
              <w:adjustRightInd w:val="0"/>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Loans associated to a</w:t>
            </w:r>
            <w:r w:rsidR="00CF0E91" w:rsidRPr="00D21F02">
              <w:rPr>
                <w:rFonts w:asciiTheme="minorHAnsi" w:hAnsiTheme="minorHAnsi" w:cstheme="minorHAnsi"/>
                <w:sz w:val="20"/>
                <w:szCs w:val="20"/>
              </w:rPr>
              <w:t xml:space="preserve">ctive Postpaid Account (BAN), </w:t>
            </w:r>
            <w:r w:rsidR="00300C0C" w:rsidRPr="00D21F02">
              <w:rPr>
                <w:rFonts w:asciiTheme="minorHAnsi" w:hAnsiTheme="minorHAnsi" w:cstheme="minorHAnsi"/>
                <w:sz w:val="20"/>
                <w:szCs w:val="20"/>
              </w:rPr>
              <w:t xml:space="preserve">all active and </w:t>
            </w:r>
            <w:r w:rsidR="00CF0E91" w:rsidRPr="00D21F02">
              <w:rPr>
                <w:rFonts w:asciiTheme="minorHAnsi" w:hAnsiTheme="minorHAnsi" w:cstheme="minorHAnsi"/>
                <w:sz w:val="20"/>
                <w:szCs w:val="20"/>
              </w:rPr>
              <w:t>suspended subscribers will be migrated.</w:t>
            </w:r>
          </w:p>
          <w:p w14:paraId="14752A2D" w14:textId="77777777" w:rsidR="00277DFF" w:rsidRDefault="00CF0E91" w:rsidP="00967F79">
            <w:pPr>
              <w:pStyle w:val="ListParagraph"/>
              <w:numPr>
                <w:ilvl w:val="0"/>
                <w:numId w:val="35"/>
              </w:numPr>
              <w:autoSpaceDE w:val="0"/>
              <w:autoSpaceDN w:val="0"/>
              <w:adjustRightInd w:val="0"/>
              <w:rPr>
                <w:rFonts w:asciiTheme="minorHAnsi" w:hAnsiTheme="minorHAnsi" w:cstheme="minorHAnsi"/>
                <w:sz w:val="20"/>
                <w:szCs w:val="20"/>
              </w:rPr>
            </w:pPr>
            <w:r w:rsidRPr="00D21F02">
              <w:rPr>
                <w:rFonts w:asciiTheme="minorHAnsi" w:hAnsiTheme="minorHAnsi" w:cstheme="minorHAnsi"/>
                <w:sz w:val="20"/>
                <w:szCs w:val="20"/>
              </w:rPr>
              <w:t>Active loans associated to the subscribers will be migrated</w:t>
            </w:r>
          </w:p>
          <w:p w14:paraId="7752EA41" w14:textId="07082F8A" w:rsidR="00434CF9" w:rsidRPr="00434CF9" w:rsidRDefault="00434CF9" w:rsidP="00967F79">
            <w:pPr>
              <w:pStyle w:val="ListParagraph"/>
              <w:numPr>
                <w:ilvl w:val="1"/>
                <w:numId w:val="35"/>
              </w:numPr>
              <w:autoSpaceDE w:val="0"/>
              <w:autoSpaceDN w:val="0"/>
              <w:adjustRightInd w:val="0"/>
              <w:rPr>
                <w:rFonts w:asciiTheme="minorHAnsi" w:hAnsiTheme="minorHAnsi" w:cstheme="minorHAnsi"/>
                <w:sz w:val="20"/>
                <w:szCs w:val="20"/>
              </w:rPr>
            </w:pPr>
            <w:r w:rsidRPr="00434CF9">
              <w:rPr>
                <w:rFonts w:asciiTheme="minorHAnsi" w:hAnsiTheme="minorHAnsi" w:cstheme="minorHAnsi"/>
                <w:sz w:val="20"/>
                <w:szCs w:val="20"/>
              </w:rPr>
              <w:t>Active loans (Active, Active-Shipped, Active-Additional-Payment-Applied, Active-Shipped-Additional-Payment-Applied) will be migrated</w:t>
            </w:r>
          </w:p>
        </w:tc>
      </w:tr>
      <w:tr w:rsidR="00277DFF" w:rsidRPr="00760ABA" w14:paraId="73F7942F" w14:textId="77777777" w:rsidTr="008D539C">
        <w:tc>
          <w:tcPr>
            <w:tcW w:w="1123" w:type="dxa"/>
            <w:shd w:val="solid" w:color="C0C0C0" w:fill="FFFFFF"/>
          </w:tcPr>
          <w:p w14:paraId="2F6BC752" w14:textId="07EE71C8" w:rsidR="00277DFF" w:rsidRPr="00760ABA" w:rsidRDefault="00277DFF" w:rsidP="00583D35">
            <w:pPr>
              <w:numPr>
                <w:ilvl w:val="0"/>
                <w:numId w:val="6"/>
              </w:numPr>
              <w:rPr>
                <w:rFonts w:ascii="Arial" w:hAnsi="Arial" w:cs="Arial"/>
                <w:b/>
                <w:bCs/>
              </w:rPr>
            </w:pPr>
          </w:p>
        </w:tc>
        <w:tc>
          <w:tcPr>
            <w:tcW w:w="7808" w:type="dxa"/>
            <w:shd w:val="clear" w:color="auto" w:fill="auto"/>
            <w:vAlign w:val="center"/>
          </w:tcPr>
          <w:p w14:paraId="54CA67A9" w14:textId="7EA5CF69" w:rsidR="00277DFF" w:rsidRPr="00D21F02" w:rsidRDefault="00434CF9" w:rsidP="008D539C">
            <w:pPr>
              <w:autoSpaceDE w:val="0"/>
              <w:autoSpaceDN w:val="0"/>
              <w:adjustRightInd w:val="0"/>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Non B2B loans</w:t>
            </w:r>
          </w:p>
        </w:tc>
      </w:tr>
      <w:tr w:rsidR="00277DFF" w:rsidRPr="00760ABA" w14:paraId="26889ABC" w14:textId="77777777" w:rsidTr="008D539C">
        <w:tc>
          <w:tcPr>
            <w:tcW w:w="1123" w:type="dxa"/>
            <w:shd w:val="solid" w:color="C0C0C0" w:fill="FFFFFF"/>
          </w:tcPr>
          <w:p w14:paraId="32642E6E" w14:textId="77777777" w:rsidR="00277DFF" w:rsidRPr="00760ABA" w:rsidRDefault="00277DFF" w:rsidP="00583D35">
            <w:pPr>
              <w:numPr>
                <w:ilvl w:val="0"/>
                <w:numId w:val="6"/>
              </w:numPr>
              <w:rPr>
                <w:rFonts w:ascii="Arial" w:hAnsi="Arial" w:cs="Arial"/>
                <w:b/>
                <w:bCs/>
              </w:rPr>
            </w:pPr>
          </w:p>
        </w:tc>
        <w:tc>
          <w:tcPr>
            <w:tcW w:w="7808" w:type="dxa"/>
            <w:shd w:val="clear" w:color="auto" w:fill="auto"/>
            <w:vAlign w:val="center"/>
          </w:tcPr>
          <w:p w14:paraId="4856019C" w14:textId="3A12E5C2" w:rsidR="00277DFF" w:rsidRPr="00D21F02" w:rsidRDefault="00434CF9" w:rsidP="008D539C">
            <w:pPr>
              <w:autoSpaceDE w:val="0"/>
              <w:autoSpaceDN w:val="0"/>
              <w:adjustRightInd w:val="0"/>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Selection Criteria to be finalized by business/architects</w:t>
            </w:r>
          </w:p>
        </w:tc>
      </w:tr>
      <w:tr w:rsidR="00277DFF" w:rsidRPr="00760ABA" w14:paraId="561D71C0" w14:textId="77777777" w:rsidTr="008D539C">
        <w:tc>
          <w:tcPr>
            <w:tcW w:w="1123" w:type="dxa"/>
            <w:shd w:val="solid" w:color="C0C0C0" w:fill="FFFFFF"/>
          </w:tcPr>
          <w:p w14:paraId="76403E2A" w14:textId="77777777" w:rsidR="00277DFF" w:rsidRPr="00760ABA" w:rsidRDefault="00277DFF" w:rsidP="00583D35">
            <w:pPr>
              <w:numPr>
                <w:ilvl w:val="0"/>
                <w:numId w:val="6"/>
              </w:numPr>
              <w:rPr>
                <w:rFonts w:ascii="Arial" w:hAnsi="Arial" w:cs="Arial"/>
                <w:b/>
                <w:bCs/>
              </w:rPr>
            </w:pPr>
          </w:p>
        </w:tc>
        <w:tc>
          <w:tcPr>
            <w:tcW w:w="7808" w:type="dxa"/>
            <w:shd w:val="clear" w:color="auto" w:fill="auto"/>
            <w:vAlign w:val="center"/>
          </w:tcPr>
          <w:p w14:paraId="199DCF11" w14:textId="7A252914" w:rsidR="00277DFF" w:rsidRPr="00D21F02" w:rsidRDefault="00277DFF" w:rsidP="008D539C">
            <w:pPr>
              <w:autoSpaceDE w:val="0"/>
              <w:autoSpaceDN w:val="0"/>
              <w:adjustRightInd w:val="0"/>
              <w:spacing w:before="0" w:beforeAutospacing="0" w:after="0" w:afterAutospacing="0"/>
              <w:rPr>
                <w:rFonts w:asciiTheme="minorHAnsi" w:hAnsiTheme="minorHAnsi" w:cstheme="minorHAnsi"/>
                <w:sz w:val="20"/>
                <w:szCs w:val="20"/>
              </w:rPr>
            </w:pPr>
          </w:p>
        </w:tc>
      </w:tr>
      <w:tr w:rsidR="00277DFF" w:rsidRPr="00760ABA" w14:paraId="3D1D1C13" w14:textId="77777777" w:rsidTr="00C33A52">
        <w:tc>
          <w:tcPr>
            <w:tcW w:w="1123" w:type="dxa"/>
            <w:shd w:val="solid" w:color="C0C0C0" w:fill="FFFFFF"/>
          </w:tcPr>
          <w:p w14:paraId="43268759" w14:textId="77777777" w:rsidR="00277DFF" w:rsidRPr="00760ABA" w:rsidRDefault="00277DFF" w:rsidP="00583D35">
            <w:pPr>
              <w:numPr>
                <w:ilvl w:val="0"/>
                <w:numId w:val="6"/>
              </w:numPr>
              <w:rPr>
                <w:rFonts w:ascii="Arial" w:hAnsi="Arial" w:cs="Arial"/>
                <w:b/>
                <w:bCs/>
              </w:rPr>
            </w:pPr>
          </w:p>
        </w:tc>
        <w:tc>
          <w:tcPr>
            <w:tcW w:w="7808" w:type="dxa"/>
            <w:shd w:val="clear" w:color="auto" w:fill="auto"/>
          </w:tcPr>
          <w:p w14:paraId="38234BBB" w14:textId="095C9AA0" w:rsidR="00277DFF" w:rsidRPr="00790914" w:rsidRDefault="00277DFF" w:rsidP="00842963">
            <w:pPr>
              <w:rPr>
                <w:rFonts w:ascii="Calibri" w:hAnsi="Calibri"/>
                <w:sz w:val="22"/>
                <w:szCs w:val="22"/>
              </w:rPr>
            </w:pPr>
          </w:p>
        </w:tc>
      </w:tr>
      <w:tr w:rsidR="00277DFF" w:rsidRPr="00760ABA" w14:paraId="32916DA9" w14:textId="77777777" w:rsidTr="00C33A52">
        <w:tc>
          <w:tcPr>
            <w:tcW w:w="1123" w:type="dxa"/>
            <w:shd w:val="solid" w:color="C0C0C0" w:fill="FFFFFF"/>
          </w:tcPr>
          <w:p w14:paraId="766A800B" w14:textId="77777777" w:rsidR="00277DFF" w:rsidRPr="00760ABA" w:rsidRDefault="00277DFF" w:rsidP="00583D35">
            <w:pPr>
              <w:numPr>
                <w:ilvl w:val="0"/>
                <w:numId w:val="6"/>
              </w:numPr>
              <w:rPr>
                <w:rFonts w:ascii="Arial" w:hAnsi="Arial" w:cs="Arial"/>
                <w:b/>
                <w:bCs/>
              </w:rPr>
            </w:pPr>
          </w:p>
        </w:tc>
        <w:tc>
          <w:tcPr>
            <w:tcW w:w="7808" w:type="dxa"/>
            <w:shd w:val="clear" w:color="auto" w:fill="auto"/>
          </w:tcPr>
          <w:p w14:paraId="6EBF0E38" w14:textId="26FB68EE" w:rsidR="00277DFF" w:rsidRPr="00790914" w:rsidRDefault="00277DFF" w:rsidP="00842963">
            <w:pPr>
              <w:rPr>
                <w:rFonts w:ascii="Calibri" w:hAnsi="Calibri"/>
                <w:sz w:val="22"/>
                <w:szCs w:val="22"/>
              </w:rPr>
            </w:pPr>
          </w:p>
        </w:tc>
      </w:tr>
    </w:tbl>
    <w:p w14:paraId="789DA9D8" w14:textId="77777777" w:rsidR="007F1A9F" w:rsidRPr="00A04F28" w:rsidRDefault="007F1A9F" w:rsidP="00332F2E">
      <w:pPr>
        <w:rPr>
          <w:rFonts w:asciiTheme="minorHAnsi" w:hAnsiTheme="minorHAnsi"/>
        </w:rPr>
      </w:pPr>
    </w:p>
    <w:p w14:paraId="7752EA44" w14:textId="77777777" w:rsidR="002750DB" w:rsidRPr="00A04F28" w:rsidRDefault="00BD2D47" w:rsidP="002C08AD">
      <w:pPr>
        <w:pStyle w:val="Heading3"/>
        <w:rPr>
          <w:rFonts w:asciiTheme="minorHAnsi" w:hAnsiTheme="minorHAnsi"/>
        </w:rPr>
      </w:pPr>
      <w:bookmarkStart w:id="81" w:name="_Toc470824727"/>
      <w:r w:rsidRPr="00A04F28">
        <w:rPr>
          <w:rFonts w:asciiTheme="minorHAnsi" w:hAnsiTheme="minorHAnsi"/>
        </w:rPr>
        <w:t>Out-of-</w:t>
      </w:r>
      <w:r w:rsidR="002750DB" w:rsidRPr="00A04F28">
        <w:rPr>
          <w:rFonts w:asciiTheme="minorHAnsi" w:hAnsiTheme="minorHAnsi"/>
        </w:rPr>
        <w:t>Scope</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7848"/>
      </w:tblGrid>
      <w:tr w:rsidR="00621BB8" w:rsidRPr="00760ABA" w14:paraId="7752EA47" w14:textId="77777777" w:rsidTr="00C33A52">
        <w:tc>
          <w:tcPr>
            <w:tcW w:w="1123" w:type="dxa"/>
            <w:shd w:val="solid" w:color="800080" w:fill="FFFFFF"/>
          </w:tcPr>
          <w:p w14:paraId="7752EA45" w14:textId="77777777" w:rsidR="00621BB8" w:rsidRPr="00760ABA" w:rsidRDefault="00621BB8" w:rsidP="005176EF">
            <w:pPr>
              <w:rPr>
                <w:rFonts w:ascii="Arial" w:hAnsi="Arial" w:cs="Arial"/>
                <w:b/>
                <w:bCs/>
                <w:color w:val="FFFFFF"/>
              </w:rPr>
            </w:pPr>
            <w:r w:rsidRPr="00760ABA">
              <w:rPr>
                <w:rFonts w:ascii="Arial" w:hAnsi="Arial" w:cs="Arial"/>
                <w:b/>
                <w:bCs/>
                <w:color w:val="FFFFFF"/>
              </w:rPr>
              <w:t>Number</w:t>
            </w:r>
          </w:p>
        </w:tc>
        <w:tc>
          <w:tcPr>
            <w:tcW w:w="7848" w:type="dxa"/>
            <w:shd w:val="solid" w:color="800080" w:fill="FFFFFF"/>
          </w:tcPr>
          <w:p w14:paraId="7752EA46" w14:textId="77777777" w:rsidR="00621BB8" w:rsidRPr="00760ABA" w:rsidRDefault="00621BB8" w:rsidP="005176EF">
            <w:pPr>
              <w:rPr>
                <w:rFonts w:ascii="Arial" w:hAnsi="Arial" w:cs="Arial"/>
                <w:b/>
                <w:bCs/>
                <w:color w:val="FFFFFF"/>
              </w:rPr>
            </w:pPr>
            <w:r w:rsidRPr="00760ABA">
              <w:rPr>
                <w:rFonts w:ascii="Arial" w:hAnsi="Arial" w:cs="Arial"/>
                <w:b/>
                <w:bCs/>
                <w:color w:val="FFFFFF"/>
              </w:rPr>
              <w:t>Description</w:t>
            </w:r>
          </w:p>
        </w:tc>
      </w:tr>
      <w:tr w:rsidR="00277DFF" w:rsidRPr="00760ABA" w14:paraId="7752EA4A" w14:textId="77777777" w:rsidTr="00C33A52">
        <w:tc>
          <w:tcPr>
            <w:tcW w:w="1123" w:type="dxa"/>
            <w:shd w:val="solid" w:color="C0C0C0" w:fill="FFFFFF"/>
          </w:tcPr>
          <w:p w14:paraId="7752EA48" w14:textId="77777777" w:rsidR="00277DFF" w:rsidRPr="00760ABA" w:rsidRDefault="00277DFF" w:rsidP="00583D35">
            <w:pPr>
              <w:numPr>
                <w:ilvl w:val="0"/>
                <w:numId w:val="7"/>
              </w:numPr>
              <w:rPr>
                <w:rFonts w:ascii="Arial" w:hAnsi="Arial" w:cs="Arial"/>
                <w:b/>
                <w:bCs/>
              </w:rPr>
            </w:pPr>
          </w:p>
        </w:tc>
        <w:tc>
          <w:tcPr>
            <w:tcW w:w="7848" w:type="dxa"/>
            <w:shd w:val="clear" w:color="auto" w:fill="auto"/>
            <w:vAlign w:val="center"/>
          </w:tcPr>
          <w:p w14:paraId="7752EA49" w14:textId="76866D13" w:rsidR="00420C79" w:rsidRPr="00420C79" w:rsidRDefault="00A425C1" w:rsidP="00A425C1">
            <w:r w:rsidRPr="00431E02">
              <w:rPr>
                <w:rFonts w:ascii="Calibri" w:hAnsi="Calibri"/>
                <w:sz w:val="22"/>
                <w:szCs w:val="22"/>
              </w:rPr>
              <w:t>B2B loans</w:t>
            </w:r>
            <w:r w:rsidR="00431E02" w:rsidRPr="00431E02">
              <w:rPr>
                <w:rFonts w:ascii="Calibri" w:hAnsi="Calibri"/>
                <w:sz w:val="22"/>
                <w:szCs w:val="22"/>
              </w:rPr>
              <w:t xml:space="preserve"> – to be addressed in future phase</w:t>
            </w:r>
          </w:p>
        </w:tc>
      </w:tr>
      <w:tr w:rsidR="00A425C1" w:rsidRPr="00760ABA" w14:paraId="0A3B64DB" w14:textId="77777777" w:rsidTr="00C33A52">
        <w:tc>
          <w:tcPr>
            <w:tcW w:w="1123" w:type="dxa"/>
            <w:shd w:val="solid" w:color="C0C0C0" w:fill="FFFFFF"/>
          </w:tcPr>
          <w:p w14:paraId="1BB728C3" w14:textId="77777777" w:rsidR="00A425C1" w:rsidRPr="00760ABA" w:rsidRDefault="00A425C1" w:rsidP="00583D35">
            <w:pPr>
              <w:numPr>
                <w:ilvl w:val="0"/>
                <w:numId w:val="7"/>
              </w:numPr>
              <w:rPr>
                <w:rFonts w:ascii="Arial" w:hAnsi="Arial" w:cs="Arial"/>
                <w:b/>
                <w:bCs/>
              </w:rPr>
            </w:pPr>
          </w:p>
        </w:tc>
        <w:tc>
          <w:tcPr>
            <w:tcW w:w="7848" w:type="dxa"/>
            <w:shd w:val="clear" w:color="auto" w:fill="auto"/>
            <w:vAlign w:val="center"/>
          </w:tcPr>
          <w:p w14:paraId="5CA39296" w14:textId="4675830B" w:rsidR="00A425C1" w:rsidRDefault="00A425C1" w:rsidP="00F13640">
            <w:pPr>
              <w:rPr>
                <w:rFonts w:ascii="Calibri" w:hAnsi="Calibri"/>
                <w:sz w:val="22"/>
                <w:szCs w:val="22"/>
              </w:rPr>
            </w:pPr>
            <w:r>
              <w:rPr>
                <w:rFonts w:ascii="Calibri" w:hAnsi="Calibri"/>
                <w:sz w:val="22"/>
                <w:szCs w:val="22"/>
              </w:rPr>
              <w:t>Leases</w:t>
            </w:r>
            <w:r w:rsidR="00431E02">
              <w:rPr>
                <w:rFonts w:ascii="Calibri" w:hAnsi="Calibri"/>
                <w:sz w:val="22"/>
                <w:szCs w:val="22"/>
              </w:rPr>
              <w:t xml:space="preserve"> </w:t>
            </w:r>
            <w:r w:rsidR="00431E02" w:rsidRPr="00431E02">
              <w:rPr>
                <w:rFonts w:ascii="Calibri" w:hAnsi="Calibri"/>
                <w:sz w:val="22"/>
                <w:szCs w:val="22"/>
              </w:rPr>
              <w:t>– to be addressed in future phase</w:t>
            </w:r>
          </w:p>
        </w:tc>
      </w:tr>
      <w:tr w:rsidR="00277DFF" w:rsidRPr="00760ABA" w14:paraId="63BECF50" w14:textId="77777777" w:rsidTr="00C33A52">
        <w:tc>
          <w:tcPr>
            <w:tcW w:w="1123" w:type="dxa"/>
            <w:shd w:val="solid" w:color="C0C0C0" w:fill="FFFFFF"/>
          </w:tcPr>
          <w:p w14:paraId="75112AE4" w14:textId="77777777" w:rsidR="00277DFF" w:rsidRPr="00760ABA" w:rsidRDefault="00277DFF" w:rsidP="00583D35">
            <w:pPr>
              <w:numPr>
                <w:ilvl w:val="0"/>
                <w:numId w:val="7"/>
              </w:numPr>
              <w:rPr>
                <w:rFonts w:ascii="Arial" w:hAnsi="Arial" w:cs="Arial"/>
                <w:b/>
                <w:bCs/>
              </w:rPr>
            </w:pPr>
          </w:p>
        </w:tc>
        <w:tc>
          <w:tcPr>
            <w:tcW w:w="7848" w:type="dxa"/>
            <w:shd w:val="clear" w:color="auto" w:fill="auto"/>
            <w:vAlign w:val="center"/>
          </w:tcPr>
          <w:p w14:paraId="2EA75042" w14:textId="24FA467F" w:rsidR="00277DFF" w:rsidRPr="00277DFF" w:rsidRDefault="005F53AC" w:rsidP="00F13640">
            <w:pPr>
              <w:rPr>
                <w:rFonts w:ascii="Calibri" w:hAnsi="Calibri"/>
                <w:sz w:val="22"/>
                <w:szCs w:val="22"/>
              </w:rPr>
            </w:pPr>
            <w:r>
              <w:rPr>
                <w:rFonts w:ascii="Calibri" w:hAnsi="Calibri"/>
                <w:sz w:val="22"/>
                <w:szCs w:val="22"/>
              </w:rPr>
              <w:t>Pending EIP transactions</w:t>
            </w:r>
          </w:p>
        </w:tc>
      </w:tr>
      <w:tr w:rsidR="00277DFF" w:rsidRPr="00760ABA" w14:paraId="0BB2B197" w14:textId="77777777" w:rsidTr="00C33A52">
        <w:tc>
          <w:tcPr>
            <w:tcW w:w="1123" w:type="dxa"/>
            <w:shd w:val="solid" w:color="C0C0C0" w:fill="FFFFFF"/>
          </w:tcPr>
          <w:p w14:paraId="38C46350" w14:textId="77777777" w:rsidR="00277DFF" w:rsidRPr="00760ABA" w:rsidRDefault="00277DFF" w:rsidP="00583D35">
            <w:pPr>
              <w:numPr>
                <w:ilvl w:val="0"/>
                <w:numId w:val="7"/>
              </w:numPr>
              <w:rPr>
                <w:rFonts w:ascii="Arial" w:hAnsi="Arial" w:cs="Arial"/>
                <w:b/>
                <w:bCs/>
              </w:rPr>
            </w:pPr>
          </w:p>
        </w:tc>
        <w:tc>
          <w:tcPr>
            <w:tcW w:w="7848" w:type="dxa"/>
            <w:shd w:val="clear" w:color="auto" w:fill="auto"/>
            <w:vAlign w:val="center"/>
          </w:tcPr>
          <w:p w14:paraId="6122B626" w14:textId="154FA6B1" w:rsidR="00277DFF" w:rsidRPr="00277DFF" w:rsidRDefault="002A2101" w:rsidP="00D731DA">
            <w:pPr>
              <w:rPr>
                <w:rFonts w:ascii="Calibri" w:hAnsi="Calibri"/>
                <w:sz w:val="22"/>
                <w:szCs w:val="22"/>
              </w:rPr>
            </w:pPr>
            <w:r>
              <w:rPr>
                <w:rFonts w:ascii="Calibri" w:hAnsi="Calibri"/>
                <w:sz w:val="22"/>
                <w:szCs w:val="22"/>
              </w:rPr>
              <w:t xml:space="preserve">MSISDN – MSISDN will not be migrated to </w:t>
            </w:r>
            <w:r w:rsidR="00D731DA">
              <w:rPr>
                <w:rFonts w:ascii="Calibri" w:hAnsi="Calibri"/>
                <w:sz w:val="22"/>
                <w:szCs w:val="22"/>
              </w:rPr>
              <w:t>OFSLL</w:t>
            </w:r>
            <w:r w:rsidR="009A3ADF">
              <w:rPr>
                <w:rFonts w:ascii="Calibri" w:hAnsi="Calibri"/>
                <w:sz w:val="22"/>
                <w:szCs w:val="22"/>
              </w:rPr>
              <w:t xml:space="preserve">. Instead ULID will be sourced from CHUB based on the BAN/MSISDN in EIP. </w:t>
            </w:r>
          </w:p>
        </w:tc>
      </w:tr>
      <w:tr w:rsidR="007B2C14" w:rsidRPr="00760ABA" w14:paraId="7FDF1541" w14:textId="77777777" w:rsidTr="00C33A52">
        <w:tc>
          <w:tcPr>
            <w:tcW w:w="1123" w:type="dxa"/>
            <w:shd w:val="solid" w:color="C0C0C0" w:fill="FFFFFF"/>
          </w:tcPr>
          <w:p w14:paraId="0A537D8D" w14:textId="77777777" w:rsidR="007B2C14" w:rsidRPr="00760ABA" w:rsidRDefault="007B2C14" w:rsidP="00583D35">
            <w:pPr>
              <w:numPr>
                <w:ilvl w:val="0"/>
                <w:numId w:val="7"/>
              </w:numPr>
              <w:rPr>
                <w:rFonts w:ascii="Arial" w:hAnsi="Arial" w:cs="Arial"/>
                <w:b/>
                <w:bCs/>
              </w:rPr>
            </w:pPr>
          </w:p>
        </w:tc>
        <w:tc>
          <w:tcPr>
            <w:tcW w:w="7848" w:type="dxa"/>
            <w:shd w:val="clear" w:color="auto" w:fill="auto"/>
            <w:vAlign w:val="center"/>
          </w:tcPr>
          <w:p w14:paraId="40044BDC" w14:textId="2C3F52C1" w:rsidR="007B2C14" w:rsidRDefault="007B2C14" w:rsidP="00D731DA">
            <w:pPr>
              <w:rPr>
                <w:rFonts w:ascii="Calibri" w:hAnsi="Calibri"/>
                <w:sz w:val="22"/>
                <w:szCs w:val="22"/>
              </w:rPr>
            </w:pPr>
            <w:r>
              <w:rPr>
                <w:rFonts w:ascii="Calibri" w:hAnsi="Calibri"/>
                <w:sz w:val="22"/>
                <w:szCs w:val="22"/>
              </w:rPr>
              <w:t>Plan and financial history will not be migrated</w:t>
            </w:r>
          </w:p>
        </w:tc>
      </w:tr>
    </w:tbl>
    <w:p w14:paraId="36761E95" w14:textId="71D4A4DA" w:rsidR="00A82F09" w:rsidRPr="00F33BA9" w:rsidRDefault="005779BB" w:rsidP="00A82F09">
      <w:pPr>
        <w:pStyle w:val="Heading3"/>
      </w:pPr>
      <w:r w:rsidRPr="00A04F28">
        <w:rPr>
          <w:rFonts w:asciiTheme="minorHAnsi" w:hAnsiTheme="minorHAnsi"/>
        </w:rPr>
        <w:br w:type="page"/>
      </w:r>
      <w:bookmarkEnd w:id="7"/>
      <w:r w:rsidR="00F33BA9">
        <w:rPr>
          <w:rFonts w:asciiTheme="minorHAnsi" w:hAnsiTheme="minorHAnsi"/>
        </w:rPr>
        <w:lastRenderedPageBreak/>
        <w:t xml:space="preserve"> </w:t>
      </w:r>
      <w:bookmarkStart w:id="82" w:name="_Toc470824728"/>
      <w:r w:rsidR="00A82F09" w:rsidRPr="00F33BA9">
        <w:t>Migration Strategy</w:t>
      </w:r>
      <w:bookmarkEnd w:id="82"/>
    </w:p>
    <w:p w14:paraId="6C800A73" w14:textId="77777777" w:rsidR="00A82F09" w:rsidRPr="00F33BA9" w:rsidRDefault="00A82F09" w:rsidP="00967F79">
      <w:pPr>
        <w:numPr>
          <w:ilvl w:val="0"/>
          <w:numId w:val="41"/>
        </w:numPr>
        <w:rPr>
          <w:rFonts w:asciiTheme="minorHAnsi" w:hAnsiTheme="minorHAnsi" w:cstheme="minorHAnsi"/>
          <w:sz w:val="22"/>
          <w:szCs w:val="22"/>
        </w:rPr>
      </w:pPr>
      <w:r w:rsidRPr="00F33BA9">
        <w:rPr>
          <w:rFonts w:asciiTheme="minorHAnsi" w:hAnsiTheme="minorHAnsi" w:cstheme="minorHAnsi"/>
          <w:sz w:val="22"/>
          <w:szCs w:val="22"/>
        </w:rPr>
        <w:t>There will be a bulk rolling (phased) data conversion</w:t>
      </w:r>
    </w:p>
    <w:p w14:paraId="071DD332" w14:textId="77777777" w:rsidR="00A82F09" w:rsidRPr="00434CF9" w:rsidRDefault="00A82F09" w:rsidP="00967F79">
      <w:pPr>
        <w:numPr>
          <w:ilvl w:val="1"/>
          <w:numId w:val="41"/>
        </w:numPr>
        <w:rPr>
          <w:rFonts w:asciiTheme="minorHAnsi" w:hAnsiTheme="minorHAnsi" w:cstheme="minorHAnsi"/>
          <w:sz w:val="22"/>
          <w:szCs w:val="22"/>
        </w:rPr>
      </w:pPr>
      <w:r w:rsidRPr="00F33BA9">
        <w:rPr>
          <w:rFonts w:asciiTheme="minorHAnsi" w:hAnsiTheme="minorHAnsi" w:cstheme="minorHAnsi"/>
          <w:sz w:val="22"/>
          <w:szCs w:val="22"/>
        </w:rPr>
        <w:t>Non</w:t>
      </w:r>
      <w:r w:rsidRPr="00434CF9">
        <w:rPr>
          <w:rFonts w:asciiTheme="minorHAnsi" w:hAnsiTheme="minorHAnsi" w:cstheme="minorHAnsi"/>
          <w:sz w:val="22"/>
          <w:szCs w:val="22"/>
        </w:rPr>
        <w:t xml:space="preserve"> B2B Loans will be migrated first</w:t>
      </w:r>
    </w:p>
    <w:p w14:paraId="1E3BCA8E" w14:textId="77777777" w:rsidR="00A82F09" w:rsidRPr="00434CF9" w:rsidRDefault="00A82F09" w:rsidP="00967F79">
      <w:pPr>
        <w:numPr>
          <w:ilvl w:val="1"/>
          <w:numId w:val="41"/>
        </w:numPr>
        <w:rPr>
          <w:rFonts w:asciiTheme="minorHAnsi" w:hAnsiTheme="minorHAnsi" w:cstheme="minorHAnsi"/>
          <w:sz w:val="22"/>
          <w:szCs w:val="22"/>
        </w:rPr>
      </w:pPr>
      <w:r w:rsidRPr="00434CF9">
        <w:rPr>
          <w:rFonts w:asciiTheme="minorHAnsi" w:hAnsiTheme="minorHAnsi" w:cstheme="minorHAnsi"/>
          <w:sz w:val="22"/>
          <w:szCs w:val="22"/>
        </w:rPr>
        <w:t>Leases will follow loans</w:t>
      </w:r>
    </w:p>
    <w:p w14:paraId="76D6758F" w14:textId="77777777" w:rsidR="00A82F09" w:rsidRPr="00434CF9" w:rsidRDefault="00A82F09" w:rsidP="00967F79">
      <w:pPr>
        <w:pStyle w:val="BodyText"/>
        <w:numPr>
          <w:ilvl w:val="0"/>
          <w:numId w:val="41"/>
        </w:numPr>
        <w:spacing w:after="0" w:line="280" w:lineRule="exact"/>
        <w:jc w:val="both"/>
        <w:rPr>
          <w:rFonts w:asciiTheme="minorHAnsi" w:hAnsiTheme="minorHAnsi" w:cstheme="minorHAnsi"/>
          <w:i w:val="0"/>
          <w:color w:val="auto"/>
          <w:sz w:val="22"/>
          <w:szCs w:val="22"/>
        </w:rPr>
      </w:pPr>
      <w:r w:rsidRPr="00434CF9">
        <w:rPr>
          <w:rFonts w:asciiTheme="minorHAnsi" w:hAnsiTheme="minorHAnsi" w:cstheme="minorHAnsi"/>
          <w:i w:val="0"/>
          <w:color w:val="auto"/>
          <w:sz w:val="22"/>
          <w:szCs w:val="22"/>
        </w:rPr>
        <w:t xml:space="preserve">The selection criteria for this approach would also be based on combination of criteria like Product Type, Billing Cycle, and Account Status </w:t>
      </w:r>
      <w:commentRangeStart w:id="83"/>
      <w:r w:rsidRPr="00434CF9">
        <w:rPr>
          <w:rFonts w:asciiTheme="minorHAnsi" w:hAnsiTheme="minorHAnsi" w:cstheme="minorHAnsi"/>
          <w:i w:val="0"/>
          <w:color w:val="auto"/>
          <w:sz w:val="22"/>
          <w:szCs w:val="22"/>
        </w:rPr>
        <w:t>etc</w:t>
      </w:r>
      <w:commentRangeEnd w:id="83"/>
      <w:r w:rsidR="00907DA8">
        <w:rPr>
          <w:rStyle w:val="CommentReference"/>
          <w:i w:val="0"/>
          <w:color w:val="auto"/>
        </w:rPr>
        <w:commentReference w:id="83"/>
      </w:r>
      <w:r w:rsidRPr="00434CF9">
        <w:rPr>
          <w:rFonts w:asciiTheme="minorHAnsi" w:hAnsiTheme="minorHAnsi" w:cstheme="minorHAnsi"/>
          <w:i w:val="0"/>
          <w:color w:val="auto"/>
          <w:sz w:val="22"/>
          <w:szCs w:val="22"/>
        </w:rPr>
        <w:t xml:space="preserve">. </w:t>
      </w:r>
    </w:p>
    <w:p w14:paraId="1C68F633" w14:textId="77777777" w:rsidR="00A82F09" w:rsidRPr="000B49CF" w:rsidRDefault="00A82F09" w:rsidP="00967F79">
      <w:pPr>
        <w:pStyle w:val="BodyText"/>
        <w:numPr>
          <w:ilvl w:val="0"/>
          <w:numId w:val="41"/>
        </w:numPr>
        <w:spacing w:after="0" w:line="280" w:lineRule="exact"/>
        <w:jc w:val="both"/>
        <w:rPr>
          <w:rFonts w:asciiTheme="minorHAnsi" w:hAnsiTheme="minorHAnsi" w:cstheme="minorHAnsi"/>
          <w:i w:val="0"/>
          <w:color w:val="auto"/>
          <w:sz w:val="22"/>
          <w:szCs w:val="22"/>
        </w:rPr>
      </w:pPr>
      <w:r w:rsidRPr="00434CF9">
        <w:rPr>
          <w:rFonts w:asciiTheme="minorHAnsi" w:hAnsiTheme="minorHAnsi" w:cstheme="minorHAnsi"/>
          <w:i w:val="0"/>
          <w:color w:val="auto"/>
          <w:sz w:val="22"/>
          <w:szCs w:val="22"/>
        </w:rPr>
        <w:t xml:space="preserve">This </w:t>
      </w:r>
      <w:commentRangeStart w:id="84"/>
      <w:r w:rsidRPr="00434CF9">
        <w:rPr>
          <w:rFonts w:asciiTheme="minorHAnsi" w:hAnsiTheme="minorHAnsi" w:cstheme="minorHAnsi"/>
          <w:i w:val="0"/>
          <w:color w:val="auto"/>
          <w:sz w:val="22"/>
          <w:szCs w:val="22"/>
        </w:rPr>
        <w:t>approach</w:t>
      </w:r>
      <w:commentRangeEnd w:id="84"/>
      <w:r w:rsidR="00907DA8">
        <w:rPr>
          <w:rStyle w:val="CommentReference"/>
          <w:i w:val="0"/>
          <w:color w:val="auto"/>
        </w:rPr>
        <w:commentReference w:id="84"/>
      </w:r>
      <w:r w:rsidRPr="00434CF9">
        <w:rPr>
          <w:rFonts w:asciiTheme="minorHAnsi" w:hAnsiTheme="minorHAnsi" w:cstheme="minorHAnsi"/>
          <w:i w:val="0"/>
          <w:color w:val="auto"/>
          <w:sz w:val="22"/>
          <w:szCs w:val="22"/>
        </w:rPr>
        <w:t xml:space="preserve"> would involve running a migration batch 2-4 times every week. With a loading factor of 500K customer per run and a frequency of 4 runs every week, the elapsed time for the complete migration activit</w:t>
      </w:r>
      <w:r>
        <w:rPr>
          <w:rFonts w:asciiTheme="minorHAnsi" w:hAnsiTheme="minorHAnsi" w:cstheme="minorHAnsi"/>
          <w:i w:val="0"/>
          <w:color w:val="auto"/>
          <w:sz w:val="22"/>
          <w:szCs w:val="22"/>
        </w:rPr>
        <w:t>y can be estimated as 3 months (Timing to be finalized after mock trials)</w:t>
      </w:r>
    </w:p>
    <w:p w14:paraId="01B9B0C3" w14:textId="77777777" w:rsidR="00A82F09" w:rsidRPr="00434CF9" w:rsidRDefault="00A82F09" w:rsidP="00967F79">
      <w:pPr>
        <w:numPr>
          <w:ilvl w:val="0"/>
          <w:numId w:val="41"/>
        </w:numPr>
        <w:rPr>
          <w:rFonts w:asciiTheme="minorHAnsi" w:hAnsiTheme="minorHAnsi" w:cstheme="minorHAnsi"/>
          <w:sz w:val="22"/>
          <w:szCs w:val="22"/>
        </w:rPr>
      </w:pPr>
      <w:r w:rsidRPr="00434CF9">
        <w:rPr>
          <w:rFonts w:asciiTheme="minorHAnsi" w:hAnsiTheme="minorHAnsi" w:cstheme="minorHAnsi"/>
          <w:sz w:val="22"/>
          <w:szCs w:val="22"/>
        </w:rPr>
        <w:t>The transfer balance for a Loan will be the stated balance in EIP at the time of conversion</w:t>
      </w:r>
    </w:p>
    <w:p w14:paraId="4BBEDF16" w14:textId="77777777" w:rsidR="00A82F09" w:rsidRDefault="00A82F09" w:rsidP="00967F79">
      <w:pPr>
        <w:numPr>
          <w:ilvl w:val="0"/>
          <w:numId w:val="41"/>
        </w:numPr>
        <w:rPr>
          <w:rFonts w:asciiTheme="minorHAnsi" w:hAnsiTheme="minorHAnsi" w:cstheme="minorHAnsi"/>
          <w:sz w:val="22"/>
          <w:szCs w:val="22"/>
        </w:rPr>
      </w:pPr>
      <w:r w:rsidRPr="00434CF9">
        <w:rPr>
          <w:rFonts w:asciiTheme="minorHAnsi" w:hAnsiTheme="minorHAnsi" w:cstheme="minorHAnsi"/>
          <w:sz w:val="22"/>
          <w:szCs w:val="22"/>
        </w:rPr>
        <w:t>Billed Loan Charges will be handled BAU by Samson</w:t>
      </w:r>
    </w:p>
    <w:p w14:paraId="74813C50" w14:textId="77777777" w:rsidR="00A82F09" w:rsidRPr="00C032EF" w:rsidRDefault="00A82F09" w:rsidP="00A82F09">
      <w:pPr>
        <w:pStyle w:val="BodyText"/>
        <w:spacing w:after="0" w:line="280" w:lineRule="exact"/>
        <w:ind w:left="360"/>
        <w:jc w:val="both"/>
        <w:rPr>
          <w:rFonts w:asciiTheme="minorHAnsi" w:hAnsiTheme="minorHAnsi" w:cstheme="minorHAnsi"/>
          <w:i w:val="0"/>
          <w:color w:val="auto"/>
          <w:sz w:val="22"/>
          <w:szCs w:val="22"/>
        </w:rPr>
      </w:pPr>
      <w:r w:rsidRPr="00C032EF">
        <w:rPr>
          <w:rFonts w:asciiTheme="minorHAnsi" w:hAnsiTheme="minorHAnsi" w:cstheme="minorHAnsi"/>
          <w:i w:val="0"/>
          <w:color w:val="auto"/>
          <w:sz w:val="22"/>
          <w:szCs w:val="22"/>
        </w:rPr>
        <w:t>The scope of migration exercise would be as follows</w:t>
      </w:r>
      <w:r>
        <w:rPr>
          <w:rFonts w:asciiTheme="minorHAnsi" w:hAnsiTheme="minorHAnsi" w:cstheme="minorHAnsi"/>
          <w:i w:val="0"/>
          <w:color w:val="auto"/>
          <w:sz w:val="22"/>
          <w:szCs w:val="22"/>
        </w:rPr>
        <w:t>:</w:t>
      </w:r>
    </w:p>
    <w:p w14:paraId="1CF3BA6E" w14:textId="77777777" w:rsidR="00A82F09" w:rsidRPr="00C032EF" w:rsidRDefault="00A82F09" w:rsidP="00967F79">
      <w:pPr>
        <w:pStyle w:val="BodyText"/>
        <w:numPr>
          <w:ilvl w:val="0"/>
          <w:numId w:val="41"/>
        </w:numPr>
        <w:spacing w:after="0" w:line="280" w:lineRule="exact"/>
        <w:jc w:val="both"/>
        <w:rPr>
          <w:rFonts w:asciiTheme="minorHAnsi" w:hAnsiTheme="minorHAnsi" w:cstheme="minorHAnsi"/>
          <w:i w:val="0"/>
          <w:color w:val="auto"/>
          <w:sz w:val="22"/>
          <w:szCs w:val="22"/>
        </w:rPr>
      </w:pPr>
      <w:r w:rsidRPr="00C032EF">
        <w:rPr>
          <w:rFonts w:asciiTheme="minorHAnsi" w:hAnsiTheme="minorHAnsi" w:cstheme="minorHAnsi"/>
          <w:i w:val="0"/>
          <w:color w:val="auto"/>
          <w:sz w:val="22"/>
          <w:szCs w:val="22"/>
        </w:rPr>
        <w:t>Oracle to develop and execute data migration utility.</w:t>
      </w:r>
    </w:p>
    <w:p w14:paraId="4D43E10E" w14:textId="77777777" w:rsidR="00A82F09" w:rsidRPr="00C032EF" w:rsidRDefault="00A82F09" w:rsidP="00967F79">
      <w:pPr>
        <w:pStyle w:val="BodyText"/>
        <w:numPr>
          <w:ilvl w:val="0"/>
          <w:numId w:val="41"/>
        </w:numPr>
        <w:spacing w:after="0" w:line="280" w:lineRule="exact"/>
        <w:jc w:val="both"/>
        <w:rPr>
          <w:rFonts w:asciiTheme="minorHAnsi" w:hAnsiTheme="minorHAnsi" w:cstheme="minorHAnsi"/>
          <w:i w:val="0"/>
          <w:color w:val="auto"/>
          <w:sz w:val="22"/>
          <w:szCs w:val="22"/>
        </w:rPr>
      </w:pPr>
      <w:r w:rsidRPr="00C032EF">
        <w:rPr>
          <w:rFonts w:asciiTheme="minorHAnsi" w:hAnsiTheme="minorHAnsi" w:cstheme="minorHAnsi"/>
          <w:i w:val="0"/>
          <w:color w:val="auto"/>
          <w:sz w:val="22"/>
          <w:szCs w:val="22"/>
        </w:rPr>
        <w:t>As a prerequisite to the execution of Migration utility, Oracle and T-Mobile conversion team to discuss and finalize Field level details and their corresponding mapping (see Related Documentation section for link to the mapping spreadsheet)</w:t>
      </w:r>
    </w:p>
    <w:p w14:paraId="401DC0C9" w14:textId="77777777" w:rsidR="00A82F09" w:rsidRPr="00C032EF" w:rsidRDefault="00A82F09" w:rsidP="00967F79">
      <w:pPr>
        <w:pStyle w:val="BodyText"/>
        <w:numPr>
          <w:ilvl w:val="0"/>
          <w:numId w:val="41"/>
        </w:numPr>
        <w:spacing w:after="0" w:line="280" w:lineRule="exact"/>
        <w:jc w:val="both"/>
        <w:rPr>
          <w:rFonts w:asciiTheme="minorHAnsi" w:hAnsiTheme="minorHAnsi" w:cstheme="minorHAnsi"/>
          <w:i w:val="0"/>
          <w:color w:val="auto"/>
          <w:sz w:val="22"/>
          <w:szCs w:val="22"/>
        </w:rPr>
      </w:pPr>
      <w:r w:rsidRPr="00C032EF">
        <w:rPr>
          <w:rFonts w:asciiTheme="minorHAnsi" w:hAnsiTheme="minorHAnsi" w:cstheme="minorHAnsi"/>
          <w:i w:val="0"/>
          <w:color w:val="auto"/>
          <w:sz w:val="22"/>
          <w:szCs w:val="22"/>
        </w:rPr>
        <w:t>To perform 3 mock rounds of data conversion before the actual conversion and use the results to fine tune the utility/ data record-set.</w:t>
      </w:r>
    </w:p>
    <w:p w14:paraId="13315911" w14:textId="23A23DB5" w:rsidR="00A82F09" w:rsidRPr="00EF3BD9" w:rsidRDefault="00A82F09" w:rsidP="00967F79">
      <w:pPr>
        <w:pStyle w:val="BodyText"/>
        <w:numPr>
          <w:ilvl w:val="0"/>
          <w:numId w:val="41"/>
        </w:numPr>
        <w:spacing w:after="0" w:line="280" w:lineRule="exact"/>
        <w:jc w:val="both"/>
        <w:rPr>
          <w:rFonts w:asciiTheme="minorHAnsi" w:hAnsiTheme="minorHAnsi" w:cstheme="minorHAnsi"/>
          <w:i w:val="0"/>
          <w:color w:val="auto"/>
          <w:sz w:val="22"/>
          <w:szCs w:val="22"/>
        </w:rPr>
      </w:pPr>
      <w:r w:rsidRPr="00C032EF">
        <w:rPr>
          <w:rFonts w:asciiTheme="minorHAnsi" w:hAnsiTheme="minorHAnsi" w:cstheme="minorHAnsi"/>
          <w:i w:val="0"/>
          <w:color w:val="auto"/>
          <w:sz w:val="22"/>
          <w:szCs w:val="22"/>
        </w:rPr>
        <w:t>Dedicated Environment to be used for all migration activities.</w:t>
      </w:r>
    </w:p>
    <w:p w14:paraId="67328A3C" w14:textId="77777777" w:rsidR="00A82F09" w:rsidRDefault="00A82F09" w:rsidP="00A82F09">
      <w:pPr>
        <w:rPr>
          <w:rFonts w:ascii="Arial" w:hAnsi="Arial" w:cs="Arial"/>
          <w:sz w:val="20"/>
          <w:szCs w:val="20"/>
        </w:rPr>
      </w:pPr>
      <w:commentRangeStart w:id="85"/>
      <w:r>
        <w:rPr>
          <w:rFonts w:ascii="Arial" w:hAnsi="Arial" w:cs="Arial"/>
          <w:noProof/>
          <w:sz w:val="20"/>
          <w:szCs w:val="20"/>
        </w:rPr>
        <w:drawing>
          <wp:inline distT="0" distB="0" distL="0" distR="0" wp14:anchorId="59630A86" wp14:editId="4797AF64">
            <wp:extent cx="5943600" cy="371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31 at 1.13.51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commentRangeEnd w:id="85"/>
      <w:r w:rsidR="00AE46BD">
        <w:rPr>
          <w:rStyle w:val="CommentReference"/>
          <w:rFonts w:ascii="Arial" w:hAnsi="Arial"/>
        </w:rPr>
        <w:commentReference w:id="85"/>
      </w:r>
    </w:p>
    <w:p w14:paraId="18EE0E52" w14:textId="77777777" w:rsidR="00A82F09" w:rsidRDefault="00A82F09" w:rsidP="00A82F09">
      <w:pPr>
        <w:rPr>
          <w:rFonts w:ascii="Arial" w:hAnsi="Arial" w:cs="Arial"/>
          <w:sz w:val="20"/>
          <w:szCs w:val="20"/>
        </w:rPr>
      </w:pPr>
    </w:p>
    <w:p w14:paraId="7FA81030"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Data is extracted from multiple T-Mobile (TMO) applications.</w:t>
      </w:r>
    </w:p>
    <w:p w14:paraId="6D820EAD" w14:textId="77777777"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Prioritization and selection/filtering rules are applied when extracting data from EIP.</w:t>
      </w:r>
    </w:p>
    <w:p w14:paraId="3179EBD3" w14:textId="77777777"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Additional data is pulled from other applications.</w:t>
      </w:r>
    </w:p>
    <w:p w14:paraId="2D58C390" w14:textId="77777777"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Data is written to a staging/reconciliation database, including summary timestamps to capture telemetry/timing metrics.</w:t>
      </w:r>
    </w:p>
    <w:p w14:paraId="415330D9" w14:textId="45DBF98B"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Loans are locked in EIP</w:t>
      </w:r>
      <w:ins w:id="86" w:author="cbloch@procom-consulting.com" w:date="2017-01-03T14:36:00Z">
        <w:r w:rsidR="005D1E5A">
          <w:rPr>
            <w:rFonts w:asciiTheme="minorHAnsi" w:hAnsiTheme="minorHAnsi" w:cs="Arial"/>
            <w:sz w:val="20"/>
            <w:szCs w:val="20"/>
          </w:rPr>
          <w:t xml:space="preserve"> and hold in </w:t>
        </w:r>
        <w:proofErr w:type="spellStart"/>
        <w:r w:rsidR="005D1E5A">
          <w:rPr>
            <w:rFonts w:asciiTheme="minorHAnsi" w:hAnsiTheme="minorHAnsi" w:cs="Arial"/>
            <w:sz w:val="20"/>
            <w:szCs w:val="20"/>
          </w:rPr>
          <w:t>datagrid</w:t>
        </w:r>
      </w:ins>
      <w:proofErr w:type="spellEnd"/>
      <w:r w:rsidRPr="00DE5D28">
        <w:rPr>
          <w:rFonts w:asciiTheme="minorHAnsi" w:hAnsiTheme="minorHAnsi" w:cs="Arial"/>
          <w:sz w:val="20"/>
          <w:szCs w:val="20"/>
        </w:rPr>
        <w:t xml:space="preserve"> by setting the Status from Active to Locked – Migration.</w:t>
      </w:r>
    </w:p>
    <w:p w14:paraId="2F85BDE3"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OFSLL-compatible control files are created from the staged data.</w:t>
      </w:r>
    </w:p>
    <w:p w14:paraId="38D28B20"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The control files are uploaded or transmitted between TMO and Oracle.</w:t>
      </w:r>
    </w:p>
    <w:p w14:paraId="0030266B"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The control files are bulk-loaded into the OFSLL “API” tables.</w:t>
      </w:r>
    </w:p>
    <w:p w14:paraId="523E778A"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The first stage of processing is run in OFSLL.</w:t>
      </w:r>
    </w:p>
    <w:p w14:paraId="417CCA77" w14:textId="77777777"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Standard and custom business rules are applied to the data.</w:t>
      </w:r>
    </w:p>
    <w:p w14:paraId="6B701D95" w14:textId="77777777"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Successful records are moved to the OFSLL “I” tables.</w:t>
      </w:r>
    </w:p>
    <w:p w14:paraId="472BBB9D" w14:textId="77777777"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Once complete, this is the final go/no-go point for all data submitted in that batch!</w:t>
      </w:r>
    </w:p>
    <w:p w14:paraId="73C951D2"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The second stage of processing is run in OFSLL.</w:t>
      </w:r>
    </w:p>
    <w:p w14:paraId="0D54D2B0" w14:textId="77777777"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Standard and custom business rules are applied to the data.</w:t>
      </w:r>
    </w:p>
    <w:p w14:paraId="0A2364E9" w14:textId="77777777"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Successful records are moved to the OFSLL “base” tables.</w:t>
      </w:r>
    </w:p>
    <w:p w14:paraId="0AE2F040"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Results files are uploaded or transmitted to a TBD solution between TMO and Oracle.</w:t>
      </w:r>
    </w:p>
    <w:p w14:paraId="3F27842B"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The results are processed for EIP.</w:t>
      </w:r>
    </w:p>
    <w:p w14:paraId="6A0632F2" w14:textId="3D38E5DE"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Loans that failed to process are unlocked in EIP</w:t>
      </w:r>
      <w:ins w:id="87" w:author="cbloch@procom-consulting.com" w:date="2017-01-03T14:37:00Z">
        <w:r w:rsidR="005D1E5A">
          <w:rPr>
            <w:rFonts w:asciiTheme="minorHAnsi" w:hAnsiTheme="minorHAnsi" w:cs="Arial"/>
            <w:sz w:val="20"/>
            <w:szCs w:val="20"/>
          </w:rPr>
          <w:t xml:space="preserve"> and restore (pointing to EIP) in </w:t>
        </w:r>
        <w:proofErr w:type="spellStart"/>
        <w:r w:rsidR="005D1E5A">
          <w:rPr>
            <w:rFonts w:asciiTheme="minorHAnsi" w:hAnsiTheme="minorHAnsi" w:cs="Arial"/>
            <w:sz w:val="20"/>
            <w:szCs w:val="20"/>
          </w:rPr>
          <w:t>datagrid</w:t>
        </w:r>
      </w:ins>
      <w:proofErr w:type="spellEnd"/>
      <w:r w:rsidRPr="00DE5D28">
        <w:rPr>
          <w:rFonts w:asciiTheme="minorHAnsi" w:hAnsiTheme="minorHAnsi" w:cs="Arial"/>
          <w:sz w:val="20"/>
          <w:szCs w:val="20"/>
        </w:rPr>
        <w:t>.</w:t>
      </w:r>
    </w:p>
    <w:p w14:paraId="0ADD5924" w14:textId="5F427F06"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Loans that were committed in OFSLL have the balance “zeroed out” by creating a financial transaction in EIP, and then the status is set to Closed</w:t>
      </w:r>
      <w:ins w:id="88" w:author="cbloch@procom-consulting.com" w:date="2017-01-03T14:37:00Z">
        <w:r w:rsidR="005D1E5A">
          <w:rPr>
            <w:rFonts w:asciiTheme="minorHAnsi" w:hAnsiTheme="minorHAnsi" w:cs="Arial"/>
            <w:sz w:val="20"/>
            <w:szCs w:val="20"/>
          </w:rPr>
          <w:t xml:space="preserve"> in EIP and released (pointing to OFSLL) in </w:t>
        </w:r>
        <w:proofErr w:type="spellStart"/>
        <w:r w:rsidR="005D1E5A">
          <w:rPr>
            <w:rFonts w:asciiTheme="minorHAnsi" w:hAnsiTheme="minorHAnsi" w:cs="Arial"/>
            <w:sz w:val="20"/>
            <w:szCs w:val="20"/>
          </w:rPr>
          <w:t>datagrid</w:t>
        </w:r>
      </w:ins>
      <w:proofErr w:type="spellEnd"/>
      <w:del w:id="89" w:author="cbloch@procom-consulting.com" w:date="2017-01-03T14:37:00Z">
        <w:r w:rsidRPr="00DE5D28" w:rsidDel="005D1E5A">
          <w:rPr>
            <w:rFonts w:asciiTheme="minorHAnsi" w:hAnsiTheme="minorHAnsi" w:cs="Arial"/>
            <w:sz w:val="20"/>
            <w:szCs w:val="20"/>
          </w:rPr>
          <w:delText>.</w:delText>
        </w:r>
      </w:del>
    </w:p>
    <w:p w14:paraId="68B16AC8"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The results are written to a staging/reconciliation database, including summary timestamps to capture telemetry/timing metrics.</w:t>
      </w:r>
    </w:p>
    <w:p w14:paraId="795A570A" w14:textId="77777777" w:rsidR="00A82F09" w:rsidRPr="00DE5D28" w:rsidRDefault="00A82F09" w:rsidP="00967F79">
      <w:pPr>
        <w:pStyle w:val="ListParagraph"/>
        <w:numPr>
          <w:ilvl w:val="0"/>
          <w:numId w:val="43"/>
        </w:numPr>
        <w:contextualSpacing/>
        <w:rPr>
          <w:rFonts w:asciiTheme="minorHAnsi" w:hAnsiTheme="minorHAnsi" w:cs="Arial"/>
          <w:sz w:val="20"/>
          <w:szCs w:val="20"/>
        </w:rPr>
      </w:pPr>
      <w:r w:rsidRPr="00DE5D28">
        <w:rPr>
          <w:rFonts w:asciiTheme="minorHAnsi" w:hAnsiTheme="minorHAnsi" w:cs="Arial"/>
          <w:sz w:val="20"/>
          <w:szCs w:val="20"/>
        </w:rPr>
        <w:t>Events are published to the Event Framework to update the Data Grid.</w:t>
      </w:r>
    </w:p>
    <w:p w14:paraId="19CA196A" w14:textId="77777777" w:rsidR="00A82F09" w:rsidRPr="00DE5D28" w:rsidRDefault="00A82F09" w:rsidP="00967F79">
      <w:pPr>
        <w:pStyle w:val="ListParagraph"/>
        <w:numPr>
          <w:ilvl w:val="1"/>
          <w:numId w:val="43"/>
        </w:numPr>
        <w:contextualSpacing/>
        <w:rPr>
          <w:rFonts w:asciiTheme="minorHAnsi" w:hAnsiTheme="minorHAnsi" w:cs="Arial"/>
          <w:sz w:val="20"/>
          <w:szCs w:val="20"/>
        </w:rPr>
      </w:pPr>
      <w:r w:rsidRPr="00DE5D28">
        <w:rPr>
          <w:rFonts w:asciiTheme="minorHAnsi" w:hAnsiTheme="minorHAnsi" w:cs="Arial"/>
          <w:sz w:val="20"/>
          <w:szCs w:val="20"/>
        </w:rPr>
        <w:t>For the Loan, update the Source Indicator from “EIP” to “OFSLL”.</w:t>
      </w:r>
    </w:p>
    <w:p w14:paraId="793DB7DE" w14:textId="77777777" w:rsidR="00A82F09" w:rsidRDefault="00A82F09" w:rsidP="00A82F09">
      <w:pPr>
        <w:rPr>
          <w:b/>
        </w:rPr>
      </w:pPr>
    </w:p>
    <w:p w14:paraId="4FC3C0F9" w14:textId="77777777" w:rsidR="00A82F09" w:rsidRDefault="00A82F09" w:rsidP="00A82F09">
      <w:pPr>
        <w:rPr>
          <w:b/>
        </w:rPr>
      </w:pPr>
    </w:p>
    <w:p w14:paraId="23CEFE14" w14:textId="77777777" w:rsidR="00A82F09" w:rsidRDefault="00A82F09" w:rsidP="00A82F09">
      <w:pPr>
        <w:rPr>
          <w:b/>
        </w:rPr>
      </w:pPr>
    </w:p>
    <w:p w14:paraId="232D70AE" w14:textId="77777777" w:rsidR="00A82F09" w:rsidRDefault="00A82F09" w:rsidP="00A82F09">
      <w:pPr>
        <w:pStyle w:val="NormalWeb"/>
        <w:spacing w:before="0" w:beforeAutospacing="0" w:after="0" w:afterAutospacing="0"/>
        <w:ind w:left="1440"/>
        <w:rPr>
          <w:rFonts w:ascii="Calibri" w:hAnsi="Calibri" w:cs="Calibri"/>
          <w:color w:val="000000"/>
          <w:sz w:val="22"/>
          <w:szCs w:val="22"/>
        </w:rPr>
      </w:pPr>
    </w:p>
    <w:p w14:paraId="21488B98" w14:textId="77777777" w:rsidR="00A82F09" w:rsidRDefault="00A82F09" w:rsidP="00A82F09">
      <w:pPr>
        <w:pStyle w:val="NormalWeb"/>
        <w:spacing w:before="0" w:beforeAutospacing="0" w:after="0" w:afterAutospacing="0"/>
        <w:ind w:left="1440"/>
        <w:rPr>
          <w:rFonts w:ascii="Calibri" w:hAnsi="Calibri" w:cs="Calibri"/>
          <w:color w:val="000000"/>
          <w:sz w:val="22"/>
          <w:szCs w:val="22"/>
        </w:rPr>
      </w:pPr>
    </w:p>
    <w:p w14:paraId="77200B86" w14:textId="77777777" w:rsidR="00A82F09" w:rsidRDefault="00A82F09" w:rsidP="00A82F09">
      <w:pPr>
        <w:pStyle w:val="NormalWeb"/>
        <w:spacing w:before="0" w:beforeAutospacing="0" w:after="0" w:afterAutospacing="0"/>
        <w:ind w:left="1440"/>
        <w:rPr>
          <w:rFonts w:ascii="Calibri" w:hAnsi="Calibri" w:cs="Calibri"/>
          <w:color w:val="000000"/>
          <w:sz w:val="22"/>
          <w:szCs w:val="22"/>
        </w:rPr>
      </w:pPr>
    </w:p>
    <w:p w14:paraId="2367148F" w14:textId="77777777" w:rsidR="00A82F09" w:rsidRDefault="00A82F09" w:rsidP="00A82F09">
      <w:pPr>
        <w:pStyle w:val="NormalWeb"/>
        <w:spacing w:before="0" w:beforeAutospacing="0" w:after="0" w:afterAutospacing="0"/>
        <w:ind w:left="1440"/>
        <w:rPr>
          <w:rFonts w:ascii="Calibri" w:hAnsi="Calibri" w:cs="Calibri"/>
          <w:color w:val="000000"/>
          <w:sz w:val="22"/>
          <w:szCs w:val="22"/>
        </w:rPr>
      </w:pPr>
    </w:p>
    <w:p w14:paraId="448C759C" w14:textId="77777777" w:rsidR="00A82F09" w:rsidRDefault="00A82F09" w:rsidP="00A82F09">
      <w:pPr>
        <w:pStyle w:val="NormalWeb"/>
        <w:spacing w:before="0" w:beforeAutospacing="0" w:after="0" w:afterAutospacing="0"/>
        <w:ind w:left="1440"/>
        <w:rPr>
          <w:rFonts w:ascii="Calibri" w:hAnsi="Calibri" w:cs="Calibri"/>
          <w:color w:val="000000"/>
          <w:sz w:val="22"/>
          <w:szCs w:val="22"/>
        </w:rPr>
      </w:pPr>
    </w:p>
    <w:p w14:paraId="5B88BC55" w14:textId="77777777" w:rsidR="00A82F09" w:rsidRDefault="00A82F09" w:rsidP="00A82F09">
      <w:pPr>
        <w:pStyle w:val="NormalWeb"/>
        <w:spacing w:before="0" w:beforeAutospacing="0" w:after="0" w:afterAutospacing="0"/>
        <w:ind w:left="1440"/>
        <w:rPr>
          <w:rFonts w:ascii="Calibri" w:hAnsi="Calibri" w:cs="Calibri"/>
          <w:color w:val="000000"/>
          <w:sz w:val="22"/>
          <w:szCs w:val="22"/>
        </w:rPr>
      </w:pPr>
    </w:p>
    <w:p w14:paraId="27AE00D7" w14:textId="77777777" w:rsidR="00A82F09" w:rsidRDefault="00A82F09" w:rsidP="00A82F09">
      <w:pPr>
        <w:pStyle w:val="NormalWeb"/>
        <w:spacing w:before="0" w:beforeAutospacing="0" w:after="0" w:afterAutospacing="0"/>
        <w:ind w:left="1440"/>
        <w:rPr>
          <w:rFonts w:ascii="Calibri" w:hAnsi="Calibri" w:cs="Calibri"/>
          <w:color w:val="000000"/>
          <w:sz w:val="22"/>
          <w:szCs w:val="22"/>
        </w:rPr>
      </w:pPr>
    </w:p>
    <w:p w14:paraId="7752EA57" w14:textId="52B2907B" w:rsidR="00672985" w:rsidRDefault="00E700B2" w:rsidP="002C08AD">
      <w:pPr>
        <w:pStyle w:val="Heading1"/>
        <w:rPr>
          <w:rFonts w:asciiTheme="minorHAnsi" w:hAnsiTheme="minorHAnsi"/>
        </w:rPr>
      </w:pPr>
      <w:bookmarkStart w:id="90" w:name="_Toc470824729"/>
      <w:r>
        <w:rPr>
          <w:rFonts w:asciiTheme="minorHAnsi" w:hAnsiTheme="minorHAnsi"/>
        </w:rPr>
        <w:t>Business Requirement Mapping</w:t>
      </w:r>
      <w:bookmarkEnd w:id="90"/>
    </w:p>
    <w:p w14:paraId="01AEBBC6" w14:textId="68DAA18D" w:rsidR="00124004" w:rsidRDefault="001F000E" w:rsidP="00124004">
      <w:r>
        <w:t>The migration requirements within the NFS requirements suite were outdated. It was decided by the team to address migration requirements as Raid log items.</w:t>
      </w:r>
    </w:p>
    <w:tbl>
      <w:tblPr>
        <w:tblStyle w:val="MediumShading1-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1357"/>
        <w:gridCol w:w="1039"/>
        <w:gridCol w:w="1896"/>
        <w:gridCol w:w="2981"/>
        <w:gridCol w:w="1202"/>
      </w:tblGrid>
      <w:tr w:rsidR="00124004" w:rsidRPr="006C7668" w14:paraId="18726B4C" w14:textId="77777777" w:rsidTr="001F000E">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56" w:type="pct"/>
          </w:tcPr>
          <w:p w14:paraId="1CBDA7BB" w14:textId="77777777" w:rsidR="00124004" w:rsidRPr="0092374C" w:rsidRDefault="00124004" w:rsidP="00E70294">
            <w:pPr>
              <w:keepNext/>
              <w:rPr>
                <w:rFonts w:cstheme="minorHAnsi"/>
                <w:bCs w:val="0"/>
                <w:color w:val="000000"/>
                <w:sz w:val="22"/>
                <w:szCs w:val="22"/>
              </w:rPr>
            </w:pPr>
            <w:r w:rsidRPr="0092374C">
              <w:rPr>
                <w:rFonts w:cstheme="minorHAnsi"/>
                <w:bCs w:val="0"/>
                <w:color w:val="000000"/>
                <w:sz w:val="22"/>
                <w:szCs w:val="22"/>
              </w:rPr>
              <w:lastRenderedPageBreak/>
              <w:t>Project</w:t>
            </w:r>
          </w:p>
        </w:tc>
        <w:tc>
          <w:tcPr>
            <w:tcW w:w="761" w:type="pct"/>
            <w:hideMark/>
          </w:tcPr>
          <w:p w14:paraId="32D8792A" w14:textId="77777777" w:rsidR="00124004" w:rsidRPr="0092374C" w:rsidRDefault="00124004" w:rsidP="00E70294">
            <w:pPr>
              <w:keepNext/>
              <w:cnfStyle w:val="100000000000" w:firstRow="1" w:lastRow="0" w:firstColumn="0" w:lastColumn="0" w:oddVBand="0" w:evenVBand="0" w:oddHBand="0" w:evenHBand="0" w:firstRowFirstColumn="0" w:firstRowLastColumn="0" w:lastRowFirstColumn="0" w:lastRowLastColumn="0"/>
              <w:rPr>
                <w:rFonts w:cstheme="minorHAnsi"/>
                <w:bCs w:val="0"/>
                <w:color w:val="000000"/>
                <w:sz w:val="22"/>
                <w:szCs w:val="22"/>
              </w:rPr>
            </w:pPr>
            <w:r w:rsidRPr="0092374C">
              <w:rPr>
                <w:rFonts w:cstheme="minorHAnsi"/>
                <w:bCs w:val="0"/>
                <w:color w:val="000000"/>
                <w:sz w:val="22"/>
                <w:szCs w:val="22"/>
              </w:rPr>
              <w:t>Req #</w:t>
            </w:r>
          </w:p>
        </w:tc>
        <w:tc>
          <w:tcPr>
            <w:tcW w:w="556" w:type="pct"/>
          </w:tcPr>
          <w:p w14:paraId="35AD1DFE" w14:textId="77777777" w:rsidR="00124004" w:rsidRPr="0092374C" w:rsidRDefault="00124004" w:rsidP="00E70294">
            <w:pPr>
              <w:keepNext/>
              <w:cnfStyle w:val="100000000000" w:firstRow="1" w:lastRow="0" w:firstColumn="0" w:lastColumn="0" w:oddVBand="0" w:evenVBand="0" w:oddHBand="0" w:evenHBand="0" w:firstRowFirstColumn="0" w:firstRowLastColumn="0" w:lastRowFirstColumn="0" w:lastRowLastColumn="0"/>
              <w:rPr>
                <w:rFonts w:cstheme="minorHAnsi"/>
                <w:bCs w:val="0"/>
                <w:color w:val="000000"/>
                <w:sz w:val="22"/>
                <w:szCs w:val="22"/>
              </w:rPr>
            </w:pPr>
            <w:r w:rsidRPr="0092374C">
              <w:rPr>
                <w:rFonts w:cstheme="minorHAnsi"/>
                <w:bCs w:val="0"/>
                <w:color w:val="000000"/>
                <w:sz w:val="22"/>
                <w:szCs w:val="22"/>
              </w:rPr>
              <w:t>Name</w:t>
            </w:r>
          </w:p>
        </w:tc>
        <w:tc>
          <w:tcPr>
            <w:tcW w:w="1049" w:type="pct"/>
            <w:hideMark/>
          </w:tcPr>
          <w:p w14:paraId="4D647C07" w14:textId="77777777" w:rsidR="00124004" w:rsidRPr="0092374C" w:rsidRDefault="00124004" w:rsidP="00E70294">
            <w:pPr>
              <w:keepNext/>
              <w:cnfStyle w:val="100000000000" w:firstRow="1" w:lastRow="0" w:firstColumn="0" w:lastColumn="0" w:oddVBand="0" w:evenVBand="0" w:oddHBand="0" w:evenHBand="0" w:firstRowFirstColumn="0" w:firstRowLastColumn="0" w:lastRowFirstColumn="0" w:lastRowLastColumn="0"/>
              <w:rPr>
                <w:rFonts w:cstheme="minorHAnsi"/>
                <w:bCs w:val="0"/>
                <w:color w:val="000000"/>
                <w:sz w:val="22"/>
                <w:szCs w:val="22"/>
              </w:rPr>
            </w:pPr>
            <w:r w:rsidRPr="0092374C">
              <w:rPr>
                <w:rFonts w:cstheme="minorHAnsi"/>
                <w:bCs w:val="0"/>
                <w:color w:val="000000"/>
                <w:sz w:val="22"/>
                <w:szCs w:val="22"/>
              </w:rPr>
              <w:t>Requirement Description</w:t>
            </w:r>
          </w:p>
        </w:tc>
        <w:tc>
          <w:tcPr>
            <w:tcW w:w="1630" w:type="pct"/>
          </w:tcPr>
          <w:p w14:paraId="22F701D2" w14:textId="77777777" w:rsidR="00124004" w:rsidRPr="0092374C" w:rsidRDefault="00124004" w:rsidP="00E70294">
            <w:pPr>
              <w:keepNext/>
              <w:cnfStyle w:val="100000000000" w:firstRow="1" w:lastRow="0" w:firstColumn="0" w:lastColumn="0" w:oddVBand="0" w:evenVBand="0" w:oddHBand="0" w:evenHBand="0" w:firstRowFirstColumn="0" w:firstRowLastColumn="0" w:lastRowFirstColumn="0" w:lastRowLastColumn="0"/>
              <w:rPr>
                <w:rFonts w:cstheme="minorHAnsi"/>
                <w:bCs w:val="0"/>
                <w:color w:val="000000"/>
                <w:sz w:val="22"/>
                <w:szCs w:val="22"/>
              </w:rPr>
            </w:pPr>
            <w:r w:rsidRPr="0092374C">
              <w:rPr>
                <w:rFonts w:cstheme="minorHAnsi"/>
                <w:bCs w:val="0"/>
                <w:color w:val="000000"/>
                <w:sz w:val="22"/>
                <w:szCs w:val="22"/>
              </w:rPr>
              <w:t>FSD Section</w:t>
            </w:r>
          </w:p>
        </w:tc>
        <w:tc>
          <w:tcPr>
            <w:tcW w:w="548" w:type="pct"/>
          </w:tcPr>
          <w:p w14:paraId="790D90A1" w14:textId="77777777" w:rsidR="00124004" w:rsidRPr="0092374C" w:rsidRDefault="00124004" w:rsidP="00E70294">
            <w:pPr>
              <w:keepNext/>
              <w:cnfStyle w:val="100000000000" w:firstRow="1" w:lastRow="0" w:firstColumn="0" w:lastColumn="0" w:oddVBand="0" w:evenVBand="0" w:oddHBand="0" w:evenHBand="0" w:firstRowFirstColumn="0" w:firstRowLastColumn="0" w:lastRowFirstColumn="0" w:lastRowLastColumn="0"/>
              <w:rPr>
                <w:rFonts w:cstheme="minorHAnsi"/>
                <w:bCs w:val="0"/>
                <w:color w:val="000000"/>
                <w:sz w:val="22"/>
                <w:szCs w:val="22"/>
              </w:rPr>
            </w:pPr>
            <w:r w:rsidRPr="0092374C">
              <w:rPr>
                <w:rFonts w:cstheme="minorHAnsi"/>
                <w:bCs w:val="0"/>
                <w:color w:val="000000"/>
                <w:sz w:val="22"/>
                <w:szCs w:val="22"/>
              </w:rPr>
              <w:t>Comments</w:t>
            </w:r>
          </w:p>
        </w:tc>
      </w:tr>
      <w:tr w:rsidR="004A3FDC" w:rsidRPr="006C7668" w14:paraId="3D0E6FFE" w14:textId="77777777" w:rsidTr="001F00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6" w:type="pct"/>
            <w:tcBorders>
              <w:left w:val="single" w:sz="4" w:space="0" w:color="auto"/>
              <w:bottom w:val="single" w:sz="4" w:space="0" w:color="auto"/>
              <w:right w:val="single" w:sz="4" w:space="0" w:color="auto"/>
            </w:tcBorders>
          </w:tcPr>
          <w:p w14:paraId="10D89BDC" w14:textId="27372D76" w:rsidR="004A3FDC" w:rsidRPr="006C7668" w:rsidRDefault="004A3FDC" w:rsidP="004A3FDC">
            <w:pPr>
              <w:rPr>
                <w:rFonts w:cstheme="minorHAnsi"/>
                <w:b w:val="0"/>
                <w:bCs w:val="0"/>
                <w:sz w:val="18"/>
                <w:szCs w:val="18"/>
              </w:rPr>
            </w:pPr>
            <w:r>
              <w:rPr>
                <w:rFonts w:cstheme="minorHAnsi"/>
                <w:b w:val="0"/>
                <w:bCs w:val="0"/>
                <w:sz w:val="18"/>
                <w:szCs w:val="18"/>
              </w:rPr>
              <w:t>Iteration 1</w:t>
            </w:r>
          </w:p>
        </w:tc>
        <w:tc>
          <w:tcPr>
            <w:tcW w:w="761" w:type="pct"/>
            <w:tcBorders>
              <w:left w:val="single" w:sz="4" w:space="0" w:color="auto"/>
              <w:bottom w:val="single" w:sz="4" w:space="0" w:color="auto"/>
              <w:right w:val="single" w:sz="4" w:space="0" w:color="auto"/>
            </w:tcBorders>
            <w:vAlign w:val="bottom"/>
          </w:tcPr>
          <w:p w14:paraId="60E0045D" w14:textId="7772726E" w:rsidR="004A3FDC" w:rsidRPr="006C7668" w:rsidRDefault="004A3FDC" w:rsidP="004A3FDC">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Pr>
                <w:rFonts w:ascii="Calibri" w:hAnsi="Calibri"/>
                <w:sz w:val="20"/>
                <w:szCs w:val="20"/>
              </w:rPr>
              <w:t>MVP-174</w:t>
            </w:r>
          </w:p>
        </w:tc>
        <w:tc>
          <w:tcPr>
            <w:tcW w:w="556" w:type="pct"/>
            <w:tcBorders>
              <w:left w:val="single" w:sz="4" w:space="0" w:color="auto"/>
              <w:bottom w:val="single" w:sz="4" w:space="0" w:color="auto"/>
              <w:right w:val="single" w:sz="4" w:space="0" w:color="auto"/>
            </w:tcBorders>
            <w:vAlign w:val="center"/>
          </w:tcPr>
          <w:p w14:paraId="0D143B88" w14:textId="1517C428" w:rsidR="004A3FDC" w:rsidRDefault="004A3FDC" w:rsidP="004A3FD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Migration</w:t>
            </w:r>
          </w:p>
        </w:tc>
        <w:tc>
          <w:tcPr>
            <w:tcW w:w="1049" w:type="pct"/>
            <w:tcBorders>
              <w:left w:val="single" w:sz="4" w:space="0" w:color="auto"/>
              <w:bottom w:val="single" w:sz="4" w:space="0" w:color="auto"/>
              <w:right w:val="single" w:sz="4" w:space="0" w:color="auto"/>
            </w:tcBorders>
            <w:vAlign w:val="bottom"/>
          </w:tcPr>
          <w:p w14:paraId="5C3C786B" w14:textId="30174EA8" w:rsidR="004A3FDC" w:rsidRDefault="004A3FDC" w:rsidP="004A3FD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Calibri" w:hAnsi="Calibri"/>
                <w:color w:val="000000"/>
                <w:sz w:val="20"/>
                <w:szCs w:val="20"/>
              </w:rPr>
              <w:t xml:space="preserve">EIP to close loans to a zero balance in EIP system which are </w:t>
            </w:r>
            <w:proofErr w:type="spellStart"/>
            <w:r>
              <w:rPr>
                <w:rFonts w:ascii="Calibri" w:hAnsi="Calibri"/>
                <w:color w:val="000000"/>
                <w:sz w:val="20"/>
                <w:szCs w:val="20"/>
              </w:rPr>
              <w:t>sucessfully</w:t>
            </w:r>
            <w:proofErr w:type="spellEnd"/>
            <w:r>
              <w:rPr>
                <w:rFonts w:ascii="Calibri" w:hAnsi="Calibri"/>
                <w:color w:val="000000"/>
                <w:sz w:val="20"/>
                <w:szCs w:val="20"/>
              </w:rPr>
              <w:t xml:space="preserve"> migrated over to OFSLL.</w:t>
            </w:r>
          </w:p>
        </w:tc>
        <w:tc>
          <w:tcPr>
            <w:tcW w:w="1630" w:type="pct"/>
            <w:tcBorders>
              <w:left w:val="single" w:sz="4" w:space="0" w:color="auto"/>
              <w:bottom w:val="single" w:sz="4" w:space="0" w:color="auto"/>
              <w:right w:val="single" w:sz="4" w:space="0" w:color="auto"/>
            </w:tcBorders>
          </w:tcPr>
          <w:p w14:paraId="16E47A90" w14:textId="224F6A94" w:rsidR="004A3FDC" w:rsidRDefault="001F000E" w:rsidP="004A3FD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Migration Completion</w:t>
            </w:r>
          </w:p>
        </w:tc>
        <w:tc>
          <w:tcPr>
            <w:tcW w:w="548" w:type="pct"/>
            <w:tcBorders>
              <w:left w:val="single" w:sz="4" w:space="0" w:color="auto"/>
              <w:bottom w:val="single" w:sz="4" w:space="0" w:color="auto"/>
            </w:tcBorders>
          </w:tcPr>
          <w:p w14:paraId="563EAA0C" w14:textId="77777777" w:rsidR="004A3FDC" w:rsidRDefault="004A3FDC" w:rsidP="004A3FD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A3FDC" w:rsidRPr="006C7668" w14:paraId="5D1C3FAB" w14:textId="77777777" w:rsidTr="001F000E">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6" w:type="pct"/>
            <w:tcBorders>
              <w:left w:val="single" w:sz="4" w:space="0" w:color="auto"/>
              <w:bottom w:val="single" w:sz="4" w:space="0" w:color="auto"/>
              <w:right w:val="single" w:sz="4" w:space="0" w:color="auto"/>
            </w:tcBorders>
          </w:tcPr>
          <w:p w14:paraId="2CC748DC" w14:textId="0AD7D51F" w:rsidR="004A3FDC" w:rsidRDefault="004A3FDC" w:rsidP="004A3FDC">
            <w:pPr>
              <w:rPr>
                <w:rFonts w:cstheme="minorHAnsi"/>
                <w:b w:val="0"/>
                <w:bCs w:val="0"/>
                <w:sz w:val="18"/>
                <w:szCs w:val="18"/>
              </w:rPr>
            </w:pPr>
            <w:r>
              <w:rPr>
                <w:rFonts w:cstheme="minorHAnsi"/>
                <w:b w:val="0"/>
                <w:bCs w:val="0"/>
                <w:sz w:val="18"/>
                <w:szCs w:val="18"/>
              </w:rPr>
              <w:t>Iteration 1</w:t>
            </w:r>
          </w:p>
        </w:tc>
        <w:tc>
          <w:tcPr>
            <w:tcW w:w="761" w:type="pct"/>
            <w:tcBorders>
              <w:left w:val="single" w:sz="4" w:space="0" w:color="auto"/>
              <w:bottom w:val="single" w:sz="4" w:space="0" w:color="auto"/>
              <w:right w:val="single" w:sz="4" w:space="0" w:color="auto"/>
            </w:tcBorders>
            <w:vAlign w:val="bottom"/>
          </w:tcPr>
          <w:p w14:paraId="7442E7C6" w14:textId="7C9CD227" w:rsidR="004A3FDC" w:rsidRDefault="004A3FDC" w:rsidP="004A3FDC">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Pr>
                <w:rFonts w:ascii="Calibri" w:hAnsi="Calibri"/>
                <w:sz w:val="20"/>
                <w:szCs w:val="20"/>
              </w:rPr>
              <w:t>MVP-175</w:t>
            </w:r>
          </w:p>
        </w:tc>
        <w:tc>
          <w:tcPr>
            <w:tcW w:w="556" w:type="pct"/>
            <w:tcBorders>
              <w:left w:val="single" w:sz="4" w:space="0" w:color="auto"/>
              <w:bottom w:val="single" w:sz="4" w:space="0" w:color="auto"/>
              <w:right w:val="single" w:sz="4" w:space="0" w:color="auto"/>
            </w:tcBorders>
            <w:vAlign w:val="center"/>
          </w:tcPr>
          <w:p w14:paraId="45C29E8D" w14:textId="66D3D242" w:rsidR="004A3FDC" w:rsidRDefault="004A3FDC" w:rsidP="004A3FDC">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Pr>
                <w:rFonts w:ascii="Arial" w:hAnsi="Arial" w:cs="Arial"/>
                <w:sz w:val="20"/>
                <w:szCs w:val="20"/>
              </w:rPr>
              <w:t>Migration</w:t>
            </w:r>
          </w:p>
        </w:tc>
        <w:tc>
          <w:tcPr>
            <w:tcW w:w="1049" w:type="pct"/>
            <w:tcBorders>
              <w:left w:val="single" w:sz="4" w:space="0" w:color="auto"/>
              <w:bottom w:val="single" w:sz="4" w:space="0" w:color="auto"/>
              <w:right w:val="single" w:sz="4" w:space="0" w:color="auto"/>
            </w:tcBorders>
            <w:vAlign w:val="bottom"/>
          </w:tcPr>
          <w:p w14:paraId="5649585E" w14:textId="09316138" w:rsidR="004A3FDC" w:rsidRDefault="004A3FDC" w:rsidP="004A3FDC">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Pr>
                <w:rFonts w:ascii="Calibri" w:hAnsi="Calibri"/>
                <w:color w:val="000000"/>
                <w:sz w:val="20"/>
                <w:szCs w:val="20"/>
              </w:rPr>
              <w:t>EIP to lock loans which are in migrated pending status.</w:t>
            </w:r>
          </w:p>
        </w:tc>
        <w:tc>
          <w:tcPr>
            <w:tcW w:w="1630" w:type="pct"/>
            <w:tcBorders>
              <w:left w:val="single" w:sz="4" w:space="0" w:color="auto"/>
              <w:bottom w:val="single" w:sz="4" w:space="0" w:color="auto"/>
              <w:right w:val="single" w:sz="4" w:space="0" w:color="auto"/>
            </w:tcBorders>
          </w:tcPr>
          <w:p w14:paraId="05229720" w14:textId="5BB87D9D" w:rsidR="004A3FDC" w:rsidRDefault="001F000E" w:rsidP="004A3FDC">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Source Lockdown requirements</w:t>
            </w:r>
          </w:p>
        </w:tc>
        <w:tc>
          <w:tcPr>
            <w:tcW w:w="548" w:type="pct"/>
            <w:tcBorders>
              <w:left w:val="single" w:sz="4" w:space="0" w:color="auto"/>
              <w:bottom w:val="single" w:sz="4" w:space="0" w:color="auto"/>
            </w:tcBorders>
          </w:tcPr>
          <w:p w14:paraId="416865F5" w14:textId="48944D50" w:rsidR="004A3FDC" w:rsidRPr="0057006E" w:rsidRDefault="004A3FDC" w:rsidP="004A3FDC">
            <w:pPr>
              <w:cnfStyle w:val="000000010000" w:firstRow="0" w:lastRow="0" w:firstColumn="0" w:lastColumn="0" w:oddVBand="0" w:evenVBand="0" w:oddHBand="0" w:evenHBand="1" w:firstRowFirstColumn="0" w:firstRowLastColumn="0" w:lastRowFirstColumn="0" w:lastRowLastColumn="0"/>
              <w:rPr>
                <w:sz w:val="18"/>
                <w:szCs w:val="18"/>
              </w:rPr>
            </w:pPr>
          </w:p>
        </w:tc>
      </w:tr>
      <w:tr w:rsidR="001F000E" w:rsidRPr="006C7668" w14:paraId="3F52FD2D" w14:textId="77777777" w:rsidTr="001F00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6" w:type="pct"/>
            <w:tcBorders>
              <w:left w:val="single" w:sz="4" w:space="0" w:color="auto"/>
              <w:bottom w:val="single" w:sz="4" w:space="0" w:color="auto"/>
              <w:right w:val="single" w:sz="4" w:space="0" w:color="auto"/>
            </w:tcBorders>
          </w:tcPr>
          <w:p w14:paraId="425636D8" w14:textId="77777777" w:rsidR="001F000E" w:rsidRDefault="001F000E" w:rsidP="004A3FDC">
            <w:pPr>
              <w:rPr>
                <w:rFonts w:cstheme="minorHAnsi"/>
                <w:b w:val="0"/>
                <w:bCs w:val="0"/>
                <w:sz w:val="18"/>
                <w:szCs w:val="18"/>
              </w:rPr>
            </w:pPr>
          </w:p>
        </w:tc>
        <w:tc>
          <w:tcPr>
            <w:tcW w:w="761" w:type="pct"/>
            <w:tcBorders>
              <w:left w:val="single" w:sz="4" w:space="0" w:color="auto"/>
              <w:bottom w:val="single" w:sz="4" w:space="0" w:color="auto"/>
              <w:right w:val="single" w:sz="4" w:space="0" w:color="auto"/>
            </w:tcBorders>
            <w:vAlign w:val="bottom"/>
          </w:tcPr>
          <w:p w14:paraId="0082E752" w14:textId="77777777" w:rsidR="001F000E" w:rsidRDefault="001F000E" w:rsidP="004A3FDC">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556" w:type="pct"/>
            <w:tcBorders>
              <w:left w:val="single" w:sz="4" w:space="0" w:color="auto"/>
              <w:bottom w:val="single" w:sz="4" w:space="0" w:color="auto"/>
              <w:right w:val="single" w:sz="4" w:space="0" w:color="auto"/>
            </w:tcBorders>
            <w:vAlign w:val="center"/>
          </w:tcPr>
          <w:p w14:paraId="38F0E904" w14:textId="77777777" w:rsidR="001F000E" w:rsidRDefault="001F000E" w:rsidP="004A3FD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9" w:type="pct"/>
            <w:tcBorders>
              <w:left w:val="single" w:sz="4" w:space="0" w:color="auto"/>
              <w:bottom w:val="single" w:sz="4" w:space="0" w:color="auto"/>
              <w:right w:val="single" w:sz="4" w:space="0" w:color="auto"/>
            </w:tcBorders>
            <w:vAlign w:val="bottom"/>
          </w:tcPr>
          <w:p w14:paraId="0D280916" w14:textId="77777777" w:rsidR="001F000E" w:rsidRDefault="001F000E" w:rsidP="004A3FDC">
            <w:pP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p>
        </w:tc>
        <w:tc>
          <w:tcPr>
            <w:tcW w:w="1630" w:type="pct"/>
            <w:tcBorders>
              <w:left w:val="single" w:sz="4" w:space="0" w:color="auto"/>
              <w:bottom w:val="single" w:sz="4" w:space="0" w:color="auto"/>
              <w:right w:val="single" w:sz="4" w:space="0" w:color="auto"/>
            </w:tcBorders>
          </w:tcPr>
          <w:p w14:paraId="53F14CA2" w14:textId="77777777" w:rsidR="001F000E" w:rsidRDefault="001F000E" w:rsidP="004A3FDC">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548" w:type="pct"/>
            <w:tcBorders>
              <w:left w:val="single" w:sz="4" w:space="0" w:color="auto"/>
              <w:bottom w:val="single" w:sz="4" w:space="0" w:color="auto"/>
            </w:tcBorders>
          </w:tcPr>
          <w:p w14:paraId="6B15D32B" w14:textId="77777777" w:rsidR="001F000E" w:rsidRPr="0057006E" w:rsidRDefault="001F000E" w:rsidP="004A3FDC">
            <w:pPr>
              <w:cnfStyle w:val="000000100000" w:firstRow="0" w:lastRow="0" w:firstColumn="0" w:lastColumn="0" w:oddVBand="0" w:evenVBand="0" w:oddHBand="1" w:evenHBand="0" w:firstRowFirstColumn="0" w:firstRowLastColumn="0" w:lastRowFirstColumn="0" w:lastRowLastColumn="0"/>
              <w:rPr>
                <w:sz w:val="18"/>
                <w:szCs w:val="18"/>
              </w:rPr>
            </w:pPr>
          </w:p>
        </w:tc>
      </w:tr>
    </w:tbl>
    <w:p w14:paraId="27665AFF" w14:textId="77777777" w:rsidR="00124004" w:rsidRDefault="00124004" w:rsidP="00124004"/>
    <w:p w14:paraId="1C533B10" w14:textId="638E20E8" w:rsidR="001F000E" w:rsidRDefault="001F000E" w:rsidP="001F000E">
      <w:pPr>
        <w:pStyle w:val="Heading2"/>
      </w:pPr>
      <w:bookmarkStart w:id="91" w:name="_Toc470824730"/>
      <w:r>
        <w:t>Major Design Decisions</w:t>
      </w:r>
      <w:bookmarkEnd w:id="91"/>
    </w:p>
    <w:tbl>
      <w:tblPr>
        <w:tblStyle w:val="GridTable4-Accent11"/>
        <w:tblW w:w="9355" w:type="dxa"/>
        <w:tblLook w:val="04A0" w:firstRow="1" w:lastRow="0" w:firstColumn="1" w:lastColumn="0" w:noHBand="0" w:noVBand="1"/>
      </w:tblPr>
      <w:tblGrid>
        <w:gridCol w:w="883"/>
        <w:gridCol w:w="881"/>
        <w:gridCol w:w="840"/>
        <w:gridCol w:w="995"/>
        <w:gridCol w:w="5756"/>
      </w:tblGrid>
      <w:tr w:rsidR="001F000E" w14:paraId="7A5F5AEB" w14:textId="77777777" w:rsidTr="008E2A5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83" w:type="dxa"/>
          </w:tcPr>
          <w:p w14:paraId="5F72F47B" w14:textId="77777777" w:rsidR="001F000E" w:rsidRDefault="001F000E" w:rsidP="008E2A54">
            <w:pPr>
              <w:rPr>
                <w:rFonts w:ascii="Arial" w:hAnsi="Arial" w:cs="Arial"/>
                <w:sz w:val="20"/>
                <w:szCs w:val="20"/>
              </w:rPr>
            </w:pPr>
            <w:r>
              <w:rPr>
                <w:rFonts w:ascii="Arial" w:hAnsi="Arial" w:cs="Arial"/>
                <w:sz w:val="20"/>
                <w:szCs w:val="20"/>
              </w:rPr>
              <w:t>Status</w:t>
            </w:r>
          </w:p>
        </w:tc>
        <w:tc>
          <w:tcPr>
            <w:tcW w:w="881" w:type="dxa"/>
          </w:tcPr>
          <w:p w14:paraId="5819F12B" w14:textId="77777777" w:rsidR="001F000E" w:rsidRDefault="001F000E" w:rsidP="008E2A5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RAID Item(s)</w:t>
            </w:r>
          </w:p>
        </w:tc>
        <w:tc>
          <w:tcPr>
            <w:tcW w:w="840" w:type="dxa"/>
          </w:tcPr>
          <w:p w14:paraId="7645DA55" w14:textId="77777777" w:rsidR="001F000E" w:rsidRDefault="001F000E" w:rsidP="008E2A5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Due Date</w:t>
            </w:r>
          </w:p>
        </w:tc>
        <w:tc>
          <w:tcPr>
            <w:tcW w:w="995" w:type="dxa"/>
          </w:tcPr>
          <w:p w14:paraId="70D5D54E" w14:textId="77777777" w:rsidR="001F000E" w:rsidRDefault="001F000E" w:rsidP="008E2A5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Owner</w:t>
            </w:r>
          </w:p>
        </w:tc>
        <w:tc>
          <w:tcPr>
            <w:tcW w:w="5756" w:type="dxa"/>
          </w:tcPr>
          <w:p w14:paraId="5664F6DD" w14:textId="77777777" w:rsidR="001F000E" w:rsidRDefault="001F000E" w:rsidP="008E2A5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Description and Final Design</w:t>
            </w:r>
          </w:p>
        </w:tc>
      </w:tr>
      <w:tr w:rsidR="001F000E" w14:paraId="3330C1CB" w14:textId="77777777" w:rsidTr="008E2A54">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883" w:type="dxa"/>
          </w:tcPr>
          <w:p w14:paraId="372FD305" w14:textId="77777777" w:rsidR="001F000E" w:rsidRPr="007D1CB1" w:rsidRDefault="001F000E" w:rsidP="008E2A54">
            <w:pPr>
              <w:rPr>
                <w:rFonts w:ascii="Arial" w:hAnsi="Arial" w:cs="Arial"/>
                <w:sz w:val="20"/>
                <w:szCs w:val="20"/>
              </w:rPr>
            </w:pPr>
            <w:r>
              <w:rPr>
                <w:rFonts w:ascii="Arial" w:hAnsi="Arial" w:cs="Arial"/>
                <w:sz w:val="20"/>
                <w:szCs w:val="20"/>
              </w:rPr>
              <w:t>Closed</w:t>
            </w:r>
          </w:p>
        </w:tc>
        <w:tc>
          <w:tcPr>
            <w:tcW w:w="881" w:type="dxa"/>
          </w:tcPr>
          <w:p w14:paraId="40BF4527"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04CCB6F3"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5" w:type="dxa"/>
          </w:tcPr>
          <w:p w14:paraId="3C932A38"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5756" w:type="dxa"/>
          </w:tcPr>
          <w:p w14:paraId="74C78B0B"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 converted data from EIP, what to use for the primary key in OFSLL (ACCOUNT.ACC_NBR)?</w:t>
            </w:r>
          </w:p>
          <w:p w14:paraId="262E29FF"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40DDEFF" w14:textId="77777777" w:rsidR="001F000E" w:rsidRPr="00C115BB"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DECISION:  EIP Equipment ID</w:t>
            </w:r>
          </w:p>
        </w:tc>
      </w:tr>
      <w:tr w:rsidR="001F000E" w14:paraId="5759F69D" w14:textId="77777777" w:rsidTr="008E2A54">
        <w:trPr>
          <w:trHeight w:val="503"/>
        </w:trPr>
        <w:tc>
          <w:tcPr>
            <w:cnfStyle w:val="001000000000" w:firstRow="0" w:lastRow="0" w:firstColumn="1" w:lastColumn="0" w:oddVBand="0" w:evenVBand="0" w:oddHBand="0" w:evenHBand="0" w:firstRowFirstColumn="0" w:firstRowLastColumn="0" w:lastRowFirstColumn="0" w:lastRowLastColumn="0"/>
            <w:tcW w:w="883" w:type="dxa"/>
          </w:tcPr>
          <w:p w14:paraId="70874476" w14:textId="77777777" w:rsidR="001F000E" w:rsidRDefault="001F000E" w:rsidP="008E2A54">
            <w:pPr>
              <w:rPr>
                <w:rFonts w:ascii="Arial" w:hAnsi="Arial" w:cs="Arial"/>
                <w:sz w:val="20"/>
                <w:szCs w:val="20"/>
              </w:rPr>
            </w:pPr>
            <w:r>
              <w:rPr>
                <w:rFonts w:ascii="Arial" w:hAnsi="Arial" w:cs="Arial"/>
                <w:sz w:val="20"/>
                <w:szCs w:val="20"/>
              </w:rPr>
              <w:t>Closed</w:t>
            </w:r>
          </w:p>
        </w:tc>
        <w:tc>
          <w:tcPr>
            <w:tcW w:w="881" w:type="dxa"/>
          </w:tcPr>
          <w:p w14:paraId="105A5A28"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903, 904, 905, 906, 907</w:t>
            </w:r>
          </w:p>
        </w:tc>
        <w:tc>
          <w:tcPr>
            <w:tcW w:w="840" w:type="dxa"/>
          </w:tcPr>
          <w:p w14:paraId="75416A99"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5" w:type="dxa"/>
          </w:tcPr>
          <w:p w14:paraId="69A36704"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756" w:type="dxa"/>
          </w:tcPr>
          <w:p w14:paraId="3CB3F2F9"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For converted data from EIP, how to derive the transfer balance?</w:t>
            </w:r>
          </w:p>
          <w:p w14:paraId="5E7D1139"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F0A9E94"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DECISION:  We will use the stated balance in the EIP system on the night of the conversion of the Loan.</w:t>
            </w:r>
          </w:p>
          <w:p w14:paraId="5572A307"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9E528C6" w14:textId="77777777" w:rsidR="001F000E" w:rsidRPr="00C115BB"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RAID decision items 903, 904, 905, 906, 907 that document approval from various business stakeholders.</w:t>
            </w:r>
          </w:p>
        </w:tc>
      </w:tr>
      <w:tr w:rsidR="001F000E" w14:paraId="1F946D5D" w14:textId="77777777" w:rsidTr="008E2A5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883" w:type="dxa"/>
          </w:tcPr>
          <w:p w14:paraId="3156D833" w14:textId="77777777" w:rsidR="001F000E" w:rsidRPr="00C115BB" w:rsidRDefault="001F000E" w:rsidP="008E2A54">
            <w:pPr>
              <w:rPr>
                <w:rFonts w:ascii="Arial" w:hAnsi="Arial" w:cs="Arial"/>
                <w:sz w:val="20"/>
                <w:szCs w:val="20"/>
              </w:rPr>
            </w:pPr>
            <w:r>
              <w:rPr>
                <w:rFonts w:ascii="Arial" w:hAnsi="Arial" w:cs="Arial"/>
                <w:sz w:val="20"/>
                <w:szCs w:val="20"/>
              </w:rPr>
              <w:t>Open</w:t>
            </w:r>
          </w:p>
        </w:tc>
        <w:tc>
          <w:tcPr>
            <w:tcW w:w="881" w:type="dxa"/>
          </w:tcPr>
          <w:p w14:paraId="6BB0FD55"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7FF399CA"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11/15</w:t>
            </w:r>
          </w:p>
        </w:tc>
        <w:tc>
          <w:tcPr>
            <w:tcW w:w="995" w:type="dxa"/>
          </w:tcPr>
          <w:p w14:paraId="3F5FDA96"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Eric Dobbs</w:t>
            </w:r>
          </w:p>
        </w:tc>
        <w:tc>
          <w:tcPr>
            <w:tcW w:w="5756" w:type="dxa"/>
          </w:tcPr>
          <w:p w14:paraId="5B517E3D"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 we convert any closed Loans?  How far back?  E.g. preceding 90 days?  What is the scope of “Closed” in EIP?  If an Installment Plan has a closed item and 1+ active Loans, when we convert the Installment Plan do we also convert the related closed item(s)?</w:t>
            </w:r>
          </w:p>
          <w:p w14:paraId="6064CA84"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BA1A6C" w14:textId="77777777" w:rsidR="001F000E" w:rsidRPr="00C115BB"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Note that in OFSLL because we are not bringing over any recent financial transactions for the Loan then we cannot effective re-open that Loan.</w:t>
            </w:r>
          </w:p>
        </w:tc>
      </w:tr>
      <w:tr w:rsidR="001F000E" w14:paraId="52369865" w14:textId="77777777" w:rsidTr="008E2A54">
        <w:trPr>
          <w:trHeight w:val="188"/>
        </w:trPr>
        <w:tc>
          <w:tcPr>
            <w:cnfStyle w:val="001000000000" w:firstRow="0" w:lastRow="0" w:firstColumn="1" w:lastColumn="0" w:oddVBand="0" w:evenVBand="0" w:oddHBand="0" w:evenHBand="0" w:firstRowFirstColumn="0" w:firstRowLastColumn="0" w:lastRowFirstColumn="0" w:lastRowLastColumn="0"/>
            <w:tcW w:w="883" w:type="dxa"/>
          </w:tcPr>
          <w:p w14:paraId="1C34513E" w14:textId="77777777" w:rsidR="001F000E" w:rsidRPr="00C115BB" w:rsidRDefault="001F000E" w:rsidP="008E2A54">
            <w:pPr>
              <w:rPr>
                <w:rFonts w:ascii="Arial" w:hAnsi="Arial" w:cs="Arial"/>
                <w:sz w:val="20"/>
                <w:szCs w:val="20"/>
              </w:rPr>
            </w:pPr>
            <w:r>
              <w:rPr>
                <w:rFonts w:ascii="Arial" w:hAnsi="Arial" w:cs="Arial"/>
                <w:sz w:val="20"/>
                <w:szCs w:val="20"/>
              </w:rPr>
              <w:lastRenderedPageBreak/>
              <w:t>Closed</w:t>
            </w:r>
          </w:p>
        </w:tc>
        <w:tc>
          <w:tcPr>
            <w:tcW w:w="881" w:type="dxa"/>
          </w:tcPr>
          <w:p w14:paraId="1E1D83CE"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908, 909, 910, 911, 912</w:t>
            </w:r>
          </w:p>
        </w:tc>
        <w:tc>
          <w:tcPr>
            <w:tcW w:w="840" w:type="dxa"/>
          </w:tcPr>
          <w:p w14:paraId="6D5625DD"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5" w:type="dxa"/>
          </w:tcPr>
          <w:p w14:paraId="1CF779B0"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756" w:type="dxa"/>
          </w:tcPr>
          <w:p w14:paraId="5D0405B7"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 we convert any financial-transaction history?  Balance Payments?  Scheduled Payments?</w:t>
            </w:r>
          </w:p>
          <w:p w14:paraId="7E5C20D5"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64860A"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DECISION:  We are NOT converting any financial-transaction history.  This includes Scheduled Payments and Balance Payments.</w:t>
            </w:r>
          </w:p>
          <w:p w14:paraId="3E76EE72"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3A669D2" w14:textId="77777777" w:rsidR="001F000E" w:rsidRPr="00C115BB"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RAID decision items 908, 909, 910, 911, 912 that document approval from various business stakeholders.</w:t>
            </w:r>
          </w:p>
        </w:tc>
      </w:tr>
      <w:tr w:rsidR="001F000E" w14:paraId="2FCD6BAB" w14:textId="77777777" w:rsidTr="008E2A5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883" w:type="dxa"/>
          </w:tcPr>
          <w:p w14:paraId="13814551" w14:textId="77777777" w:rsidR="001F000E" w:rsidRPr="00C115BB" w:rsidRDefault="001F000E" w:rsidP="008E2A54">
            <w:pPr>
              <w:rPr>
                <w:rFonts w:ascii="Arial" w:hAnsi="Arial" w:cs="Arial"/>
                <w:sz w:val="20"/>
                <w:szCs w:val="20"/>
              </w:rPr>
            </w:pPr>
            <w:r>
              <w:rPr>
                <w:rFonts w:ascii="Arial" w:hAnsi="Arial" w:cs="Arial"/>
                <w:sz w:val="20"/>
                <w:szCs w:val="20"/>
              </w:rPr>
              <w:t>Open</w:t>
            </w:r>
          </w:p>
        </w:tc>
        <w:tc>
          <w:tcPr>
            <w:tcW w:w="881" w:type="dxa"/>
          </w:tcPr>
          <w:p w14:paraId="614CFA1B"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6123DB29"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11/15 status update</w:t>
            </w:r>
          </w:p>
        </w:tc>
        <w:tc>
          <w:tcPr>
            <w:tcW w:w="995" w:type="dxa"/>
          </w:tcPr>
          <w:p w14:paraId="379BAFAD"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Peter Samson</w:t>
            </w:r>
          </w:p>
        </w:tc>
        <w:tc>
          <w:tcPr>
            <w:tcW w:w="5756" w:type="dxa"/>
          </w:tcPr>
          <w:p w14:paraId="6AAF5C62"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How to convert and represent Imputed Interest?</w:t>
            </w:r>
          </w:p>
          <w:p w14:paraId="647801F4"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AEFCC1F"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Discussed on Nov 2.  Agree that we need the Oracle BRD to be signed off, and that the Oracle BRD might need to be enhanced to represent how Accounting wants to handle Imputed Interest for converted Loans.  For example, new Loans originated in OFSLL might have Imputed Interest derived from a series of attributes and a lookup table in OFSLL, but for converted Loans Account might instead want to have a financial amount passed to OFSLL and use that as the residual balance of Imputed Interest for the Loan.</w:t>
            </w:r>
          </w:p>
          <w:p w14:paraId="0C76C357"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330A0AB"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Discussed late on Nov 4 with Steven Ketelsen.  Will likely see 2 custom fields for this.  One for the residual dollar amount of imputed interest, and one for the imputed interest rate for the converted loan.  OFSLL will not lookup/derive the go-forward imputed interest rate when we convert a Loan, so we must provide both attributes when converting Loans.</w:t>
            </w:r>
          </w:p>
          <w:p w14:paraId="3B90A593"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72CCFFF"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Likely not relevant until Mock 2.  Peter will add more notes…</w:t>
            </w:r>
          </w:p>
          <w:p w14:paraId="4D342A13"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53EFCD5"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November 15.  Discussed with Alex Cook.</w:t>
            </w:r>
          </w:p>
          <w:p w14:paraId="3C7660BB" w14:textId="77777777" w:rsidR="001F000E" w:rsidRDefault="001F000E" w:rsidP="00967F79">
            <w:pPr>
              <w:pStyle w:val="ListParagraph"/>
              <w:numPr>
                <w:ilvl w:val="0"/>
                <w:numId w:val="92"/>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2F1F">
              <w:rPr>
                <w:rFonts w:ascii="Arial" w:hAnsi="Arial" w:cs="Arial"/>
                <w:sz w:val="20"/>
                <w:szCs w:val="20"/>
              </w:rPr>
              <w:t>The Accounting BRD has not yet been signed off with both Oracle and TMO.</w:t>
            </w:r>
          </w:p>
          <w:p w14:paraId="2469A83F" w14:textId="77777777" w:rsidR="001F000E" w:rsidRPr="00732F1F" w:rsidRDefault="001F000E" w:rsidP="00967F79">
            <w:pPr>
              <w:pStyle w:val="ListParagraph"/>
              <w:numPr>
                <w:ilvl w:val="0"/>
                <w:numId w:val="92"/>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 will likely get the needed customizations in OFSLL in the Lot 3 code drop (late January, 2017).</w:t>
            </w:r>
          </w:p>
          <w:p w14:paraId="04684937" w14:textId="77777777" w:rsidR="001F000E" w:rsidRPr="00732F1F" w:rsidRDefault="001F000E" w:rsidP="00967F79">
            <w:pPr>
              <w:pStyle w:val="ListParagraph"/>
              <w:numPr>
                <w:ilvl w:val="0"/>
                <w:numId w:val="92"/>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32F1F">
              <w:rPr>
                <w:rFonts w:ascii="Arial" w:hAnsi="Arial" w:cs="Arial"/>
                <w:sz w:val="20"/>
                <w:szCs w:val="20"/>
              </w:rPr>
              <w:t xml:space="preserve">We will likely see 2 fields in the OFSLL “API” tables to convert the residual amount of Imputed Interest:  the residual amount, and the go-forward “burn down” rate </w:t>
            </w:r>
            <w:r w:rsidRPr="00732F1F">
              <w:rPr>
                <w:rFonts w:ascii="Arial" w:hAnsi="Arial" w:cs="Arial"/>
                <w:sz w:val="20"/>
                <w:szCs w:val="20"/>
              </w:rPr>
              <w:lastRenderedPageBreak/>
              <w:t>for Imputed Interest.  We would need to derive and provide both values when converting each Loan to OFSLL.</w:t>
            </w:r>
          </w:p>
        </w:tc>
      </w:tr>
      <w:tr w:rsidR="001F000E" w14:paraId="480CBBC4" w14:textId="77777777" w:rsidTr="008E2A54">
        <w:trPr>
          <w:trHeight w:val="188"/>
        </w:trPr>
        <w:tc>
          <w:tcPr>
            <w:cnfStyle w:val="001000000000" w:firstRow="0" w:lastRow="0" w:firstColumn="1" w:lastColumn="0" w:oddVBand="0" w:evenVBand="0" w:oddHBand="0" w:evenHBand="0" w:firstRowFirstColumn="0" w:firstRowLastColumn="0" w:lastRowFirstColumn="0" w:lastRowLastColumn="0"/>
            <w:tcW w:w="883" w:type="dxa"/>
          </w:tcPr>
          <w:p w14:paraId="76A84ACC" w14:textId="77777777" w:rsidR="001F000E" w:rsidRPr="00C115BB" w:rsidRDefault="001F000E" w:rsidP="008E2A54">
            <w:pPr>
              <w:rPr>
                <w:rFonts w:ascii="Arial" w:hAnsi="Arial" w:cs="Arial"/>
                <w:sz w:val="20"/>
                <w:szCs w:val="20"/>
              </w:rPr>
            </w:pPr>
            <w:r>
              <w:rPr>
                <w:rFonts w:ascii="Arial" w:hAnsi="Arial" w:cs="Arial"/>
                <w:sz w:val="20"/>
                <w:szCs w:val="20"/>
              </w:rPr>
              <w:lastRenderedPageBreak/>
              <w:t>Closed</w:t>
            </w:r>
          </w:p>
        </w:tc>
        <w:tc>
          <w:tcPr>
            <w:tcW w:w="881" w:type="dxa"/>
          </w:tcPr>
          <w:p w14:paraId="314A5F7C"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0D3DD6C4"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5" w:type="dxa"/>
          </w:tcPr>
          <w:p w14:paraId="1864D1F5"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756" w:type="dxa"/>
          </w:tcPr>
          <w:p w14:paraId="6ED752AF"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How to derive the Maturity Date?</w:t>
            </w:r>
          </w:p>
          <w:p w14:paraId="558BE3A2"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2A89298" w14:textId="77777777" w:rsidR="001F000E" w:rsidRPr="00C115BB"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See comments in Data Mapping spreadsheet for OFSLL API table Application Contract and column APP_MATURITY_DT.</w:t>
            </w:r>
          </w:p>
        </w:tc>
      </w:tr>
      <w:tr w:rsidR="001F000E" w14:paraId="069987A0" w14:textId="77777777" w:rsidTr="008E2A5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883" w:type="dxa"/>
          </w:tcPr>
          <w:p w14:paraId="2B8C336F" w14:textId="77777777" w:rsidR="001F000E" w:rsidRPr="00C115BB" w:rsidRDefault="001F000E" w:rsidP="008E2A54">
            <w:pPr>
              <w:rPr>
                <w:rFonts w:ascii="Arial" w:hAnsi="Arial" w:cs="Arial"/>
                <w:sz w:val="20"/>
                <w:szCs w:val="20"/>
              </w:rPr>
            </w:pPr>
            <w:r>
              <w:rPr>
                <w:rFonts w:ascii="Arial" w:hAnsi="Arial" w:cs="Arial"/>
                <w:sz w:val="20"/>
                <w:szCs w:val="20"/>
              </w:rPr>
              <w:t>Open</w:t>
            </w:r>
          </w:p>
        </w:tc>
        <w:tc>
          <w:tcPr>
            <w:tcW w:w="881" w:type="dxa"/>
          </w:tcPr>
          <w:p w14:paraId="3C9DEC03"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1173FBE5"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11/15</w:t>
            </w:r>
          </w:p>
        </w:tc>
        <w:tc>
          <w:tcPr>
            <w:tcW w:w="995" w:type="dxa"/>
          </w:tcPr>
          <w:p w14:paraId="29933AA3"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5756" w:type="dxa"/>
          </w:tcPr>
          <w:p w14:paraId="103D4CC5"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 we convert the IMEI history, or just the current IMEI?  Is OFSLL capable of accepting this type of history?</w:t>
            </w:r>
          </w:p>
          <w:p w14:paraId="1AB6D4F8"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314F8CB" w14:textId="77777777" w:rsidR="001F000E" w:rsidRPr="00C115BB"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Nov 14.  Update notes</w:t>
            </w:r>
          </w:p>
        </w:tc>
      </w:tr>
      <w:tr w:rsidR="001F000E" w14:paraId="12348416" w14:textId="77777777" w:rsidTr="008E2A54">
        <w:trPr>
          <w:trHeight w:val="188"/>
        </w:trPr>
        <w:tc>
          <w:tcPr>
            <w:cnfStyle w:val="001000000000" w:firstRow="0" w:lastRow="0" w:firstColumn="1" w:lastColumn="0" w:oddVBand="0" w:evenVBand="0" w:oddHBand="0" w:evenHBand="0" w:firstRowFirstColumn="0" w:firstRowLastColumn="0" w:lastRowFirstColumn="0" w:lastRowLastColumn="0"/>
            <w:tcW w:w="883" w:type="dxa"/>
          </w:tcPr>
          <w:p w14:paraId="4AF4AC9D" w14:textId="77777777" w:rsidR="001F000E" w:rsidRPr="00C115BB" w:rsidRDefault="001F000E" w:rsidP="008E2A54">
            <w:pPr>
              <w:rPr>
                <w:rFonts w:ascii="Arial" w:hAnsi="Arial" w:cs="Arial"/>
                <w:sz w:val="20"/>
                <w:szCs w:val="20"/>
              </w:rPr>
            </w:pPr>
            <w:r>
              <w:rPr>
                <w:rFonts w:ascii="Arial" w:hAnsi="Arial" w:cs="Arial"/>
                <w:sz w:val="20"/>
                <w:szCs w:val="20"/>
              </w:rPr>
              <w:t>Closed</w:t>
            </w:r>
          </w:p>
        </w:tc>
        <w:tc>
          <w:tcPr>
            <w:tcW w:w="881" w:type="dxa"/>
          </w:tcPr>
          <w:p w14:paraId="278ED250"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2D270149"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5" w:type="dxa"/>
          </w:tcPr>
          <w:p w14:paraId="4C69062A"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756" w:type="dxa"/>
          </w:tcPr>
          <w:p w14:paraId="741E5F62"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 we convert any Status-change history?  Is OFSLL capable of accepting this type of history?</w:t>
            </w:r>
          </w:p>
          <w:p w14:paraId="4C3E228B"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6C016BA" w14:textId="77777777" w:rsidR="001F000E" w:rsidRPr="00C115BB"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DECISION:  No.</w:t>
            </w:r>
          </w:p>
        </w:tc>
      </w:tr>
      <w:tr w:rsidR="001F000E" w14:paraId="14273BD7" w14:textId="77777777" w:rsidTr="008E2A5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883" w:type="dxa"/>
          </w:tcPr>
          <w:p w14:paraId="03BC0169" w14:textId="77777777" w:rsidR="001F000E" w:rsidRPr="00C115BB" w:rsidRDefault="001F000E" w:rsidP="008E2A54">
            <w:pPr>
              <w:rPr>
                <w:rFonts w:ascii="Arial" w:hAnsi="Arial" w:cs="Arial"/>
                <w:sz w:val="20"/>
                <w:szCs w:val="20"/>
              </w:rPr>
            </w:pPr>
            <w:r>
              <w:rPr>
                <w:rFonts w:ascii="Arial" w:hAnsi="Arial" w:cs="Arial"/>
                <w:sz w:val="20"/>
                <w:szCs w:val="20"/>
              </w:rPr>
              <w:t>Open</w:t>
            </w:r>
          </w:p>
        </w:tc>
        <w:tc>
          <w:tcPr>
            <w:tcW w:w="881" w:type="dxa"/>
          </w:tcPr>
          <w:p w14:paraId="5E8EBC36"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24D73DC2"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11/15</w:t>
            </w:r>
          </w:p>
        </w:tc>
        <w:tc>
          <w:tcPr>
            <w:tcW w:w="995" w:type="dxa"/>
          </w:tcPr>
          <w:p w14:paraId="706902A8"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5756" w:type="dxa"/>
          </w:tcPr>
          <w:p w14:paraId="0797D64E"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 we convert any other type of history?</w:t>
            </w:r>
          </w:p>
          <w:p w14:paraId="670517C5"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6DCB90" w14:textId="77777777" w:rsidR="001F000E" w:rsidRPr="00C115BB"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Nov 14.  Update notes</w:t>
            </w:r>
          </w:p>
        </w:tc>
      </w:tr>
      <w:tr w:rsidR="001F000E" w14:paraId="3B760254" w14:textId="77777777" w:rsidTr="008E2A54">
        <w:trPr>
          <w:trHeight w:val="188"/>
        </w:trPr>
        <w:tc>
          <w:tcPr>
            <w:cnfStyle w:val="001000000000" w:firstRow="0" w:lastRow="0" w:firstColumn="1" w:lastColumn="0" w:oddVBand="0" w:evenVBand="0" w:oddHBand="0" w:evenHBand="0" w:firstRowFirstColumn="0" w:firstRowLastColumn="0" w:lastRowFirstColumn="0" w:lastRowLastColumn="0"/>
            <w:tcW w:w="883" w:type="dxa"/>
          </w:tcPr>
          <w:p w14:paraId="402F697E" w14:textId="77777777" w:rsidR="001F000E" w:rsidRPr="00C115BB" w:rsidRDefault="001F000E" w:rsidP="008E2A54">
            <w:pPr>
              <w:rPr>
                <w:rFonts w:ascii="Arial" w:hAnsi="Arial" w:cs="Arial"/>
                <w:sz w:val="20"/>
                <w:szCs w:val="20"/>
              </w:rPr>
            </w:pPr>
            <w:r>
              <w:rPr>
                <w:rFonts w:ascii="Arial" w:hAnsi="Arial" w:cs="Arial"/>
                <w:sz w:val="20"/>
                <w:szCs w:val="20"/>
              </w:rPr>
              <w:t>Closed</w:t>
            </w:r>
          </w:p>
        </w:tc>
        <w:tc>
          <w:tcPr>
            <w:tcW w:w="881" w:type="dxa"/>
          </w:tcPr>
          <w:p w14:paraId="75EEDE10"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67C9FD1A"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5" w:type="dxa"/>
          </w:tcPr>
          <w:p w14:paraId="4AFFC0DC"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756" w:type="dxa"/>
          </w:tcPr>
          <w:p w14:paraId="50969FC6"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Should the data-conversion process create a Confirmation Statement after converting an Installment Plan?  Should this be for any Installment Plan, or only if there are 2+ active, converted Loans for the Installment Plan?  How should we create the Confirmation Statement – publish an event to the Event Framework?</w:t>
            </w:r>
          </w:p>
          <w:p w14:paraId="3D7C3F54"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964F88" w14:textId="77777777" w:rsidR="001F000E" w:rsidRPr="00C115BB"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DECISION:  The data-conversion process will NOT publish a Confirmation Statement after moving an Installment Plan to OFSLL.</w:t>
            </w:r>
          </w:p>
        </w:tc>
      </w:tr>
      <w:tr w:rsidR="001F000E" w14:paraId="205EA5CB" w14:textId="77777777" w:rsidTr="008E2A5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883" w:type="dxa"/>
          </w:tcPr>
          <w:p w14:paraId="394415E6" w14:textId="77777777" w:rsidR="001F000E" w:rsidRPr="00C115BB" w:rsidRDefault="001F000E" w:rsidP="008E2A54">
            <w:pPr>
              <w:rPr>
                <w:rFonts w:ascii="Arial" w:hAnsi="Arial" w:cs="Arial"/>
                <w:sz w:val="20"/>
                <w:szCs w:val="20"/>
              </w:rPr>
            </w:pPr>
            <w:r>
              <w:rPr>
                <w:rFonts w:ascii="Arial" w:hAnsi="Arial" w:cs="Arial"/>
                <w:sz w:val="20"/>
                <w:szCs w:val="20"/>
              </w:rPr>
              <w:t>Open</w:t>
            </w:r>
          </w:p>
        </w:tc>
        <w:tc>
          <w:tcPr>
            <w:tcW w:w="881" w:type="dxa"/>
          </w:tcPr>
          <w:p w14:paraId="0408FA0A"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676D112C"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11/18</w:t>
            </w:r>
          </w:p>
        </w:tc>
        <w:tc>
          <w:tcPr>
            <w:tcW w:w="995" w:type="dxa"/>
          </w:tcPr>
          <w:p w14:paraId="5E38A005"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Ivan Mow</w:t>
            </w:r>
          </w:p>
        </w:tc>
        <w:tc>
          <w:tcPr>
            <w:tcW w:w="5756" w:type="dxa"/>
          </w:tcPr>
          <w:p w14:paraId="3D5FD441" w14:textId="77777777" w:rsidR="001F000E" w:rsidRPr="00C115BB"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How do we derive the Loan Effective Date for OFSLL?</w:t>
            </w:r>
          </w:p>
        </w:tc>
      </w:tr>
      <w:tr w:rsidR="001F000E" w14:paraId="3FD20BE4" w14:textId="77777777" w:rsidTr="008E2A54">
        <w:trPr>
          <w:trHeight w:val="188"/>
        </w:trPr>
        <w:tc>
          <w:tcPr>
            <w:cnfStyle w:val="001000000000" w:firstRow="0" w:lastRow="0" w:firstColumn="1" w:lastColumn="0" w:oddVBand="0" w:evenVBand="0" w:oddHBand="0" w:evenHBand="0" w:firstRowFirstColumn="0" w:firstRowLastColumn="0" w:lastRowFirstColumn="0" w:lastRowLastColumn="0"/>
            <w:tcW w:w="883" w:type="dxa"/>
          </w:tcPr>
          <w:p w14:paraId="6A0B30F7" w14:textId="77777777" w:rsidR="001F000E" w:rsidRPr="00C115BB" w:rsidRDefault="001F000E" w:rsidP="008E2A54">
            <w:pPr>
              <w:rPr>
                <w:rFonts w:ascii="Arial" w:hAnsi="Arial" w:cs="Arial"/>
                <w:sz w:val="20"/>
                <w:szCs w:val="20"/>
              </w:rPr>
            </w:pPr>
            <w:r>
              <w:rPr>
                <w:rFonts w:ascii="Arial" w:hAnsi="Arial" w:cs="Arial"/>
                <w:sz w:val="20"/>
                <w:szCs w:val="20"/>
              </w:rPr>
              <w:t>Open</w:t>
            </w:r>
          </w:p>
        </w:tc>
        <w:tc>
          <w:tcPr>
            <w:tcW w:w="881" w:type="dxa"/>
          </w:tcPr>
          <w:p w14:paraId="4A6253DD"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393820D9"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11/18</w:t>
            </w:r>
          </w:p>
        </w:tc>
        <w:tc>
          <w:tcPr>
            <w:tcW w:w="995" w:type="dxa"/>
          </w:tcPr>
          <w:p w14:paraId="3950FD53"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Ivan Mow</w:t>
            </w:r>
          </w:p>
        </w:tc>
        <w:tc>
          <w:tcPr>
            <w:tcW w:w="5756" w:type="dxa"/>
          </w:tcPr>
          <w:p w14:paraId="7313207B" w14:textId="77777777" w:rsidR="001F000E" w:rsidRPr="00C115BB"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How do we derive the Last Accrual Date for OFSLL?</w:t>
            </w:r>
          </w:p>
        </w:tc>
      </w:tr>
      <w:tr w:rsidR="001F000E" w14:paraId="04F8F403" w14:textId="77777777" w:rsidTr="008E2A5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883" w:type="dxa"/>
          </w:tcPr>
          <w:p w14:paraId="781EF162" w14:textId="77777777" w:rsidR="001F000E" w:rsidRPr="00C115BB" w:rsidRDefault="001F000E" w:rsidP="008E2A54">
            <w:pPr>
              <w:rPr>
                <w:rFonts w:ascii="Arial" w:hAnsi="Arial" w:cs="Arial"/>
                <w:sz w:val="20"/>
                <w:szCs w:val="20"/>
              </w:rPr>
            </w:pPr>
            <w:r>
              <w:rPr>
                <w:rFonts w:ascii="Arial" w:hAnsi="Arial" w:cs="Arial"/>
                <w:sz w:val="20"/>
                <w:szCs w:val="20"/>
              </w:rPr>
              <w:t>Closed</w:t>
            </w:r>
          </w:p>
        </w:tc>
        <w:tc>
          <w:tcPr>
            <w:tcW w:w="881" w:type="dxa"/>
          </w:tcPr>
          <w:p w14:paraId="561F2859"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045BBFF8"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5" w:type="dxa"/>
          </w:tcPr>
          <w:p w14:paraId="4EE03435"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5756" w:type="dxa"/>
          </w:tcPr>
          <w:p w14:paraId="0A3FA80E"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 a successfully-converted item, should we publish a special type of event to the Event Framework such that it only updates the data in the Data Grid, and is not consumed by other applications such as Commissions and SAP OER?</w:t>
            </w:r>
          </w:p>
          <w:p w14:paraId="471EC98C"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326DD00" w14:textId="77777777" w:rsidR="001F000E" w:rsidRPr="00C115BB"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November 9.  We will call a new API to update the Source indicator (aka bridging indicator).</w:t>
            </w:r>
          </w:p>
        </w:tc>
      </w:tr>
      <w:tr w:rsidR="001F000E" w14:paraId="3AB2C3BF" w14:textId="77777777" w:rsidTr="008E2A54">
        <w:trPr>
          <w:trHeight w:val="188"/>
        </w:trPr>
        <w:tc>
          <w:tcPr>
            <w:cnfStyle w:val="001000000000" w:firstRow="0" w:lastRow="0" w:firstColumn="1" w:lastColumn="0" w:oddVBand="0" w:evenVBand="0" w:oddHBand="0" w:evenHBand="0" w:firstRowFirstColumn="0" w:firstRowLastColumn="0" w:lastRowFirstColumn="0" w:lastRowLastColumn="0"/>
            <w:tcW w:w="883" w:type="dxa"/>
          </w:tcPr>
          <w:p w14:paraId="5DB5D49B" w14:textId="77777777" w:rsidR="001F000E" w:rsidRPr="00C115BB" w:rsidRDefault="001F000E" w:rsidP="008E2A54">
            <w:pPr>
              <w:rPr>
                <w:rFonts w:ascii="Arial" w:hAnsi="Arial" w:cs="Arial"/>
                <w:sz w:val="20"/>
                <w:szCs w:val="20"/>
              </w:rPr>
            </w:pPr>
            <w:r>
              <w:rPr>
                <w:rFonts w:ascii="Arial" w:hAnsi="Arial" w:cs="Arial"/>
                <w:sz w:val="20"/>
                <w:szCs w:val="20"/>
              </w:rPr>
              <w:lastRenderedPageBreak/>
              <w:t>Open</w:t>
            </w:r>
          </w:p>
        </w:tc>
        <w:tc>
          <w:tcPr>
            <w:tcW w:w="881" w:type="dxa"/>
          </w:tcPr>
          <w:p w14:paraId="23AA3403"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539A2F5B"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11/18</w:t>
            </w:r>
          </w:p>
        </w:tc>
        <w:tc>
          <w:tcPr>
            <w:tcW w:w="995" w:type="dxa"/>
          </w:tcPr>
          <w:p w14:paraId="5D178ED9"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Ruchir</w:t>
            </w:r>
          </w:p>
        </w:tc>
        <w:tc>
          <w:tcPr>
            <w:tcW w:w="5756" w:type="dxa"/>
          </w:tcPr>
          <w:p w14:paraId="6BCFFE09"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How will the OFSLL Customer de-duplication process work, and when will it occur in the process?  Our primary “user key” for Customer will be the CHUB Common Customer ID (CCID) and this will be kept in a custom field on the Customer table in OFSLL.</w:t>
            </w:r>
          </w:p>
          <w:p w14:paraId="25518BFE"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4745854"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RAID item 913</w:t>
            </w:r>
          </w:p>
          <w:p w14:paraId="3E6D6C2D"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6DBD623" w14:textId="77777777" w:rsidR="001F000E" w:rsidRPr="00C115BB"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November 14.  Update with comments</w:t>
            </w:r>
          </w:p>
        </w:tc>
      </w:tr>
      <w:tr w:rsidR="001F000E" w14:paraId="2EA9557E" w14:textId="77777777" w:rsidTr="008E2A5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883" w:type="dxa"/>
          </w:tcPr>
          <w:p w14:paraId="770C57B7" w14:textId="77777777" w:rsidR="001F000E" w:rsidRPr="00C115BB" w:rsidRDefault="001F000E" w:rsidP="008E2A54">
            <w:pPr>
              <w:rPr>
                <w:rFonts w:ascii="Arial" w:hAnsi="Arial" w:cs="Arial"/>
                <w:sz w:val="20"/>
                <w:szCs w:val="20"/>
              </w:rPr>
            </w:pPr>
            <w:r>
              <w:rPr>
                <w:rFonts w:ascii="Arial" w:hAnsi="Arial" w:cs="Arial"/>
                <w:sz w:val="20"/>
                <w:szCs w:val="20"/>
              </w:rPr>
              <w:t>Open</w:t>
            </w:r>
          </w:p>
        </w:tc>
        <w:tc>
          <w:tcPr>
            <w:tcW w:w="881" w:type="dxa"/>
          </w:tcPr>
          <w:p w14:paraId="2F8E05D0"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7681B9A0"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11/18</w:t>
            </w:r>
          </w:p>
        </w:tc>
        <w:tc>
          <w:tcPr>
            <w:tcW w:w="995" w:type="dxa"/>
          </w:tcPr>
          <w:p w14:paraId="69BB30C0"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Eric Dobbs</w:t>
            </w:r>
          </w:p>
        </w:tc>
        <w:tc>
          <w:tcPr>
            <w:tcW w:w="5756" w:type="dxa"/>
          </w:tcPr>
          <w:p w14:paraId="4D4A18E1" w14:textId="77777777" w:rsidR="001F000E" w:rsidRPr="00C115BB"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Are we converting Loans for delinquent Samson accounts (BAN’s)?  What does it look like in the Collections path?</w:t>
            </w:r>
          </w:p>
        </w:tc>
      </w:tr>
      <w:tr w:rsidR="001F000E" w14:paraId="3EBDA45C" w14:textId="77777777" w:rsidTr="008E2A54">
        <w:trPr>
          <w:trHeight w:val="206"/>
        </w:trPr>
        <w:tc>
          <w:tcPr>
            <w:cnfStyle w:val="001000000000" w:firstRow="0" w:lastRow="0" w:firstColumn="1" w:lastColumn="0" w:oddVBand="0" w:evenVBand="0" w:oddHBand="0" w:evenHBand="0" w:firstRowFirstColumn="0" w:firstRowLastColumn="0" w:lastRowFirstColumn="0" w:lastRowLastColumn="0"/>
            <w:tcW w:w="883" w:type="dxa"/>
          </w:tcPr>
          <w:p w14:paraId="31418FE0" w14:textId="77777777" w:rsidR="001F000E" w:rsidRPr="00C115BB" w:rsidRDefault="001F000E" w:rsidP="008E2A54">
            <w:pPr>
              <w:rPr>
                <w:rFonts w:ascii="Arial" w:hAnsi="Arial" w:cs="Arial"/>
                <w:sz w:val="20"/>
                <w:szCs w:val="20"/>
              </w:rPr>
            </w:pPr>
            <w:r>
              <w:rPr>
                <w:rFonts w:ascii="Arial" w:hAnsi="Arial" w:cs="Arial"/>
                <w:sz w:val="20"/>
                <w:szCs w:val="20"/>
              </w:rPr>
              <w:t>Open</w:t>
            </w:r>
          </w:p>
        </w:tc>
        <w:tc>
          <w:tcPr>
            <w:tcW w:w="881" w:type="dxa"/>
          </w:tcPr>
          <w:p w14:paraId="3B395AB1"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22591BBC"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5" w:type="dxa"/>
          </w:tcPr>
          <w:p w14:paraId="4F89B032"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756" w:type="dxa"/>
          </w:tcPr>
          <w:p w14:paraId="70395124"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What is the process for Reversals?  Relates to the decision on what Closed Loans should be converted to OFSLL?</w:t>
            </w:r>
          </w:p>
          <w:p w14:paraId="61EAD041"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8444953" w14:textId="77777777" w:rsidR="001F000E" w:rsidRPr="00C115BB"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November 14.  update</w:t>
            </w:r>
          </w:p>
        </w:tc>
      </w:tr>
      <w:tr w:rsidR="001F000E" w14:paraId="6561872A" w14:textId="77777777" w:rsidTr="008E2A5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83" w:type="dxa"/>
          </w:tcPr>
          <w:p w14:paraId="0C572189" w14:textId="77777777" w:rsidR="001F000E" w:rsidRDefault="001F000E" w:rsidP="008E2A54">
            <w:pPr>
              <w:rPr>
                <w:rFonts w:ascii="Arial" w:hAnsi="Arial" w:cs="Arial"/>
                <w:sz w:val="20"/>
                <w:szCs w:val="20"/>
              </w:rPr>
            </w:pPr>
            <w:r>
              <w:rPr>
                <w:rFonts w:ascii="Arial" w:hAnsi="Arial" w:cs="Arial"/>
                <w:sz w:val="20"/>
                <w:szCs w:val="20"/>
              </w:rPr>
              <w:t>Open</w:t>
            </w:r>
          </w:p>
        </w:tc>
        <w:tc>
          <w:tcPr>
            <w:tcW w:w="881" w:type="dxa"/>
          </w:tcPr>
          <w:p w14:paraId="05AE3C85"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08547331"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11/15</w:t>
            </w:r>
          </w:p>
        </w:tc>
        <w:tc>
          <w:tcPr>
            <w:tcW w:w="995" w:type="dxa"/>
          </w:tcPr>
          <w:p w14:paraId="2AD3CD1C"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Peter Samson and Rachna</w:t>
            </w:r>
          </w:p>
        </w:tc>
        <w:tc>
          <w:tcPr>
            <w:tcW w:w="5756" w:type="dxa"/>
          </w:tcPr>
          <w:p w14:paraId="1A706864"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When closing the item in EIP as part of the data-conversion process, need to ensure that the EIP “triggering events” do not publish the change to the balance or the change to the status to the Event Framework.  Need to work with EIP team to ensure we are in sync here.</w:t>
            </w:r>
          </w:p>
        </w:tc>
      </w:tr>
      <w:tr w:rsidR="001F000E" w14:paraId="27A786B8" w14:textId="77777777" w:rsidTr="008E2A54">
        <w:trPr>
          <w:trHeight w:val="206"/>
        </w:trPr>
        <w:tc>
          <w:tcPr>
            <w:cnfStyle w:val="001000000000" w:firstRow="0" w:lastRow="0" w:firstColumn="1" w:lastColumn="0" w:oddVBand="0" w:evenVBand="0" w:oddHBand="0" w:evenHBand="0" w:firstRowFirstColumn="0" w:firstRowLastColumn="0" w:lastRowFirstColumn="0" w:lastRowLastColumn="0"/>
            <w:tcW w:w="883" w:type="dxa"/>
          </w:tcPr>
          <w:p w14:paraId="698B30FE" w14:textId="77777777" w:rsidR="001F000E" w:rsidRDefault="001F000E" w:rsidP="008E2A54">
            <w:pPr>
              <w:rPr>
                <w:rFonts w:ascii="Arial" w:hAnsi="Arial" w:cs="Arial"/>
                <w:sz w:val="20"/>
                <w:szCs w:val="20"/>
              </w:rPr>
            </w:pPr>
            <w:r>
              <w:rPr>
                <w:rFonts w:ascii="Arial" w:hAnsi="Arial" w:cs="Arial"/>
                <w:sz w:val="20"/>
                <w:szCs w:val="20"/>
              </w:rPr>
              <w:t>Open</w:t>
            </w:r>
          </w:p>
        </w:tc>
        <w:tc>
          <w:tcPr>
            <w:tcW w:w="881" w:type="dxa"/>
          </w:tcPr>
          <w:p w14:paraId="1BE37F34"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0193BC32"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11/18</w:t>
            </w:r>
          </w:p>
        </w:tc>
        <w:tc>
          <w:tcPr>
            <w:tcW w:w="995" w:type="dxa"/>
          </w:tcPr>
          <w:p w14:paraId="1BA77686"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Peter Samson and Eric Dobbs</w:t>
            </w:r>
          </w:p>
        </w:tc>
        <w:tc>
          <w:tcPr>
            <w:tcW w:w="5756" w:type="dxa"/>
          </w:tcPr>
          <w:p w14:paraId="027ABA8B"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the event of a mass number of failures during the first stage of processing in OFSLL (between the API and I tables), what data might be modified in bulk?  What is the business-validation process and the EIT-validation process?</w:t>
            </w:r>
          </w:p>
          <w:p w14:paraId="39530687"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12E48B1"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November 14.  Update.  Part of business-acceptance criteria?</w:t>
            </w:r>
          </w:p>
        </w:tc>
      </w:tr>
      <w:tr w:rsidR="001F000E" w14:paraId="1BA26370" w14:textId="77777777" w:rsidTr="008E2A5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83" w:type="dxa"/>
          </w:tcPr>
          <w:p w14:paraId="60E80135" w14:textId="77777777" w:rsidR="001F000E" w:rsidRDefault="001F000E" w:rsidP="008E2A54">
            <w:pPr>
              <w:rPr>
                <w:rFonts w:ascii="Arial" w:hAnsi="Arial" w:cs="Arial"/>
                <w:sz w:val="20"/>
                <w:szCs w:val="20"/>
              </w:rPr>
            </w:pPr>
            <w:r>
              <w:rPr>
                <w:rFonts w:ascii="Arial" w:hAnsi="Arial" w:cs="Arial"/>
                <w:sz w:val="20"/>
                <w:szCs w:val="20"/>
              </w:rPr>
              <w:t>Open</w:t>
            </w:r>
          </w:p>
        </w:tc>
        <w:tc>
          <w:tcPr>
            <w:tcW w:w="881" w:type="dxa"/>
          </w:tcPr>
          <w:p w14:paraId="3F832938"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25D11074"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11/17</w:t>
            </w:r>
          </w:p>
        </w:tc>
        <w:tc>
          <w:tcPr>
            <w:tcW w:w="995" w:type="dxa"/>
          </w:tcPr>
          <w:p w14:paraId="6070F413"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Ivan Mow and Steven Ketelsen</w:t>
            </w:r>
          </w:p>
        </w:tc>
        <w:tc>
          <w:tcPr>
            <w:tcW w:w="5756" w:type="dxa"/>
          </w:tcPr>
          <w:p w14:paraId="6850771C"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When converting Loans, how do we know which Loans should be marked for Cash-basis Accounting?  ACC_ACCOUNTING_BASE_TMO</w:t>
            </w:r>
          </w:p>
          <w:p w14:paraId="71F650D3"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1879ED3"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How will this be vetted in each Mock run, who does it, and what are the Business Acceptance Criteria for it?</w:t>
            </w:r>
          </w:p>
          <w:p w14:paraId="1AE4B4FC"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2FFE117"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Nov 3.  Steven Ketelsen confirmed that there is no indicator in EIP.  Sounds like we want to pass the fields as part of the data conversion.</w:t>
            </w:r>
          </w:p>
          <w:p w14:paraId="3D6B1C60" w14:textId="77777777" w:rsidR="001F000E" w:rsidRPr="003B1490" w:rsidRDefault="001F000E" w:rsidP="00967F79">
            <w:pPr>
              <w:pStyle w:val="ListParagraph"/>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B1490">
              <w:rPr>
                <w:rFonts w:ascii="Arial" w:hAnsi="Arial" w:cs="Arial"/>
                <w:sz w:val="20"/>
                <w:szCs w:val="20"/>
              </w:rPr>
              <w:t>Channel</w:t>
            </w:r>
          </w:p>
          <w:p w14:paraId="512C73BA" w14:textId="77777777" w:rsidR="001F000E" w:rsidRPr="003B1490" w:rsidRDefault="001F000E" w:rsidP="00967F79">
            <w:pPr>
              <w:pStyle w:val="ListParagraph"/>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B1490">
              <w:rPr>
                <w:rFonts w:ascii="Arial" w:hAnsi="Arial" w:cs="Arial"/>
                <w:sz w:val="20"/>
                <w:szCs w:val="20"/>
              </w:rPr>
              <w:t>Credit Class</w:t>
            </w:r>
          </w:p>
          <w:p w14:paraId="31609325" w14:textId="77777777" w:rsidR="001F000E" w:rsidRPr="003B1490" w:rsidRDefault="001F000E" w:rsidP="00967F79">
            <w:pPr>
              <w:pStyle w:val="ListParagraph"/>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B1490">
              <w:rPr>
                <w:rFonts w:ascii="Arial" w:hAnsi="Arial" w:cs="Arial"/>
                <w:sz w:val="20"/>
                <w:szCs w:val="20"/>
              </w:rPr>
              <w:lastRenderedPageBreak/>
              <w:t>BAN Tenure</w:t>
            </w:r>
            <w:r>
              <w:rPr>
                <w:rFonts w:ascii="Arial" w:hAnsi="Arial" w:cs="Arial"/>
                <w:sz w:val="20"/>
                <w:szCs w:val="20"/>
              </w:rPr>
              <w:t xml:space="preserve"> (based on the BAN Start Date).  TBD if in years, months, and how rounding occurs.</w:t>
            </w:r>
          </w:p>
          <w:p w14:paraId="60F9AD7C" w14:textId="77777777" w:rsidR="001F000E" w:rsidRDefault="001F000E" w:rsidP="00967F79">
            <w:pPr>
              <w:pStyle w:val="ListParagraph"/>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B1490">
              <w:rPr>
                <w:rFonts w:ascii="Arial" w:hAnsi="Arial" w:cs="Arial"/>
                <w:sz w:val="20"/>
                <w:szCs w:val="20"/>
              </w:rPr>
              <w:t>SKU</w:t>
            </w:r>
          </w:p>
          <w:p w14:paraId="65814CFB" w14:textId="77777777" w:rsidR="001F000E" w:rsidRDefault="001F000E" w:rsidP="00967F79">
            <w:pPr>
              <w:pStyle w:val="ListParagraph"/>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Loan Start Date.  Ivan/Steven to confirm that we are passing the expected value through based on the current data-conversion mappings.</w:t>
            </w:r>
          </w:p>
          <w:p w14:paraId="2C731858"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679B5AB"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Nov 15.  Conversation with Alex Cook of TMO Accounting.</w:t>
            </w:r>
          </w:p>
          <w:p w14:paraId="163B48D3" w14:textId="77777777" w:rsidR="001F000E" w:rsidRDefault="001F000E" w:rsidP="00967F79">
            <w:pPr>
              <w:pStyle w:val="ListParagraph"/>
              <w:numPr>
                <w:ilvl w:val="0"/>
                <w:numId w:val="9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7AEA">
              <w:rPr>
                <w:rFonts w:ascii="Arial" w:hAnsi="Arial" w:cs="Arial"/>
                <w:sz w:val="20"/>
                <w:szCs w:val="20"/>
              </w:rPr>
              <w:t>For data conversion we will simply send a N/Y indicator for Cash-basis Accounting.  This is at the individual Loan level.</w:t>
            </w:r>
          </w:p>
          <w:p w14:paraId="7B65891C" w14:textId="77777777" w:rsidR="001F000E" w:rsidRDefault="001F000E" w:rsidP="00967F79">
            <w:pPr>
              <w:pStyle w:val="ListParagraph"/>
              <w:numPr>
                <w:ilvl w:val="0"/>
                <w:numId w:val="9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Should we just take this indicator from TDFADS (Teradata financial data warehouse)?</w:t>
            </w:r>
          </w:p>
          <w:p w14:paraId="0149FBCD" w14:textId="77777777" w:rsidR="001F000E" w:rsidRDefault="001F000E" w:rsidP="00967F79">
            <w:pPr>
              <w:pStyle w:val="ListParagraph"/>
              <w:numPr>
                <w:ilvl w:val="0"/>
                <w:numId w:val="9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Does TDFADS have a representation of all EIP Equipment, regardless of the N/Y status?  Or just where Cash-basis = Y?</w:t>
            </w:r>
          </w:p>
          <w:p w14:paraId="0E4D8812" w14:textId="77777777" w:rsidR="001F000E" w:rsidRDefault="001F000E" w:rsidP="00967F79">
            <w:pPr>
              <w:pStyle w:val="ListParagraph"/>
              <w:numPr>
                <w:ilvl w:val="0"/>
                <w:numId w:val="9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If all EIP Equipment is in TDFADS, how long for a new EIP Equipment record to get established in TDFADS?</w:t>
            </w:r>
          </w:p>
          <w:p w14:paraId="4F69CE8A" w14:textId="77777777" w:rsidR="001F000E" w:rsidRDefault="001F000E" w:rsidP="00967F79">
            <w:pPr>
              <w:pStyle w:val="ListParagraph"/>
              <w:numPr>
                <w:ilvl w:val="0"/>
                <w:numId w:val="9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If only Cash-basis = Y EIP Equipment in TDFADS, how far back to exclude new EIP Equipment from EIP such that we give the process enough time to decide about Cash-basis Accounting and effectively show it in TDFADS?</w:t>
            </w:r>
          </w:p>
          <w:p w14:paraId="29256BB9" w14:textId="77777777" w:rsidR="001F000E" w:rsidRPr="00707AEA" w:rsidRDefault="001F000E" w:rsidP="00967F79">
            <w:pPr>
              <w:pStyle w:val="ListParagraph"/>
              <w:numPr>
                <w:ilvl w:val="0"/>
                <w:numId w:val="91"/>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 we ever purge Equipment out of TDFADS such that an older Equipment record might have been closed and now doesn’t exist in TDFADS with the Cash-basis indicator?  Asking this question in the context of re-opening an older Equipment record in EIP, and then attempting to convert to OFSLL…</w:t>
            </w:r>
          </w:p>
        </w:tc>
      </w:tr>
      <w:tr w:rsidR="001F000E" w14:paraId="747EF0A0" w14:textId="77777777" w:rsidTr="008E2A54">
        <w:trPr>
          <w:trHeight w:val="206"/>
        </w:trPr>
        <w:tc>
          <w:tcPr>
            <w:cnfStyle w:val="001000000000" w:firstRow="0" w:lastRow="0" w:firstColumn="1" w:lastColumn="0" w:oddVBand="0" w:evenVBand="0" w:oddHBand="0" w:evenHBand="0" w:firstRowFirstColumn="0" w:firstRowLastColumn="0" w:lastRowFirstColumn="0" w:lastRowLastColumn="0"/>
            <w:tcW w:w="883" w:type="dxa"/>
          </w:tcPr>
          <w:p w14:paraId="3FCD8140" w14:textId="77777777" w:rsidR="001F000E" w:rsidRDefault="001F000E" w:rsidP="008E2A54">
            <w:pPr>
              <w:rPr>
                <w:rFonts w:ascii="Arial" w:hAnsi="Arial" w:cs="Arial"/>
                <w:sz w:val="20"/>
                <w:szCs w:val="20"/>
              </w:rPr>
            </w:pPr>
            <w:r>
              <w:rPr>
                <w:rFonts w:ascii="Arial" w:hAnsi="Arial" w:cs="Arial"/>
                <w:sz w:val="20"/>
                <w:szCs w:val="20"/>
              </w:rPr>
              <w:lastRenderedPageBreak/>
              <w:t>Open</w:t>
            </w:r>
          </w:p>
        </w:tc>
        <w:tc>
          <w:tcPr>
            <w:tcW w:w="881" w:type="dxa"/>
          </w:tcPr>
          <w:p w14:paraId="49E44B9E"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5635BE4B"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11/17</w:t>
            </w:r>
          </w:p>
        </w:tc>
        <w:tc>
          <w:tcPr>
            <w:tcW w:w="995" w:type="dxa"/>
          </w:tcPr>
          <w:p w14:paraId="66D2318A"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Ivan Mow and Steven Ketelsen</w:t>
            </w:r>
          </w:p>
        </w:tc>
        <w:tc>
          <w:tcPr>
            <w:tcW w:w="5756" w:type="dxa"/>
          </w:tcPr>
          <w:p w14:paraId="28C3635C"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How are we deriving the SAP Cost Center/Profile Center (aka the CCPC code)?  How does this impact the data conversion?   Steven Ketelsen indicated that it is a combination of the Channel and the Contract Type.</w:t>
            </w:r>
          </w:p>
          <w:p w14:paraId="6AC78D4C"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48464"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What is the custom field for Channel?  APP_SOURCE_CD</w:t>
            </w:r>
          </w:p>
          <w:p w14:paraId="6AD79378"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APP_CONTRACT_TYPE_TMO</w:t>
            </w:r>
          </w:p>
          <w:p w14:paraId="6B4143B3"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1CF1374"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What is the accepted domain/taxonomy of values for each field?  How does this align to what Accounting is expecting?</w:t>
            </w:r>
          </w:p>
          <w:p w14:paraId="402A127F"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914654F"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Preliminary values for APP_SOURCE_CD:  </w:t>
            </w:r>
            <w:r w:rsidRPr="000B6AEE">
              <w:rPr>
                <w:rFonts w:ascii="Arial" w:hAnsi="Arial" w:cs="Arial"/>
                <w:sz w:val="20"/>
                <w:szCs w:val="20"/>
              </w:rPr>
              <w:t>CARE</w:t>
            </w:r>
            <w:r>
              <w:rPr>
                <w:rFonts w:ascii="Arial" w:hAnsi="Arial" w:cs="Arial"/>
                <w:sz w:val="20"/>
                <w:szCs w:val="20"/>
              </w:rPr>
              <w:t xml:space="preserve">, </w:t>
            </w:r>
            <w:r w:rsidRPr="000B6AEE">
              <w:rPr>
                <w:rFonts w:ascii="Arial" w:hAnsi="Arial" w:cs="Arial"/>
                <w:sz w:val="20"/>
                <w:szCs w:val="20"/>
              </w:rPr>
              <w:t>RETAIL</w:t>
            </w:r>
            <w:r>
              <w:rPr>
                <w:rFonts w:ascii="Arial" w:hAnsi="Arial" w:cs="Arial"/>
                <w:sz w:val="20"/>
                <w:szCs w:val="20"/>
              </w:rPr>
              <w:t xml:space="preserve">, </w:t>
            </w:r>
            <w:r w:rsidRPr="000B6AEE">
              <w:rPr>
                <w:rFonts w:ascii="Arial" w:hAnsi="Arial" w:cs="Arial"/>
                <w:sz w:val="20"/>
                <w:szCs w:val="20"/>
              </w:rPr>
              <w:lastRenderedPageBreak/>
              <w:t>TPR</w:t>
            </w:r>
            <w:r>
              <w:rPr>
                <w:rFonts w:ascii="Arial" w:hAnsi="Arial" w:cs="Arial"/>
                <w:sz w:val="20"/>
                <w:szCs w:val="20"/>
              </w:rPr>
              <w:t xml:space="preserve">, </w:t>
            </w:r>
            <w:r w:rsidRPr="000B6AEE">
              <w:rPr>
                <w:rFonts w:ascii="Arial" w:hAnsi="Arial" w:cs="Arial"/>
                <w:sz w:val="20"/>
                <w:szCs w:val="20"/>
              </w:rPr>
              <w:t>NAT</w:t>
            </w:r>
            <w:r>
              <w:rPr>
                <w:rFonts w:ascii="Arial" w:hAnsi="Arial" w:cs="Arial"/>
                <w:sz w:val="20"/>
                <w:szCs w:val="20"/>
              </w:rPr>
              <w:t xml:space="preserve">, </w:t>
            </w:r>
            <w:r w:rsidRPr="000B6AEE">
              <w:rPr>
                <w:rFonts w:ascii="Arial" w:hAnsi="Arial" w:cs="Arial"/>
                <w:sz w:val="20"/>
                <w:szCs w:val="20"/>
              </w:rPr>
              <w:t>MYTMO</w:t>
            </w:r>
            <w:r>
              <w:rPr>
                <w:rFonts w:ascii="Arial" w:hAnsi="Arial" w:cs="Arial"/>
                <w:sz w:val="20"/>
                <w:szCs w:val="20"/>
              </w:rPr>
              <w:t xml:space="preserve">, </w:t>
            </w:r>
            <w:r w:rsidRPr="000B6AEE">
              <w:rPr>
                <w:rFonts w:ascii="Arial" w:hAnsi="Arial" w:cs="Arial"/>
                <w:sz w:val="20"/>
                <w:szCs w:val="20"/>
              </w:rPr>
              <w:t>B2B</w:t>
            </w:r>
            <w:r>
              <w:rPr>
                <w:rFonts w:ascii="Arial" w:hAnsi="Arial" w:cs="Arial"/>
                <w:sz w:val="20"/>
                <w:szCs w:val="20"/>
              </w:rPr>
              <w:t xml:space="preserve">, TSALE, </w:t>
            </w:r>
            <w:r w:rsidRPr="000B6AEE">
              <w:rPr>
                <w:rFonts w:ascii="Arial" w:hAnsi="Arial" w:cs="Arial"/>
                <w:sz w:val="20"/>
                <w:szCs w:val="20"/>
              </w:rPr>
              <w:t>GCA</w:t>
            </w:r>
          </w:p>
          <w:p w14:paraId="0E7F5301"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5A015E5"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Preliminary values for APP_CONTRACT_TYPE_TMO:  </w:t>
            </w:r>
            <w:r w:rsidRPr="000B6AEE">
              <w:rPr>
                <w:rFonts w:ascii="Arial" w:hAnsi="Arial" w:cs="Arial"/>
                <w:sz w:val="20"/>
                <w:szCs w:val="20"/>
              </w:rPr>
              <w:t>ACQ</w:t>
            </w:r>
            <w:r>
              <w:rPr>
                <w:rFonts w:ascii="Arial" w:hAnsi="Arial" w:cs="Arial"/>
                <w:sz w:val="20"/>
                <w:szCs w:val="20"/>
              </w:rPr>
              <w:t xml:space="preserve">, </w:t>
            </w:r>
            <w:r w:rsidRPr="000B6AEE">
              <w:rPr>
                <w:rFonts w:ascii="Arial" w:hAnsi="Arial" w:cs="Arial"/>
                <w:sz w:val="20"/>
                <w:szCs w:val="20"/>
              </w:rPr>
              <w:t>UPGRD</w:t>
            </w:r>
            <w:r>
              <w:rPr>
                <w:rFonts w:ascii="Arial" w:hAnsi="Arial" w:cs="Arial"/>
                <w:sz w:val="20"/>
                <w:szCs w:val="20"/>
              </w:rPr>
              <w:t xml:space="preserve">, </w:t>
            </w:r>
            <w:r w:rsidRPr="000B6AEE">
              <w:rPr>
                <w:rFonts w:ascii="Arial" w:hAnsi="Arial" w:cs="Arial"/>
                <w:sz w:val="20"/>
                <w:szCs w:val="20"/>
              </w:rPr>
              <w:t>ADDLINE</w:t>
            </w:r>
            <w:r>
              <w:rPr>
                <w:rFonts w:ascii="Arial" w:hAnsi="Arial" w:cs="Arial"/>
                <w:sz w:val="20"/>
                <w:szCs w:val="20"/>
              </w:rPr>
              <w:t xml:space="preserve">, </w:t>
            </w:r>
            <w:r w:rsidRPr="000B6AEE">
              <w:rPr>
                <w:rFonts w:ascii="Arial" w:hAnsi="Arial" w:cs="Arial"/>
                <w:sz w:val="20"/>
                <w:szCs w:val="20"/>
              </w:rPr>
              <w:t>ACCRIES</w:t>
            </w:r>
            <w:r>
              <w:rPr>
                <w:rFonts w:ascii="Arial" w:hAnsi="Arial" w:cs="Arial"/>
                <w:sz w:val="20"/>
                <w:szCs w:val="20"/>
              </w:rPr>
              <w:t xml:space="preserve">, </w:t>
            </w:r>
            <w:r w:rsidRPr="000B6AEE">
              <w:rPr>
                <w:rFonts w:ascii="Arial" w:hAnsi="Arial" w:cs="Arial"/>
                <w:sz w:val="20"/>
                <w:szCs w:val="20"/>
              </w:rPr>
              <w:t>ACQ_PR</w:t>
            </w:r>
            <w:r>
              <w:rPr>
                <w:rFonts w:ascii="Arial" w:hAnsi="Arial" w:cs="Arial"/>
                <w:sz w:val="20"/>
                <w:szCs w:val="20"/>
              </w:rPr>
              <w:t xml:space="preserve">, </w:t>
            </w:r>
            <w:r w:rsidRPr="000B6AEE">
              <w:rPr>
                <w:rFonts w:ascii="Arial" w:hAnsi="Arial" w:cs="Arial"/>
                <w:sz w:val="20"/>
                <w:szCs w:val="20"/>
              </w:rPr>
              <w:t>UPGRD_PR</w:t>
            </w:r>
            <w:r>
              <w:rPr>
                <w:rFonts w:ascii="Arial" w:hAnsi="Arial" w:cs="Arial"/>
                <w:sz w:val="20"/>
                <w:szCs w:val="20"/>
              </w:rPr>
              <w:t xml:space="preserve">, ADDLINE-PR, </w:t>
            </w:r>
            <w:r w:rsidRPr="000B6AEE">
              <w:rPr>
                <w:rFonts w:ascii="Arial" w:hAnsi="Arial" w:cs="Arial"/>
                <w:sz w:val="20"/>
                <w:szCs w:val="20"/>
              </w:rPr>
              <w:t>ACCRIES-PR</w:t>
            </w:r>
          </w:p>
          <w:p w14:paraId="2974C570"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FC72BF5"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November 15.  What if we re-open an older Equipment record in EIP, convert it over, and it doesn’t cleanly map/derive to a CCPC based on the newer, desired mapping?</w:t>
            </w:r>
          </w:p>
          <w:p w14:paraId="16EE40C8"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D37E5FD"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November 15.  IM/chat with Steven Ketelsen.  Related RAID item 923 for the Contract Type.</w:t>
            </w:r>
          </w:p>
        </w:tc>
      </w:tr>
      <w:tr w:rsidR="001F000E" w14:paraId="66442986" w14:textId="77777777" w:rsidTr="008E2A5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83" w:type="dxa"/>
          </w:tcPr>
          <w:p w14:paraId="44E22289" w14:textId="77777777" w:rsidR="001F000E" w:rsidRDefault="001F000E" w:rsidP="008E2A54">
            <w:pPr>
              <w:rPr>
                <w:rFonts w:ascii="Arial" w:hAnsi="Arial" w:cs="Arial"/>
                <w:sz w:val="20"/>
                <w:szCs w:val="20"/>
              </w:rPr>
            </w:pPr>
            <w:r>
              <w:rPr>
                <w:rFonts w:ascii="Arial" w:hAnsi="Arial" w:cs="Arial"/>
                <w:sz w:val="20"/>
                <w:szCs w:val="20"/>
              </w:rPr>
              <w:lastRenderedPageBreak/>
              <w:t>Open</w:t>
            </w:r>
          </w:p>
        </w:tc>
        <w:tc>
          <w:tcPr>
            <w:tcW w:w="881" w:type="dxa"/>
          </w:tcPr>
          <w:p w14:paraId="3253B7B7"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50BBA811"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11/17</w:t>
            </w:r>
          </w:p>
        </w:tc>
        <w:tc>
          <w:tcPr>
            <w:tcW w:w="995" w:type="dxa"/>
          </w:tcPr>
          <w:p w14:paraId="4A2B840B"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Peter Samson and Steven Ketelsen</w:t>
            </w:r>
          </w:p>
        </w:tc>
        <w:tc>
          <w:tcPr>
            <w:tcW w:w="5756" w:type="dxa"/>
          </w:tcPr>
          <w:p w14:paraId="02757B1B"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Plan exists to create a separate new set of entries for CCPC’s.</w:t>
            </w:r>
          </w:p>
          <w:p w14:paraId="70007DDE"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DE99D4B"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Need to confirm that all changes are complete BEFORE Mock conversion(s)?   And, certainly before Production!</w:t>
            </w:r>
          </w:p>
        </w:tc>
      </w:tr>
      <w:tr w:rsidR="001F000E" w14:paraId="09549CCA" w14:textId="77777777" w:rsidTr="008E2A54">
        <w:trPr>
          <w:trHeight w:val="755"/>
        </w:trPr>
        <w:tc>
          <w:tcPr>
            <w:cnfStyle w:val="001000000000" w:firstRow="0" w:lastRow="0" w:firstColumn="1" w:lastColumn="0" w:oddVBand="0" w:evenVBand="0" w:oddHBand="0" w:evenHBand="0" w:firstRowFirstColumn="0" w:firstRowLastColumn="0" w:lastRowFirstColumn="0" w:lastRowLastColumn="0"/>
            <w:tcW w:w="883" w:type="dxa"/>
          </w:tcPr>
          <w:p w14:paraId="5FF9ED5E" w14:textId="1EECAA6C" w:rsidR="001F000E" w:rsidRDefault="0092374C" w:rsidP="008E2A54">
            <w:pPr>
              <w:rPr>
                <w:rFonts w:ascii="Arial" w:hAnsi="Arial" w:cs="Arial"/>
                <w:sz w:val="20"/>
                <w:szCs w:val="20"/>
              </w:rPr>
            </w:pPr>
            <w:r>
              <w:rPr>
                <w:rFonts w:ascii="Arial" w:hAnsi="Arial" w:cs="Arial"/>
                <w:sz w:val="20"/>
                <w:szCs w:val="20"/>
              </w:rPr>
              <w:t>Closed</w:t>
            </w:r>
          </w:p>
        </w:tc>
        <w:tc>
          <w:tcPr>
            <w:tcW w:w="881" w:type="dxa"/>
          </w:tcPr>
          <w:p w14:paraId="12141A60"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28448595"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11/18</w:t>
            </w:r>
          </w:p>
        </w:tc>
        <w:tc>
          <w:tcPr>
            <w:tcW w:w="995" w:type="dxa"/>
          </w:tcPr>
          <w:p w14:paraId="67C55B26"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Neha</w:t>
            </w:r>
          </w:p>
        </w:tc>
        <w:tc>
          <w:tcPr>
            <w:tcW w:w="5756" w:type="dxa"/>
          </w:tcPr>
          <w:p w14:paraId="1946BF96"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There appears to be a gap between the current set of EIP Equipment Statuses and the OFSLL Status/Condition combinations.  This impacts mapping and is a larger, end-to-end design issue.</w:t>
            </w:r>
          </w:p>
          <w:p w14:paraId="4A309DDB"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24B586"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November 14.  May be no impact to conversion.  Add notes.</w:t>
            </w:r>
          </w:p>
        </w:tc>
      </w:tr>
      <w:tr w:rsidR="001F000E" w14:paraId="195C6DE9" w14:textId="77777777" w:rsidTr="008E2A54">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83" w:type="dxa"/>
          </w:tcPr>
          <w:p w14:paraId="0E0FB353" w14:textId="77777777" w:rsidR="001F000E" w:rsidRDefault="001F000E" w:rsidP="008E2A54">
            <w:pPr>
              <w:rPr>
                <w:rFonts w:ascii="Arial" w:hAnsi="Arial" w:cs="Arial"/>
                <w:sz w:val="20"/>
                <w:szCs w:val="20"/>
              </w:rPr>
            </w:pPr>
            <w:r>
              <w:rPr>
                <w:rFonts w:ascii="Arial" w:hAnsi="Arial" w:cs="Arial"/>
                <w:sz w:val="20"/>
                <w:szCs w:val="20"/>
              </w:rPr>
              <w:t>Closed</w:t>
            </w:r>
          </w:p>
        </w:tc>
        <w:tc>
          <w:tcPr>
            <w:tcW w:w="881" w:type="dxa"/>
          </w:tcPr>
          <w:p w14:paraId="0B5F24A3"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5C0D3E81"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11/14</w:t>
            </w:r>
          </w:p>
        </w:tc>
        <w:tc>
          <w:tcPr>
            <w:tcW w:w="995" w:type="dxa"/>
          </w:tcPr>
          <w:p w14:paraId="0323CB09" w14:textId="2C24CBE4" w:rsidR="001F000E" w:rsidRDefault="002618C6"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Eric Dobbs</w:t>
            </w:r>
          </w:p>
        </w:tc>
        <w:tc>
          <w:tcPr>
            <w:tcW w:w="5756" w:type="dxa"/>
          </w:tcPr>
          <w:p w14:paraId="0F30C887"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Are EIP9, EIP21, or EIP25 in scope for the data conversion?</w:t>
            </w:r>
          </w:p>
          <w:p w14:paraId="5D89959F"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23DD68C"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November 14.  EIP 9 is in.  EIP21 is out.  EIP25 is in.</w:t>
            </w:r>
          </w:p>
        </w:tc>
      </w:tr>
      <w:tr w:rsidR="001F000E" w14:paraId="1A23862C" w14:textId="77777777" w:rsidTr="008E2A54">
        <w:trPr>
          <w:trHeight w:val="908"/>
        </w:trPr>
        <w:tc>
          <w:tcPr>
            <w:cnfStyle w:val="001000000000" w:firstRow="0" w:lastRow="0" w:firstColumn="1" w:lastColumn="0" w:oddVBand="0" w:evenVBand="0" w:oddHBand="0" w:evenHBand="0" w:firstRowFirstColumn="0" w:firstRowLastColumn="0" w:lastRowFirstColumn="0" w:lastRowLastColumn="0"/>
            <w:tcW w:w="883" w:type="dxa"/>
          </w:tcPr>
          <w:p w14:paraId="09F14E34" w14:textId="77777777" w:rsidR="001F000E" w:rsidRDefault="001F000E" w:rsidP="008E2A54">
            <w:pPr>
              <w:rPr>
                <w:rFonts w:ascii="Arial" w:hAnsi="Arial" w:cs="Arial"/>
                <w:sz w:val="20"/>
                <w:szCs w:val="20"/>
              </w:rPr>
            </w:pPr>
            <w:r>
              <w:rPr>
                <w:rFonts w:ascii="Arial" w:hAnsi="Arial" w:cs="Arial"/>
                <w:sz w:val="20"/>
                <w:szCs w:val="20"/>
              </w:rPr>
              <w:t>Open</w:t>
            </w:r>
          </w:p>
        </w:tc>
        <w:tc>
          <w:tcPr>
            <w:tcW w:w="881" w:type="dxa"/>
          </w:tcPr>
          <w:p w14:paraId="0951E11C"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40" w:type="dxa"/>
          </w:tcPr>
          <w:p w14:paraId="253595D6"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11/18</w:t>
            </w:r>
          </w:p>
        </w:tc>
        <w:tc>
          <w:tcPr>
            <w:tcW w:w="995" w:type="dxa"/>
          </w:tcPr>
          <w:p w14:paraId="13C20218"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Peter Samson and Johan Ericsson</w:t>
            </w:r>
          </w:p>
        </w:tc>
        <w:tc>
          <w:tcPr>
            <w:tcW w:w="5756" w:type="dxa"/>
          </w:tcPr>
          <w:p w14:paraId="14D713E9"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What (if any) telemetry data needs to be captured by the various major steps in the data-conversion process?  How and where to capture it?</w:t>
            </w:r>
          </w:p>
        </w:tc>
      </w:tr>
      <w:tr w:rsidR="001F000E" w14:paraId="7BBBC2D5" w14:textId="77777777" w:rsidTr="008E2A54">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83" w:type="dxa"/>
          </w:tcPr>
          <w:p w14:paraId="5FDF061F" w14:textId="77777777" w:rsidR="001F000E" w:rsidRDefault="001F000E" w:rsidP="008E2A54">
            <w:pPr>
              <w:rPr>
                <w:rFonts w:ascii="Arial" w:hAnsi="Arial" w:cs="Arial"/>
                <w:sz w:val="20"/>
                <w:szCs w:val="20"/>
              </w:rPr>
            </w:pPr>
            <w:r>
              <w:rPr>
                <w:rFonts w:ascii="Arial" w:hAnsi="Arial" w:cs="Arial"/>
                <w:sz w:val="20"/>
                <w:szCs w:val="20"/>
              </w:rPr>
              <w:t>Open</w:t>
            </w:r>
          </w:p>
        </w:tc>
        <w:tc>
          <w:tcPr>
            <w:tcW w:w="881" w:type="dxa"/>
          </w:tcPr>
          <w:p w14:paraId="09FABFB0"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840" w:type="dxa"/>
          </w:tcPr>
          <w:p w14:paraId="7398700B"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11/18</w:t>
            </w:r>
          </w:p>
        </w:tc>
        <w:tc>
          <w:tcPr>
            <w:tcW w:w="995" w:type="dxa"/>
          </w:tcPr>
          <w:p w14:paraId="3A0F3D2C"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Ruchir</w:t>
            </w:r>
          </w:p>
        </w:tc>
        <w:tc>
          <w:tcPr>
            <w:tcW w:w="5756" w:type="dxa"/>
          </w:tcPr>
          <w:p w14:paraId="75AA9F77"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Need a custom business rule (RAID item 916):</w:t>
            </w:r>
          </w:p>
          <w:p w14:paraId="2DB49A4F" w14:textId="77777777" w:rsidR="001F000E" w:rsidRPr="001B1FBC" w:rsidRDefault="001F000E" w:rsidP="00967F79">
            <w:pPr>
              <w:pStyle w:val="ListParagraph"/>
              <w:numPr>
                <w:ilvl w:val="0"/>
                <w:numId w:val="90"/>
              </w:num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1FBC">
              <w:rPr>
                <w:rFonts w:ascii="Arial" w:hAnsi="Arial" w:cs="Arial"/>
                <w:sz w:val="20"/>
                <w:szCs w:val="20"/>
              </w:rPr>
              <w:t>All Loans for an Installment Plan must be committed to OFSLL at the same time.  If an Installment Plan has 2+ active Loans and one fails, then all must be rejected by OFSLL.</w:t>
            </w:r>
          </w:p>
          <w:p w14:paraId="049088C4"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7DB864B" w14:textId="77777777" w:rsidR="001F000E" w:rsidRDefault="001F000E" w:rsidP="008E2A5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November 15.  If running this rule in Step 1 of the process, how to ensure that this rule gets run last in the set of overall business rules in Step 1?</w:t>
            </w:r>
          </w:p>
        </w:tc>
      </w:tr>
      <w:tr w:rsidR="001F000E" w14:paraId="5496F2F6" w14:textId="77777777" w:rsidTr="008E2A54">
        <w:trPr>
          <w:trHeight w:val="908"/>
        </w:trPr>
        <w:tc>
          <w:tcPr>
            <w:cnfStyle w:val="001000000000" w:firstRow="0" w:lastRow="0" w:firstColumn="1" w:lastColumn="0" w:oddVBand="0" w:evenVBand="0" w:oddHBand="0" w:evenHBand="0" w:firstRowFirstColumn="0" w:firstRowLastColumn="0" w:lastRowFirstColumn="0" w:lastRowLastColumn="0"/>
            <w:tcW w:w="883" w:type="dxa"/>
          </w:tcPr>
          <w:p w14:paraId="6D2E728B" w14:textId="77777777" w:rsidR="001F000E" w:rsidRDefault="001F000E" w:rsidP="008E2A54">
            <w:pPr>
              <w:rPr>
                <w:rFonts w:ascii="Arial" w:hAnsi="Arial" w:cs="Arial"/>
                <w:sz w:val="20"/>
                <w:szCs w:val="20"/>
              </w:rPr>
            </w:pPr>
            <w:r>
              <w:rPr>
                <w:rFonts w:ascii="Arial" w:hAnsi="Arial" w:cs="Arial"/>
                <w:sz w:val="20"/>
                <w:szCs w:val="20"/>
              </w:rPr>
              <w:lastRenderedPageBreak/>
              <w:t>Open</w:t>
            </w:r>
          </w:p>
        </w:tc>
        <w:tc>
          <w:tcPr>
            <w:tcW w:w="881" w:type="dxa"/>
          </w:tcPr>
          <w:p w14:paraId="29ED206E"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11/18</w:t>
            </w:r>
          </w:p>
        </w:tc>
        <w:tc>
          <w:tcPr>
            <w:tcW w:w="840" w:type="dxa"/>
          </w:tcPr>
          <w:p w14:paraId="0901DF07"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API team</w:t>
            </w:r>
          </w:p>
        </w:tc>
        <w:tc>
          <w:tcPr>
            <w:tcW w:w="995" w:type="dxa"/>
          </w:tcPr>
          <w:p w14:paraId="27D5B276"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Chris Li</w:t>
            </w:r>
          </w:p>
        </w:tc>
        <w:tc>
          <w:tcPr>
            <w:tcW w:w="5756" w:type="dxa"/>
          </w:tcPr>
          <w:p w14:paraId="4C2C2512" w14:textId="77777777" w:rsidR="001F000E" w:rsidRDefault="001F000E" w:rsidP="008E2A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Need the API defined for updating the data grid – both the Loan Status and the Source indicator (aka bridging indicator).</w:t>
            </w:r>
          </w:p>
        </w:tc>
      </w:tr>
    </w:tbl>
    <w:p w14:paraId="7752EA58" w14:textId="77777777" w:rsidR="00E06B5E" w:rsidRPr="00A04F28" w:rsidRDefault="00E06B5E" w:rsidP="00EC3EDE"/>
    <w:p w14:paraId="583699F7" w14:textId="1B993FF2" w:rsidR="00E700B2" w:rsidRPr="003931EE" w:rsidRDefault="00E700B2" w:rsidP="002F4515">
      <w:pPr>
        <w:pStyle w:val="Heading1"/>
      </w:pPr>
      <w:bookmarkStart w:id="92" w:name="_Toc470824731"/>
      <w:r w:rsidRPr="003931EE">
        <w:t>Summary of Functional Specifications</w:t>
      </w:r>
      <w:bookmarkEnd w:id="92"/>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4285"/>
        <w:gridCol w:w="3960"/>
      </w:tblGrid>
      <w:tr w:rsidR="00E700B2" w:rsidRPr="00645B80" w14:paraId="04096FC2" w14:textId="77777777" w:rsidTr="00E700B2">
        <w:trPr>
          <w:trHeight w:val="337"/>
        </w:trPr>
        <w:tc>
          <w:tcPr>
            <w:tcW w:w="773" w:type="dxa"/>
            <w:shd w:val="clear" w:color="auto" w:fill="BFBFBF"/>
          </w:tcPr>
          <w:p w14:paraId="3F0F9DEE" w14:textId="77777777" w:rsidR="00E700B2" w:rsidRPr="00645B80" w:rsidRDefault="00E700B2" w:rsidP="000E75B2">
            <w:pPr>
              <w:pStyle w:val="Tablehead"/>
              <w:jc w:val="left"/>
              <w:rPr>
                <w:sz w:val="20"/>
              </w:rPr>
            </w:pPr>
            <w:r w:rsidRPr="00645B80">
              <w:rPr>
                <w:sz w:val="20"/>
              </w:rPr>
              <w:t>No.</w:t>
            </w:r>
          </w:p>
        </w:tc>
        <w:tc>
          <w:tcPr>
            <w:tcW w:w="4285" w:type="dxa"/>
            <w:shd w:val="clear" w:color="auto" w:fill="BFBFBF"/>
          </w:tcPr>
          <w:p w14:paraId="552A911F" w14:textId="77777777" w:rsidR="00E700B2" w:rsidRPr="002F58A4" w:rsidRDefault="00E700B2" w:rsidP="000E75B2">
            <w:r w:rsidRPr="002F58A4">
              <w:t>Description</w:t>
            </w:r>
          </w:p>
        </w:tc>
        <w:tc>
          <w:tcPr>
            <w:tcW w:w="3960" w:type="dxa"/>
            <w:shd w:val="clear" w:color="auto" w:fill="BFBFBF"/>
          </w:tcPr>
          <w:p w14:paraId="5D0E2E0C" w14:textId="77777777" w:rsidR="00E700B2" w:rsidRPr="00645B80" w:rsidRDefault="00E700B2" w:rsidP="000E75B2">
            <w:pPr>
              <w:pStyle w:val="Tablehead"/>
              <w:jc w:val="left"/>
              <w:rPr>
                <w:sz w:val="20"/>
              </w:rPr>
            </w:pPr>
            <w:r w:rsidRPr="00645B80">
              <w:rPr>
                <w:sz w:val="20"/>
              </w:rPr>
              <w:t>Comments</w:t>
            </w:r>
          </w:p>
        </w:tc>
      </w:tr>
      <w:tr w:rsidR="00E700B2" w:rsidRPr="00645B80" w14:paraId="4355D2C4" w14:textId="77777777" w:rsidTr="00E700B2">
        <w:trPr>
          <w:trHeight w:val="233"/>
        </w:trPr>
        <w:tc>
          <w:tcPr>
            <w:tcW w:w="773" w:type="dxa"/>
          </w:tcPr>
          <w:p w14:paraId="7A1A976B" w14:textId="41B25EED" w:rsidR="00E700B2" w:rsidRDefault="00064C26" w:rsidP="000E75B2">
            <w:pPr>
              <w:pStyle w:val="Tablehead"/>
              <w:rPr>
                <w:rFonts w:cs="Arial"/>
                <w:sz w:val="20"/>
              </w:rPr>
            </w:pPr>
            <w:r>
              <w:rPr>
                <w:rFonts w:cs="Arial"/>
                <w:sz w:val="20"/>
              </w:rPr>
              <w:t>5.1</w:t>
            </w:r>
          </w:p>
        </w:tc>
        <w:tc>
          <w:tcPr>
            <w:tcW w:w="4285" w:type="dxa"/>
          </w:tcPr>
          <w:p w14:paraId="692FDFCD" w14:textId="56D9BFB8" w:rsidR="00E700B2" w:rsidRPr="008D539C" w:rsidRDefault="00EA3189" w:rsidP="0067737D">
            <w:pPr>
              <w:rPr>
                <w:rFonts w:ascii="Calibri" w:hAnsi="Calibri"/>
                <w:sz w:val="22"/>
                <w:szCs w:val="22"/>
              </w:rPr>
            </w:pPr>
            <w:r w:rsidRPr="008D539C">
              <w:rPr>
                <w:rFonts w:ascii="Calibri" w:hAnsi="Calibri"/>
                <w:sz w:val="22"/>
                <w:szCs w:val="22"/>
              </w:rPr>
              <w:t>Pre-Migration</w:t>
            </w:r>
            <w:r w:rsidR="00EC3EDE" w:rsidRPr="008D539C">
              <w:rPr>
                <w:rFonts w:ascii="Calibri" w:hAnsi="Calibri"/>
                <w:sz w:val="22"/>
                <w:szCs w:val="22"/>
              </w:rPr>
              <w:t xml:space="preserve"> </w:t>
            </w:r>
          </w:p>
        </w:tc>
        <w:tc>
          <w:tcPr>
            <w:tcW w:w="3960" w:type="dxa"/>
          </w:tcPr>
          <w:p w14:paraId="6CA9A618" w14:textId="59A2B456" w:rsidR="00E700B2" w:rsidRPr="00645B80" w:rsidRDefault="00064C26" w:rsidP="000E75B2">
            <w:pPr>
              <w:pStyle w:val="Tabletext"/>
            </w:pPr>
            <w:r>
              <w:t xml:space="preserve">Data quality issues will be addressed prior to migration or addressed through selection criteria </w:t>
            </w:r>
          </w:p>
        </w:tc>
      </w:tr>
      <w:tr w:rsidR="00B54E24" w:rsidRPr="00645B80" w14:paraId="1A760114" w14:textId="77777777" w:rsidTr="00E700B2">
        <w:trPr>
          <w:trHeight w:val="233"/>
        </w:trPr>
        <w:tc>
          <w:tcPr>
            <w:tcW w:w="773" w:type="dxa"/>
          </w:tcPr>
          <w:p w14:paraId="23AD6E66" w14:textId="5AB43C7F" w:rsidR="00B54E24" w:rsidRDefault="00FE074F" w:rsidP="000E75B2">
            <w:pPr>
              <w:pStyle w:val="Tablehead"/>
              <w:rPr>
                <w:rFonts w:cs="Arial"/>
                <w:sz w:val="20"/>
              </w:rPr>
            </w:pPr>
            <w:r>
              <w:rPr>
                <w:rFonts w:cs="Arial"/>
                <w:sz w:val="20"/>
              </w:rPr>
              <w:t>5</w:t>
            </w:r>
            <w:r w:rsidR="00B54E24">
              <w:rPr>
                <w:rFonts w:cs="Arial"/>
                <w:sz w:val="20"/>
              </w:rPr>
              <w:t>.</w:t>
            </w:r>
            <w:r w:rsidR="00EA3189">
              <w:rPr>
                <w:rFonts w:cs="Arial"/>
                <w:sz w:val="20"/>
              </w:rPr>
              <w:t>2.</w:t>
            </w:r>
            <w:r w:rsidR="00BA7297">
              <w:rPr>
                <w:rFonts w:cs="Arial"/>
                <w:sz w:val="20"/>
              </w:rPr>
              <w:t>1</w:t>
            </w:r>
          </w:p>
        </w:tc>
        <w:tc>
          <w:tcPr>
            <w:tcW w:w="4285" w:type="dxa"/>
          </w:tcPr>
          <w:p w14:paraId="4F70F18E" w14:textId="48B822B7" w:rsidR="00B54E24" w:rsidRPr="008D539C" w:rsidRDefault="00FE074F" w:rsidP="000E75B2">
            <w:pPr>
              <w:rPr>
                <w:rFonts w:ascii="Calibri" w:hAnsi="Calibri"/>
                <w:sz w:val="22"/>
                <w:szCs w:val="22"/>
              </w:rPr>
            </w:pPr>
            <w:r>
              <w:rPr>
                <w:rFonts w:ascii="Calibri" w:hAnsi="Calibri"/>
                <w:sz w:val="22"/>
                <w:szCs w:val="22"/>
              </w:rPr>
              <w:t>Automated Migration Process</w:t>
            </w:r>
          </w:p>
        </w:tc>
        <w:tc>
          <w:tcPr>
            <w:tcW w:w="3960" w:type="dxa"/>
          </w:tcPr>
          <w:p w14:paraId="3AEFBEC3" w14:textId="77777777" w:rsidR="00B54E24" w:rsidRPr="00645B80" w:rsidRDefault="00B54E24" w:rsidP="000E75B2">
            <w:pPr>
              <w:pStyle w:val="Tabletext"/>
            </w:pPr>
          </w:p>
        </w:tc>
      </w:tr>
      <w:tr w:rsidR="00EA3189" w:rsidRPr="00645B80" w14:paraId="58D1855C" w14:textId="77777777" w:rsidTr="00E700B2">
        <w:trPr>
          <w:trHeight w:val="233"/>
        </w:trPr>
        <w:tc>
          <w:tcPr>
            <w:tcW w:w="773" w:type="dxa"/>
          </w:tcPr>
          <w:p w14:paraId="06AE2771" w14:textId="777C55DF" w:rsidR="00EA3189" w:rsidRDefault="00FE074F" w:rsidP="000E75B2">
            <w:pPr>
              <w:pStyle w:val="Tablehead"/>
              <w:rPr>
                <w:rFonts w:cs="Arial"/>
                <w:sz w:val="20"/>
              </w:rPr>
            </w:pPr>
            <w:r>
              <w:rPr>
                <w:rFonts w:cs="Arial"/>
                <w:sz w:val="20"/>
              </w:rPr>
              <w:t>5.2.2</w:t>
            </w:r>
          </w:p>
        </w:tc>
        <w:tc>
          <w:tcPr>
            <w:tcW w:w="4285" w:type="dxa"/>
          </w:tcPr>
          <w:p w14:paraId="622BDDA2" w14:textId="457D6AF0" w:rsidR="00EA3189" w:rsidRPr="008D539C" w:rsidRDefault="00EA3189" w:rsidP="00FE074F">
            <w:pPr>
              <w:rPr>
                <w:rFonts w:ascii="Calibri" w:hAnsi="Calibri"/>
                <w:sz w:val="22"/>
                <w:szCs w:val="22"/>
              </w:rPr>
            </w:pPr>
            <w:r w:rsidRPr="008D539C">
              <w:rPr>
                <w:rFonts w:ascii="Calibri" w:hAnsi="Calibri"/>
                <w:sz w:val="22"/>
                <w:szCs w:val="22"/>
              </w:rPr>
              <w:t xml:space="preserve">Migration </w:t>
            </w:r>
            <w:r w:rsidR="00FE074F">
              <w:rPr>
                <w:rFonts w:ascii="Calibri" w:hAnsi="Calibri"/>
                <w:sz w:val="22"/>
                <w:szCs w:val="22"/>
              </w:rPr>
              <w:t>Selection Process</w:t>
            </w:r>
          </w:p>
        </w:tc>
        <w:tc>
          <w:tcPr>
            <w:tcW w:w="3960" w:type="dxa"/>
          </w:tcPr>
          <w:p w14:paraId="47E289E9" w14:textId="7FD0D41B" w:rsidR="00EA3189" w:rsidRPr="00645B80" w:rsidRDefault="00FE074F" w:rsidP="000E75B2">
            <w:pPr>
              <w:pStyle w:val="Tabletext"/>
            </w:pPr>
            <w:r>
              <w:t xml:space="preserve">Migration selection criteria to be performed by </w:t>
            </w:r>
            <w:del w:id="93" w:author="cbloch@procom-consulting.com" w:date="2017-01-03T14:39:00Z">
              <w:r w:rsidDel="00C87DF3">
                <w:delText>EMMT</w:delText>
              </w:r>
            </w:del>
            <w:ins w:id="94" w:author="cbloch@procom-consulting.com" w:date="2017-01-03T14:39:00Z">
              <w:r w:rsidR="00C87DF3">
                <w:t>TMO CONVERSION TEAM</w:t>
              </w:r>
            </w:ins>
            <w:r>
              <w:t xml:space="preserve"> </w:t>
            </w:r>
            <w:proofErr w:type="spellStart"/>
            <w:r>
              <w:t>team</w:t>
            </w:r>
            <w:proofErr w:type="spellEnd"/>
          </w:p>
        </w:tc>
      </w:tr>
      <w:tr w:rsidR="00EA3189" w:rsidRPr="001E6BD5" w14:paraId="27704C19" w14:textId="77777777" w:rsidTr="005B52D8">
        <w:trPr>
          <w:trHeight w:val="368"/>
        </w:trPr>
        <w:tc>
          <w:tcPr>
            <w:tcW w:w="773" w:type="dxa"/>
          </w:tcPr>
          <w:p w14:paraId="32DA647E" w14:textId="77F7404C" w:rsidR="00EA3189" w:rsidRPr="008F6D0C" w:rsidRDefault="00FE074F" w:rsidP="000E75B2">
            <w:pPr>
              <w:pStyle w:val="Tablehead"/>
              <w:rPr>
                <w:rFonts w:cs="Arial"/>
                <w:sz w:val="20"/>
              </w:rPr>
            </w:pPr>
            <w:r>
              <w:rPr>
                <w:rFonts w:cs="Arial"/>
                <w:sz w:val="20"/>
              </w:rPr>
              <w:t>5.2.3</w:t>
            </w:r>
          </w:p>
        </w:tc>
        <w:tc>
          <w:tcPr>
            <w:tcW w:w="4285" w:type="dxa"/>
          </w:tcPr>
          <w:p w14:paraId="7F4DF2E9" w14:textId="56F1DDF0" w:rsidR="00EA3189" w:rsidRPr="008D539C" w:rsidRDefault="00EA3189" w:rsidP="00C77190">
            <w:pPr>
              <w:rPr>
                <w:rFonts w:ascii="Calibri" w:hAnsi="Calibri"/>
                <w:sz w:val="22"/>
                <w:szCs w:val="22"/>
              </w:rPr>
            </w:pPr>
            <w:r w:rsidRPr="008D539C">
              <w:rPr>
                <w:rFonts w:ascii="Calibri" w:hAnsi="Calibri"/>
                <w:sz w:val="22"/>
                <w:szCs w:val="22"/>
              </w:rPr>
              <w:t>Extraction</w:t>
            </w:r>
          </w:p>
        </w:tc>
        <w:tc>
          <w:tcPr>
            <w:tcW w:w="3960" w:type="dxa"/>
          </w:tcPr>
          <w:p w14:paraId="6C6CDD3D" w14:textId="09660C91" w:rsidR="00EA3189" w:rsidRPr="008F6D0C" w:rsidRDefault="00FE074F" w:rsidP="000E75B2">
            <w:pPr>
              <w:pStyle w:val="Tabletext"/>
            </w:pPr>
            <w:r>
              <w:t xml:space="preserve">Extraction to be performed by </w:t>
            </w:r>
            <w:del w:id="95" w:author="cbloch@procom-consulting.com" w:date="2017-01-03T14:39:00Z">
              <w:r w:rsidDel="00C87DF3">
                <w:delText>EMMT</w:delText>
              </w:r>
            </w:del>
            <w:ins w:id="96" w:author="cbloch@procom-consulting.com" w:date="2017-01-03T14:39:00Z">
              <w:r w:rsidR="00C87DF3">
                <w:t>TMO CONVERSION TEAM</w:t>
              </w:r>
            </w:ins>
            <w:r>
              <w:t xml:space="preserve"> </w:t>
            </w:r>
            <w:proofErr w:type="spellStart"/>
            <w:r>
              <w:t>team</w:t>
            </w:r>
            <w:proofErr w:type="spellEnd"/>
          </w:p>
        </w:tc>
      </w:tr>
      <w:tr w:rsidR="00FE074F" w:rsidRPr="001E6BD5" w14:paraId="222889FC" w14:textId="77777777" w:rsidTr="005B52D8">
        <w:trPr>
          <w:trHeight w:val="368"/>
        </w:trPr>
        <w:tc>
          <w:tcPr>
            <w:tcW w:w="773" w:type="dxa"/>
          </w:tcPr>
          <w:p w14:paraId="514DC501" w14:textId="3A0B4487" w:rsidR="00FE074F" w:rsidRPr="008F6D0C" w:rsidRDefault="00FE074F" w:rsidP="000E75B2">
            <w:pPr>
              <w:pStyle w:val="Tablehead"/>
              <w:rPr>
                <w:rFonts w:cs="Arial"/>
                <w:sz w:val="20"/>
              </w:rPr>
            </w:pPr>
            <w:r>
              <w:rPr>
                <w:rFonts w:cs="Arial"/>
                <w:sz w:val="20"/>
              </w:rPr>
              <w:t>5.2.4</w:t>
            </w:r>
          </w:p>
        </w:tc>
        <w:tc>
          <w:tcPr>
            <w:tcW w:w="4285" w:type="dxa"/>
          </w:tcPr>
          <w:p w14:paraId="2F8B8EF5" w14:textId="1F8A6038" w:rsidR="00FE074F" w:rsidRPr="008D539C" w:rsidRDefault="00FE074F" w:rsidP="00C77190">
            <w:pPr>
              <w:rPr>
                <w:rFonts w:ascii="Calibri" w:hAnsi="Calibri"/>
                <w:sz w:val="22"/>
                <w:szCs w:val="22"/>
              </w:rPr>
            </w:pPr>
            <w:r>
              <w:rPr>
                <w:rFonts w:ascii="Calibri" w:hAnsi="Calibri"/>
                <w:sz w:val="22"/>
                <w:szCs w:val="22"/>
              </w:rPr>
              <w:t>Lock Loan</w:t>
            </w:r>
          </w:p>
        </w:tc>
        <w:tc>
          <w:tcPr>
            <w:tcW w:w="3960" w:type="dxa"/>
          </w:tcPr>
          <w:p w14:paraId="17F80D72" w14:textId="77777777" w:rsidR="00FE074F" w:rsidRDefault="00FE074F" w:rsidP="000E75B2">
            <w:pPr>
              <w:pStyle w:val="Tabletext"/>
            </w:pPr>
          </w:p>
        </w:tc>
      </w:tr>
      <w:tr w:rsidR="00FE074F" w:rsidRPr="001E6BD5" w14:paraId="1B11345C" w14:textId="77777777" w:rsidTr="005B52D8">
        <w:trPr>
          <w:trHeight w:val="368"/>
        </w:trPr>
        <w:tc>
          <w:tcPr>
            <w:tcW w:w="773" w:type="dxa"/>
          </w:tcPr>
          <w:p w14:paraId="065DD4C4" w14:textId="6995FCAC" w:rsidR="00FE074F" w:rsidRPr="008F6D0C" w:rsidRDefault="00FE074F" w:rsidP="000E75B2">
            <w:pPr>
              <w:pStyle w:val="Tablehead"/>
              <w:rPr>
                <w:rFonts w:cs="Arial"/>
                <w:sz w:val="20"/>
              </w:rPr>
            </w:pPr>
            <w:r>
              <w:rPr>
                <w:rFonts w:cs="Arial"/>
                <w:sz w:val="20"/>
              </w:rPr>
              <w:t>5.2.5</w:t>
            </w:r>
          </w:p>
        </w:tc>
        <w:tc>
          <w:tcPr>
            <w:tcW w:w="4285" w:type="dxa"/>
          </w:tcPr>
          <w:p w14:paraId="58B823CA" w14:textId="0F4BCA21" w:rsidR="00FE074F" w:rsidRPr="008D539C" w:rsidRDefault="00FE074F" w:rsidP="00C77190">
            <w:pPr>
              <w:rPr>
                <w:rFonts w:ascii="Calibri" w:hAnsi="Calibri"/>
                <w:sz w:val="22"/>
                <w:szCs w:val="22"/>
              </w:rPr>
            </w:pPr>
            <w:r>
              <w:rPr>
                <w:rFonts w:ascii="Calibri" w:hAnsi="Calibri"/>
                <w:sz w:val="22"/>
                <w:szCs w:val="22"/>
              </w:rPr>
              <w:t>Unlock Loan</w:t>
            </w:r>
          </w:p>
        </w:tc>
        <w:tc>
          <w:tcPr>
            <w:tcW w:w="3960" w:type="dxa"/>
          </w:tcPr>
          <w:p w14:paraId="2B41EC41" w14:textId="77777777" w:rsidR="00FE074F" w:rsidRDefault="00FE074F" w:rsidP="000E75B2">
            <w:pPr>
              <w:pStyle w:val="Tabletext"/>
            </w:pPr>
          </w:p>
        </w:tc>
      </w:tr>
      <w:tr w:rsidR="00EA3189" w:rsidRPr="00645B80" w14:paraId="555BCA7D" w14:textId="77777777" w:rsidTr="006B7026">
        <w:trPr>
          <w:trHeight w:val="233"/>
        </w:trPr>
        <w:tc>
          <w:tcPr>
            <w:tcW w:w="773" w:type="dxa"/>
          </w:tcPr>
          <w:p w14:paraId="60F0A1E6" w14:textId="7FF3EA83" w:rsidR="00EA3189" w:rsidRDefault="00FE074F" w:rsidP="006B7026">
            <w:pPr>
              <w:pStyle w:val="Tablehead"/>
              <w:rPr>
                <w:rFonts w:cs="Arial"/>
                <w:sz w:val="20"/>
              </w:rPr>
            </w:pPr>
            <w:r>
              <w:rPr>
                <w:rFonts w:cs="Arial"/>
                <w:sz w:val="20"/>
              </w:rPr>
              <w:t>5.2.6</w:t>
            </w:r>
          </w:p>
        </w:tc>
        <w:tc>
          <w:tcPr>
            <w:tcW w:w="4285" w:type="dxa"/>
          </w:tcPr>
          <w:p w14:paraId="0A7FEE64" w14:textId="04B27AFF" w:rsidR="00EA3189" w:rsidRPr="008D539C" w:rsidRDefault="00EA3189" w:rsidP="002701E2">
            <w:pPr>
              <w:rPr>
                <w:rFonts w:ascii="Calibri" w:hAnsi="Calibri"/>
                <w:sz w:val="22"/>
                <w:szCs w:val="22"/>
              </w:rPr>
            </w:pPr>
            <w:r w:rsidRPr="008D539C">
              <w:rPr>
                <w:rFonts w:ascii="Calibri" w:hAnsi="Calibri"/>
                <w:sz w:val="22"/>
                <w:szCs w:val="22"/>
              </w:rPr>
              <w:t>Migration completion</w:t>
            </w:r>
          </w:p>
        </w:tc>
        <w:tc>
          <w:tcPr>
            <w:tcW w:w="3960" w:type="dxa"/>
          </w:tcPr>
          <w:p w14:paraId="68E93324" w14:textId="77777777" w:rsidR="00EA3189" w:rsidRPr="00645B80" w:rsidRDefault="00EA3189" w:rsidP="006B7026">
            <w:pPr>
              <w:pStyle w:val="Tabletext"/>
            </w:pPr>
          </w:p>
        </w:tc>
      </w:tr>
      <w:tr w:rsidR="00EA3189" w:rsidRPr="00645B80" w14:paraId="5E293D28" w14:textId="77777777" w:rsidTr="00E700B2">
        <w:trPr>
          <w:trHeight w:val="233"/>
        </w:trPr>
        <w:tc>
          <w:tcPr>
            <w:tcW w:w="773" w:type="dxa"/>
          </w:tcPr>
          <w:p w14:paraId="1FA1C4AF" w14:textId="32CF5549" w:rsidR="00EA3189" w:rsidRDefault="00FE074F" w:rsidP="000E75B2">
            <w:pPr>
              <w:pStyle w:val="Tablehead"/>
              <w:rPr>
                <w:rFonts w:cs="Arial"/>
                <w:sz w:val="20"/>
              </w:rPr>
            </w:pPr>
            <w:r>
              <w:rPr>
                <w:rFonts w:cs="Arial"/>
                <w:sz w:val="20"/>
              </w:rPr>
              <w:t>5.2.7</w:t>
            </w:r>
          </w:p>
        </w:tc>
        <w:tc>
          <w:tcPr>
            <w:tcW w:w="4285" w:type="dxa"/>
          </w:tcPr>
          <w:p w14:paraId="1C031FA1" w14:textId="348EAF90" w:rsidR="00EA3189" w:rsidRPr="008D539C" w:rsidRDefault="00EA3189" w:rsidP="001B5EF9">
            <w:pPr>
              <w:rPr>
                <w:rFonts w:ascii="Calibri" w:hAnsi="Calibri"/>
                <w:sz w:val="22"/>
                <w:szCs w:val="22"/>
              </w:rPr>
            </w:pPr>
            <w:r w:rsidRPr="008D539C">
              <w:rPr>
                <w:rFonts w:ascii="Calibri" w:hAnsi="Calibri"/>
                <w:sz w:val="22"/>
                <w:szCs w:val="22"/>
              </w:rPr>
              <w:t>EIP reporting</w:t>
            </w:r>
          </w:p>
        </w:tc>
        <w:tc>
          <w:tcPr>
            <w:tcW w:w="3960" w:type="dxa"/>
          </w:tcPr>
          <w:p w14:paraId="3EE123DA" w14:textId="77777777" w:rsidR="00EA3189" w:rsidRPr="00645B80" w:rsidRDefault="00EA3189" w:rsidP="000E75B2">
            <w:pPr>
              <w:pStyle w:val="Tabletext"/>
            </w:pPr>
          </w:p>
        </w:tc>
      </w:tr>
      <w:tr w:rsidR="00712424" w:rsidRPr="00645B80" w14:paraId="52909E2B" w14:textId="77777777" w:rsidTr="00E700B2">
        <w:trPr>
          <w:trHeight w:val="233"/>
        </w:trPr>
        <w:tc>
          <w:tcPr>
            <w:tcW w:w="773" w:type="dxa"/>
          </w:tcPr>
          <w:p w14:paraId="4083289F" w14:textId="6981DE33" w:rsidR="00712424" w:rsidRDefault="00FE074F" w:rsidP="000E75B2">
            <w:pPr>
              <w:pStyle w:val="Tablehead"/>
              <w:rPr>
                <w:rFonts w:cs="Arial"/>
                <w:sz w:val="20"/>
              </w:rPr>
            </w:pPr>
            <w:r>
              <w:rPr>
                <w:rFonts w:cs="Arial"/>
                <w:sz w:val="20"/>
              </w:rPr>
              <w:t>5</w:t>
            </w:r>
            <w:r w:rsidR="00712424">
              <w:rPr>
                <w:rFonts w:cs="Arial"/>
                <w:sz w:val="20"/>
              </w:rPr>
              <w:t>.3</w:t>
            </w:r>
          </w:p>
        </w:tc>
        <w:tc>
          <w:tcPr>
            <w:tcW w:w="4285" w:type="dxa"/>
          </w:tcPr>
          <w:p w14:paraId="02BA201A" w14:textId="332BDB02" w:rsidR="00712424" w:rsidRDefault="00712424" w:rsidP="00BB34C0">
            <w:pPr>
              <w:rPr>
                <w:rFonts w:cs="Tahoma"/>
                <w:sz w:val="22"/>
                <w:szCs w:val="22"/>
              </w:rPr>
            </w:pPr>
            <w:r w:rsidRPr="008D539C">
              <w:rPr>
                <w:rFonts w:ascii="Calibri" w:hAnsi="Calibri"/>
                <w:sz w:val="22"/>
                <w:szCs w:val="22"/>
              </w:rPr>
              <w:t>Non-Functional</w:t>
            </w:r>
          </w:p>
        </w:tc>
        <w:tc>
          <w:tcPr>
            <w:tcW w:w="3960" w:type="dxa"/>
          </w:tcPr>
          <w:p w14:paraId="396E2BBC" w14:textId="16777E62" w:rsidR="00712424" w:rsidRPr="00645B80" w:rsidRDefault="00712424" w:rsidP="000E75B2">
            <w:pPr>
              <w:pStyle w:val="Tabletext"/>
            </w:pPr>
          </w:p>
        </w:tc>
      </w:tr>
    </w:tbl>
    <w:p w14:paraId="41BD70B2" w14:textId="77777777" w:rsidR="00E700B2" w:rsidRPr="00E700B2" w:rsidRDefault="00E700B2" w:rsidP="00E700B2"/>
    <w:p w14:paraId="2F8D08A0" w14:textId="77777777" w:rsidR="002F4515" w:rsidRDefault="00976182" w:rsidP="002F4515">
      <w:pPr>
        <w:pStyle w:val="Heading1"/>
      </w:pPr>
      <w:bookmarkStart w:id="97" w:name="_Toc470824732"/>
      <w:r w:rsidRPr="002F4515">
        <w:t>Functional Requirements Details</w:t>
      </w:r>
      <w:bookmarkEnd w:id="97"/>
    </w:p>
    <w:p w14:paraId="3A6CD0D7" w14:textId="0FE794A9" w:rsidR="00ED473A" w:rsidRDefault="00ED473A" w:rsidP="00EC3EDE">
      <w:pPr>
        <w:pStyle w:val="Heading2"/>
        <w:rPr>
          <w:rFonts w:cs="Arial"/>
        </w:rPr>
      </w:pPr>
      <w:bookmarkStart w:id="98" w:name="_Toc470824733"/>
      <w:r>
        <w:rPr>
          <w:rFonts w:cs="Arial"/>
        </w:rPr>
        <w:t>Pre-Migration</w:t>
      </w:r>
      <w:bookmarkEnd w:id="98"/>
    </w:p>
    <w:p w14:paraId="23258A58" w14:textId="77777777" w:rsidR="00774E5F" w:rsidRPr="00774E5F" w:rsidRDefault="00774E5F" w:rsidP="00774E5F"/>
    <w:p w14:paraId="423EBFC8" w14:textId="56002579" w:rsidR="00ED473A" w:rsidRDefault="00FF5C37" w:rsidP="00ED473A">
      <w:pPr>
        <w:pStyle w:val="Heading3"/>
      </w:pPr>
      <w:r>
        <w:t xml:space="preserve"> </w:t>
      </w:r>
      <w:bookmarkStart w:id="99" w:name="_Toc470824734"/>
      <w:commentRangeStart w:id="100"/>
      <w:r w:rsidR="00774E5F">
        <w:t>Data Cleansing</w:t>
      </w:r>
      <w:bookmarkEnd w:id="99"/>
      <w:commentRangeEnd w:id="100"/>
      <w:r w:rsidR="001D6DAC">
        <w:rPr>
          <w:rStyle w:val="CommentReference"/>
          <w:b w:val="0"/>
          <w:color w:val="auto"/>
        </w:rPr>
        <w:commentReference w:id="100"/>
      </w:r>
    </w:p>
    <w:p w14:paraId="2B944126" w14:textId="77777777" w:rsidR="00ED473A" w:rsidRPr="00647F04" w:rsidRDefault="00ED473A" w:rsidP="00ED473A">
      <w:pPr>
        <w:pStyle w:val="Heading4"/>
        <w:rPr>
          <w:b/>
          <w:color w:val="000080"/>
        </w:rPr>
      </w:pPr>
      <w:r w:rsidRPr="00647F04">
        <w:rPr>
          <w:b/>
          <w:color w:val="000080"/>
        </w:rPr>
        <w:t>Current Functionality</w:t>
      </w:r>
    </w:p>
    <w:p w14:paraId="579E0504" w14:textId="6CFBC532" w:rsidR="00ED473A" w:rsidRPr="004877EA" w:rsidRDefault="00774E5F" w:rsidP="00967F79">
      <w:pPr>
        <w:pStyle w:val="ListParagraph"/>
        <w:numPr>
          <w:ilvl w:val="0"/>
          <w:numId w:val="23"/>
        </w:numPr>
      </w:pPr>
      <w:r>
        <w:t xml:space="preserve">There are currently data quality issues within the EIP </w:t>
      </w:r>
      <w:proofErr w:type="spellStart"/>
      <w:r>
        <w:t>db</w:t>
      </w:r>
      <w:proofErr w:type="spellEnd"/>
      <w:r w:rsidR="00F04B0D">
        <w:t xml:space="preserve">, </w:t>
      </w:r>
    </w:p>
    <w:p w14:paraId="64334530" w14:textId="77777777" w:rsidR="00ED473A" w:rsidRPr="00AF0A21" w:rsidRDefault="00ED473A" w:rsidP="00ED473A">
      <w:pPr>
        <w:pStyle w:val="Heading4"/>
        <w:rPr>
          <w:b/>
          <w:color w:val="000080"/>
        </w:rPr>
      </w:pPr>
      <w:r w:rsidRPr="00AF0A21">
        <w:rPr>
          <w:b/>
          <w:color w:val="000080"/>
        </w:rPr>
        <w:lastRenderedPageBreak/>
        <w:t>Business Needs</w:t>
      </w:r>
    </w:p>
    <w:p w14:paraId="527ADE83" w14:textId="2F0D5E89" w:rsidR="001C35D5" w:rsidRPr="00774E5F" w:rsidRDefault="001C35D5" w:rsidP="00967F79">
      <w:pPr>
        <w:pStyle w:val="ListParagraph"/>
        <w:numPr>
          <w:ilvl w:val="0"/>
          <w:numId w:val="39"/>
        </w:numPr>
      </w:pPr>
      <w:r w:rsidRPr="00774E5F">
        <w:t>Data correction issues will be identified and coordinated with the legacy system to correct prior to live conversion (i.e. identify, trouble ticket to production, correction, ticket closure, re-pull, retest).</w:t>
      </w:r>
      <w:r w:rsidR="00774E5F">
        <w:t xml:space="preserve"> (per Migration HLSD)</w:t>
      </w:r>
    </w:p>
    <w:p w14:paraId="2B55C52B" w14:textId="7E1BF8F0" w:rsidR="00ED473A" w:rsidRDefault="00ED473A" w:rsidP="00774E5F">
      <w:pPr>
        <w:pStyle w:val="ListParagraph"/>
        <w:spacing w:after="120"/>
      </w:pPr>
    </w:p>
    <w:p w14:paraId="4F1CB432" w14:textId="78A0DD08" w:rsidR="002D3131" w:rsidRDefault="002D3131" w:rsidP="002D3131">
      <w:pPr>
        <w:spacing w:before="0" w:beforeAutospacing="0" w:after="0" w:afterAutospacing="0"/>
        <w:rPr>
          <w:rFonts w:asciiTheme="minorHAnsi" w:hAnsiTheme="minorHAnsi"/>
        </w:rPr>
      </w:pPr>
      <w:r>
        <w:rPr>
          <w:rFonts w:asciiTheme="minorHAnsi" w:hAnsiTheme="minorHAnsi"/>
        </w:rPr>
        <w:t>The following is a list of issues that the business has noted must be resolved prior to migration</w:t>
      </w:r>
    </w:p>
    <w:tbl>
      <w:tblPr>
        <w:tblW w:w="8545" w:type="dxa"/>
        <w:tblLook w:val="04A0" w:firstRow="1" w:lastRow="0" w:firstColumn="1" w:lastColumn="0" w:noHBand="0" w:noVBand="1"/>
      </w:tblPr>
      <w:tblGrid>
        <w:gridCol w:w="960"/>
        <w:gridCol w:w="5500"/>
        <w:gridCol w:w="2085"/>
      </w:tblGrid>
      <w:tr w:rsidR="002D3131" w:rsidRPr="00957257" w14:paraId="6E85DDDE" w14:textId="77777777" w:rsidTr="00064C26">
        <w:trPr>
          <w:trHeight w:val="765"/>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B39D302" w14:textId="77777777" w:rsidR="002D3131" w:rsidRPr="00957257" w:rsidRDefault="002D3131" w:rsidP="00064C26">
            <w:pPr>
              <w:spacing w:before="0" w:beforeAutospacing="0" w:after="0" w:afterAutospacing="0"/>
              <w:jc w:val="center"/>
              <w:rPr>
                <w:rFonts w:ascii="Calibri" w:hAnsi="Calibri"/>
                <w:b/>
                <w:bCs/>
                <w:color w:val="000000"/>
                <w:sz w:val="22"/>
                <w:szCs w:val="22"/>
              </w:rPr>
            </w:pPr>
            <w:r w:rsidRPr="00957257">
              <w:rPr>
                <w:rFonts w:ascii="Calibri" w:hAnsi="Calibri"/>
                <w:b/>
                <w:bCs/>
                <w:color w:val="000000"/>
                <w:sz w:val="22"/>
                <w:szCs w:val="22"/>
              </w:rPr>
              <w:t>Issue ID</w:t>
            </w:r>
          </w:p>
        </w:tc>
        <w:tc>
          <w:tcPr>
            <w:tcW w:w="5500" w:type="dxa"/>
            <w:tcBorders>
              <w:top w:val="single" w:sz="4" w:space="0" w:color="auto"/>
              <w:left w:val="nil"/>
              <w:bottom w:val="single" w:sz="4" w:space="0" w:color="auto"/>
              <w:right w:val="single" w:sz="4" w:space="0" w:color="auto"/>
            </w:tcBorders>
            <w:shd w:val="clear" w:color="000000" w:fill="92D050"/>
            <w:vAlign w:val="center"/>
            <w:hideMark/>
          </w:tcPr>
          <w:p w14:paraId="1460BC56" w14:textId="77777777" w:rsidR="002D3131" w:rsidRPr="00957257" w:rsidRDefault="002D3131" w:rsidP="00064C26">
            <w:pPr>
              <w:spacing w:before="0" w:beforeAutospacing="0" w:after="0" w:afterAutospacing="0"/>
              <w:jc w:val="center"/>
              <w:rPr>
                <w:rFonts w:ascii="Calibri" w:hAnsi="Calibri"/>
                <w:b/>
                <w:bCs/>
                <w:color w:val="000000"/>
                <w:sz w:val="22"/>
                <w:szCs w:val="22"/>
              </w:rPr>
            </w:pPr>
            <w:r w:rsidRPr="00957257">
              <w:rPr>
                <w:rFonts w:ascii="Calibri" w:hAnsi="Calibri"/>
                <w:b/>
                <w:bCs/>
                <w:color w:val="000000"/>
                <w:sz w:val="22"/>
                <w:szCs w:val="22"/>
              </w:rPr>
              <w:t>Issue Description</w:t>
            </w:r>
          </w:p>
        </w:tc>
        <w:tc>
          <w:tcPr>
            <w:tcW w:w="2085" w:type="dxa"/>
            <w:tcBorders>
              <w:top w:val="single" w:sz="4" w:space="0" w:color="auto"/>
              <w:left w:val="nil"/>
              <w:bottom w:val="single" w:sz="4" w:space="0" w:color="auto"/>
              <w:right w:val="single" w:sz="4" w:space="0" w:color="auto"/>
            </w:tcBorders>
            <w:shd w:val="clear" w:color="000000" w:fill="92D050"/>
            <w:vAlign w:val="center"/>
            <w:hideMark/>
          </w:tcPr>
          <w:p w14:paraId="5E25E317" w14:textId="77777777" w:rsidR="002D3131" w:rsidRPr="00957257" w:rsidRDefault="002D3131" w:rsidP="00064C26">
            <w:pPr>
              <w:spacing w:before="0" w:beforeAutospacing="0" w:after="0" w:afterAutospacing="0"/>
              <w:jc w:val="center"/>
              <w:rPr>
                <w:rFonts w:ascii="Calibri" w:hAnsi="Calibri"/>
                <w:b/>
                <w:bCs/>
                <w:color w:val="000000"/>
                <w:sz w:val="20"/>
                <w:szCs w:val="20"/>
              </w:rPr>
            </w:pPr>
            <w:r>
              <w:rPr>
                <w:rFonts w:ascii="Calibri" w:hAnsi="Calibri"/>
                <w:b/>
                <w:bCs/>
                <w:color w:val="000000"/>
                <w:sz w:val="20"/>
                <w:szCs w:val="20"/>
              </w:rPr>
              <w:t>Comments</w:t>
            </w:r>
          </w:p>
        </w:tc>
      </w:tr>
      <w:tr w:rsidR="002D3131" w:rsidRPr="00957257" w14:paraId="708A1BA9" w14:textId="77777777" w:rsidTr="00064C2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9D78CC" w14:textId="77777777" w:rsidR="002D3131" w:rsidRPr="00957257" w:rsidRDefault="002D3131" w:rsidP="00064C26">
            <w:pPr>
              <w:spacing w:before="0" w:beforeAutospacing="0" w:after="0" w:afterAutospacing="0"/>
              <w:jc w:val="right"/>
              <w:rPr>
                <w:rFonts w:ascii="Calibri" w:hAnsi="Calibri"/>
                <w:color w:val="000000"/>
                <w:sz w:val="22"/>
                <w:szCs w:val="22"/>
              </w:rPr>
            </w:pPr>
            <w:r w:rsidRPr="00957257">
              <w:rPr>
                <w:rFonts w:ascii="Calibri" w:hAnsi="Calibri"/>
                <w:color w:val="000000"/>
                <w:sz w:val="22"/>
                <w:szCs w:val="22"/>
              </w:rPr>
              <w:t>107</w:t>
            </w:r>
          </w:p>
        </w:tc>
        <w:tc>
          <w:tcPr>
            <w:tcW w:w="5500" w:type="dxa"/>
            <w:tcBorders>
              <w:top w:val="nil"/>
              <w:left w:val="nil"/>
              <w:bottom w:val="single" w:sz="4" w:space="0" w:color="auto"/>
              <w:right w:val="single" w:sz="4" w:space="0" w:color="auto"/>
            </w:tcBorders>
            <w:shd w:val="clear" w:color="auto" w:fill="auto"/>
            <w:noWrap/>
            <w:vAlign w:val="bottom"/>
            <w:hideMark/>
          </w:tcPr>
          <w:p w14:paraId="542FFA5B" w14:textId="77777777" w:rsidR="002D3131" w:rsidRPr="00957257" w:rsidRDefault="002D3131" w:rsidP="00064C26">
            <w:pPr>
              <w:spacing w:before="0" w:beforeAutospacing="0" w:after="0" w:afterAutospacing="0"/>
              <w:rPr>
                <w:rFonts w:ascii="Calibri" w:hAnsi="Calibri"/>
                <w:color w:val="000000"/>
                <w:sz w:val="22"/>
                <w:szCs w:val="22"/>
              </w:rPr>
            </w:pPr>
            <w:r w:rsidRPr="00957257">
              <w:rPr>
                <w:rFonts w:ascii="Calibri" w:hAnsi="Calibri"/>
                <w:color w:val="000000"/>
                <w:sz w:val="22"/>
                <w:szCs w:val="22"/>
              </w:rPr>
              <w:t>Returns in SAP not showing as returns in EIP</w:t>
            </w:r>
          </w:p>
        </w:tc>
        <w:tc>
          <w:tcPr>
            <w:tcW w:w="2085" w:type="dxa"/>
            <w:tcBorders>
              <w:top w:val="nil"/>
              <w:left w:val="nil"/>
              <w:bottom w:val="single" w:sz="4" w:space="0" w:color="auto"/>
              <w:right w:val="single" w:sz="4" w:space="0" w:color="auto"/>
            </w:tcBorders>
            <w:shd w:val="clear" w:color="auto" w:fill="auto"/>
            <w:noWrap/>
            <w:vAlign w:val="bottom"/>
            <w:hideMark/>
          </w:tcPr>
          <w:p w14:paraId="4FA46381" w14:textId="133BAD83" w:rsidR="002D3131" w:rsidRPr="00957257" w:rsidRDefault="002D3131" w:rsidP="00064C26">
            <w:pPr>
              <w:spacing w:before="0" w:beforeAutospacing="0" w:after="0" w:afterAutospacing="0"/>
              <w:rPr>
                <w:rFonts w:ascii="Calibri" w:hAnsi="Calibri"/>
                <w:color w:val="000000"/>
                <w:sz w:val="22"/>
                <w:szCs w:val="22"/>
              </w:rPr>
            </w:pPr>
            <w:r w:rsidRPr="00957257">
              <w:rPr>
                <w:rFonts w:ascii="Calibri" w:hAnsi="Calibri"/>
                <w:color w:val="000000"/>
                <w:sz w:val="22"/>
                <w:szCs w:val="22"/>
              </w:rPr>
              <w:t> </w:t>
            </w:r>
            <w:r w:rsidR="003A087B">
              <w:rPr>
                <w:rFonts w:ascii="Calibri" w:hAnsi="Calibri"/>
                <w:color w:val="000000"/>
                <w:sz w:val="22"/>
                <w:szCs w:val="22"/>
              </w:rPr>
              <w:t>Investigate (some of the statuses weren’t active)</w:t>
            </w:r>
          </w:p>
        </w:tc>
      </w:tr>
      <w:tr w:rsidR="002D3131" w:rsidRPr="00957257" w14:paraId="0E9AA714" w14:textId="77777777" w:rsidTr="00064C2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540D64" w14:textId="77777777" w:rsidR="002D3131" w:rsidRPr="002D3131" w:rsidRDefault="002D3131" w:rsidP="00064C26">
            <w:pPr>
              <w:spacing w:before="0" w:beforeAutospacing="0" w:after="0" w:afterAutospacing="0"/>
              <w:jc w:val="right"/>
              <w:rPr>
                <w:rFonts w:ascii="Calibri" w:hAnsi="Calibri"/>
                <w:color w:val="000000"/>
                <w:sz w:val="22"/>
                <w:szCs w:val="22"/>
              </w:rPr>
            </w:pPr>
            <w:r w:rsidRPr="002D3131">
              <w:rPr>
                <w:rFonts w:ascii="Calibri" w:hAnsi="Calibri"/>
                <w:color w:val="000000"/>
                <w:sz w:val="22"/>
                <w:szCs w:val="22"/>
              </w:rPr>
              <w:t>109</w:t>
            </w:r>
          </w:p>
        </w:tc>
        <w:tc>
          <w:tcPr>
            <w:tcW w:w="5500" w:type="dxa"/>
            <w:tcBorders>
              <w:top w:val="nil"/>
              <w:left w:val="nil"/>
              <w:bottom w:val="single" w:sz="4" w:space="0" w:color="auto"/>
              <w:right w:val="single" w:sz="4" w:space="0" w:color="auto"/>
            </w:tcBorders>
            <w:shd w:val="clear" w:color="000000" w:fill="FFFF00"/>
            <w:noWrap/>
            <w:vAlign w:val="bottom"/>
            <w:hideMark/>
          </w:tcPr>
          <w:p w14:paraId="1C929DDB" w14:textId="77777777" w:rsidR="002D3131" w:rsidRPr="002D3131" w:rsidRDefault="002D3131" w:rsidP="00064C26">
            <w:pPr>
              <w:spacing w:before="0" w:beforeAutospacing="0" w:after="0" w:afterAutospacing="0"/>
              <w:rPr>
                <w:rFonts w:ascii="Calibri" w:hAnsi="Calibri"/>
                <w:color w:val="000000"/>
                <w:sz w:val="22"/>
                <w:szCs w:val="22"/>
              </w:rPr>
            </w:pPr>
            <w:r w:rsidRPr="002D3131">
              <w:rPr>
                <w:rFonts w:ascii="Calibri" w:hAnsi="Calibri"/>
                <w:color w:val="000000"/>
                <w:sz w:val="22"/>
                <w:szCs w:val="22"/>
              </w:rPr>
              <w:t>IMEI update inconsistencies in EIP (Null or duplicates)</w:t>
            </w:r>
          </w:p>
        </w:tc>
        <w:tc>
          <w:tcPr>
            <w:tcW w:w="2085" w:type="dxa"/>
            <w:tcBorders>
              <w:top w:val="nil"/>
              <w:left w:val="nil"/>
              <w:bottom w:val="single" w:sz="4" w:space="0" w:color="auto"/>
              <w:right w:val="single" w:sz="4" w:space="0" w:color="auto"/>
            </w:tcBorders>
            <w:shd w:val="clear" w:color="auto" w:fill="auto"/>
            <w:noWrap/>
            <w:vAlign w:val="bottom"/>
            <w:hideMark/>
          </w:tcPr>
          <w:p w14:paraId="3FBE9D05" w14:textId="77777777" w:rsidR="002D3131" w:rsidRPr="00957257" w:rsidRDefault="002D3131" w:rsidP="00064C26">
            <w:pPr>
              <w:spacing w:before="0" w:beforeAutospacing="0" w:after="0" w:afterAutospacing="0"/>
              <w:rPr>
                <w:rFonts w:ascii="Calibri" w:hAnsi="Calibri"/>
                <w:color w:val="000000"/>
                <w:sz w:val="22"/>
                <w:szCs w:val="22"/>
              </w:rPr>
            </w:pPr>
            <w:r w:rsidRPr="002D3131">
              <w:rPr>
                <w:rFonts w:ascii="Calibri" w:hAnsi="Calibri"/>
                <w:color w:val="000000"/>
                <w:sz w:val="22"/>
                <w:szCs w:val="22"/>
              </w:rPr>
              <w:t> These need to be excluded from the selection criteria. Not sure if there’s a systematic way to fix this issue.</w:t>
            </w:r>
          </w:p>
        </w:tc>
      </w:tr>
      <w:tr w:rsidR="002D3131" w:rsidRPr="00957257" w14:paraId="341654A0" w14:textId="77777777" w:rsidTr="00064C2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087112" w14:textId="77777777" w:rsidR="002D3131" w:rsidRPr="00957257" w:rsidRDefault="002D3131" w:rsidP="00064C26">
            <w:pPr>
              <w:spacing w:before="0" w:beforeAutospacing="0" w:after="0" w:afterAutospacing="0"/>
              <w:jc w:val="right"/>
              <w:rPr>
                <w:rFonts w:ascii="Calibri" w:hAnsi="Calibri"/>
                <w:color w:val="000000"/>
                <w:sz w:val="22"/>
                <w:szCs w:val="22"/>
              </w:rPr>
            </w:pPr>
            <w:r>
              <w:rPr>
                <w:rFonts w:ascii="Calibri" w:hAnsi="Calibri"/>
                <w:color w:val="000000"/>
                <w:sz w:val="22"/>
                <w:szCs w:val="22"/>
              </w:rPr>
              <w:t>115</w:t>
            </w:r>
          </w:p>
        </w:tc>
        <w:tc>
          <w:tcPr>
            <w:tcW w:w="5500" w:type="dxa"/>
            <w:tcBorders>
              <w:top w:val="nil"/>
              <w:left w:val="nil"/>
              <w:bottom w:val="single" w:sz="4" w:space="0" w:color="auto"/>
              <w:right w:val="single" w:sz="4" w:space="0" w:color="auto"/>
            </w:tcBorders>
            <w:shd w:val="clear" w:color="auto" w:fill="auto"/>
            <w:noWrap/>
            <w:vAlign w:val="bottom"/>
            <w:hideMark/>
          </w:tcPr>
          <w:p w14:paraId="04E6B255" w14:textId="77777777" w:rsidR="002D3131" w:rsidRPr="00957257" w:rsidRDefault="002D3131" w:rsidP="00064C26">
            <w:pPr>
              <w:spacing w:before="0" w:beforeAutospacing="0" w:after="0" w:afterAutospacing="0"/>
              <w:rPr>
                <w:rFonts w:ascii="Calibri" w:hAnsi="Calibri"/>
                <w:color w:val="000000"/>
                <w:sz w:val="22"/>
                <w:szCs w:val="22"/>
              </w:rPr>
            </w:pPr>
            <w:r>
              <w:rPr>
                <w:rFonts w:ascii="Calibri" w:hAnsi="Calibri"/>
                <w:color w:val="000000"/>
                <w:sz w:val="22"/>
                <w:szCs w:val="22"/>
              </w:rPr>
              <w:t>Records exist in EIP (as Active-Shipped) that do not post to SAP</w:t>
            </w:r>
          </w:p>
        </w:tc>
        <w:tc>
          <w:tcPr>
            <w:tcW w:w="2085" w:type="dxa"/>
            <w:tcBorders>
              <w:top w:val="nil"/>
              <w:left w:val="nil"/>
              <w:bottom w:val="single" w:sz="4" w:space="0" w:color="auto"/>
              <w:right w:val="single" w:sz="4" w:space="0" w:color="auto"/>
            </w:tcBorders>
            <w:shd w:val="clear" w:color="auto" w:fill="auto"/>
            <w:noWrap/>
            <w:vAlign w:val="bottom"/>
            <w:hideMark/>
          </w:tcPr>
          <w:p w14:paraId="215424D9" w14:textId="77777777" w:rsidR="002D3131" w:rsidRPr="00957257" w:rsidRDefault="002D3131" w:rsidP="00064C26">
            <w:pPr>
              <w:spacing w:before="0" w:beforeAutospacing="0" w:after="0" w:afterAutospacing="0"/>
              <w:rPr>
                <w:rFonts w:ascii="Calibri" w:hAnsi="Calibri"/>
                <w:color w:val="000000"/>
                <w:sz w:val="22"/>
                <w:szCs w:val="22"/>
              </w:rPr>
            </w:pPr>
            <w:r w:rsidRPr="00957257">
              <w:rPr>
                <w:rFonts w:ascii="Calibri" w:hAnsi="Calibri"/>
                <w:color w:val="000000"/>
                <w:sz w:val="22"/>
                <w:szCs w:val="22"/>
              </w:rPr>
              <w:t> </w:t>
            </w:r>
            <w:r>
              <w:rPr>
                <w:rFonts w:ascii="Calibri" w:hAnsi="Calibri"/>
                <w:color w:val="000000"/>
                <w:sz w:val="22"/>
                <w:szCs w:val="22"/>
              </w:rPr>
              <w:t>Not sure how this impacts migration, since we’re looking for active loans in EIP, not SAP for the migration. Perhaps EIP or SAP OTC needs to resend missing records to SAP OER?</w:t>
            </w:r>
          </w:p>
        </w:tc>
      </w:tr>
      <w:tr w:rsidR="002D3131" w:rsidRPr="00957257" w14:paraId="1859C63B" w14:textId="77777777" w:rsidTr="00064C2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B95604" w14:textId="77777777" w:rsidR="002D3131" w:rsidRPr="00957257" w:rsidRDefault="002D3131" w:rsidP="00064C26">
            <w:pPr>
              <w:spacing w:before="0" w:beforeAutospacing="0" w:after="0" w:afterAutospacing="0"/>
              <w:jc w:val="right"/>
              <w:rPr>
                <w:rFonts w:ascii="Calibri" w:hAnsi="Calibri"/>
                <w:color w:val="000000"/>
                <w:sz w:val="22"/>
                <w:szCs w:val="22"/>
              </w:rPr>
            </w:pPr>
            <w:r>
              <w:rPr>
                <w:rFonts w:ascii="Calibri" w:hAnsi="Calibri"/>
                <w:color w:val="000000"/>
                <w:sz w:val="22"/>
                <w:szCs w:val="22"/>
              </w:rPr>
              <w:t>117</w:t>
            </w:r>
          </w:p>
        </w:tc>
        <w:tc>
          <w:tcPr>
            <w:tcW w:w="5500" w:type="dxa"/>
            <w:tcBorders>
              <w:top w:val="nil"/>
              <w:left w:val="nil"/>
              <w:bottom w:val="single" w:sz="4" w:space="0" w:color="auto"/>
              <w:right w:val="single" w:sz="4" w:space="0" w:color="auto"/>
            </w:tcBorders>
            <w:shd w:val="clear" w:color="auto" w:fill="auto"/>
            <w:noWrap/>
            <w:vAlign w:val="bottom"/>
            <w:hideMark/>
          </w:tcPr>
          <w:p w14:paraId="7C25B3C3" w14:textId="77777777" w:rsidR="002D3131" w:rsidRPr="00957257" w:rsidRDefault="002D3131" w:rsidP="00064C26">
            <w:pPr>
              <w:spacing w:before="0" w:beforeAutospacing="0" w:after="0" w:afterAutospacing="0"/>
              <w:rPr>
                <w:rFonts w:ascii="Calibri" w:hAnsi="Calibri"/>
                <w:color w:val="000000"/>
                <w:sz w:val="22"/>
                <w:szCs w:val="22"/>
              </w:rPr>
            </w:pPr>
            <w:r>
              <w:rPr>
                <w:rFonts w:ascii="Calibri" w:hAnsi="Calibri"/>
                <w:color w:val="000000"/>
                <w:sz w:val="22"/>
                <w:szCs w:val="22"/>
              </w:rPr>
              <w:t>Order shipped in SAP, but wrong status in EIP or no record at all</w:t>
            </w:r>
          </w:p>
        </w:tc>
        <w:tc>
          <w:tcPr>
            <w:tcW w:w="2085" w:type="dxa"/>
            <w:tcBorders>
              <w:top w:val="nil"/>
              <w:left w:val="nil"/>
              <w:bottom w:val="single" w:sz="4" w:space="0" w:color="auto"/>
              <w:right w:val="single" w:sz="4" w:space="0" w:color="auto"/>
            </w:tcBorders>
            <w:shd w:val="clear" w:color="auto" w:fill="auto"/>
            <w:noWrap/>
            <w:vAlign w:val="bottom"/>
            <w:hideMark/>
          </w:tcPr>
          <w:p w14:paraId="4D6E37A6" w14:textId="737C2A9E" w:rsidR="002D3131" w:rsidRPr="00957257" w:rsidRDefault="002D3131" w:rsidP="00064C26">
            <w:pPr>
              <w:spacing w:before="0" w:beforeAutospacing="0" w:after="0" w:afterAutospacing="0"/>
              <w:rPr>
                <w:rFonts w:ascii="Calibri" w:hAnsi="Calibri"/>
                <w:color w:val="000000"/>
                <w:sz w:val="22"/>
                <w:szCs w:val="22"/>
              </w:rPr>
            </w:pPr>
            <w:r w:rsidRPr="00957257">
              <w:rPr>
                <w:rFonts w:ascii="Calibri" w:hAnsi="Calibri"/>
                <w:color w:val="000000"/>
                <w:sz w:val="22"/>
                <w:szCs w:val="22"/>
              </w:rPr>
              <w:t> </w:t>
            </w:r>
            <w:r w:rsidR="003A087B">
              <w:rPr>
                <w:rFonts w:ascii="Calibri" w:hAnsi="Calibri"/>
                <w:color w:val="000000"/>
                <w:sz w:val="22"/>
                <w:szCs w:val="22"/>
              </w:rPr>
              <w:t>Investigate</w:t>
            </w:r>
          </w:p>
        </w:tc>
      </w:tr>
      <w:tr w:rsidR="002D3131" w:rsidRPr="00957257" w14:paraId="2FD2E50A" w14:textId="77777777" w:rsidTr="00064C2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71680A0" w14:textId="77777777" w:rsidR="002D3131" w:rsidRDefault="002D3131" w:rsidP="00064C26">
            <w:pPr>
              <w:spacing w:before="0" w:beforeAutospacing="0" w:after="0" w:afterAutospacing="0"/>
              <w:jc w:val="right"/>
              <w:rPr>
                <w:rFonts w:ascii="Calibri" w:hAnsi="Calibri"/>
                <w:color w:val="000000"/>
                <w:sz w:val="22"/>
                <w:szCs w:val="22"/>
              </w:rPr>
            </w:pPr>
            <w:r>
              <w:rPr>
                <w:rFonts w:ascii="Calibri" w:hAnsi="Calibri"/>
                <w:color w:val="000000"/>
                <w:sz w:val="22"/>
                <w:szCs w:val="22"/>
              </w:rPr>
              <w:t>119</w:t>
            </w:r>
          </w:p>
        </w:tc>
        <w:tc>
          <w:tcPr>
            <w:tcW w:w="5500" w:type="dxa"/>
            <w:tcBorders>
              <w:top w:val="nil"/>
              <w:left w:val="nil"/>
              <w:bottom w:val="single" w:sz="4" w:space="0" w:color="auto"/>
              <w:right w:val="single" w:sz="4" w:space="0" w:color="auto"/>
            </w:tcBorders>
            <w:shd w:val="clear" w:color="auto" w:fill="auto"/>
            <w:noWrap/>
            <w:vAlign w:val="bottom"/>
          </w:tcPr>
          <w:p w14:paraId="455166FF" w14:textId="77777777" w:rsidR="002D3131" w:rsidRDefault="002D3131" w:rsidP="00064C26">
            <w:pPr>
              <w:spacing w:before="0" w:beforeAutospacing="0" w:after="0" w:afterAutospacing="0"/>
              <w:rPr>
                <w:rFonts w:ascii="Calibri" w:hAnsi="Calibri"/>
                <w:color w:val="000000"/>
                <w:sz w:val="22"/>
                <w:szCs w:val="22"/>
              </w:rPr>
            </w:pPr>
            <w:r>
              <w:rPr>
                <w:rFonts w:ascii="Calibri" w:hAnsi="Calibri"/>
                <w:color w:val="000000"/>
                <w:sz w:val="22"/>
                <w:szCs w:val="22"/>
              </w:rPr>
              <w:t>Order ID missing in EIP</w:t>
            </w:r>
          </w:p>
        </w:tc>
        <w:tc>
          <w:tcPr>
            <w:tcW w:w="2085" w:type="dxa"/>
            <w:tcBorders>
              <w:top w:val="nil"/>
              <w:left w:val="nil"/>
              <w:bottom w:val="single" w:sz="4" w:space="0" w:color="auto"/>
              <w:right w:val="single" w:sz="4" w:space="0" w:color="auto"/>
            </w:tcBorders>
            <w:shd w:val="clear" w:color="auto" w:fill="auto"/>
            <w:noWrap/>
            <w:vAlign w:val="bottom"/>
          </w:tcPr>
          <w:p w14:paraId="5EE91B8D" w14:textId="77777777" w:rsidR="002D3131" w:rsidRPr="00957257" w:rsidRDefault="002D3131" w:rsidP="00064C26">
            <w:pPr>
              <w:spacing w:before="0" w:beforeAutospacing="0" w:after="0" w:afterAutospacing="0"/>
              <w:rPr>
                <w:rFonts w:ascii="Calibri" w:hAnsi="Calibri"/>
                <w:color w:val="000000"/>
                <w:sz w:val="22"/>
                <w:szCs w:val="22"/>
              </w:rPr>
            </w:pPr>
            <w:r>
              <w:rPr>
                <w:rFonts w:ascii="Calibri" w:hAnsi="Calibri"/>
                <w:color w:val="000000"/>
                <w:sz w:val="22"/>
                <w:szCs w:val="22"/>
              </w:rPr>
              <w:t>Order id = transaction id, which is always populated, so this may just be a misnomer</w:t>
            </w:r>
          </w:p>
        </w:tc>
      </w:tr>
      <w:tr w:rsidR="002D3131" w:rsidRPr="00957257" w14:paraId="16E6929A" w14:textId="77777777" w:rsidTr="00064C2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96AED" w14:textId="77777777" w:rsidR="002D3131" w:rsidRPr="00957257" w:rsidRDefault="002D3131" w:rsidP="00064C26">
            <w:pPr>
              <w:spacing w:before="0" w:beforeAutospacing="0" w:after="0" w:afterAutospacing="0"/>
              <w:jc w:val="right"/>
              <w:rPr>
                <w:rFonts w:ascii="Calibri" w:hAnsi="Calibri"/>
                <w:color w:val="000000"/>
                <w:sz w:val="22"/>
                <w:szCs w:val="22"/>
              </w:rPr>
            </w:pPr>
            <w:r>
              <w:rPr>
                <w:rFonts w:ascii="Calibri" w:hAnsi="Calibri"/>
                <w:color w:val="000000"/>
                <w:sz w:val="22"/>
                <w:szCs w:val="22"/>
              </w:rPr>
              <w:t>121</w:t>
            </w:r>
          </w:p>
        </w:tc>
        <w:tc>
          <w:tcPr>
            <w:tcW w:w="5500" w:type="dxa"/>
            <w:tcBorders>
              <w:top w:val="nil"/>
              <w:left w:val="nil"/>
              <w:bottom w:val="single" w:sz="4" w:space="0" w:color="auto"/>
              <w:right w:val="single" w:sz="4" w:space="0" w:color="auto"/>
            </w:tcBorders>
            <w:shd w:val="clear" w:color="auto" w:fill="auto"/>
            <w:noWrap/>
            <w:vAlign w:val="bottom"/>
            <w:hideMark/>
          </w:tcPr>
          <w:p w14:paraId="2677EC14" w14:textId="77777777" w:rsidR="002D3131" w:rsidRPr="00957257" w:rsidRDefault="002D3131" w:rsidP="00064C26">
            <w:pPr>
              <w:spacing w:before="0" w:beforeAutospacing="0" w:after="0" w:afterAutospacing="0"/>
              <w:rPr>
                <w:rFonts w:ascii="Calibri" w:hAnsi="Calibri"/>
                <w:color w:val="000000"/>
                <w:sz w:val="22"/>
                <w:szCs w:val="22"/>
              </w:rPr>
            </w:pPr>
            <w:r>
              <w:rPr>
                <w:rFonts w:ascii="Calibri" w:hAnsi="Calibri"/>
                <w:color w:val="000000"/>
                <w:sz w:val="22"/>
                <w:szCs w:val="22"/>
              </w:rPr>
              <w:t>IMEI exists in POS, but not in EIP</w:t>
            </w:r>
          </w:p>
        </w:tc>
        <w:tc>
          <w:tcPr>
            <w:tcW w:w="2085" w:type="dxa"/>
            <w:tcBorders>
              <w:top w:val="nil"/>
              <w:left w:val="nil"/>
              <w:bottom w:val="single" w:sz="4" w:space="0" w:color="auto"/>
              <w:right w:val="single" w:sz="4" w:space="0" w:color="auto"/>
            </w:tcBorders>
            <w:shd w:val="clear" w:color="auto" w:fill="auto"/>
            <w:noWrap/>
            <w:vAlign w:val="bottom"/>
            <w:hideMark/>
          </w:tcPr>
          <w:p w14:paraId="61A876E8" w14:textId="2495212F" w:rsidR="002D3131" w:rsidRPr="00957257" w:rsidRDefault="002D3131" w:rsidP="00064C26">
            <w:pPr>
              <w:spacing w:before="0" w:beforeAutospacing="0" w:after="0" w:afterAutospacing="0"/>
              <w:rPr>
                <w:rFonts w:ascii="Calibri" w:hAnsi="Calibri"/>
                <w:color w:val="000000"/>
                <w:sz w:val="22"/>
                <w:szCs w:val="22"/>
              </w:rPr>
            </w:pPr>
            <w:r w:rsidRPr="00957257">
              <w:rPr>
                <w:rFonts w:ascii="Calibri" w:hAnsi="Calibri"/>
                <w:color w:val="000000"/>
                <w:sz w:val="22"/>
                <w:szCs w:val="22"/>
              </w:rPr>
              <w:t> </w:t>
            </w:r>
            <w:r w:rsidR="003A087B">
              <w:rPr>
                <w:rFonts w:ascii="Calibri" w:hAnsi="Calibri"/>
                <w:color w:val="000000"/>
                <w:sz w:val="22"/>
                <w:szCs w:val="22"/>
              </w:rPr>
              <w:t>Investigate</w:t>
            </w:r>
            <w:r w:rsidR="00447A64">
              <w:rPr>
                <w:rFonts w:ascii="Calibri" w:hAnsi="Calibri"/>
                <w:color w:val="000000"/>
                <w:sz w:val="22"/>
                <w:szCs w:val="22"/>
              </w:rPr>
              <w:t xml:space="preserve"> (IMEI tracking report)</w:t>
            </w:r>
          </w:p>
        </w:tc>
      </w:tr>
    </w:tbl>
    <w:p w14:paraId="11CF0C6F" w14:textId="77777777" w:rsidR="002D3131" w:rsidRDefault="002D3131" w:rsidP="00774E5F">
      <w:pPr>
        <w:pStyle w:val="ListParagraph"/>
        <w:spacing w:after="120"/>
      </w:pPr>
    </w:p>
    <w:p w14:paraId="1479CB01" w14:textId="71966B20" w:rsidR="00ED473A" w:rsidRPr="002A2101" w:rsidRDefault="002A2101" w:rsidP="002A2101">
      <w:pPr>
        <w:pStyle w:val="Heading4"/>
        <w:rPr>
          <w:b/>
          <w:color w:val="000080"/>
        </w:rPr>
      </w:pPr>
      <w:r>
        <w:rPr>
          <w:b/>
          <w:color w:val="000080"/>
        </w:rPr>
        <w:t>Assumption</w:t>
      </w:r>
    </w:p>
    <w:p w14:paraId="069EFBE0" w14:textId="13E35819" w:rsidR="002A2101" w:rsidRDefault="002A2101" w:rsidP="00967F79">
      <w:pPr>
        <w:pStyle w:val="ListParagraph"/>
        <w:numPr>
          <w:ilvl w:val="0"/>
          <w:numId w:val="25"/>
        </w:numPr>
      </w:pPr>
      <w:r>
        <w:t>MSISDN will not be cleansed, as it is not par</w:t>
      </w:r>
      <w:r w:rsidR="00AB25AF">
        <w:t>t of migrated fields in OFSLL</w:t>
      </w:r>
      <w:r>
        <w:t>.</w:t>
      </w:r>
    </w:p>
    <w:p w14:paraId="47430F3C" w14:textId="448986B8" w:rsidR="002A2101" w:rsidRDefault="0092374C" w:rsidP="00967F79">
      <w:pPr>
        <w:pStyle w:val="ListParagraph"/>
        <w:numPr>
          <w:ilvl w:val="0"/>
          <w:numId w:val="25"/>
        </w:numPr>
      </w:pPr>
      <w:r>
        <w:t xml:space="preserve">Not all </w:t>
      </w:r>
      <w:r w:rsidR="002A2101">
        <w:t>IMEI</w:t>
      </w:r>
      <w:r>
        <w:t xml:space="preserve">s will get </w:t>
      </w:r>
      <w:r w:rsidR="002A2101">
        <w:t>cleans</w:t>
      </w:r>
      <w:r>
        <w:t>ed by the business team.</w:t>
      </w:r>
    </w:p>
    <w:p w14:paraId="54934C2C" w14:textId="4FD61349" w:rsidR="005A12FA" w:rsidRDefault="005A12FA" w:rsidP="00967F79">
      <w:pPr>
        <w:pStyle w:val="ListParagraph"/>
        <w:numPr>
          <w:ilvl w:val="1"/>
          <w:numId w:val="25"/>
        </w:numPr>
      </w:pPr>
      <w:r>
        <w:t>Null and duplicate IMEIs will be excluded from the migration criteria</w:t>
      </w:r>
    </w:p>
    <w:p w14:paraId="11C8EFC0" w14:textId="421C55B1" w:rsidR="009646E7" w:rsidRDefault="009646E7" w:rsidP="00967F79">
      <w:pPr>
        <w:pStyle w:val="ListParagraph"/>
        <w:numPr>
          <w:ilvl w:val="0"/>
          <w:numId w:val="25"/>
        </w:numPr>
      </w:pPr>
      <w:r>
        <w:t>Some data issues may come from upstream applications and may not be corrected in time for migration</w:t>
      </w:r>
    </w:p>
    <w:p w14:paraId="0D7017C5" w14:textId="77777777" w:rsidR="002A2101" w:rsidRPr="009860DC" w:rsidRDefault="002A2101" w:rsidP="00ED473A">
      <w:pPr>
        <w:pStyle w:val="ListParagraph"/>
        <w:spacing w:after="120"/>
      </w:pPr>
    </w:p>
    <w:p w14:paraId="1F6DAAAD" w14:textId="77777777" w:rsidR="00ED473A" w:rsidRDefault="00ED473A" w:rsidP="00ED473A">
      <w:pPr>
        <w:pStyle w:val="Heading4"/>
      </w:pPr>
      <w:r w:rsidRPr="00AF0A21">
        <w:rPr>
          <w:b/>
          <w:color w:val="000080"/>
        </w:rPr>
        <w:t>EIT Design</w:t>
      </w:r>
    </w:p>
    <w:p w14:paraId="4D3962FF" w14:textId="6B022A57" w:rsidR="00ED473A" w:rsidRDefault="00774E5F" w:rsidP="00967F79">
      <w:pPr>
        <w:pStyle w:val="ListParagraph"/>
        <w:numPr>
          <w:ilvl w:val="0"/>
          <w:numId w:val="24"/>
        </w:numPr>
      </w:pPr>
      <w:r>
        <w:t>Business teams will identify areas with known data discrepancies.</w:t>
      </w:r>
    </w:p>
    <w:p w14:paraId="2D97BAA9" w14:textId="77777777" w:rsidR="00ED473A" w:rsidRPr="001C2EB3" w:rsidRDefault="00ED473A" w:rsidP="00ED473A">
      <w:pPr>
        <w:spacing w:before="0" w:beforeAutospacing="0" w:after="120" w:afterAutospacing="0"/>
        <w:ind w:left="1584"/>
      </w:pPr>
    </w:p>
    <w:p w14:paraId="30E0C00F" w14:textId="77777777" w:rsidR="00ED473A" w:rsidRPr="00F26B85" w:rsidRDefault="00ED473A" w:rsidP="00ED473A">
      <w:pPr>
        <w:pStyle w:val="Heading4"/>
        <w:rPr>
          <w:b/>
          <w:color w:val="000080"/>
        </w:rPr>
      </w:pPr>
      <w:r w:rsidRPr="00F26B85">
        <w:rPr>
          <w:b/>
          <w:color w:val="000080"/>
        </w:rPr>
        <w:t>Desired EIP Functionality</w:t>
      </w:r>
    </w:p>
    <w:p w14:paraId="59771322" w14:textId="27EADBF3" w:rsidR="0025741E" w:rsidRDefault="00774E5F" w:rsidP="00967F79">
      <w:pPr>
        <w:pStyle w:val="ListParagraph"/>
        <w:numPr>
          <w:ilvl w:val="0"/>
          <w:numId w:val="40"/>
        </w:numPr>
      </w:pPr>
      <w:r>
        <w:t xml:space="preserve">EIP shall </w:t>
      </w:r>
      <w:r w:rsidR="000F35AA">
        <w:t xml:space="preserve">assist in </w:t>
      </w:r>
      <w:r>
        <w:t>address</w:t>
      </w:r>
      <w:r w:rsidR="000F35AA">
        <w:t>ing</w:t>
      </w:r>
      <w:r>
        <w:t xml:space="preserve"> data discrepancy issues </w:t>
      </w:r>
      <w:r w:rsidR="00F72E5D">
        <w:t>following the Remedy ticket process</w:t>
      </w:r>
    </w:p>
    <w:p w14:paraId="3C718C33" w14:textId="0743D89B" w:rsidR="00774E5F" w:rsidRDefault="00045E2B" w:rsidP="00967F79">
      <w:pPr>
        <w:pStyle w:val="ListParagraph"/>
        <w:numPr>
          <w:ilvl w:val="0"/>
          <w:numId w:val="40"/>
        </w:numPr>
      </w:pPr>
      <w:r>
        <w:t>For data discrepancies that won’t be addressed prior to migration,</w:t>
      </w:r>
      <w:r w:rsidR="0025741E">
        <w:t xml:space="preserve"> filter criteria will be used to prevent erroneous data from being migrated.</w:t>
      </w:r>
    </w:p>
    <w:p w14:paraId="1DA6B44C" w14:textId="258F2852" w:rsidR="00EE3005" w:rsidRDefault="000F35AA" w:rsidP="00967F79">
      <w:pPr>
        <w:pStyle w:val="ListParagraph"/>
        <w:numPr>
          <w:ilvl w:val="1"/>
          <w:numId w:val="40"/>
        </w:numPr>
      </w:pPr>
      <w:r>
        <w:t xml:space="preserve">Ex. </w:t>
      </w:r>
      <w:r w:rsidR="00EE3005">
        <w:t>Negative or zero balance owed for active plans</w:t>
      </w:r>
    </w:p>
    <w:p w14:paraId="5DF909BE" w14:textId="77777777" w:rsidR="00EE3005" w:rsidRPr="00FF7FC9" w:rsidRDefault="00EE3005" w:rsidP="00EE3005">
      <w:pPr>
        <w:pStyle w:val="ListParagraph"/>
      </w:pPr>
    </w:p>
    <w:p w14:paraId="252003D7" w14:textId="77777777" w:rsidR="00ED473A" w:rsidRPr="006577C9" w:rsidRDefault="00ED473A" w:rsidP="00ED473A">
      <w:pPr>
        <w:pStyle w:val="ListParagraph"/>
        <w:ind w:left="1440"/>
      </w:pPr>
    </w:p>
    <w:p w14:paraId="2D89FEF4" w14:textId="77777777" w:rsidR="00ED473A" w:rsidRDefault="00ED473A" w:rsidP="00ED473A">
      <w:pPr>
        <w:pStyle w:val="ListParagraph"/>
      </w:pPr>
    </w:p>
    <w:p w14:paraId="2206A518" w14:textId="77777777" w:rsidR="00ED473A" w:rsidRPr="00F716ED" w:rsidRDefault="00ED473A" w:rsidP="00ED473A">
      <w:pPr>
        <w:pStyle w:val="Heading4"/>
        <w:rPr>
          <w:b/>
          <w:color w:val="000080"/>
        </w:rPr>
      </w:pPr>
      <w:r w:rsidRPr="00F716ED">
        <w:rPr>
          <w:b/>
          <w:color w:val="000080"/>
        </w:rPr>
        <w:t>IHAPs Impact</w:t>
      </w:r>
    </w:p>
    <w:p w14:paraId="73F84403" w14:textId="7FD7DAA0" w:rsidR="00ED473A" w:rsidRPr="003D0AF3" w:rsidRDefault="00646B2C" w:rsidP="00967F79">
      <w:pPr>
        <w:pStyle w:val="ListParagraph"/>
        <w:numPr>
          <w:ilvl w:val="0"/>
          <w:numId w:val="26"/>
        </w:numPr>
        <w:rPr>
          <w:rFonts w:ascii="Times New Roman" w:hAnsi="Times New Roman"/>
          <w:sz w:val="24"/>
          <w:szCs w:val="24"/>
        </w:rPr>
      </w:pPr>
      <w:r>
        <w:t>Some IHAPs may need to be involved with data cleanup.</w:t>
      </w:r>
    </w:p>
    <w:p w14:paraId="16560D12" w14:textId="77777777" w:rsidR="00ED473A" w:rsidRPr="006D421C" w:rsidRDefault="00ED473A" w:rsidP="00ED473A">
      <w:pPr>
        <w:spacing w:before="0" w:beforeAutospacing="0" w:after="120" w:afterAutospacing="0"/>
        <w:ind w:left="1584"/>
      </w:pPr>
    </w:p>
    <w:p w14:paraId="7E402741" w14:textId="77777777" w:rsidR="00ED473A" w:rsidRPr="00002495" w:rsidRDefault="00ED473A" w:rsidP="00ED473A">
      <w:pPr>
        <w:pStyle w:val="Heading4"/>
        <w:rPr>
          <w:b/>
          <w:color w:val="000080"/>
        </w:rPr>
      </w:pPr>
      <w:r w:rsidRPr="00002495">
        <w:rPr>
          <w:b/>
          <w:color w:val="000080"/>
        </w:rPr>
        <w:t>Business Responsibility</w:t>
      </w:r>
    </w:p>
    <w:p w14:paraId="7E2EDFE5" w14:textId="2162436C" w:rsidR="00ED473A" w:rsidRPr="002F4515" w:rsidRDefault="00ED473A" w:rsidP="00967F79">
      <w:pPr>
        <w:pStyle w:val="ListParagraph"/>
        <w:numPr>
          <w:ilvl w:val="0"/>
          <w:numId w:val="27"/>
        </w:numPr>
      </w:pPr>
      <w:r>
        <w:t xml:space="preserve">Business </w:t>
      </w:r>
      <w:r w:rsidR="00EE3005">
        <w:t>shall</w:t>
      </w:r>
      <w:r>
        <w:t xml:space="preserve"> provide </w:t>
      </w:r>
      <w:r w:rsidR="00EE3005">
        <w:t xml:space="preserve">input </w:t>
      </w:r>
      <w:r w:rsidR="008D539C">
        <w:t xml:space="preserve">and guidance around known </w:t>
      </w:r>
      <w:r w:rsidR="00EE3005">
        <w:t>data discrepancies.</w:t>
      </w:r>
    </w:p>
    <w:p w14:paraId="3FF1D886" w14:textId="31A3D100" w:rsidR="00ED473A" w:rsidRDefault="00BA7297" w:rsidP="00D75F64">
      <w:pPr>
        <w:spacing w:before="0" w:beforeAutospacing="0" w:after="0" w:afterAutospacing="0"/>
      </w:pPr>
      <w:r>
        <w:br w:type="page"/>
      </w:r>
    </w:p>
    <w:p w14:paraId="23C5D5E1" w14:textId="77777777" w:rsidR="008E2A54" w:rsidRDefault="008E2A54" w:rsidP="00D75F64">
      <w:pPr>
        <w:spacing w:before="0" w:beforeAutospacing="0" w:after="0" w:afterAutospacing="0"/>
      </w:pPr>
    </w:p>
    <w:p w14:paraId="77AAE383" w14:textId="77777777" w:rsidR="008E2A54" w:rsidRDefault="008E2A54" w:rsidP="00D75F64">
      <w:pPr>
        <w:spacing w:before="0" w:beforeAutospacing="0" w:after="0" w:afterAutospacing="0"/>
      </w:pPr>
    </w:p>
    <w:p w14:paraId="71E7236E" w14:textId="77777777" w:rsidR="008E2A54" w:rsidRDefault="008E2A54" w:rsidP="00D75F64">
      <w:pPr>
        <w:spacing w:before="0" w:beforeAutospacing="0" w:after="0" w:afterAutospacing="0"/>
      </w:pPr>
    </w:p>
    <w:p w14:paraId="3E294E28" w14:textId="77777777" w:rsidR="00392AA9" w:rsidRDefault="00392AA9" w:rsidP="00D75F64">
      <w:pPr>
        <w:spacing w:before="0" w:beforeAutospacing="0" w:after="0" w:afterAutospacing="0"/>
      </w:pPr>
    </w:p>
    <w:p w14:paraId="54683E42" w14:textId="77777777" w:rsidR="00392AA9" w:rsidRPr="00D75F64" w:rsidRDefault="00392AA9" w:rsidP="00D75F64">
      <w:pPr>
        <w:spacing w:before="0" w:beforeAutospacing="0" w:after="0" w:afterAutospacing="0"/>
      </w:pPr>
    </w:p>
    <w:p w14:paraId="6A5E764B" w14:textId="5E06B15D" w:rsidR="00EC3EDE" w:rsidRDefault="00D6654E" w:rsidP="00EC3EDE">
      <w:pPr>
        <w:pStyle w:val="Heading2"/>
        <w:rPr>
          <w:rFonts w:cs="Arial"/>
        </w:rPr>
      </w:pPr>
      <w:bookmarkStart w:id="101" w:name="_Toc470824735"/>
      <w:r>
        <w:rPr>
          <w:rFonts w:cs="Arial"/>
        </w:rPr>
        <w:t xml:space="preserve">Migration </w:t>
      </w:r>
      <w:r w:rsidR="00CB5C69">
        <w:rPr>
          <w:rFonts w:cs="Arial"/>
        </w:rPr>
        <w:t>Requirements</w:t>
      </w:r>
      <w:bookmarkEnd w:id="101"/>
    </w:p>
    <w:p w14:paraId="7F5BC01D" w14:textId="1CF01D61" w:rsidR="00394035" w:rsidRDefault="00394035" w:rsidP="00394035">
      <w:pPr>
        <w:rPr>
          <w:rFonts w:ascii="Calibri" w:hAnsi="Calibri" w:cs="Calibri"/>
          <w:sz w:val="22"/>
          <w:szCs w:val="22"/>
        </w:rPr>
      </w:pPr>
      <w:r>
        <w:rPr>
          <w:rFonts w:ascii="Calibri" w:hAnsi="Calibri" w:cs="Calibri"/>
          <w:sz w:val="22"/>
          <w:szCs w:val="22"/>
        </w:rPr>
        <w:t> </w:t>
      </w:r>
      <w:r w:rsidR="007F03CA">
        <w:rPr>
          <w:rFonts w:ascii="Calibri" w:hAnsi="Calibri" w:cs="Calibri"/>
          <w:sz w:val="22"/>
          <w:szCs w:val="22"/>
        </w:rPr>
        <w:t>EIP shall:</w:t>
      </w:r>
    </w:p>
    <w:p w14:paraId="10836CC3" w14:textId="5D375A37" w:rsidR="007F03CA" w:rsidRDefault="007F03CA" w:rsidP="00967F79">
      <w:pPr>
        <w:pStyle w:val="ListParagraph"/>
        <w:numPr>
          <w:ilvl w:val="0"/>
          <w:numId w:val="70"/>
        </w:numPr>
        <w:rPr>
          <w:rFonts w:cs="Calibri"/>
        </w:rPr>
      </w:pPr>
      <w:r>
        <w:rPr>
          <w:rFonts w:cs="Calibri"/>
        </w:rPr>
        <w:t>Lock the loans in EIP and prevent updates during migration</w:t>
      </w:r>
    </w:p>
    <w:p w14:paraId="09C4C7F3" w14:textId="4A4F0A9F" w:rsidR="007F03CA" w:rsidRDefault="007F03CA" w:rsidP="00967F79">
      <w:pPr>
        <w:pStyle w:val="ListParagraph"/>
        <w:numPr>
          <w:ilvl w:val="0"/>
          <w:numId w:val="70"/>
        </w:numPr>
        <w:rPr>
          <w:rFonts w:cs="Calibri"/>
        </w:rPr>
      </w:pPr>
      <w:r>
        <w:rPr>
          <w:rFonts w:cs="Calibri"/>
        </w:rPr>
        <w:t>Unlock the loans which fail the migration process</w:t>
      </w:r>
    </w:p>
    <w:p w14:paraId="2F8CDEE0" w14:textId="5182F283" w:rsidR="007F03CA" w:rsidRDefault="007F03CA" w:rsidP="00967F79">
      <w:pPr>
        <w:pStyle w:val="ListParagraph"/>
        <w:numPr>
          <w:ilvl w:val="0"/>
          <w:numId w:val="70"/>
        </w:numPr>
        <w:rPr>
          <w:rFonts w:cs="Calibri"/>
        </w:rPr>
      </w:pPr>
      <w:r>
        <w:rPr>
          <w:rFonts w:cs="Calibri"/>
        </w:rPr>
        <w:t>Close the loans that have successfully migrate</w:t>
      </w:r>
      <w:r w:rsidR="00045E2B">
        <w:rPr>
          <w:rFonts w:cs="Calibri"/>
        </w:rPr>
        <w:t>d</w:t>
      </w:r>
      <w:r>
        <w:rPr>
          <w:rFonts w:cs="Calibri"/>
        </w:rPr>
        <w:t xml:space="preserve"> to OFSLL</w:t>
      </w:r>
    </w:p>
    <w:p w14:paraId="50D954A0" w14:textId="21839F4C" w:rsidR="00045E2B" w:rsidRPr="007F03CA" w:rsidRDefault="00045E2B" w:rsidP="00967F79">
      <w:pPr>
        <w:pStyle w:val="ListParagraph"/>
        <w:numPr>
          <w:ilvl w:val="1"/>
          <w:numId w:val="70"/>
        </w:numPr>
        <w:rPr>
          <w:rFonts w:cs="Calibri"/>
        </w:rPr>
      </w:pPr>
      <w:r>
        <w:rPr>
          <w:rFonts w:cs="Calibri"/>
        </w:rPr>
        <w:t>Update the balance to zero</w:t>
      </w:r>
    </w:p>
    <w:p w14:paraId="00D0073F" w14:textId="6AC2A123" w:rsidR="00B41A83" w:rsidRDefault="00B41A83" w:rsidP="00B41A83"/>
    <w:p w14:paraId="2EED4664" w14:textId="73369B9A" w:rsidR="00B41A83" w:rsidRDefault="00391C07" w:rsidP="00B41A83">
      <w:pPr>
        <w:pStyle w:val="Heading3"/>
      </w:pPr>
      <w:r>
        <w:t xml:space="preserve"> </w:t>
      </w:r>
      <w:bookmarkStart w:id="102" w:name="_Toc470824736"/>
      <w:r w:rsidR="00FF5C37">
        <w:t xml:space="preserve">Automated </w:t>
      </w:r>
      <w:r w:rsidR="007844D3">
        <w:t xml:space="preserve">Migration </w:t>
      </w:r>
      <w:r w:rsidR="00FF5C37">
        <w:t>Process</w:t>
      </w:r>
      <w:bookmarkEnd w:id="102"/>
    </w:p>
    <w:p w14:paraId="5FB23D46" w14:textId="77777777" w:rsidR="00B41A83" w:rsidRPr="00EC3EDE" w:rsidRDefault="00B41A83" w:rsidP="00B41A83">
      <w:pPr>
        <w:pStyle w:val="Heading4"/>
        <w:rPr>
          <w:b/>
          <w:color w:val="000080"/>
        </w:rPr>
      </w:pPr>
      <w:r w:rsidRPr="00EC3EDE">
        <w:rPr>
          <w:b/>
          <w:color w:val="000080"/>
        </w:rPr>
        <w:t>Current functionality</w:t>
      </w:r>
    </w:p>
    <w:p w14:paraId="53E58331" w14:textId="48D135F9" w:rsidR="00B41A83" w:rsidRDefault="00B41A83" w:rsidP="00B41A83">
      <w:pPr>
        <w:pStyle w:val="ListParagraph"/>
        <w:numPr>
          <w:ilvl w:val="0"/>
          <w:numId w:val="11"/>
        </w:numPr>
        <w:spacing w:after="120"/>
        <w:contextualSpacing/>
      </w:pPr>
      <w:r>
        <w:t>N/A</w:t>
      </w:r>
    </w:p>
    <w:p w14:paraId="26E6C3B2" w14:textId="77777777" w:rsidR="00B41A83" w:rsidRDefault="00B41A83" w:rsidP="00B41A83">
      <w:pPr>
        <w:pStyle w:val="ListParagraph"/>
        <w:spacing w:after="120"/>
        <w:contextualSpacing/>
      </w:pPr>
    </w:p>
    <w:p w14:paraId="7DEE55C8" w14:textId="77777777" w:rsidR="00B41A83" w:rsidRPr="002232C1" w:rsidRDefault="00B41A83" w:rsidP="00B41A83">
      <w:pPr>
        <w:pStyle w:val="Heading4"/>
        <w:rPr>
          <w:b/>
          <w:color w:val="000080"/>
        </w:rPr>
      </w:pPr>
      <w:r>
        <w:rPr>
          <w:b/>
          <w:color w:val="000080"/>
        </w:rPr>
        <w:t>Business Needs</w:t>
      </w:r>
    </w:p>
    <w:p w14:paraId="23BD4EE6" w14:textId="63929ABD" w:rsidR="00B41A83" w:rsidRDefault="00830BD4" w:rsidP="00B41A83">
      <w:pPr>
        <w:pStyle w:val="ListParagraph"/>
        <w:numPr>
          <w:ilvl w:val="0"/>
          <w:numId w:val="16"/>
        </w:numPr>
        <w:spacing w:after="120"/>
        <w:contextualSpacing/>
      </w:pPr>
      <w:r>
        <w:t>The migration process from</w:t>
      </w:r>
      <w:r w:rsidR="00B41A83">
        <w:t xml:space="preserve"> EIP to OFSLL </w:t>
      </w:r>
      <w:r>
        <w:t>needs to be automated</w:t>
      </w:r>
      <w:r w:rsidR="00B41A83">
        <w:t xml:space="preserve"> </w:t>
      </w:r>
    </w:p>
    <w:p w14:paraId="3088A645" w14:textId="77777777" w:rsidR="00B41A83" w:rsidRDefault="00B41A83" w:rsidP="00B41A83">
      <w:pPr>
        <w:pStyle w:val="ListParagraph"/>
        <w:spacing w:after="120"/>
        <w:contextualSpacing/>
      </w:pPr>
    </w:p>
    <w:p w14:paraId="055F814F" w14:textId="77777777" w:rsidR="00B41A83" w:rsidRPr="00914447" w:rsidRDefault="00B41A83" w:rsidP="00B41A83">
      <w:pPr>
        <w:pStyle w:val="Heading4"/>
        <w:rPr>
          <w:b/>
          <w:color w:val="000080"/>
          <w:highlight w:val="yellow"/>
        </w:rPr>
      </w:pPr>
      <w:r w:rsidRPr="00914447">
        <w:rPr>
          <w:b/>
          <w:color w:val="000080"/>
          <w:highlight w:val="yellow"/>
        </w:rPr>
        <w:t>Assumption</w:t>
      </w:r>
    </w:p>
    <w:p w14:paraId="0E65B589" w14:textId="2CC15C8A" w:rsidR="00B41A83" w:rsidRDefault="00B41A83" w:rsidP="00967F79">
      <w:pPr>
        <w:pStyle w:val="ListParagraph"/>
        <w:numPr>
          <w:ilvl w:val="0"/>
          <w:numId w:val="30"/>
        </w:numPr>
      </w:pPr>
      <w:r w:rsidRPr="003C2643">
        <w:t>During the migration release window, App Support will prevent any batch jobs</w:t>
      </w:r>
      <w:r w:rsidR="000B4297">
        <w:t xml:space="preserve"> that would impact the lock</w:t>
      </w:r>
      <w:r w:rsidRPr="003C2643">
        <w:t xml:space="preserve"> from running </w:t>
      </w:r>
    </w:p>
    <w:p w14:paraId="75000595" w14:textId="1CE31BE5" w:rsidR="007E1302" w:rsidRPr="003C2643" w:rsidRDefault="007E1302" w:rsidP="00967F79">
      <w:pPr>
        <w:pStyle w:val="ListParagraph"/>
        <w:numPr>
          <w:ilvl w:val="0"/>
          <w:numId w:val="30"/>
        </w:numPr>
      </w:pPr>
      <w:r>
        <w:t>Locking of the loans on the data grid will be handled by the Conversion team</w:t>
      </w:r>
    </w:p>
    <w:p w14:paraId="6EF1FC9E" w14:textId="77777777" w:rsidR="00B41A83" w:rsidRDefault="00B41A83" w:rsidP="00B41A83">
      <w:pPr>
        <w:pStyle w:val="ListParagraph"/>
      </w:pPr>
    </w:p>
    <w:p w14:paraId="54752DE9" w14:textId="77777777" w:rsidR="00B41A83" w:rsidRPr="00AA689F" w:rsidRDefault="00B41A83" w:rsidP="00B41A83">
      <w:pPr>
        <w:pStyle w:val="Heading4"/>
        <w:rPr>
          <w:b/>
          <w:color w:val="000080"/>
        </w:rPr>
      </w:pPr>
      <w:r w:rsidRPr="002232C1">
        <w:rPr>
          <w:b/>
          <w:color w:val="000080"/>
        </w:rPr>
        <w:t>EIT design</w:t>
      </w:r>
    </w:p>
    <w:p w14:paraId="051C5CFE" w14:textId="13AF0DD2" w:rsidR="00B41A83" w:rsidRDefault="00FF5C37" w:rsidP="00391C07">
      <w:pPr>
        <w:pStyle w:val="ListParagraph"/>
        <w:numPr>
          <w:ilvl w:val="0"/>
          <w:numId w:val="12"/>
        </w:numPr>
        <w:spacing w:after="200" w:line="276" w:lineRule="auto"/>
        <w:contextualSpacing/>
      </w:pPr>
      <w:r>
        <w:t>EIP shall cr</w:t>
      </w:r>
      <w:r w:rsidR="00830BD4">
        <w:t>e</w:t>
      </w:r>
      <w:r>
        <w:t>ate</w:t>
      </w:r>
      <w:r w:rsidR="00B41A83">
        <w:t xml:space="preserve"> </w:t>
      </w:r>
      <w:r w:rsidR="00830BD4">
        <w:t>an automated method to</w:t>
      </w:r>
      <w:r w:rsidR="00391C07">
        <w:t xml:space="preserve"> </w:t>
      </w:r>
      <w:r w:rsidR="00830BD4">
        <w:t>lock</w:t>
      </w:r>
      <w:r w:rsidR="0012590F">
        <w:t xml:space="preserve"> </w:t>
      </w:r>
      <w:r w:rsidR="00830BD4">
        <w:t xml:space="preserve">and close out the migrated </w:t>
      </w:r>
      <w:r w:rsidR="0012590F">
        <w:t>loans.</w:t>
      </w:r>
    </w:p>
    <w:p w14:paraId="1AB7AE86" w14:textId="1CC3B98D" w:rsidR="0012590F" w:rsidRDefault="0012590F" w:rsidP="00391C07">
      <w:pPr>
        <w:pStyle w:val="ListParagraph"/>
        <w:numPr>
          <w:ilvl w:val="0"/>
          <w:numId w:val="12"/>
        </w:numPr>
        <w:spacing w:after="200" w:line="276" w:lineRule="auto"/>
        <w:contextualSpacing/>
      </w:pPr>
      <w:r>
        <w:t>EIP shall use this automated method to unlock loans that fail to migrate successfully.</w:t>
      </w:r>
    </w:p>
    <w:p w14:paraId="2C281D65" w14:textId="77777777" w:rsidR="00B41A83" w:rsidRDefault="00B41A83" w:rsidP="00B41A83">
      <w:pPr>
        <w:pStyle w:val="ListParagraph"/>
        <w:spacing w:after="120"/>
        <w:contextualSpacing/>
      </w:pPr>
    </w:p>
    <w:p w14:paraId="586B6D0B" w14:textId="72081D2F" w:rsidR="00B41A83" w:rsidRDefault="00B41A83" w:rsidP="00B41A83">
      <w:pPr>
        <w:pStyle w:val="Heading4"/>
        <w:rPr>
          <w:b/>
          <w:color w:val="000080"/>
        </w:rPr>
      </w:pPr>
      <w:r w:rsidRPr="0093708B">
        <w:rPr>
          <w:b/>
          <w:color w:val="000080"/>
        </w:rPr>
        <w:t>Desired EIP Functionality</w:t>
      </w:r>
    </w:p>
    <w:p w14:paraId="738C7A35" w14:textId="77777777" w:rsidR="001779BC" w:rsidRPr="008663A5" w:rsidRDefault="001779BC" w:rsidP="001779BC">
      <w:pPr>
        <w:rPr>
          <w:rFonts w:ascii="Calibri" w:hAnsi="Calibri"/>
          <w:sz w:val="22"/>
          <w:szCs w:val="22"/>
        </w:rPr>
      </w:pPr>
      <w:r w:rsidRPr="008663A5">
        <w:rPr>
          <w:rFonts w:ascii="Calibri" w:hAnsi="Calibri"/>
          <w:sz w:val="22"/>
          <w:szCs w:val="22"/>
        </w:rPr>
        <w:t>Note: Final table/fields will be covered in the EIP Tech Specification document</w:t>
      </w:r>
    </w:p>
    <w:p w14:paraId="67FA2A64" w14:textId="421471C4" w:rsidR="00DC7D6E" w:rsidRDefault="00DC7D6E" w:rsidP="00967F79">
      <w:pPr>
        <w:pStyle w:val="ListParagraph"/>
        <w:numPr>
          <w:ilvl w:val="0"/>
          <w:numId w:val="44"/>
        </w:numPr>
        <w:spacing w:after="200" w:line="276" w:lineRule="auto"/>
        <w:contextualSpacing/>
      </w:pPr>
      <w:r>
        <w:t>EIP shall create a temp table (ex. EIP_NFS_MIGRATION_TRACKING) that will track the loans to be migrated</w:t>
      </w:r>
    </w:p>
    <w:p w14:paraId="03393DA3" w14:textId="2AFCDACA" w:rsidR="00DC7D6E" w:rsidRDefault="00DC7D6E" w:rsidP="00967F79">
      <w:pPr>
        <w:pStyle w:val="ListParagraph"/>
        <w:numPr>
          <w:ilvl w:val="0"/>
          <w:numId w:val="44"/>
        </w:numPr>
        <w:spacing w:after="200" w:line="276" w:lineRule="auto"/>
        <w:contextualSpacing/>
      </w:pPr>
      <w:r>
        <w:t xml:space="preserve">The table will contain fields that track the </w:t>
      </w:r>
      <w:r w:rsidR="00A12B8E">
        <w:t xml:space="preserve">loan </w:t>
      </w:r>
      <w:r>
        <w:t xml:space="preserve">migration status requests </w:t>
      </w:r>
      <w:r w:rsidR="00A12B8E">
        <w:t xml:space="preserve">from </w:t>
      </w:r>
      <w:del w:id="103" w:author="cbloch@procom-consulting.com" w:date="2017-01-03T14:39:00Z">
        <w:r w:rsidR="00A12B8E" w:rsidDel="00C87DF3">
          <w:delText>EMMT</w:delText>
        </w:r>
      </w:del>
      <w:ins w:id="104" w:author="cbloch@procom-consulting.com" w:date="2017-01-03T14:39:00Z">
        <w:r w:rsidR="00C87DF3">
          <w:t>TMO CONVERSION TEAM</w:t>
        </w:r>
      </w:ins>
      <w:r w:rsidR="00A12B8E">
        <w:t xml:space="preserve">, and updates processed by EIP </w:t>
      </w:r>
      <w:r>
        <w:t xml:space="preserve"> (fields to be covered in the Tech Spec)</w:t>
      </w:r>
    </w:p>
    <w:p w14:paraId="60842944" w14:textId="0DFF4395" w:rsidR="00DC7D6E" w:rsidRDefault="00DC7D6E" w:rsidP="00967F79">
      <w:pPr>
        <w:pStyle w:val="ListParagraph"/>
        <w:numPr>
          <w:ilvl w:val="1"/>
          <w:numId w:val="44"/>
        </w:numPr>
        <w:spacing w:after="120"/>
      </w:pPr>
      <w:r>
        <w:lastRenderedPageBreak/>
        <w:t xml:space="preserve">For Ex. BAN, </w:t>
      </w:r>
      <w:proofErr w:type="spellStart"/>
      <w:r>
        <w:t>Insta</w:t>
      </w:r>
      <w:r w:rsidR="000B4297">
        <w:t>llment_plan</w:t>
      </w:r>
      <w:proofErr w:type="spellEnd"/>
      <w:r w:rsidR="000B4297">
        <w:t>. Id, eip_equipment.</w:t>
      </w:r>
      <w:r>
        <w:t>ID,</w:t>
      </w:r>
      <w:r w:rsidR="00A12B8E">
        <w:t xml:space="preserve"> </w:t>
      </w:r>
      <w:r w:rsidR="00F313C3">
        <w:t>event type</w:t>
      </w:r>
      <w:r w:rsidR="00A12B8E">
        <w:t>, processed indicator,</w:t>
      </w:r>
      <w:r>
        <w:t xml:space="preserve"> </w:t>
      </w:r>
      <w:r w:rsidR="000B4297">
        <w:t>retry attempts, error message</w:t>
      </w:r>
    </w:p>
    <w:p w14:paraId="2A38D68C" w14:textId="663F60E6" w:rsidR="00391C07" w:rsidRDefault="00B41A83" w:rsidP="00967F79">
      <w:pPr>
        <w:pStyle w:val="ListParagraph"/>
        <w:numPr>
          <w:ilvl w:val="0"/>
          <w:numId w:val="44"/>
        </w:numPr>
        <w:spacing w:after="200" w:line="276" w:lineRule="auto"/>
        <w:contextualSpacing/>
      </w:pPr>
      <w:r>
        <w:t>EIP shall crea</w:t>
      </w:r>
      <w:r w:rsidR="00C358B1">
        <w:t>te an automated process</w:t>
      </w:r>
      <w:r w:rsidR="00872EF2">
        <w:t xml:space="preserve"> </w:t>
      </w:r>
      <w:r w:rsidR="00831050">
        <w:t>that performs the following functions:</w:t>
      </w:r>
    </w:p>
    <w:p w14:paraId="0978F63D" w14:textId="41622F21" w:rsidR="00391C07" w:rsidRDefault="00872EF2" w:rsidP="00967F79">
      <w:pPr>
        <w:pStyle w:val="ListParagraph"/>
        <w:numPr>
          <w:ilvl w:val="1"/>
          <w:numId w:val="44"/>
        </w:numPr>
        <w:spacing w:after="200" w:line="276" w:lineRule="auto"/>
        <w:contextualSpacing/>
      </w:pPr>
      <w:r>
        <w:t>Processes the</w:t>
      </w:r>
      <w:r w:rsidR="008D3C72">
        <w:t xml:space="preserve"> requests</w:t>
      </w:r>
      <w:r w:rsidR="00C358B1">
        <w:t xml:space="preserve"> from </w:t>
      </w:r>
      <w:del w:id="105" w:author="cbloch@procom-consulting.com" w:date="2017-01-03T14:39:00Z">
        <w:r w:rsidR="00C358B1" w:rsidDel="00C87DF3">
          <w:delText>EMMT</w:delText>
        </w:r>
      </w:del>
      <w:ins w:id="106" w:author="cbloch@procom-consulting.com" w:date="2017-01-03T14:39:00Z">
        <w:r w:rsidR="00C87DF3">
          <w:t>TMO CONVERSION TEAM</w:t>
        </w:r>
      </w:ins>
      <w:r w:rsidR="008D3C72">
        <w:t xml:space="preserve"> to update statuses</w:t>
      </w:r>
      <w:r w:rsidR="00C358B1">
        <w:t xml:space="preserve"> of impacted loans</w:t>
      </w:r>
    </w:p>
    <w:p w14:paraId="36A967FE" w14:textId="3A73AB74" w:rsidR="00DC7D6E" w:rsidRDefault="008D3C72" w:rsidP="00967F79">
      <w:pPr>
        <w:pStyle w:val="ListParagraph"/>
        <w:numPr>
          <w:ilvl w:val="1"/>
          <w:numId w:val="44"/>
        </w:numPr>
        <w:spacing w:after="200" w:line="276" w:lineRule="auto"/>
        <w:contextualSpacing/>
      </w:pPr>
      <w:r>
        <w:t>Tracks the processing within the migration tracking table</w:t>
      </w:r>
    </w:p>
    <w:p w14:paraId="4BB84CAF" w14:textId="02FCA63A" w:rsidR="00C358B1" w:rsidRDefault="00B41A83" w:rsidP="00967F79">
      <w:pPr>
        <w:pStyle w:val="ListParagraph"/>
        <w:numPr>
          <w:ilvl w:val="1"/>
          <w:numId w:val="44"/>
        </w:numPr>
        <w:spacing w:after="200" w:line="276" w:lineRule="auto"/>
        <w:contextualSpacing/>
      </w:pPr>
      <w:r>
        <w:t xml:space="preserve">Set all affected loans </w:t>
      </w:r>
      <w:r w:rsidR="00737F99">
        <w:t xml:space="preserve">to an </w:t>
      </w:r>
      <w:r w:rsidR="00C358B1">
        <w:t xml:space="preserve">equipment </w:t>
      </w:r>
      <w:r w:rsidR="00391C07">
        <w:t>status of</w:t>
      </w:r>
      <w:r w:rsidR="00C358B1">
        <w:t xml:space="preserve"> (based on the </w:t>
      </w:r>
      <w:r w:rsidR="002A55BB">
        <w:t xml:space="preserve">event type </w:t>
      </w:r>
      <w:r w:rsidR="00C358B1">
        <w:t>request):</w:t>
      </w:r>
      <w:r w:rsidR="00391C07">
        <w:t xml:space="preserve"> </w:t>
      </w:r>
    </w:p>
    <w:p w14:paraId="5CD277D0" w14:textId="4D2B581A" w:rsidR="00391C07" w:rsidRDefault="00391C07" w:rsidP="00967F79">
      <w:pPr>
        <w:pStyle w:val="ListParagraph"/>
        <w:numPr>
          <w:ilvl w:val="2"/>
          <w:numId w:val="44"/>
        </w:numPr>
        <w:spacing w:after="200" w:line="276" w:lineRule="auto"/>
        <w:contextualSpacing/>
      </w:pPr>
      <w:r>
        <w:t>Locked-Migrating</w:t>
      </w:r>
      <w:r w:rsidR="00C358B1">
        <w:t xml:space="preserve"> (lock)</w:t>
      </w:r>
    </w:p>
    <w:p w14:paraId="7EB9529D" w14:textId="12DFB603" w:rsidR="00C358B1" w:rsidRDefault="00C358B1" w:rsidP="00967F79">
      <w:pPr>
        <w:pStyle w:val="ListParagraph"/>
        <w:numPr>
          <w:ilvl w:val="2"/>
          <w:numId w:val="44"/>
        </w:numPr>
        <w:spacing w:after="200" w:line="276" w:lineRule="auto"/>
        <w:contextualSpacing/>
      </w:pPr>
      <w:r>
        <w:t>Closed-Migration (close)</w:t>
      </w:r>
    </w:p>
    <w:p w14:paraId="31DEC9BB" w14:textId="1F244302" w:rsidR="00C358B1" w:rsidRDefault="00C358B1" w:rsidP="00967F79">
      <w:pPr>
        <w:pStyle w:val="ListParagraph"/>
        <w:numPr>
          <w:ilvl w:val="2"/>
          <w:numId w:val="44"/>
        </w:numPr>
        <w:spacing w:after="200" w:line="276" w:lineRule="auto"/>
        <w:contextualSpacing/>
      </w:pPr>
      <w:r>
        <w:t>Previous status (unlock)</w:t>
      </w:r>
    </w:p>
    <w:p w14:paraId="487FF4BD" w14:textId="6EB6E438" w:rsidR="007844D3" w:rsidRDefault="009E60F1" w:rsidP="00967F79">
      <w:pPr>
        <w:pStyle w:val="ListParagraph"/>
        <w:numPr>
          <w:ilvl w:val="1"/>
          <w:numId w:val="44"/>
        </w:numPr>
        <w:spacing w:after="200" w:line="276" w:lineRule="auto"/>
        <w:contextualSpacing/>
      </w:pPr>
      <w:r>
        <w:t xml:space="preserve">Provides feedback </w:t>
      </w:r>
      <w:r w:rsidR="00140AA3">
        <w:t xml:space="preserve">(success and failures) </w:t>
      </w:r>
      <w:r>
        <w:t xml:space="preserve">to </w:t>
      </w:r>
      <w:del w:id="107" w:author="cbloch@procom-consulting.com" w:date="2017-01-03T14:39:00Z">
        <w:r w:rsidDel="00C87DF3">
          <w:delText>EMMT</w:delText>
        </w:r>
      </w:del>
      <w:ins w:id="108" w:author="cbloch@procom-consulting.com" w:date="2017-01-03T14:39:00Z">
        <w:r w:rsidR="00C87DF3">
          <w:t>TMO CONVERSION TEAM</w:t>
        </w:r>
      </w:ins>
      <w:r>
        <w:t xml:space="preserve"> when the transactions have been processed</w:t>
      </w:r>
    </w:p>
    <w:p w14:paraId="344DF215" w14:textId="21D03FCA" w:rsidR="00B41A83" w:rsidRDefault="00B41A83" w:rsidP="00967F79">
      <w:pPr>
        <w:pStyle w:val="ListParagraph"/>
        <w:numPr>
          <w:ilvl w:val="0"/>
          <w:numId w:val="44"/>
        </w:numPr>
        <w:spacing w:after="200" w:line="276" w:lineRule="auto"/>
        <w:contextualSpacing/>
      </w:pPr>
      <w:r w:rsidRPr="00926A37">
        <w:t xml:space="preserve">No operations can be performed on these EIP plans with devices which are in </w:t>
      </w:r>
      <w:r w:rsidR="00391C07">
        <w:t>“Locked-Migrating</w:t>
      </w:r>
      <w:r w:rsidRPr="00926A37">
        <w:t xml:space="preserve">” status. </w:t>
      </w:r>
      <w:r w:rsidR="00391C07">
        <w:t xml:space="preserve"> (see Source Lockdown Requirements section)</w:t>
      </w:r>
    </w:p>
    <w:p w14:paraId="7A54F5E2" w14:textId="77777777" w:rsidR="00B41A83" w:rsidRPr="00542C03" w:rsidRDefault="00B41A83" w:rsidP="00B41A83">
      <w:pPr>
        <w:pStyle w:val="Heading4"/>
        <w:rPr>
          <w:b/>
          <w:color w:val="000080"/>
        </w:rPr>
      </w:pPr>
      <w:r w:rsidRPr="00542C03">
        <w:rPr>
          <w:b/>
          <w:color w:val="000080"/>
        </w:rPr>
        <w:t>IHAPs Impact</w:t>
      </w:r>
    </w:p>
    <w:p w14:paraId="2869DF28" w14:textId="77777777" w:rsidR="00B41A83" w:rsidRPr="00140AA3" w:rsidRDefault="00B41A83" w:rsidP="00B41A83">
      <w:pPr>
        <w:pStyle w:val="ListParagraph"/>
        <w:numPr>
          <w:ilvl w:val="0"/>
          <w:numId w:val="17"/>
        </w:numPr>
        <w:spacing w:after="120"/>
        <w:contextualSpacing/>
        <w:rPr>
          <w:highlight w:val="yellow"/>
        </w:rPr>
      </w:pPr>
      <w:r w:rsidRPr="007844D3">
        <w:rPr>
          <w:highlight w:val="yellow"/>
        </w:rPr>
        <w:t>The Data Grid platform will expose the migration status (not migrated, migration in progress, migration complete</w:t>
      </w:r>
      <w:r w:rsidRPr="00E96469">
        <w:t xml:space="preserve">).  </w:t>
      </w:r>
      <w:r w:rsidRPr="00140AA3">
        <w:rPr>
          <w:highlight w:val="yellow"/>
        </w:rPr>
        <w:t xml:space="preserve">Interfacing applications need to recognize the “migration in progress” state to prevent or queue transactions associated with migrating </w:t>
      </w:r>
      <w:commentRangeStart w:id="109"/>
      <w:r w:rsidRPr="00140AA3">
        <w:rPr>
          <w:highlight w:val="yellow"/>
        </w:rPr>
        <w:t>customers</w:t>
      </w:r>
      <w:commentRangeEnd w:id="109"/>
      <w:r w:rsidR="00A32FA8">
        <w:rPr>
          <w:rStyle w:val="CommentReference"/>
          <w:rFonts w:ascii="Arial" w:hAnsi="Arial"/>
        </w:rPr>
        <w:commentReference w:id="109"/>
      </w:r>
      <w:r w:rsidRPr="00140AA3">
        <w:rPr>
          <w:highlight w:val="yellow"/>
        </w:rPr>
        <w:t xml:space="preserve">.  </w:t>
      </w:r>
    </w:p>
    <w:p w14:paraId="00A2C558" w14:textId="661699B4" w:rsidR="00B41A83" w:rsidRDefault="00B41A83" w:rsidP="00B41A83">
      <w:pPr>
        <w:numPr>
          <w:ilvl w:val="0"/>
          <w:numId w:val="17"/>
        </w:numPr>
        <w:spacing w:before="0" w:beforeAutospacing="0" w:after="120" w:afterAutospacing="0"/>
        <w:rPr>
          <w:rFonts w:ascii="Calibri" w:hAnsi="Calibri"/>
          <w:sz w:val="22"/>
          <w:szCs w:val="22"/>
        </w:rPr>
      </w:pPr>
      <w:r w:rsidRPr="00A32FA8">
        <w:rPr>
          <w:rFonts w:ascii="Calibri" w:hAnsi="Calibri"/>
          <w:sz w:val="22"/>
          <w:szCs w:val="22"/>
        </w:rPr>
        <w:t xml:space="preserve">Front end and back end systems </w:t>
      </w:r>
      <w:r w:rsidR="008D3C72" w:rsidRPr="00A32FA8">
        <w:rPr>
          <w:rFonts w:ascii="Calibri" w:hAnsi="Calibri"/>
          <w:sz w:val="22"/>
          <w:szCs w:val="22"/>
        </w:rPr>
        <w:t>may</w:t>
      </w:r>
      <w:r w:rsidRPr="00A32FA8">
        <w:rPr>
          <w:rFonts w:ascii="Calibri" w:hAnsi="Calibri"/>
          <w:sz w:val="22"/>
          <w:szCs w:val="22"/>
        </w:rPr>
        <w:t xml:space="preserve"> need to consume the new device </w:t>
      </w:r>
      <w:r w:rsidR="00140AA3" w:rsidRPr="00A32FA8">
        <w:rPr>
          <w:rFonts w:ascii="Calibri" w:hAnsi="Calibri"/>
          <w:sz w:val="22"/>
          <w:szCs w:val="22"/>
        </w:rPr>
        <w:t>locked-migration status</w:t>
      </w:r>
      <w:r w:rsidRPr="00A32FA8">
        <w:rPr>
          <w:rFonts w:ascii="Calibri" w:hAnsi="Calibri"/>
          <w:sz w:val="22"/>
          <w:szCs w:val="22"/>
        </w:rPr>
        <w:t xml:space="preserve"> </w:t>
      </w:r>
      <w:r w:rsidR="00140AA3" w:rsidRPr="00A32FA8">
        <w:rPr>
          <w:rFonts w:ascii="Calibri" w:hAnsi="Calibri"/>
          <w:sz w:val="22"/>
          <w:szCs w:val="22"/>
        </w:rPr>
        <w:t>to</w:t>
      </w:r>
      <w:r w:rsidRPr="00A32FA8">
        <w:rPr>
          <w:rFonts w:ascii="Calibri" w:hAnsi="Calibri"/>
          <w:sz w:val="22"/>
          <w:szCs w:val="22"/>
        </w:rPr>
        <w:t xml:space="preserve"> properly message the rep/customer regarding the migration.</w:t>
      </w:r>
    </w:p>
    <w:p w14:paraId="53B00368" w14:textId="4CC44108" w:rsidR="00930E39" w:rsidRDefault="00930E39" w:rsidP="00B41A83">
      <w:pPr>
        <w:numPr>
          <w:ilvl w:val="0"/>
          <w:numId w:val="17"/>
        </w:numPr>
        <w:spacing w:before="0" w:beforeAutospacing="0" w:after="120" w:afterAutospacing="0"/>
        <w:rPr>
          <w:rFonts w:ascii="Calibri" w:hAnsi="Calibri"/>
          <w:sz w:val="22"/>
          <w:szCs w:val="22"/>
        </w:rPr>
      </w:pPr>
      <w:r>
        <w:rPr>
          <w:rFonts w:ascii="Calibri" w:hAnsi="Calibri"/>
          <w:sz w:val="22"/>
          <w:szCs w:val="22"/>
        </w:rPr>
        <w:t>Reporting systems will need to accommodate the new EIP migration tracking table.</w:t>
      </w:r>
    </w:p>
    <w:p w14:paraId="73EDE958" w14:textId="5474599A" w:rsidR="00A23D6B" w:rsidRPr="00A32FA8" w:rsidRDefault="00A23D6B" w:rsidP="00B41A83">
      <w:pPr>
        <w:numPr>
          <w:ilvl w:val="0"/>
          <w:numId w:val="17"/>
        </w:numPr>
        <w:spacing w:before="0" w:beforeAutospacing="0" w:after="120" w:afterAutospacing="0"/>
        <w:rPr>
          <w:rFonts w:ascii="Calibri" w:hAnsi="Calibri"/>
          <w:sz w:val="22"/>
          <w:szCs w:val="22"/>
        </w:rPr>
      </w:pPr>
      <w:r>
        <w:rPr>
          <w:rFonts w:ascii="Calibri" w:hAnsi="Calibri"/>
          <w:sz w:val="22"/>
          <w:szCs w:val="22"/>
        </w:rPr>
        <w:t>App Support/Tidal teams will need to be aware of any new batch jobs.</w:t>
      </w:r>
    </w:p>
    <w:p w14:paraId="4FB1CFEC" w14:textId="77777777" w:rsidR="007E1302" w:rsidRDefault="007E1302" w:rsidP="007E1302">
      <w:pPr>
        <w:spacing w:before="0" w:beforeAutospacing="0" w:after="120" w:afterAutospacing="0"/>
        <w:ind w:left="720"/>
        <w:rPr>
          <w:rFonts w:ascii="Calibri" w:hAnsi="Calibri"/>
          <w:sz w:val="22"/>
          <w:szCs w:val="22"/>
        </w:rPr>
      </w:pPr>
    </w:p>
    <w:p w14:paraId="7F798334" w14:textId="77777777" w:rsidR="00B41A83" w:rsidRPr="002232C1" w:rsidRDefault="00B41A83" w:rsidP="00B41A83">
      <w:pPr>
        <w:pStyle w:val="Heading4"/>
        <w:rPr>
          <w:b/>
          <w:color w:val="000080"/>
        </w:rPr>
      </w:pPr>
      <w:r w:rsidRPr="002232C1">
        <w:rPr>
          <w:b/>
          <w:color w:val="000080"/>
        </w:rPr>
        <w:t>Business responsibility</w:t>
      </w:r>
    </w:p>
    <w:p w14:paraId="73AB519B" w14:textId="0C92C0ED" w:rsidR="00B41A83" w:rsidRPr="00D42925" w:rsidRDefault="007E1302" w:rsidP="00B41A83">
      <w:pPr>
        <w:numPr>
          <w:ilvl w:val="0"/>
          <w:numId w:val="9"/>
        </w:numPr>
        <w:spacing w:before="0" w:beforeAutospacing="0" w:after="120" w:afterAutospacing="0"/>
        <w:rPr>
          <w:rFonts w:asciiTheme="minorHAnsi" w:hAnsiTheme="minorHAnsi" w:cs="Tahoma"/>
          <w:sz w:val="22"/>
          <w:szCs w:val="22"/>
        </w:rPr>
      </w:pPr>
      <w:r>
        <w:rPr>
          <w:rFonts w:asciiTheme="minorHAnsi" w:hAnsiTheme="minorHAnsi" w:cs="Tahoma"/>
          <w:sz w:val="22"/>
          <w:szCs w:val="22"/>
        </w:rPr>
        <w:t>N/A</w:t>
      </w:r>
    </w:p>
    <w:p w14:paraId="0E66AC76" w14:textId="77777777" w:rsidR="00B41A83" w:rsidRPr="009E6122" w:rsidRDefault="00B41A83" w:rsidP="00B41A83">
      <w:pPr>
        <w:rPr>
          <w:highlight w:val="yellow"/>
        </w:rPr>
      </w:pPr>
    </w:p>
    <w:p w14:paraId="2E56ADFC" w14:textId="22777B19" w:rsidR="009E6122" w:rsidRPr="000174C8" w:rsidRDefault="007844D3" w:rsidP="009E6122">
      <w:pPr>
        <w:pStyle w:val="Heading3"/>
      </w:pPr>
      <w:r w:rsidRPr="000174C8">
        <w:t xml:space="preserve"> </w:t>
      </w:r>
      <w:bookmarkStart w:id="110" w:name="_Toc470824737"/>
      <w:r w:rsidR="00FB07E3" w:rsidRPr="000174C8">
        <w:t>Migration Selection</w:t>
      </w:r>
      <w:r w:rsidR="009E6122" w:rsidRPr="000174C8">
        <w:t xml:space="preserve"> </w:t>
      </w:r>
      <w:r w:rsidR="008663A5" w:rsidRPr="000174C8">
        <w:t>Process</w:t>
      </w:r>
      <w:bookmarkEnd w:id="110"/>
    </w:p>
    <w:p w14:paraId="7176F270" w14:textId="77777777" w:rsidR="009E6122" w:rsidRPr="000174C8" w:rsidRDefault="009E6122" w:rsidP="009E6122">
      <w:pPr>
        <w:pStyle w:val="Heading4"/>
        <w:rPr>
          <w:b/>
          <w:color w:val="000080"/>
        </w:rPr>
      </w:pPr>
      <w:r w:rsidRPr="000174C8">
        <w:rPr>
          <w:b/>
          <w:color w:val="000080"/>
        </w:rPr>
        <w:t>Current Functionality</w:t>
      </w:r>
    </w:p>
    <w:p w14:paraId="7B3FA46D" w14:textId="77777777" w:rsidR="009E6122" w:rsidRPr="000174C8" w:rsidRDefault="009E6122" w:rsidP="00967F79">
      <w:pPr>
        <w:pStyle w:val="ListParagraph"/>
        <w:numPr>
          <w:ilvl w:val="0"/>
          <w:numId w:val="66"/>
        </w:numPr>
      </w:pPr>
      <w:r w:rsidRPr="000174C8">
        <w:t>N/A</w:t>
      </w:r>
    </w:p>
    <w:p w14:paraId="5393DF9C" w14:textId="77777777" w:rsidR="009E6122" w:rsidRPr="000174C8" w:rsidRDefault="009E6122" w:rsidP="009E6122">
      <w:pPr>
        <w:pStyle w:val="ListParagraph"/>
      </w:pPr>
    </w:p>
    <w:p w14:paraId="6AF640CE" w14:textId="77777777" w:rsidR="009E6122" w:rsidRPr="000174C8" w:rsidRDefault="009E6122" w:rsidP="009E6122">
      <w:pPr>
        <w:pStyle w:val="Heading4"/>
        <w:rPr>
          <w:b/>
          <w:color w:val="000080"/>
        </w:rPr>
      </w:pPr>
      <w:r w:rsidRPr="000174C8">
        <w:rPr>
          <w:b/>
          <w:color w:val="000080"/>
        </w:rPr>
        <w:t>Business Needs</w:t>
      </w:r>
    </w:p>
    <w:p w14:paraId="04211693" w14:textId="77777777" w:rsidR="009E6122" w:rsidRPr="000174C8" w:rsidRDefault="009E6122" w:rsidP="00967F79">
      <w:pPr>
        <w:pStyle w:val="ListParagraph"/>
        <w:numPr>
          <w:ilvl w:val="0"/>
          <w:numId w:val="67"/>
        </w:numPr>
      </w:pPr>
      <w:r w:rsidRPr="000174C8">
        <w:t>Only non-B2B loans will be migrated to OFSLL for the first phase of migration</w:t>
      </w:r>
    </w:p>
    <w:p w14:paraId="046BC313" w14:textId="77777777" w:rsidR="009E6122" w:rsidRPr="000174C8" w:rsidRDefault="009E6122" w:rsidP="00967F79">
      <w:pPr>
        <w:pStyle w:val="ListParagraph"/>
        <w:numPr>
          <w:ilvl w:val="1"/>
          <w:numId w:val="46"/>
        </w:numPr>
        <w:spacing w:after="120"/>
      </w:pPr>
      <w:r w:rsidRPr="000174C8">
        <w:t>Employee accounts may be the first set to be migrated</w:t>
      </w:r>
    </w:p>
    <w:p w14:paraId="35274FD3" w14:textId="77777777" w:rsidR="009E6122" w:rsidRPr="000174C8" w:rsidRDefault="009E6122" w:rsidP="00967F79">
      <w:pPr>
        <w:pStyle w:val="ListParagraph"/>
        <w:numPr>
          <w:ilvl w:val="0"/>
          <w:numId w:val="46"/>
        </w:numPr>
        <w:spacing w:after="120"/>
      </w:pPr>
      <w:r w:rsidRPr="000174C8">
        <w:t>Migrate only active loans under an active/suspended BAN</w:t>
      </w:r>
    </w:p>
    <w:p w14:paraId="402E13AA" w14:textId="77777777" w:rsidR="009E6122" w:rsidRPr="000174C8" w:rsidRDefault="009E6122" w:rsidP="00967F79">
      <w:pPr>
        <w:pStyle w:val="ListParagraph"/>
        <w:numPr>
          <w:ilvl w:val="0"/>
          <w:numId w:val="46"/>
        </w:numPr>
        <w:spacing w:after="120"/>
      </w:pPr>
      <w:r w:rsidRPr="000174C8">
        <w:t>Exclude data issues</w:t>
      </w:r>
    </w:p>
    <w:p w14:paraId="42B53B92" w14:textId="77777777" w:rsidR="009E6122" w:rsidRPr="000174C8" w:rsidRDefault="009E6122" w:rsidP="00967F79">
      <w:pPr>
        <w:pStyle w:val="ListParagraph"/>
        <w:numPr>
          <w:ilvl w:val="0"/>
          <w:numId w:val="46"/>
        </w:numPr>
        <w:spacing w:after="120"/>
      </w:pPr>
      <w:r w:rsidRPr="000174C8">
        <w:lastRenderedPageBreak/>
        <w:t>Exclude loans that have transactions that can be reversed</w:t>
      </w:r>
    </w:p>
    <w:p w14:paraId="3DBB2F93" w14:textId="56DCCCEB" w:rsidR="009E6122" w:rsidRPr="000174C8" w:rsidRDefault="009E6122" w:rsidP="00967F79">
      <w:pPr>
        <w:pStyle w:val="ListParagraph"/>
        <w:numPr>
          <w:ilvl w:val="0"/>
          <w:numId w:val="46"/>
        </w:numPr>
        <w:spacing w:after="120"/>
      </w:pPr>
      <w:r w:rsidRPr="000174C8">
        <w:t xml:space="preserve">Exclude leases </w:t>
      </w:r>
    </w:p>
    <w:p w14:paraId="511CE495" w14:textId="77777777" w:rsidR="009E6122" w:rsidRPr="000174C8" w:rsidRDefault="009E6122" w:rsidP="009E6122">
      <w:pPr>
        <w:pStyle w:val="ListParagraph"/>
        <w:spacing w:after="120"/>
        <w:ind w:left="360"/>
      </w:pPr>
    </w:p>
    <w:p w14:paraId="5C79FB39" w14:textId="77777777" w:rsidR="009E6122" w:rsidRPr="000174C8" w:rsidRDefault="009E6122" w:rsidP="009E6122">
      <w:pPr>
        <w:pStyle w:val="Heading4"/>
        <w:rPr>
          <w:b/>
          <w:color w:val="000080"/>
        </w:rPr>
      </w:pPr>
      <w:r w:rsidRPr="000174C8">
        <w:rPr>
          <w:b/>
          <w:color w:val="000080"/>
        </w:rPr>
        <w:t>Assumption</w:t>
      </w:r>
    </w:p>
    <w:p w14:paraId="2B3227BF" w14:textId="0103E2C7" w:rsidR="000174C8" w:rsidRPr="000174C8" w:rsidRDefault="009E6122" w:rsidP="00967F79">
      <w:pPr>
        <w:pStyle w:val="ListParagraph"/>
        <w:numPr>
          <w:ilvl w:val="0"/>
          <w:numId w:val="47"/>
        </w:numPr>
      </w:pPr>
      <w:r w:rsidRPr="000174C8">
        <w:t>The Conversion team will run the extraction process bas</w:t>
      </w:r>
      <w:r w:rsidR="000174C8" w:rsidRPr="000174C8">
        <w:t>ed on the selection criteria provided by the business</w:t>
      </w:r>
      <w:r w:rsidRPr="000174C8">
        <w:t xml:space="preserve"> </w:t>
      </w:r>
    </w:p>
    <w:p w14:paraId="2AA4670F" w14:textId="11DF0060" w:rsidR="00391C07" w:rsidRPr="000174C8" w:rsidRDefault="00391C07" w:rsidP="00967F79">
      <w:pPr>
        <w:pStyle w:val="ListParagraph"/>
        <w:numPr>
          <w:ilvl w:val="0"/>
          <w:numId w:val="47"/>
        </w:numPr>
      </w:pPr>
      <w:r w:rsidRPr="000174C8">
        <w:t xml:space="preserve">Loans </w:t>
      </w:r>
      <w:r w:rsidR="000174C8" w:rsidRPr="000174C8">
        <w:t xml:space="preserve">successfully migrated won’t be part of subsequent the selection/extractions </w:t>
      </w:r>
    </w:p>
    <w:p w14:paraId="105AF670" w14:textId="77777777" w:rsidR="009E6122" w:rsidRPr="000174C8" w:rsidRDefault="009E6122" w:rsidP="009E6122">
      <w:pPr>
        <w:pStyle w:val="ListParagraph"/>
      </w:pPr>
    </w:p>
    <w:p w14:paraId="0CACD333" w14:textId="77777777" w:rsidR="009E6122" w:rsidRPr="000174C8" w:rsidRDefault="009E6122" w:rsidP="009E6122">
      <w:pPr>
        <w:pStyle w:val="Heading4"/>
      </w:pPr>
      <w:r w:rsidRPr="000174C8">
        <w:rPr>
          <w:b/>
          <w:color w:val="000080"/>
        </w:rPr>
        <w:t>EIT Design</w:t>
      </w:r>
    </w:p>
    <w:p w14:paraId="5D2EFAF5" w14:textId="795E335F" w:rsidR="009E6122" w:rsidRPr="000174C8" w:rsidRDefault="000174C8" w:rsidP="00967F79">
      <w:pPr>
        <w:pStyle w:val="ListParagraph"/>
        <w:numPr>
          <w:ilvl w:val="0"/>
          <w:numId w:val="65"/>
        </w:numPr>
      </w:pPr>
      <w:del w:id="111" w:author="cbloch@procom-consulting.com" w:date="2017-01-03T14:39:00Z">
        <w:r w:rsidRPr="000174C8" w:rsidDel="00C87DF3">
          <w:delText>EMMT</w:delText>
        </w:r>
      </w:del>
      <w:ins w:id="112" w:author="cbloch@procom-consulting.com" w:date="2017-01-03T14:39:00Z">
        <w:r w:rsidR="00C87DF3">
          <w:t>TMO CONVERSION TEAM</w:t>
        </w:r>
      </w:ins>
      <w:r w:rsidRPr="000174C8">
        <w:t xml:space="preserve"> </w:t>
      </w:r>
      <w:proofErr w:type="spellStart"/>
      <w:r w:rsidRPr="000174C8">
        <w:t>team</w:t>
      </w:r>
      <w:proofErr w:type="spellEnd"/>
      <w:r w:rsidRPr="000174C8">
        <w:t xml:space="preserve"> </w:t>
      </w:r>
      <w:r w:rsidR="009E6122" w:rsidRPr="000174C8">
        <w:t xml:space="preserve"> will identify the loans that need to be migrated </w:t>
      </w:r>
      <w:r w:rsidR="007844D3" w:rsidRPr="000174C8">
        <w:t>utilizing</w:t>
      </w:r>
      <w:r w:rsidR="009E6122" w:rsidRPr="000174C8">
        <w:t xml:space="preserve"> data within the EIP </w:t>
      </w:r>
      <w:r w:rsidRPr="000174C8">
        <w:t>and other source systems</w:t>
      </w:r>
    </w:p>
    <w:p w14:paraId="6E5E6204" w14:textId="1A709E2F" w:rsidR="009E6122" w:rsidRPr="000174C8" w:rsidRDefault="009E6122" w:rsidP="000174C8">
      <w:pPr>
        <w:spacing w:after="120"/>
      </w:pPr>
    </w:p>
    <w:p w14:paraId="2F015776" w14:textId="12D16DB4" w:rsidR="009E6122" w:rsidRPr="000174C8" w:rsidRDefault="009E6122" w:rsidP="00E0357D">
      <w:pPr>
        <w:pStyle w:val="Heading4"/>
        <w:rPr>
          <w:b/>
          <w:color w:val="000080"/>
        </w:rPr>
      </w:pPr>
      <w:r w:rsidRPr="000174C8">
        <w:rPr>
          <w:b/>
          <w:color w:val="000080"/>
        </w:rPr>
        <w:t>Desired EIP Functionality</w:t>
      </w:r>
    </w:p>
    <w:p w14:paraId="1165F831" w14:textId="1BBAF848" w:rsidR="000174C8" w:rsidRPr="000174C8" w:rsidRDefault="000174C8" w:rsidP="00967F79">
      <w:pPr>
        <w:pStyle w:val="ListParagraph"/>
        <w:numPr>
          <w:ilvl w:val="0"/>
          <w:numId w:val="84"/>
        </w:numPr>
      </w:pPr>
      <w:r>
        <w:t>N/A</w:t>
      </w:r>
    </w:p>
    <w:p w14:paraId="00CAE8B9" w14:textId="034EB6C9" w:rsidR="008663A5" w:rsidRPr="005A12FA" w:rsidRDefault="008663A5" w:rsidP="008663A5">
      <w:pPr>
        <w:rPr>
          <w:rFonts w:ascii="Calibri" w:hAnsi="Calibri"/>
          <w:strike/>
          <w:sz w:val="22"/>
          <w:szCs w:val="22"/>
        </w:rPr>
      </w:pPr>
      <w:r w:rsidRPr="005A12FA">
        <w:rPr>
          <w:rFonts w:ascii="Calibri" w:hAnsi="Calibri"/>
          <w:strike/>
          <w:sz w:val="22"/>
          <w:szCs w:val="22"/>
        </w:rPr>
        <w:t>Note: Final table/fields will be covered in the EIP Tech Specification document</w:t>
      </w:r>
    </w:p>
    <w:p w14:paraId="771D2E26" w14:textId="1D858986" w:rsidR="008663A5" w:rsidRPr="005A12FA" w:rsidRDefault="008663A5" w:rsidP="008663A5">
      <w:pPr>
        <w:spacing w:after="120"/>
        <w:ind w:left="360"/>
        <w:rPr>
          <w:b/>
          <w:strike/>
          <w:u w:val="single"/>
        </w:rPr>
      </w:pPr>
      <w:r w:rsidRPr="005A12FA">
        <w:rPr>
          <w:b/>
          <w:strike/>
          <w:u w:val="single"/>
        </w:rPr>
        <w:t>Selection Criteria</w:t>
      </w:r>
    </w:p>
    <w:p w14:paraId="490B8734" w14:textId="77777777" w:rsidR="009E6122" w:rsidRPr="005A12FA" w:rsidRDefault="009E6122" w:rsidP="00967F79">
      <w:pPr>
        <w:pStyle w:val="ListParagraph"/>
        <w:numPr>
          <w:ilvl w:val="0"/>
          <w:numId w:val="48"/>
        </w:numPr>
        <w:spacing w:after="120"/>
        <w:rPr>
          <w:strike/>
        </w:rPr>
      </w:pPr>
      <w:r w:rsidRPr="005A12FA">
        <w:rPr>
          <w:strike/>
        </w:rPr>
        <w:t>The following BAN criteria will be used:</w:t>
      </w:r>
    </w:p>
    <w:p w14:paraId="5A4EC502" w14:textId="77777777" w:rsidR="009E6122" w:rsidRPr="005A12FA" w:rsidRDefault="009E6122" w:rsidP="00967F79">
      <w:pPr>
        <w:pStyle w:val="ListParagraph"/>
        <w:numPr>
          <w:ilvl w:val="1"/>
          <w:numId w:val="48"/>
        </w:numPr>
        <w:spacing w:after="120"/>
        <w:rPr>
          <w:strike/>
        </w:rPr>
      </w:pPr>
      <w:r w:rsidRPr="005A12FA">
        <w:rPr>
          <w:strike/>
        </w:rPr>
        <w:t>Active and suspended status</w:t>
      </w:r>
    </w:p>
    <w:p w14:paraId="1AE8C5E1" w14:textId="77777777" w:rsidR="009E6122" w:rsidRPr="005A12FA" w:rsidRDefault="009E6122" w:rsidP="00967F79">
      <w:pPr>
        <w:pStyle w:val="ListParagraph"/>
        <w:numPr>
          <w:ilvl w:val="1"/>
          <w:numId w:val="48"/>
        </w:numPr>
        <w:spacing w:after="120"/>
        <w:rPr>
          <w:strike/>
        </w:rPr>
      </w:pPr>
      <w:r w:rsidRPr="005A12FA">
        <w:rPr>
          <w:strike/>
        </w:rPr>
        <w:t>Non-delinquent</w:t>
      </w:r>
    </w:p>
    <w:p w14:paraId="6EFC0EA5" w14:textId="77777777" w:rsidR="009E6122" w:rsidRPr="005A12FA" w:rsidRDefault="009E6122" w:rsidP="00967F79">
      <w:pPr>
        <w:pStyle w:val="ListParagraph"/>
        <w:numPr>
          <w:ilvl w:val="1"/>
          <w:numId w:val="48"/>
        </w:numPr>
        <w:spacing w:after="120"/>
        <w:rPr>
          <w:strike/>
        </w:rPr>
      </w:pPr>
      <w:r w:rsidRPr="005A12FA">
        <w:rPr>
          <w:strike/>
        </w:rPr>
        <w:t>Non B2B (ACCOUNT_TYPE not in (‘B’,’G’,’N’,’R’,’S’))</w:t>
      </w:r>
    </w:p>
    <w:p w14:paraId="56CABBD6" w14:textId="77777777" w:rsidR="009E6122" w:rsidRPr="005A12FA" w:rsidRDefault="009E6122" w:rsidP="00967F79">
      <w:pPr>
        <w:pStyle w:val="ListParagraph"/>
        <w:numPr>
          <w:ilvl w:val="1"/>
          <w:numId w:val="48"/>
        </w:numPr>
        <w:spacing w:after="120"/>
        <w:rPr>
          <w:strike/>
        </w:rPr>
      </w:pPr>
      <w:r w:rsidRPr="005A12FA">
        <w:rPr>
          <w:strike/>
        </w:rPr>
        <w:t>First iteration may start with Employee accounts (ACCOUNT_TYPE = ‘S’ and ACCOUNT_SUB_TYPE = ‘Y’</w:t>
      </w:r>
    </w:p>
    <w:p w14:paraId="3A94F029" w14:textId="77777777" w:rsidR="009E6122" w:rsidRPr="005A12FA" w:rsidRDefault="009E6122" w:rsidP="00967F79">
      <w:pPr>
        <w:pStyle w:val="ListParagraph"/>
        <w:numPr>
          <w:ilvl w:val="1"/>
          <w:numId w:val="48"/>
        </w:numPr>
        <w:spacing w:after="120"/>
        <w:rPr>
          <w:strike/>
        </w:rPr>
      </w:pPr>
      <w:r w:rsidRPr="005A12FA">
        <w:rPr>
          <w:strike/>
        </w:rPr>
        <w:t>No bans that has loans with bill cycles within three (3) days of the Samson Bill Cycle Day for the BAN.  EIP submits its charges to Samson two days prior to the Bill Cycle Day, so we want at least one additional day.  For example, if the Bill Cycle Day is “5” (fifth day of the month), then we will not include the Loan if the calendar date is after the second day of the month, or before the 6th day of the month.  Moreover, we need to also look at the stated EIP Bill Cycle Day in case there is a data-quality issue between Samson and EIP.</w:t>
      </w:r>
    </w:p>
    <w:p w14:paraId="7ECE328D" w14:textId="77777777" w:rsidR="009E6122" w:rsidRPr="005A12FA" w:rsidRDefault="009E6122" w:rsidP="00967F79">
      <w:pPr>
        <w:pStyle w:val="ListParagraph"/>
        <w:numPr>
          <w:ilvl w:val="0"/>
          <w:numId w:val="48"/>
        </w:numPr>
        <w:spacing w:after="120"/>
        <w:rPr>
          <w:strike/>
        </w:rPr>
      </w:pPr>
      <w:r w:rsidRPr="005A12FA">
        <w:rPr>
          <w:strike/>
        </w:rPr>
        <w:t xml:space="preserve">All active loans shall be migrated to the new platform. </w:t>
      </w:r>
    </w:p>
    <w:p w14:paraId="47764D5F" w14:textId="77777777" w:rsidR="009E6122" w:rsidRPr="005A12FA" w:rsidRDefault="009E6122" w:rsidP="00967F79">
      <w:pPr>
        <w:pStyle w:val="ListParagraph"/>
        <w:numPr>
          <w:ilvl w:val="1"/>
          <w:numId w:val="48"/>
        </w:numPr>
        <w:spacing w:after="120"/>
        <w:rPr>
          <w:strike/>
        </w:rPr>
      </w:pPr>
      <w:r w:rsidRPr="005A12FA">
        <w:rPr>
          <w:strike/>
        </w:rPr>
        <w:t>Only the loans with the following device level statuses will be migrated (No pending and closed loans will be part of the migration):</w:t>
      </w:r>
    </w:p>
    <w:p w14:paraId="208322FC" w14:textId="77777777" w:rsidR="009E6122" w:rsidRPr="005A12FA" w:rsidRDefault="009E6122" w:rsidP="00967F79">
      <w:pPr>
        <w:pStyle w:val="ListParagraph"/>
        <w:numPr>
          <w:ilvl w:val="2"/>
          <w:numId w:val="48"/>
        </w:numPr>
        <w:spacing w:after="120"/>
        <w:rPr>
          <w:strike/>
        </w:rPr>
      </w:pPr>
      <w:r w:rsidRPr="005A12FA">
        <w:rPr>
          <w:strike/>
        </w:rPr>
        <w:t>Active</w:t>
      </w:r>
    </w:p>
    <w:p w14:paraId="61E1DF7B" w14:textId="77777777" w:rsidR="009E6122" w:rsidRPr="005A12FA" w:rsidRDefault="009E6122" w:rsidP="00967F79">
      <w:pPr>
        <w:pStyle w:val="ListParagraph"/>
        <w:numPr>
          <w:ilvl w:val="2"/>
          <w:numId w:val="48"/>
        </w:numPr>
        <w:spacing w:after="120"/>
        <w:rPr>
          <w:strike/>
        </w:rPr>
      </w:pPr>
      <w:r w:rsidRPr="005A12FA">
        <w:rPr>
          <w:strike/>
        </w:rPr>
        <w:t>Active-Shipped</w:t>
      </w:r>
    </w:p>
    <w:p w14:paraId="31476BE5" w14:textId="77777777" w:rsidR="009E6122" w:rsidRPr="005A12FA" w:rsidRDefault="009E6122" w:rsidP="00967F79">
      <w:pPr>
        <w:pStyle w:val="ListParagraph"/>
        <w:numPr>
          <w:ilvl w:val="2"/>
          <w:numId w:val="48"/>
        </w:numPr>
        <w:spacing w:after="120"/>
        <w:rPr>
          <w:strike/>
        </w:rPr>
      </w:pPr>
      <w:r w:rsidRPr="005A12FA">
        <w:rPr>
          <w:strike/>
        </w:rPr>
        <w:lastRenderedPageBreak/>
        <w:t>Active-Additional-Payment-Applied</w:t>
      </w:r>
    </w:p>
    <w:p w14:paraId="1C02ED7C" w14:textId="77777777" w:rsidR="009E6122" w:rsidRPr="005A12FA" w:rsidRDefault="009E6122" w:rsidP="00967F79">
      <w:pPr>
        <w:pStyle w:val="ListParagraph"/>
        <w:numPr>
          <w:ilvl w:val="2"/>
          <w:numId w:val="48"/>
        </w:numPr>
        <w:spacing w:after="120"/>
        <w:rPr>
          <w:strike/>
        </w:rPr>
      </w:pPr>
      <w:r w:rsidRPr="005A12FA">
        <w:rPr>
          <w:strike/>
        </w:rPr>
        <w:t>Active-Shipped-Additional-Payment-Applied</w:t>
      </w:r>
    </w:p>
    <w:p w14:paraId="375D77DA" w14:textId="77777777" w:rsidR="009E6122" w:rsidRPr="005A12FA" w:rsidRDefault="009E6122" w:rsidP="00967F79">
      <w:pPr>
        <w:pStyle w:val="ListParagraph"/>
        <w:numPr>
          <w:ilvl w:val="1"/>
          <w:numId w:val="48"/>
        </w:numPr>
        <w:spacing w:after="120"/>
        <w:rPr>
          <w:strike/>
        </w:rPr>
      </w:pPr>
      <w:r w:rsidRPr="005A12FA">
        <w:rPr>
          <w:strike/>
        </w:rPr>
        <w:t>Only device level loans will be migrated</w:t>
      </w:r>
    </w:p>
    <w:p w14:paraId="17CBBCD1" w14:textId="77777777" w:rsidR="009E6122" w:rsidRPr="005A12FA" w:rsidRDefault="009E6122" w:rsidP="00967F79">
      <w:pPr>
        <w:pStyle w:val="ListParagraph"/>
        <w:numPr>
          <w:ilvl w:val="2"/>
          <w:numId w:val="48"/>
        </w:numPr>
        <w:spacing w:after="120"/>
        <w:rPr>
          <w:strike/>
        </w:rPr>
      </w:pPr>
      <w:r w:rsidRPr="005A12FA">
        <w:rPr>
          <w:strike/>
        </w:rPr>
        <w:t>Charges must be at the device level (legacy plan level loans won’t be migrated)</w:t>
      </w:r>
    </w:p>
    <w:p w14:paraId="7E175080" w14:textId="77777777" w:rsidR="009E6122" w:rsidRPr="005A12FA" w:rsidRDefault="009E6122" w:rsidP="00967F79">
      <w:pPr>
        <w:pStyle w:val="ListParagraph"/>
        <w:numPr>
          <w:ilvl w:val="2"/>
          <w:numId w:val="48"/>
        </w:numPr>
        <w:spacing w:after="120"/>
        <w:rPr>
          <w:strike/>
        </w:rPr>
      </w:pPr>
      <w:r w:rsidRPr="005A12FA">
        <w:rPr>
          <w:strike/>
        </w:rPr>
        <w:t>Installment plan start date &gt;= ‘09/01/2013’</w:t>
      </w:r>
    </w:p>
    <w:p w14:paraId="5F782FA4" w14:textId="74AD2FA5" w:rsidR="009E6122" w:rsidRPr="005A12FA" w:rsidRDefault="009E6122" w:rsidP="00967F79">
      <w:pPr>
        <w:pStyle w:val="ListParagraph"/>
        <w:numPr>
          <w:ilvl w:val="2"/>
          <w:numId w:val="48"/>
        </w:numPr>
        <w:spacing w:after="120"/>
        <w:rPr>
          <w:strike/>
        </w:rPr>
      </w:pPr>
      <w:r w:rsidRPr="005A12FA">
        <w:rPr>
          <w:strike/>
        </w:rPr>
        <w:t xml:space="preserve">Loans that haven’t </w:t>
      </w:r>
      <w:r w:rsidR="008663A5" w:rsidRPr="005A12FA">
        <w:rPr>
          <w:strike/>
        </w:rPr>
        <w:t xml:space="preserve">already </w:t>
      </w:r>
      <w:r w:rsidRPr="005A12FA">
        <w:rPr>
          <w:strike/>
        </w:rPr>
        <w:t xml:space="preserve">been migrated to OFSLL </w:t>
      </w:r>
    </w:p>
    <w:p w14:paraId="76AC1C9F" w14:textId="5FC6F68E" w:rsidR="0089061E" w:rsidRDefault="0089061E" w:rsidP="00967F79">
      <w:pPr>
        <w:pStyle w:val="ListParagraph"/>
        <w:numPr>
          <w:ilvl w:val="2"/>
          <w:numId w:val="48"/>
        </w:numPr>
        <w:spacing w:after="120"/>
        <w:rPr>
          <w:strike/>
        </w:rPr>
      </w:pPr>
      <w:proofErr w:type="spellStart"/>
      <w:r w:rsidRPr="005A12FA">
        <w:rPr>
          <w:strike/>
        </w:rPr>
        <w:t>Finance_type</w:t>
      </w:r>
      <w:proofErr w:type="spellEnd"/>
      <w:r w:rsidRPr="005A12FA">
        <w:rPr>
          <w:strike/>
        </w:rPr>
        <w:t xml:space="preserve"> in (‘</w:t>
      </w:r>
      <w:r w:rsidR="00FE44B9" w:rsidRPr="005A12FA">
        <w:rPr>
          <w:strike/>
        </w:rPr>
        <w:t>LOAN</w:t>
      </w:r>
      <w:r w:rsidRPr="005A12FA">
        <w:rPr>
          <w:strike/>
        </w:rPr>
        <w:t>’,’POIP’)</w:t>
      </w:r>
    </w:p>
    <w:p w14:paraId="56DDDB80" w14:textId="183A9E89" w:rsidR="00597369" w:rsidRPr="005A12FA" w:rsidRDefault="00597369" w:rsidP="00967F79">
      <w:pPr>
        <w:pStyle w:val="ListParagraph"/>
        <w:numPr>
          <w:ilvl w:val="2"/>
          <w:numId w:val="48"/>
        </w:numPr>
        <w:spacing w:after="120"/>
        <w:rPr>
          <w:strike/>
        </w:rPr>
      </w:pPr>
      <w:r>
        <w:rPr>
          <w:strike/>
        </w:rPr>
        <w:t>All active loans under the same installment plan should be migrated within the same migration window, there will be no partial migration</w:t>
      </w:r>
    </w:p>
    <w:p w14:paraId="20C88B36" w14:textId="77777777" w:rsidR="009E6122" w:rsidRPr="005A12FA" w:rsidRDefault="009E6122" w:rsidP="00967F79">
      <w:pPr>
        <w:pStyle w:val="ListParagraph"/>
        <w:numPr>
          <w:ilvl w:val="1"/>
          <w:numId w:val="48"/>
        </w:numPr>
        <w:spacing w:after="120"/>
        <w:rPr>
          <w:strike/>
        </w:rPr>
      </w:pPr>
      <w:r w:rsidRPr="005A12FA">
        <w:rPr>
          <w:strike/>
        </w:rPr>
        <w:t>Exclusion criteria for data issues:</w:t>
      </w:r>
    </w:p>
    <w:p w14:paraId="489147EB" w14:textId="77777777" w:rsidR="009E6122" w:rsidRPr="005A12FA" w:rsidRDefault="009E6122" w:rsidP="00967F79">
      <w:pPr>
        <w:pStyle w:val="ListParagraph"/>
        <w:numPr>
          <w:ilvl w:val="2"/>
          <w:numId w:val="48"/>
        </w:numPr>
        <w:spacing w:after="120"/>
        <w:rPr>
          <w:strike/>
        </w:rPr>
      </w:pPr>
      <w:r w:rsidRPr="005A12FA">
        <w:rPr>
          <w:strike/>
        </w:rPr>
        <w:t>Balance &lt; 1.00, regardless of Loan/Equipment Status.</w:t>
      </w:r>
    </w:p>
    <w:p w14:paraId="0880F025" w14:textId="77777777" w:rsidR="009E6122" w:rsidRPr="005A12FA" w:rsidRDefault="009E6122" w:rsidP="00967F79">
      <w:pPr>
        <w:pStyle w:val="ListParagraph"/>
        <w:numPr>
          <w:ilvl w:val="2"/>
          <w:numId w:val="48"/>
        </w:numPr>
        <w:spacing w:after="120"/>
        <w:rPr>
          <w:strike/>
        </w:rPr>
      </w:pPr>
      <w:r w:rsidRPr="005A12FA">
        <w:rPr>
          <w:strike/>
        </w:rPr>
        <w:t xml:space="preserve">ECLB &lt;&gt; ((Remaining </w:t>
      </w:r>
      <w:proofErr w:type="spellStart"/>
      <w:r w:rsidRPr="005A12FA">
        <w:rPr>
          <w:strike/>
        </w:rPr>
        <w:t>Pmt</w:t>
      </w:r>
      <w:proofErr w:type="spellEnd"/>
      <w:r w:rsidRPr="005A12FA">
        <w:rPr>
          <w:strike/>
        </w:rPr>
        <w:t xml:space="preserve"> </w:t>
      </w:r>
      <w:proofErr w:type="spellStart"/>
      <w:r w:rsidRPr="005A12FA">
        <w:rPr>
          <w:strike/>
        </w:rPr>
        <w:t>Cnt</w:t>
      </w:r>
      <w:proofErr w:type="spellEnd"/>
      <w:r w:rsidRPr="005A12FA">
        <w:rPr>
          <w:strike/>
        </w:rPr>
        <w:t xml:space="preserve"> - 1) * </w:t>
      </w:r>
      <w:proofErr w:type="spellStart"/>
      <w:r w:rsidRPr="005A12FA">
        <w:rPr>
          <w:strike/>
        </w:rPr>
        <w:t>mnthly</w:t>
      </w:r>
      <w:proofErr w:type="spellEnd"/>
      <w:r w:rsidRPr="005A12FA">
        <w:rPr>
          <w:strike/>
        </w:rPr>
        <w:t xml:space="preserve"> </w:t>
      </w:r>
      <w:proofErr w:type="spellStart"/>
      <w:r w:rsidRPr="005A12FA">
        <w:rPr>
          <w:strike/>
        </w:rPr>
        <w:t>pmt</w:t>
      </w:r>
      <w:proofErr w:type="spellEnd"/>
      <w:r w:rsidRPr="005A12FA">
        <w:rPr>
          <w:strike/>
        </w:rPr>
        <w:t xml:space="preserve"> amt) + last </w:t>
      </w:r>
      <w:proofErr w:type="spellStart"/>
      <w:r w:rsidRPr="005A12FA">
        <w:rPr>
          <w:strike/>
        </w:rPr>
        <w:t>instmnt</w:t>
      </w:r>
      <w:proofErr w:type="spellEnd"/>
      <w:r w:rsidRPr="005A12FA">
        <w:rPr>
          <w:strike/>
        </w:rPr>
        <w:t xml:space="preserve"> amt</w:t>
      </w:r>
    </w:p>
    <w:p w14:paraId="558972E3" w14:textId="77777777" w:rsidR="009E6122" w:rsidRPr="005A12FA" w:rsidRDefault="009E6122" w:rsidP="00967F79">
      <w:pPr>
        <w:pStyle w:val="ListParagraph"/>
        <w:numPr>
          <w:ilvl w:val="2"/>
          <w:numId w:val="48"/>
        </w:numPr>
        <w:spacing w:after="120"/>
        <w:rPr>
          <w:strike/>
        </w:rPr>
      </w:pPr>
      <w:r w:rsidRPr="005A12FA">
        <w:rPr>
          <w:strike/>
        </w:rPr>
        <w:t>Active but no payments remaining (</w:t>
      </w:r>
      <w:proofErr w:type="spellStart"/>
      <w:r w:rsidRPr="005A12FA">
        <w:rPr>
          <w:strike/>
        </w:rPr>
        <w:t>ie</w:t>
      </w:r>
      <w:proofErr w:type="spellEnd"/>
      <w:r w:rsidRPr="005A12FA">
        <w:rPr>
          <w:strike/>
        </w:rPr>
        <w:t>., remaining payment count &lt;= 0)</w:t>
      </w:r>
    </w:p>
    <w:p w14:paraId="15095831" w14:textId="77777777" w:rsidR="009E6122" w:rsidRPr="005A12FA" w:rsidRDefault="009E6122" w:rsidP="00967F79">
      <w:pPr>
        <w:pStyle w:val="ListParagraph"/>
        <w:numPr>
          <w:ilvl w:val="2"/>
          <w:numId w:val="48"/>
        </w:numPr>
        <w:spacing w:after="120"/>
        <w:rPr>
          <w:strike/>
        </w:rPr>
      </w:pPr>
      <w:r w:rsidRPr="005A12FA">
        <w:rPr>
          <w:strike/>
        </w:rPr>
        <w:t>Loan is for a Handset but there is no IMEI for the Loan.</w:t>
      </w:r>
    </w:p>
    <w:p w14:paraId="22890E98" w14:textId="77777777" w:rsidR="009E6122" w:rsidRPr="005A12FA" w:rsidRDefault="009E6122" w:rsidP="00967F79">
      <w:pPr>
        <w:pStyle w:val="ListParagraph"/>
        <w:numPr>
          <w:ilvl w:val="2"/>
          <w:numId w:val="48"/>
        </w:numPr>
        <w:spacing w:after="120"/>
        <w:rPr>
          <w:strike/>
        </w:rPr>
      </w:pPr>
      <w:r w:rsidRPr="005A12FA">
        <w:rPr>
          <w:strike/>
        </w:rPr>
        <w:t>If the Installment Plan was created that same day.  Relates to same-day Post Void from POS UI.</w:t>
      </w:r>
    </w:p>
    <w:p w14:paraId="7F0198EF" w14:textId="77777777" w:rsidR="009E6122" w:rsidRPr="005A12FA" w:rsidRDefault="009E6122" w:rsidP="00967F79">
      <w:pPr>
        <w:pStyle w:val="ListParagraph"/>
        <w:numPr>
          <w:ilvl w:val="1"/>
          <w:numId w:val="48"/>
        </w:numPr>
        <w:spacing w:after="120"/>
        <w:rPr>
          <w:strike/>
        </w:rPr>
      </w:pPr>
      <w:r w:rsidRPr="005A12FA">
        <w:rPr>
          <w:strike/>
        </w:rPr>
        <w:t>Loan which processed actions that could be reversed within 60 days, will be part of the exclusion criteria:</w:t>
      </w:r>
    </w:p>
    <w:p w14:paraId="7B55001B" w14:textId="77777777" w:rsidR="009E6122" w:rsidRPr="005A12FA" w:rsidRDefault="009E6122" w:rsidP="00967F79">
      <w:pPr>
        <w:pStyle w:val="ListParagraph"/>
        <w:numPr>
          <w:ilvl w:val="2"/>
          <w:numId w:val="48"/>
        </w:numPr>
        <w:spacing w:after="120"/>
        <w:rPr>
          <w:strike/>
        </w:rPr>
      </w:pPr>
      <w:r w:rsidRPr="005A12FA">
        <w:rPr>
          <w:strike/>
        </w:rPr>
        <w:t>Exclude loans with balance transfers made within the past 60 days</w:t>
      </w:r>
    </w:p>
    <w:p w14:paraId="06F2129C" w14:textId="77777777" w:rsidR="009E6122" w:rsidRPr="005A12FA" w:rsidRDefault="009E6122" w:rsidP="00967F79">
      <w:pPr>
        <w:pStyle w:val="ListParagraph"/>
        <w:numPr>
          <w:ilvl w:val="2"/>
          <w:numId w:val="48"/>
        </w:numPr>
        <w:spacing w:after="120"/>
        <w:rPr>
          <w:strike/>
        </w:rPr>
      </w:pPr>
      <w:r w:rsidRPr="005A12FA">
        <w:rPr>
          <w:strike/>
        </w:rPr>
        <w:t>Exclude loans that had balance payments made within the past 60 days</w:t>
      </w:r>
    </w:p>
    <w:p w14:paraId="0FC09576" w14:textId="77777777" w:rsidR="009E6122" w:rsidRPr="00941E80" w:rsidRDefault="009E6122" w:rsidP="00967F79">
      <w:pPr>
        <w:pStyle w:val="ListParagraph"/>
        <w:numPr>
          <w:ilvl w:val="1"/>
          <w:numId w:val="48"/>
        </w:numPr>
        <w:spacing w:after="120"/>
        <w:rPr>
          <w:strike/>
        </w:rPr>
      </w:pPr>
      <w:r w:rsidRPr="00941E80">
        <w:rPr>
          <w:strike/>
        </w:rPr>
        <w:t>Bans with multiple active loans will be migrated.</w:t>
      </w:r>
    </w:p>
    <w:p w14:paraId="6A32787A" w14:textId="77777777" w:rsidR="009E6122" w:rsidRPr="00941E80" w:rsidRDefault="009E6122" w:rsidP="00967F79">
      <w:pPr>
        <w:pStyle w:val="ListParagraph"/>
        <w:numPr>
          <w:ilvl w:val="2"/>
          <w:numId w:val="48"/>
        </w:numPr>
        <w:spacing w:after="120"/>
        <w:rPr>
          <w:strike/>
        </w:rPr>
      </w:pPr>
      <w:r w:rsidRPr="00941E80">
        <w:rPr>
          <w:strike/>
        </w:rPr>
        <w:t>BANs with active installment plans, containing multiple device level loans will be extracted at the same time</w:t>
      </w:r>
    </w:p>
    <w:p w14:paraId="2D44CB65" w14:textId="77777777" w:rsidR="009E6122" w:rsidRPr="00941E80" w:rsidRDefault="009E6122" w:rsidP="00967F79">
      <w:pPr>
        <w:pStyle w:val="ListParagraph"/>
        <w:numPr>
          <w:ilvl w:val="2"/>
          <w:numId w:val="48"/>
        </w:numPr>
        <w:spacing w:after="120"/>
        <w:rPr>
          <w:strike/>
        </w:rPr>
      </w:pPr>
      <w:r w:rsidRPr="00941E80">
        <w:rPr>
          <w:strike/>
        </w:rPr>
        <w:t>Loans within the same installment plan will be migrated</w:t>
      </w:r>
    </w:p>
    <w:p w14:paraId="433BAAD2" w14:textId="77777777" w:rsidR="009E6122" w:rsidRPr="00941E80" w:rsidRDefault="009E6122" w:rsidP="00967F79">
      <w:pPr>
        <w:pStyle w:val="ListParagraph"/>
        <w:numPr>
          <w:ilvl w:val="3"/>
          <w:numId w:val="48"/>
        </w:numPr>
        <w:spacing w:after="120"/>
        <w:rPr>
          <w:strike/>
        </w:rPr>
      </w:pPr>
      <w:r w:rsidRPr="00941E80">
        <w:rPr>
          <w:strike/>
        </w:rPr>
        <w:t>If an Installment Plan has 2+ active Loans then all must be extracted at the same time.</w:t>
      </w:r>
    </w:p>
    <w:p w14:paraId="63151EEA" w14:textId="77777777" w:rsidR="009E6122" w:rsidRPr="00941E80" w:rsidRDefault="009E6122" w:rsidP="00967F79">
      <w:pPr>
        <w:pStyle w:val="ListParagraph"/>
        <w:numPr>
          <w:ilvl w:val="2"/>
          <w:numId w:val="48"/>
        </w:numPr>
        <w:spacing w:after="120"/>
        <w:rPr>
          <w:strike/>
        </w:rPr>
      </w:pPr>
      <w:r w:rsidRPr="00941E80">
        <w:rPr>
          <w:strike/>
        </w:rPr>
        <w:t>OPEN: Do we need to migrate closed loans?</w:t>
      </w:r>
    </w:p>
    <w:p w14:paraId="67E796AF" w14:textId="3A8CA0A0" w:rsidR="00324707" w:rsidRPr="00941E80" w:rsidRDefault="00324707" w:rsidP="00967F79">
      <w:pPr>
        <w:pStyle w:val="ListParagraph"/>
        <w:numPr>
          <w:ilvl w:val="2"/>
          <w:numId w:val="48"/>
        </w:numPr>
        <w:spacing w:after="120"/>
        <w:rPr>
          <w:strike/>
        </w:rPr>
      </w:pPr>
      <w:r w:rsidRPr="00941E80">
        <w:rPr>
          <w:strike/>
        </w:rPr>
        <w:t>OPEN: Should all active installment plans under a ban be migrated at the same time?</w:t>
      </w:r>
    </w:p>
    <w:p w14:paraId="3C4FF50A" w14:textId="30D5EDCF" w:rsidR="009E6122" w:rsidRPr="005A12FA" w:rsidRDefault="005065FE" w:rsidP="00967F79">
      <w:pPr>
        <w:pStyle w:val="ListParagraph"/>
        <w:numPr>
          <w:ilvl w:val="0"/>
          <w:numId w:val="48"/>
        </w:numPr>
        <w:spacing w:after="120"/>
        <w:rPr>
          <w:strike/>
        </w:rPr>
      </w:pPr>
      <w:r w:rsidRPr="005A12FA">
        <w:rPr>
          <w:strike/>
        </w:rPr>
        <w:t xml:space="preserve">Leases </w:t>
      </w:r>
      <w:r w:rsidR="009E6122" w:rsidRPr="005A12FA">
        <w:rPr>
          <w:strike/>
        </w:rPr>
        <w:t>and B2B loans will be migrated at a later date</w:t>
      </w:r>
    </w:p>
    <w:p w14:paraId="3B708572" w14:textId="16951A8B" w:rsidR="009E6122" w:rsidRPr="005A12FA" w:rsidRDefault="00B55EEB" w:rsidP="00967F79">
      <w:pPr>
        <w:pStyle w:val="ListParagraph"/>
        <w:numPr>
          <w:ilvl w:val="0"/>
          <w:numId w:val="48"/>
        </w:numPr>
        <w:spacing w:after="120"/>
        <w:rPr>
          <w:strike/>
        </w:rPr>
      </w:pPr>
      <w:r w:rsidRPr="005A12FA">
        <w:rPr>
          <w:strike/>
        </w:rPr>
        <w:t>Loans that fall outside of the selection criteria will either be migrated at a later date, or stay within EIP (ex. Loans with data integrity issues)</w:t>
      </w:r>
    </w:p>
    <w:p w14:paraId="774BA446" w14:textId="773D536D" w:rsidR="002740CA" w:rsidRPr="005A12FA" w:rsidRDefault="002740CA" w:rsidP="00967F79">
      <w:pPr>
        <w:pStyle w:val="ListParagraph"/>
        <w:numPr>
          <w:ilvl w:val="0"/>
          <w:numId w:val="48"/>
        </w:numPr>
        <w:spacing w:after="120"/>
        <w:rPr>
          <w:strike/>
        </w:rPr>
      </w:pPr>
      <w:r w:rsidRPr="005A12FA">
        <w:rPr>
          <w:strike/>
        </w:rPr>
        <w:t>Re-opened loans associated to BANs with loans that were already migrated to OFSLL, will have higher priority.</w:t>
      </w:r>
    </w:p>
    <w:p w14:paraId="06B67D7A" w14:textId="1FE3A56E" w:rsidR="002740CA" w:rsidRPr="005A12FA" w:rsidRDefault="002740CA" w:rsidP="00967F79">
      <w:pPr>
        <w:pStyle w:val="ListParagraph"/>
        <w:numPr>
          <w:ilvl w:val="0"/>
          <w:numId w:val="48"/>
        </w:numPr>
        <w:spacing w:after="120"/>
        <w:rPr>
          <w:strike/>
        </w:rPr>
      </w:pPr>
      <w:r w:rsidRPr="005A12FA">
        <w:rPr>
          <w:strike/>
        </w:rPr>
        <w:t>Newest loans will also have higher priority than others.</w:t>
      </w:r>
    </w:p>
    <w:p w14:paraId="66BC29C6" w14:textId="77777777" w:rsidR="009E6122" w:rsidRPr="005A12FA" w:rsidRDefault="009E6122" w:rsidP="009E6122">
      <w:pPr>
        <w:pStyle w:val="ListParagraph"/>
        <w:rPr>
          <w:strike/>
        </w:rPr>
      </w:pPr>
    </w:p>
    <w:p w14:paraId="5B9B7615" w14:textId="77777777" w:rsidR="009E6122" w:rsidRPr="005A12FA" w:rsidRDefault="009E6122" w:rsidP="009E6122">
      <w:pPr>
        <w:pStyle w:val="Heading4"/>
        <w:rPr>
          <w:b/>
          <w:strike/>
          <w:color w:val="000080"/>
        </w:rPr>
      </w:pPr>
      <w:r w:rsidRPr="005A12FA">
        <w:rPr>
          <w:b/>
          <w:strike/>
          <w:color w:val="000080"/>
        </w:rPr>
        <w:t>IHAPs Impact</w:t>
      </w:r>
    </w:p>
    <w:p w14:paraId="760DE5B5" w14:textId="77777777" w:rsidR="009E6122" w:rsidRPr="005A12FA" w:rsidRDefault="009E6122" w:rsidP="00967F79">
      <w:pPr>
        <w:pStyle w:val="ListParagraph"/>
        <w:numPr>
          <w:ilvl w:val="0"/>
          <w:numId w:val="49"/>
        </w:numPr>
        <w:rPr>
          <w:rFonts w:ascii="Times New Roman" w:hAnsi="Times New Roman"/>
          <w:strike/>
          <w:sz w:val="24"/>
          <w:szCs w:val="24"/>
        </w:rPr>
      </w:pPr>
      <w:r w:rsidRPr="005A12FA">
        <w:rPr>
          <w:strike/>
        </w:rPr>
        <w:t>N/A</w:t>
      </w:r>
    </w:p>
    <w:p w14:paraId="0E32480B" w14:textId="77777777" w:rsidR="009E6122" w:rsidRPr="005A12FA" w:rsidRDefault="009E6122" w:rsidP="009E6122">
      <w:pPr>
        <w:spacing w:before="0" w:beforeAutospacing="0" w:after="120" w:afterAutospacing="0"/>
        <w:ind w:left="1584"/>
        <w:rPr>
          <w:strike/>
        </w:rPr>
      </w:pPr>
    </w:p>
    <w:p w14:paraId="3A028811" w14:textId="77777777" w:rsidR="009E6122" w:rsidRPr="005A12FA" w:rsidRDefault="009E6122" w:rsidP="009E6122">
      <w:pPr>
        <w:pStyle w:val="Heading4"/>
        <w:rPr>
          <w:b/>
          <w:strike/>
          <w:color w:val="000080"/>
        </w:rPr>
      </w:pPr>
      <w:r w:rsidRPr="005A12FA">
        <w:rPr>
          <w:b/>
          <w:strike/>
          <w:color w:val="000080"/>
        </w:rPr>
        <w:t>Business Responsibility</w:t>
      </w:r>
    </w:p>
    <w:p w14:paraId="0E2AC540" w14:textId="7127FC84" w:rsidR="009E6122" w:rsidRPr="000174C8" w:rsidRDefault="009E6122" w:rsidP="00967F79">
      <w:pPr>
        <w:pStyle w:val="ListParagraph"/>
        <w:numPr>
          <w:ilvl w:val="0"/>
          <w:numId w:val="50"/>
        </w:numPr>
      </w:pPr>
      <w:r w:rsidRPr="000174C8">
        <w:t>Business will provide</w:t>
      </w:r>
      <w:r w:rsidR="00B55EEB" w:rsidRPr="000174C8">
        <w:t>/confirm</w:t>
      </w:r>
      <w:r w:rsidRPr="000174C8">
        <w:t xml:space="preserve"> the criteria by which plans/bans will be excluded from the migration suite.</w:t>
      </w:r>
    </w:p>
    <w:p w14:paraId="0BD336CD" w14:textId="10FBC090" w:rsidR="00150D5F" w:rsidRPr="000174C8" w:rsidRDefault="00150D5F" w:rsidP="00967F79">
      <w:pPr>
        <w:pStyle w:val="ListParagraph"/>
        <w:numPr>
          <w:ilvl w:val="0"/>
          <w:numId w:val="50"/>
        </w:numPr>
      </w:pPr>
      <w:r w:rsidRPr="000174C8">
        <w:t>Business will need to assist with queries to assess data quality within EIP</w:t>
      </w:r>
    </w:p>
    <w:p w14:paraId="19DDF042" w14:textId="77777777" w:rsidR="009E6122" w:rsidRDefault="009E6122" w:rsidP="009E6122">
      <w:pPr>
        <w:spacing w:before="0" w:beforeAutospacing="0" w:after="0" w:afterAutospacing="0"/>
        <w:rPr>
          <w:rFonts w:asciiTheme="minorHAnsi" w:hAnsiTheme="minorHAnsi"/>
        </w:rPr>
      </w:pPr>
    </w:p>
    <w:p w14:paraId="45453881" w14:textId="61FA004E" w:rsidR="005F4CCB" w:rsidRDefault="00150D5F" w:rsidP="005F4CCB">
      <w:pPr>
        <w:pStyle w:val="Heading3"/>
      </w:pPr>
      <w:bookmarkStart w:id="113" w:name="_Toc422486931"/>
      <w:r>
        <w:t xml:space="preserve"> </w:t>
      </w:r>
      <w:bookmarkStart w:id="114" w:name="_Toc470824738"/>
      <w:r w:rsidR="005F4CCB">
        <w:t>Extraction</w:t>
      </w:r>
      <w:bookmarkEnd w:id="113"/>
      <w:bookmarkEnd w:id="114"/>
      <w:r w:rsidR="005F4CCB">
        <w:t xml:space="preserve"> </w:t>
      </w:r>
    </w:p>
    <w:p w14:paraId="55722D14" w14:textId="77777777" w:rsidR="00A826C5" w:rsidRPr="00013450" w:rsidRDefault="00A826C5" w:rsidP="00A826C5">
      <w:pPr>
        <w:pStyle w:val="Heading4"/>
        <w:rPr>
          <w:b/>
          <w:color w:val="000080"/>
        </w:rPr>
      </w:pPr>
      <w:r w:rsidRPr="00013450">
        <w:rPr>
          <w:b/>
          <w:color w:val="000080"/>
        </w:rPr>
        <w:t>Current functionality</w:t>
      </w:r>
    </w:p>
    <w:p w14:paraId="1838413E" w14:textId="77777777" w:rsidR="00A826C5" w:rsidRDefault="00A826C5" w:rsidP="00967F79">
      <w:pPr>
        <w:numPr>
          <w:ilvl w:val="0"/>
          <w:numId w:val="45"/>
        </w:numPr>
        <w:spacing w:before="0" w:beforeAutospacing="0" w:after="120" w:afterAutospacing="0"/>
        <w:rPr>
          <w:rFonts w:ascii="Calibri" w:hAnsi="Calibri"/>
          <w:sz w:val="22"/>
          <w:szCs w:val="22"/>
        </w:rPr>
      </w:pPr>
      <w:r>
        <w:rPr>
          <w:rFonts w:ascii="Calibri" w:hAnsi="Calibri"/>
          <w:sz w:val="22"/>
          <w:szCs w:val="22"/>
        </w:rPr>
        <w:t xml:space="preserve">All EIP plan and device level information are in the legacy EIP system. </w:t>
      </w:r>
    </w:p>
    <w:p w14:paraId="5080425C" w14:textId="772D1910" w:rsidR="005F4CCB" w:rsidRPr="00400804" w:rsidRDefault="00A826C5" w:rsidP="00967F79">
      <w:pPr>
        <w:numPr>
          <w:ilvl w:val="0"/>
          <w:numId w:val="45"/>
        </w:numPr>
        <w:spacing w:before="0" w:beforeAutospacing="0" w:after="120" w:afterAutospacing="0"/>
        <w:rPr>
          <w:rFonts w:ascii="Calibri" w:hAnsi="Calibri"/>
          <w:sz w:val="22"/>
          <w:szCs w:val="22"/>
        </w:rPr>
      </w:pPr>
      <w:r>
        <w:rPr>
          <w:rFonts w:ascii="Calibri" w:hAnsi="Calibri"/>
          <w:sz w:val="22"/>
          <w:szCs w:val="22"/>
        </w:rPr>
        <w:t>EIP is not payment aware.</w:t>
      </w:r>
    </w:p>
    <w:p w14:paraId="2151279B" w14:textId="77777777" w:rsidR="005F4CCB" w:rsidRPr="00434761" w:rsidRDefault="005F4CCB" w:rsidP="005F4CCB">
      <w:pPr>
        <w:spacing w:before="0" w:beforeAutospacing="0" w:after="120" w:afterAutospacing="0"/>
        <w:ind w:left="720"/>
        <w:rPr>
          <w:rFonts w:ascii="Calibri" w:hAnsi="Calibri"/>
          <w:sz w:val="22"/>
          <w:szCs w:val="22"/>
        </w:rPr>
      </w:pPr>
    </w:p>
    <w:p w14:paraId="41693AF4" w14:textId="77777777" w:rsidR="005F4CCB" w:rsidRPr="00300C0C" w:rsidRDefault="005F4CCB" w:rsidP="005F4CCB">
      <w:pPr>
        <w:pStyle w:val="Heading4"/>
        <w:rPr>
          <w:b/>
          <w:color w:val="000080"/>
        </w:rPr>
      </w:pPr>
      <w:r w:rsidRPr="00013450">
        <w:rPr>
          <w:b/>
          <w:color w:val="000080"/>
        </w:rPr>
        <w:t>Business needs</w:t>
      </w:r>
    </w:p>
    <w:p w14:paraId="7D076DB7" w14:textId="77777777" w:rsidR="005F4CCB" w:rsidRDefault="005F4CCB" w:rsidP="00967F79">
      <w:pPr>
        <w:pStyle w:val="ListParagraph"/>
        <w:numPr>
          <w:ilvl w:val="1"/>
          <w:numId w:val="51"/>
        </w:numPr>
        <w:spacing w:after="200" w:line="276" w:lineRule="auto"/>
        <w:contextualSpacing/>
      </w:pPr>
      <w:r>
        <w:t>Active non-B2B loans need to be extracted from EIP, transformed, and loaded into OFSLL.</w:t>
      </w:r>
    </w:p>
    <w:p w14:paraId="210905D6" w14:textId="751C8258" w:rsidR="005F4CCB" w:rsidRDefault="005F4CCB" w:rsidP="00967F79">
      <w:pPr>
        <w:pStyle w:val="ListParagraph"/>
        <w:numPr>
          <w:ilvl w:val="1"/>
          <w:numId w:val="51"/>
        </w:numPr>
        <w:spacing w:after="200" w:line="276" w:lineRule="auto"/>
        <w:contextualSpacing/>
      </w:pPr>
      <w:r>
        <w:t xml:space="preserve">If there are </w:t>
      </w:r>
      <w:r w:rsidR="00400804">
        <w:t xml:space="preserve">locked </w:t>
      </w:r>
      <w:r>
        <w:t>loans that fail in the extraction process, those loans will need to be unlocked.</w:t>
      </w:r>
    </w:p>
    <w:p w14:paraId="72319C0F" w14:textId="77777777" w:rsidR="005F4CCB" w:rsidRDefault="005F4CCB" w:rsidP="00967F79">
      <w:pPr>
        <w:pStyle w:val="ListParagraph"/>
        <w:numPr>
          <w:ilvl w:val="1"/>
          <w:numId w:val="51"/>
        </w:numPr>
        <w:spacing w:after="200" w:line="276" w:lineRule="auto"/>
        <w:contextualSpacing/>
      </w:pPr>
      <w:r>
        <w:t>Loans previously excluded will be re-evaluated and re-run thru the migration process at a later date.</w:t>
      </w:r>
    </w:p>
    <w:p w14:paraId="07CB0C58" w14:textId="77777777" w:rsidR="00A826C5" w:rsidRPr="00EC3EDE" w:rsidRDefault="00A826C5" w:rsidP="00A826C5">
      <w:pPr>
        <w:pStyle w:val="Heading4"/>
        <w:rPr>
          <w:b/>
          <w:color w:val="000080"/>
        </w:rPr>
      </w:pPr>
      <w:r>
        <w:rPr>
          <w:b/>
          <w:color w:val="000080"/>
        </w:rPr>
        <w:t>Assumption</w:t>
      </w:r>
    </w:p>
    <w:p w14:paraId="13A54D16" w14:textId="77777777" w:rsidR="00A826C5" w:rsidRDefault="00A826C5" w:rsidP="00967F79">
      <w:pPr>
        <w:pStyle w:val="ListParagraph"/>
        <w:numPr>
          <w:ilvl w:val="0"/>
          <w:numId w:val="54"/>
        </w:numPr>
      </w:pPr>
      <w:r>
        <w:t>There will be no financial transaction history extracted as part of the migration</w:t>
      </w:r>
    </w:p>
    <w:p w14:paraId="478AF28C" w14:textId="2434E124" w:rsidR="00A826C5" w:rsidRDefault="00A826C5" w:rsidP="00967F79">
      <w:pPr>
        <w:pStyle w:val="ListParagraph"/>
        <w:numPr>
          <w:ilvl w:val="0"/>
          <w:numId w:val="54"/>
        </w:numPr>
      </w:pPr>
      <w:r>
        <w:t>Only active plans/devices will be extracted (see Migration Selection Process section)</w:t>
      </w:r>
    </w:p>
    <w:p w14:paraId="49CACA52" w14:textId="77777777" w:rsidR="004F2FA9" w:rsidRDefault="00A826C5" w:rsidP="00967F79">
      <w:pPr>
        <w:pStyle w:val="ListParagraph"/>
        <w:numPr>
          <w:ilvl w:val="0"/>
          <w:numId w:val="54"/>
        </w:numPr>
      </w:pPr>
      <w:r w:rsidRPr="00DE32A9">
        <w:t>EIP will</w:t>
      </w:r>
      <w:r>
        <w:t xml:space="preserve"> not be handling the extraction, transformation, or </w:t>
      </w:r>
      <w:r w:rsidRPr="00DE32A9">
        <w:t>loading processes</w:t>
      </w:r>
      <w:r>
        <w:t>, or any error correction.</w:t>
      </w:r>
    </w:p>
    <w:p w14:paraId="4851CB0E" w14:textId="2DE5CD9B" w:rsidR="004F2FA9" w:rsidRDefault="004F2FA9" w:rsidP="00967F79">
      <w:pPr>
        <w:pStyle w:val="ListParagraph"/>
        <w:numPr>
          <w:ilvl w:val="0"/>
          <w:numId w:val="54"/>
        </w:numPr>
      </w:pPr>
      <w:r w:rsidRPr="00926A37">
        <w:t>EIP</w:t>
      </w:r>
      <w:r w:rsidR="00400804">
        <w:t>/</w:t>
      </w:r>
      <w:del w:id="115" w:author="cbloch@procom-consulting.com" w:date="2017-01-03T14:39:00Z">
        <w:r w:rsidR="00400804" w:rsidDel="00C87DF3">
          <w:delText>EMMT</w:delText>
        </w:r>
      </w:del>
      <w:ins w:id="116" w:author="cbloch@procom-consulting.com" w:date="2017-01-03T14:39:00Z">
        <w:r w:rsidR="00C87DF3">
          <w:t>TMO CONVERSION TEAM</w:t>
        </w:r>
      </w:ins>
      <w:r w:rsidRPr="00926A37">
        <w:t xml:space="preserve"> will not support partial migration. All devices under a plan must migrate at once. </w:t>
      </w:r>
    </w:p>
    <w:p w14:paraId="743CE9ED" w14:textId="640D8428" w:rsidR="005F4CCB" w:rsidRPr="00400804" w:rsidRDefault="00A826C5" w:rsidP="00967F79">
      <w:pPr>
        <w:pStyle w:val="ListParagraph"/>
        <w:numPr>
          <w:ilvl w:val="0"/>
          <w:numId w:val="54"/>
        </w:numPr>
      </w:pPr>
      <w:r w:rsidRPr="00400804">
        <w:t xml:space="preserve">The Data Conversion </w:t>
      </w:r>
      <w:del w:id="117" w:author="cbloch@procom-consulting.com" w:date="2017-01-03T14:39:00Z">
        <w:r w:rsidR="007A015A" w:rsidRPr="00400804" w:rsidDel="00C87DF3">
          <w:delText>EMMT</w:delText>
        </w:r>
      </w:del>
      <w:ins w:id="118" w:author="cbloch@procom-consulting.com" w:date="2017-01-03T14:39:00Z">
        <w:r w:rsidR="00C87DF3">
          <w:t>TMO CONVERSION TEAM</w:t>
        </w:r>
      </w:ins>
      <w:r w:rsidRPr="00400804">
        <w:t xml:space="preserve"> shall </w:t>
      </w:r>
      <w:r w:rsidR="007A015A" w:rsidRPr="00400804">
        <w:t>extract</w:t>
      </w:r>
      <w:r w:rsidRPr="00400804">
        <w:t xml:space="preserve"> EIP data </w:t>
      </w:r>
      <w:r w:rsidR="007A015A" w:rsidRPr="00400804">
        <w:t>for the locked loans identified within the new migration table</w:t>
      </w:r>
      <w:r w:rsidR="00DD26C5" w:rsidRPr="00400804">
        <w:t xml:space="preserve">, </w:t>
      </w:r>
      <w:r w:rsidRPr="00400804">
        <w:t>applying validation</w:t>
      </w:r>
      <w:r w:rsidR="00DD26C5" w:rsidRPr="00400804">
        <w:t xml:space="preserve">, </w:t>
      </w:r>
      <w:r w:rsidRPr="00400804">
        <w:t xml:space="preserve">and post them as events to the digital event framework. </w:t>
      </w:r>
    </w:p>
    <w:p w14:paraId="4E5E629F" w14:textId="77777777" w:rsidR="00DD26C5" w:rsidRPr="00DD26C5" w:rsidRDefault="00DD26C5" w:rsidP="00DD26C5">
      <w:pPr>
        <w:pStyle w:val="ListParagraph"/>
        <w:rPr>
          <w:highlight w:val="yellow"/>
        </w:rPr>
      </w:pPr>
    </w:p>
    <w:p w14:paraId="5FE71A50" w14:textId="77777777" w:rsidR="005F4CCB" w:rsidRDefault="005F4CCB" w:rsidP="005F4CCB">
      <w:pPr>
        <w:pStyle w:val="Heading4"/>
        <w:rPr>
          <w:b/>
          <w:color w:val="000080"/>
        </w:rPr>
      </w:pPr>
      <w:r w:rsidRPr="00013450">
        <w:rPr>
          <w:b/>
          <w:color w:val="000080"/>
        </w:rPr>
        <w:t>EIT design</w:t>
      </w:r>
    </w:p>
    <w:p w14:paraId="206D9CC1" w14:textId="77777777" w:rsidR="00617711" w:rsidRDefault="00FB07E3" w:rsidP="00967F79">
      <w:pPr>
        <w:pStyle w:val="ListParagraph"/>
        <w:numPr>
          <w:ilvl w:val="0"/>
          <w:numId w:val="69"/>
        </w:numPr>
      </w:pPr>
      <w:r w:rsidRPr="00594E02">
        <w:t xml:space="preserve">EIP </w:t>
      </w:r>
      <w:r>
        <w:t>will assist the migration team in validating queries for exclusion/extraction criteria</w:t>
      </w:r>
    </w:p>
    <w:p w14:paraId="06E77693" w14:textId="7593CBFE" w:rsidR="0089061E" w:rsidRDefault="0089061E" w:rsidP="00967F79">
      <w:pPr>
        <w:pStyle w:val="ListParagraph"/>
        <w:numPr>
          <w:ilvl w:val="0"/>
          <w:numId w:val="69"/>
        </w:numPr>
      </w:pPr>
      <w:r>
        <w:t xml:space="preserve">The </w:t>
      </w:r>
      <w:del w:id="119" w:author="cbloch@procom-consulting.com" w:date="2017-01-03T14:39:00Z">
        <w:r w:rsidDel="00C87DF3">
          <w:delText>EMMT</w:delText>
        </w:r>
      </w:del>
      <w:ins w:id="120" w:author="cbloch@procom-consulting.com" w:date="2017-01-03T14:39:00Z">
        <w:r w:rsidR="00C87DF3">
          <w:t>TMO CONVERSION TEAM</w:t>
        </w:r>
      </w:ins>
      <w:r>
        <w:t xml:space="preserve"> will extract the loan data based on the </w:t>
      </w:r>
      <w:r w:rsidR="00400804">
        <w:t xml:space="preserve">loans successfully locked </w:t>
      </w:r>
      <w:r>
        <w:t xml:space="preserve">in the </w:t>
      </w:r>
      <w:r w:rsidR="00400804">
        <w:t xml:space="preserve">EIP </w:t>
      </w:r>
    </w:p>
    <w:p w14:paraId="426CF7CE" w14:textId="0E9E1D9C" w:rsidR="00E563D9" w:rsidRDefault="00E563D9" w:rsidP="00967F79">
      <w:pPr>
        <w:pStyle w:val="ListParagraph"/>
        <w:numPr>
          <w:ilvl w:val="1"/>
          <w:numId w:val="69"/>
        </w:numPr>
      </w:pPr>
      <w:r>
        <w:t>The data to be extracted is captured in the NFS-OFSLL Data Mapping spreadsheet (see Related Documentation for the link)</w:t>
      </w:r>
    </w:p>
    <w:p w14:paraId="13A761B5" w14:textId="4205CAD5" w:rsidR="003E1690" w:rsidRDefault="003E1690" w:rsidP="00967F79">
      <w:pPr>
        <w:pStyle w:val="ListParagraph"/>
        <w:numPr>
          <w:ilvl w:val="0"/>
          <w:numId w:val="69"/>
        </w:numPr>
        <w:spacing w:after="200" w:line="276" w:lineRule="auto"/>
        <w:contextualSpacing/>
      </w:pPr>
      <w:r>
        <w:t xml:space="preserve">The </w:t>
      </w:r>
      <w:del w:id="121" w:author="cbloch@procom-consulting.com" w:date="2017-01-03T14:39:00Z">
        <w:r w:rsidDel="00C87DF3">
          <w:delText>EMMT</w:delText>
        </w:r>
      </w:del>
      <w:ins w:id="122" w:author="cbloch@procom-consulting.com" w:date="2017-01-03T14:39:00Z">
        <w:r w:rsidR="00C87DF3">
          <w:t>TMO CONVERSION TEAM</w:t>
        </w:r>
      </w:ins>
      <w:r w:rsidRPr="00F11292">
        <w:t xml:space="preserve"> will create</w:t>
      </w:r>
      <w:r>
        <w:t xml:space="preserve"> and transform </w:t>
      </w:r>
      <w:r w:rsidRPr="00F11292">
        <w:t>the extract</w:t>
      </w:r>
      <w:r>
        <w:t>s</w:t>
      </w:r>
      <w:r w:rsidRPr="00F11292">
        <w:t xml:space="preserve"> for the migration</w:t>
      </w:r>
      <w:r>
        <w:t xml:space="preserve"> as needed by OFSLL</w:t>
      </w:r>
    </w:p>
    <w:p w14:paraId="69DFFEAB" w14:textId="73431515" w:rsidR="00150D5F" w:rsidRDefault="003E1690" w:rsidP="00967F79">
      <w:pPr>
        <w:pStyle w:val="ListParagraph"/>
        <w:numPr>
          <w:ilvl w:val="0"/>
          <w:numId w:val="69"/>
        </w:numPr>
        <w:spacing w:after="200" w:line="276" w:lineRule="auto"/>
        <w:contextualSpacing/>
      </w:pPr>
      <w:r>
        <w:t>The d</w:t>
      </w:r>
      <w:r w:rsidR="00266EEE">
        <w:t>ata will then be loaded into OFSLL</w:t>
      </w:r>
      <w:r>
        <w:t xml:space="preserve"> by </w:t>
      </w:r>
      <w:del w:id="123" w:author="cbloch@procom-consulting.com" w:date="2017-01-03T14:39:00Z">
        <w:r w:rsidDel="00C87DF3">
          <w:delText>EMMT</w:delText>
        </w:r>
      </w:del>
      <w:ins w:id="124" w:author="cbloch@procom-consulting.com" w:date="2017-01-03T14:39:00Z">
        <w:r w:rsidR="00C87DF3">
          <w:t>TMO CONVERSION TEAM</w:t>
        </w:r>
      </w:ins>
      <w:r>
        <w:t>.</w:t>
      </w:r>
    </w:p>
    <w:p w14:paraId="5E1270FC" w14:textId="77777777" w:rsidR="005F4CCB" w:rsidRDefault="005F4CCB" w:rsidP="005F4CCB">
      <w:pPr>
        <w:pStyle w:val="ListParagraph"/>
        <w:spacing w:after="200" w:line="276" w:lineRule="auto"/>
        <w:ind w:left="702"/>
        <w:contextualSpacing/>
      </w:pPr>
    </w:p>
    <w:p w14:paraId="04855D6D" w14:textId="77777777" w:rsidR="005F4CCB" w:rsidRDefault="005F4CCB" w:rsidP="005F4CCB">
      <w:pPr>
        <w:pStyle w:val="Heading4"/>
        <w:rPr>
          <w:b/>
          <w:color w:val="000080"/>
        </w:rPr>
      </w:pPr>
      <w:r w:rsidRPr="00930677">
        <w:rPr>
          <w:b/>
          <w:color w:val="000080"/>
        </w:rPr>
        <w:t>Desired EIP Functionality</w:t>
      </w:r>
    </w:p>
    <w:p w14:paraId="5C67A7E9" w14:textId="795FB24D" w:rsidR="004F2FA9" w:rsidRDefault="005F4CCB" w:rsidP="00967F79">
      <w:pPr>
        <w:pStyle w:val="ListParagraph"/>
        <w:numPr>
          <w:ilvl w:val="1"/>
          <w:numId w:val="53"/>
        </w:numPr>
        <w:spacing w:after="200" w:line="276" w:lineRule="auto"/>
        <w:contextualSpacing/>
      </w:pPr>
      <w:r>
        <w:t xml:space="preserve">EIP shall </w:t>
      </w:r>
      <w:r w:rsidR="00F8480D">
        <w:t>help validate the</w:t>
      </w:r>
      <w:r w:rsidR="00941E80">
        <w:t xml:space="preserve"> Data Conversion team’s extract queries</w:t>
      </w:r>
    </w:p>
    <w:p w14:paraId="01B0DC08" w14:textId="77777777" w:rsidR="00391C07" w:rsidRDefault="00391C07" w:rsidP="004F2FA9">
      <w:pPr>
        <w:pStyle w:val="ListParagraph"/>
        <w:spacing w:after="200" w:line="276" w:lineRule="auto"/>
        <w:ind w:left="702"/>
        <w:contextualSpacing/>
      </w:pPr>
    </w:p>
    <w:p w14:paraId="3665897E" w14:textId="77777777" w:rsidR="005F4CCB" w:rsidRPr="00B2191F" w:rsidRDefault="005F4CCB" w:rsidP="005F4CCB">
      <w:pPr>
        <w:pStyle w:val="Heading4"/>
        <w:rPr>
          <w:b/>
          <w:color w:val="000080"/>
        </w:rPr>
      </w:pPr>
      <w:r w:rsidRPr="00B2191F">
        <w:rPr>
          <w:b/>
          <w:color w:val="000080"/>
        </w:rPr>
        <w:t>IHAPs Impact</w:t>
      </w:r>
    </w:p>
    <w:p w14:paraId="70587A17" w14:textId="77777777" w:rsidR="005F4CCB" w:rsidRPr="00300C0C" w:rsidRDefault="005F4CCB" w:rsidP="00967F79">
      <w:pPr>
        <w:pStyle w:val="ListParagraph"/>
        <w:numPr>
          <w:ilvl w:val="0"/>
          <w:numId w:val="52"/>
        </w:numPr>
      </w:pPr>
    </w:p>
    <w:p w14:paraId="6E7A74BA" w14:textId="77777777" w:rsidR="005F4CCB" w:rsidRDefault="005F4CCB" w:rsidP="004F2FA9">
      <w:pPr>
        <w:spacing w:before="0" w:beforeAutospacing="0" w:after="120" w:afterAutospacing="0"/>
      </w:pPr>
    </w:p>
    <w:p w14:paraId="6ADD04E5" w14:textId="77777777" w:rsidR="005F4CCB" w:rsidRPr="00013450" w:rsidRDefault="005F4CCB" w:rsidP="005F4CCB">
      <w:pPr>
        <w:pStyle w:val="Heading4"/>
        <w:rPr>
          <w:b/>
          <w:color w:val="000080"/>
        </w:rPr>
      </w:pPr>
      <w:r w:rsidRPr="00013450">
        <w:rPr>
          <w:b/>
          <w:color w:val="000080"/>
        </w:rPr>
        <w:t>Business responsibility</w:t>
      </w:r>
    </w:p>
    <w:p w14:paraId="030DB9F8" w14:textId="77777777" w:rsidR="00150D5F" w:rsidRDefault="00150D5F" w:rsidP="00967F79">
      <w:pPr>
        <w:pStyle w:val="ListParagraph"/>
        <w:numPr>
          <w:ilvl w:val="0"/>
          <w:numId w:val="68"/>
        </w:numPr>
      </w:pPr>
      <w:r>
        <w:t xml:space="preserve">The business will validate the fields required for migration. </w:t>
      </w:r>
    </w:p>
    <w:p w14:paraId="2D95A742" w14:textId="77777777" w:rsidR="00FE492C" w:rsidRPr="002F4515" w:rsidRDefault="00FE492C" w:rsidP="00FE492C">
      <w:pPr>
        <w:pStyle w:val="ListParagraph"/>
      </w:pPr>
    </w:p>
    <w:p w14:paraId="5795D79F" w14:textId="2BA44ED2" w:rsidR="00536492" w:rsidRPr="00041ABA" w:rsidRDefault="00733D0A" w:rsidP="00733D0A">
      <w:pPr>
        <w:pStyle w:val="Heading3"/>
      </w:pPr>
      <w:r w:rsidRPr="00041ABA">
        <w:t xml:space="preserve"> </w:t>
      </w:r>
      <w:bookmarkStart w:id="125" w:name="_Toc470824739"/>
      <w:r w:rsidR="00FE074F">
        <w:t>Lock Loan</w:t>
      </w:r>
      <w:bookmarkEnd w:id="125"/>
      <w:r w:rsidR="00536492" w:rsidRPr="00041ABA">
        <w:t xml:space="preserve"> </w:t>
      </w:r>
    </w:p>
    <w:p w14:paraId="5B5B420F" w14:textId="77777777" w:rsidR="00926A37" w:rsidRDefault="00926A37" w:rsidP="00536492">
      <w:pPr>
        <w:spacing w:before="0" w:beforeAutospacing="0" w:after="120" w:afterAutospacing="0"/>
      </w:pPr>
    </w:p>
    <w:p w14:paraId="2A7DCF59" w14:textId="77777777" w:rsidR="00536492" w:rsidRPr="00EC3EDE" w:rsidRDefault="00536492" w:rsidP="00536492">
      <w:pPr>
        <w:pStyle w:val="Heading4"/>
        <w:rPr>
          <w:b/>
          <w:color w:val="000080"/>
        </w:rPr>
      </w:pPr>
      <w:r w:rsidRPr="00EC3EDE">
        <w:rPr>
          <w:b/>
          <w:color w:val="000080"/>
        </w:rPr>
        <w:t>Current functionality</w:t>
      </w:r>
    </w:p>
    <w:p w14:paraId="0157F9F4" w14:textId="6904787A" w:rsidR="00536492" w:rsidRDefault="00536492" w:rsidP="00967F79">
      <w:pPr>
        <w:pStyle w:val="ListParagraph"/>
        <w:numPr>
          <w:ilvl w:val="0"/>
          <w:numId w:val="72"/>
        </w:numPr>
        <w:spacing w:after="120"/>
        <w:contextualSpacing/>
      </w:pPr>
      <w:r>
        <w:t xml:space="preserve">Current legacy EIP system interacts with Samson, middleware, and </w:t>
      </w:r>
      <w:r w:rsidR="004711FB">
        <w:t>front end and backend</w:t>
      </w:r>
      <w:r>
        <w:t xml:space="preserve"> applications.</w:t>
      </w:r>
    </w:p>
    <w:p w14:paraId="4B8B66C3" w14:textId="77777777" w:rsidR="00791D1A" w:rsidRDefault="00791D1A" w:rsidP="00791D1A">
      <w:pPr>
        <w:pStyle w:val="ListParagraph"/>
        <w:spacing w:after="120"/>
        <w:contextualSpacing/>
      </w:pPr>
    </w:p>
    <w:p w14:paraId="271CA8DC" w14:textId="77777777" w:rsidR="00536492" w:rsidRPr="002232C1" w:rsidRDefault="00536492" w:rsidP="00536492">
      <w:pPr>
        <w:pStyle w:val="Heading4"/>
        <w:rPr>
          <w:b/>
          <w:color w:val="000080"/>
        </w:rPr>
      </w:pPr>
      <w:r>
        <w:rPr>
          <w:b/>
          <w:color w:val="000080"/>
        </w:rPr>
        <w:t>Business Needs</w:t>
      </w:r>
    </w:p>
    <w:p w14:paraId="7191D318" w14:textId="06EC7BC5" w:rsidR="003424F8" w:rsidRDefault="003424F8" w:rsidP="00967F79">
      <w:pPr>
        <w:pStyle w:val="ListParagraph"/>
        <w:numPr>
          <w:ilvl w:val="0"/>
          <w:numId w:val="73"/>
        </w:numPr>
        <w:spacing w:after="120"/>
        <w:contextualSpacing/>
      </w:pPr>
      <w:r>
        <w:t>Non-B2B loans in EIP need to be migrated to</w:t>
      </w:r>
      <w:r w:rsidRPr="003424F8">
        <w:t xml:space="preserve"> </w:t>
      </w:r>
      <w:r>
        <w:t>the new OFSLL system</w:t>
      </w:r>
    </w:p>
    <w:p w14:paraId="641EC6FE" w14:textId="42C7E2FB" w:rsidR="009231E3" w:rsidRDefault="00820202" w:rsidP="00967F79">
      <w:pPr>
        <w:pStyle w:val="ListParagraph"/>
        <w:numPr>
          <w:ilvl w:val="0"/>
          <w:numId w:val="73"/>
        </w:numPr>
        <w:spacing w:after="120"/>
        <w:contextualSpacing/>
      </w:pPr>
      <w:r>
        <w:t>In s</w:t>
      </w:r>
      <w:r w:rsidR="00536492">
        <w:t xml:space="preserve">upport </w:t>
      </w:r>
      <w:r>
        <w:t xml:space="preserve">of </w:t>
      </w:r>
      <w:r w:rsidR="00536492">
        <w:t xml:space="preserve">migration of </w:t>
      </w:r>
      <w:r>
        <w:t xml:space="preserve">EIP </w:t>
      </w:r>
      <w:r w:rsidR="00914447">
        <w:t xml:space="preserve">loan </w:t>
      </w:r>
      <w:r w:rsidR="003424F8">
        <w:t xml:space="preserve">data to </w:t>
      </w:r>
      <w:r w:rsidR="00914447">
        <w:t>OFSLL</w:t>
      </w:r>
      <w:r>
        <w:t xml:space="preserve">, </w:t>
      </w:r>
      <w:r w:rsidR="009231E3">
        <w:t>l</w:t>
      </w:r>
      <w:r w:rsidR="00914447">
        <w:t>oan</w:t>
      </w:r>
      <w:r w:rsidR="000174C8">
        <w:t>s</w:t>
      </w:r>
      <w:r>
        <w:t xml:space="preserve"> </w:t>
      </w:r>
      <w:r w:rsidR="009231E3">
        <w:t>will be locked preventing any changes during migration</w:t>
      </w:r>
    </w:p>
    <w:p w14:paraId="1186C1A3" w14:textId="2E50B37E" w:rsidR="00536492" w:rsidRDefault="009231E3" w:rsidP="00967F79">
      <w:pPr>
        <w:pStyle w:val="ListParagraph"/>
        <w:numPr>
          <w:ilvl w:val="1"/>
          <w:numId w:val="73"/>
        </w:numPr>
        <w:spacing w:after="120"/>
        <w:contextualSpacing/>
      </w:pPr>
      <w:r>
        <w:t>Migrating loans will</w:t>
      </w:r>
      <w:r w:rsidR="00820202">
        <w:t xml:space="preserve"> be set to a</w:t>
      </w:r>
      <w:r w:rsidR="00536492">
        <w:t xml:space="preserve"> read only state.</w:t>
      </w:r>
    </w:p>
    <w:p w14:paraId="07ACF7E8" w14:textId="77777777" w:rsidR="00AA689F" w:rsidRDefault="00AA689F" w:rsidP="003424F8">
      <w:pPr>
        <w:pStyle w:val="ListParagraph"/>
        <w:spacing w:after="120"/>
        <w:contextualSpacing/>
      </w:pPr>
    </w:p>
    <w:p w14:paraId="0EA0224E" w14:textId="77777777" w:rsidR="00820202" w:rsidRDefault="00820202" w:rsidP="00820202">
      <w:pPr>
        <w:pStyle w:val="ListParagraph"/>
        <w:spacing w:after="120"/>
        <w:contextualSpacing/>
      </w:pPr>
    </w:p>
    <w:p w14:paraId="33E7B5F7" w14:textId="3F73DA86" w:rsidR="00791D1A" w:rsidRPr="00041ABA" w:rsidRDefault="00791D1A" w:rsidP="00791D1A">
      <w:pPr>
        <w:pStyle w:val="Heading4"/>
        <w:rPr>
          <w:b/>
          <w:color w:val="000080"/>
        </w:rPr>
      </w:pPr>
      <w:r w:rsidRPr="00041ABA">
        <w:rPr>
          <w:b/>
          <w:color w:val="000080"/>
        </w:rPr>
        <w:t>Assumption</w:t>
      </w:r>
    </w:p>
    <w:p w14:paraId="79BF54A7" w14:textId="7FA156DF" w:rsidR="00536492" w:rsidRDefault="00791D1A" w:rsidP="00967F79">
      <w:pPr>
        <w:pStyle w:val="ListParagraph"/>
        <w:numPr>
          <w:ilvl w:val="0"/>
          <w:numId w:val="74"/>
        </w:numPr>
      </w:pPr>
      <w:r>
        <w:t>EIP will not be blocking accounts from performin</w:t>
      </w:r>
      <w:r w:rsidR="00420F41">
        <w:t>g activities prior to migration. Ex. EIP will not restrict customer from making balance payments</w:t>
      </w:r>
      <w:r w:rsidR="005B2551">
        <w:t xml:space="preserve"> prior to the migration</w:t>
      </w:r>
      <w:r w:rsidR="00D030BF">
        <w:t>,</w:t>
      </w:r>
      <w:r w:rsidR="004711FB">
        <w:t xml:space="preserve"> filters will be applied</w:t>
      </w:r>
      <w:r w:rsidR="00420F41">
        <w:t xml:space="preserve"> </w:t>
      </w:r>
      <w:r w:rsidR="004711FB">
        <w:t>as</w:t>
      </w:r>
      <w:r w:rsidR="00420F41">
        <w:t xml:space="preserve"> part of the selection criteria.</w:t>
      </w:r>
    </w:p>
    <w:p w14:paraId="6B9D8A1A" w14:textId="6B8EB3A0" w:rsidR="00C82636" w:rsidRDefault="003C2643" w:rsidP="00967F79">
      <w:pPr>
        <w:pStyle w:val="ListParagraph"/>
        <w:numPr>
          <w:ilvl w:val="0"/>
          <w:numId w:val="74"/>
        </w:numPr>
      </w:pPr>
      <w:r w:rsidRPr="003C2643">
        <w:t xml:space="preserve">During the migration release window, </w:t>
      </w:r>
      <w:r w:rsidR="00C82636" w:rsidRPr="003C2643">
        <w:t xml:space="preserve">App Support will prevent any </w:t>
      </w:r>
      <w:r w:rsidR="004711FB">
        <w:t xml:space="preserve">migration impacting </w:t>
      </w:r>
      <w:r w:rsidR="00C82636" w:rsidRPr="003C2643">
        <w:t xml:space="preserve">batch jobs from running </w:t>
      </w:r>
    </w:p>
    <w:p w14:paraId="6A5BF181" w14:textId="6F8CC04F" w:rsidR="00B72710" w:rsidRDefault="00B72710" w:rsidP="00967F79">
      <w:pPr>
        <w:pStyle w:val="ListParagraph"/>
        <w:numPr>
          <w:ilvl w:val="0"/>
          <w:numId w:val="74"/>
        </w:numPr>
      </w:pPr>
      <w:del w:id="126" w:author="cbloch@procom-consulting.com" w:date="2017-01-03T14:39:00Z">
        <w:r w:rsidDel="00C87DF3">
          <w:delText>EMMT</w:delText>
        </w:r>
      </w:del>
      <w:ins w:id="127" w:author="cbloch@procom-consulting.com" w:date="2017-01-03T14:39:00Z">
        <w:r w:rsidR="00C87DF3">
          <w:t>TMO CONVERSION TEAM</w:t>
        </w:r>
      </w:ins>
      <w:r>
        <w:t xml:space="preserve"> will be running selection/prioritization criteria against EIP replication hub</w:t>
      </w:r>
    </w:p>
    <w:p w14:paraId="3C401BE8" w14:textId="05BA964E" w:rsidR="00B72710" w:rsidRDefault="000663F0" w:rsidP="00967F79">
      <w:pPr>
        <w:pStyle w:val="ListParagraph"/>
        <w:numPr>
          <w:ilvl w:val="0"/>
          <w:numId w:val="74"/>
        </w:numPr>
      </w:pPr>
      <w:del w:id="128" w:author="cbloch@procom-consulting.com" w:date="2017-01-03T14:39:00Z">
        <w:r w:rsidDel="00C87DF3">
          <w:delText>EMMT</w:delText>
        </w:r>
      </w:del>
      <w:ins w:id="129" w:author="cbloch@procom-consulting.com" w:date="2017-01-03T14:39:00Z">
        <w:r w:rsidR="00C87DF3">
          <w:t>TMO CONVERSION TEAM</w:t>
        </w:r>
      </w:ins>
      <w:r>
        <w:t xml:space="preserve"> will have </w:t>
      </w:r>
      <w:r w:rsidRPr="00041ABA">
        <w:t>read</w:t>
      </w:r>
      <w:r>
        <w:t xml:space="preserve"> </w:t>
      </w:r>
      <w:r w:rsidR="00B72710">
        <w:t>access to the EIP NFS Migration tracking table</w:t>
      </w:r>
    </w:p>
    <w:p w14:paraId="790B9AD9" w14:textId="6224EEB3" w:rsidR="00377389" w:rsidRDefault="00377389" w:rsidP="00967F79">
      <w:pPr>
        <w:pStyle w:val="ListParagraph"/>
        <w:numPr>
          <w:ilvl w:val="0"/>
          <w:numId w:val="74"/>
        </w:numPr>
      </w:pPr>
      <w:del w:id="130" w:author="cbloch@procom-consulting.com" w:date="2017-01-03T14:39:00Z">
        <w:r w:rsidDel="00C87DF3">
          <w:delText>EMMT</w:delText>
        </w:r>
      </w:del>
      <w:ins w:id="131" w:author="cbloch@procom-consulting.com" w:date="2017-01-03T14:39:00Z">
        <w:r w:rsidR="00C87DF3">
          <w:t>TMO CONVERSION TEAM</w:t>
        </w:r>
      </w:ins>
      <w:r>
        <w:t xml:space="preserve"> will ensure that all active loans under an installment plan are part of the same migration window, EIP will not be performing any validation</w:t>
      </w:r>
    </w:p>
    <w:p w14:paraId="53D9B2A6" w14:textId="66963996" w:rsidR="00B72710" w:rsidRDefault="009D5F5F" w:rsidP="00967F79">
      <w:pPr>
        <w:pStyle w:val="ListParagraph"/>
        <w:numPr>
          <w:ilvl w:val="0"/>
          <w:numId w:val="74"/>
        </w:numPr>
      </w:pPr>
      <w:r>
        <w:t>Leases and non-B2B loans, and other excluded loans will not be impacted by the migration.</w:t>
      </w:r>
    </w:p>
    <w:p w14:paraId="2E28B628" w14:textId="4306A607" w:rsidR="000174C8" w:rsidRDefault="000174C8" w:rsidP="00967F79">
      <w:pPr>
        <w:pStyle w:val="ListParagraph"/>
        <w:numPr>
          <w:ilvl w:val="0"/>
          <w:numId w:val="74"/>
        </w:numPr>
      </w:pPr>
      <w:r>
        <w:t>Loan</w:t>
      </w:r>
      <w:r w:rsidR="00602018">
        <w:t>s and leases that aren’t part of the migration won’t be impacted by the migration</w:t>
      </w:r>
    </w:p>
    <w:p w14:paraId="5493BCDF" w14:textId="3DE623FE" w:rsidR="005627A0" w:rsidRDefault="00274BC7" w:rsidP="00967F79">
      <w:pPr>
        <w:pStyle w:val="ListParagraph"/>
        <w:numPr>
          <w:ilvl w:val="0"/>
          <w:numId w:val="74"/>
        </w:numPr>
      </w:pPr>
      <w:r>
        <w:t xml:space="preserve">EIP won’t need to perform any pre-validations prior to locking the loan, assumption is that </w:t>
      </w:r>
      <w:del w:id="132" w:author="cbloch@procom-consulting.com" w:date="2017-01-03T14:39:00Z">
        <w:r w:rsidDel="00C87DF3">
          <w:delText>EMMT</w:delText>
        </w:r>
      </w:del>
      <w:ins w:id="133" w:author="cbloch@procom-consulting.com" w:date="2017-01-03T14:39:00Z">
        <w:r w:rsidR="00C87DF3">
          <w:t>TMO CONVERSION TEAM</w:t>
        </w:r>
      </w:ins>
      <w:r>
        <w:t xml:space="preserve"> is handling the selection criteria</w:t>
      </w:r>
      <w:r w:rsidR="00041ABA">
        <w:t>, however, it will verify the equipment status is active prior to locking the loan.</w:t>
      </w:r>
    </w:p>
    <w:p w14:paraId="78382E75" w14:textId="0ADF5A79" w:rsidR="00132F1D" w:rsidRPr="003C2643" w:rsidRDefault="00132F1D" w:rsidP="00967F79">
      <w:pPr>
        <w:pStyle w:val="ListParagraph"/>
        <w:numPr>
          <w:ilvl w:val="0"/>
          <w:numId w:val="74"/>
        </w:numPr>
      </w:pPr>
      <w:r>
        <w:lastRenderedPageBreak/>
        <w:t>Conversion team will update the data grid upon loans in EIP being successfully locked.</w:t>
      </w:r>
    </w:p>
    <w:p w14:paraId="103C0A4D" w14:textId="77777777" w:rsidR="00791D1A" w:rsidRDefault="00791D1A" w:rsidP="00791D1A">
      <w:pPr>
        <w:pStyle w:val="ListParagraph"/>
      </w:pPr>
    </w:p>
    <w:p w14:paraId="799BBBE6" w14:textId="406EA28D" w:rsidR="00B2710F" w:rsidRPr="00AA689F" w:rsidRDefault="00536492" w:rsidP="00AA689F">
      <w:pPr>
        <w:pStyle w:val="Heading4"/>
        <w:rPr>
          <w:b/>
          <w:color w:val="000080"/>
        </w:rPr>
      </w:pPr>
      <w:r w:rsidRPr="002232C1">
        <w:rPr>
          <w:b/>
          <w:color w:val="000080"/>
        </w:rPr>
        <w:t>EIT design</w:t>
      </w:r>
    </w:p>
    <w:p w14:paraId="4B47A2D6" w14:textId="2C3CA8E9" w:rsidR="005B2551" w:rsidRDefault="00AA689F" w:rsidP="00967F79">
      <w:pPr>
        <w:pStyle w:val="ListParagraph"/>
        <w:numPr>
          <w:ilvl w:val="0"/>
          <w:numId w:val="75"/>
        </w:numPr>
        <w:spacing w:after="200" w:line="276" w:lineRule="auto"/>
        <w:contextualSpacing/>
      </w:pPr>
      <w:r>
        <w:t xml:space="preserve">The </w:t>
      </w:r>
      <w:r w:rsidR="002C0F4C">
        <w:t>conversion</w:t>
      </w:r>
      <w:r>
        <w:t xml:space="preserve"> team will </w:t>
      </w:r>
      <w:r w:rsidR="005B2551">
        <w:t>run the selection criteria</w:t>
      </w:r>
      <w:r w:rsidR="002C0F4C">
        <w:t xml:space="preserve"> when extracting data from EIP</w:t>
      </w:r>
      <w:r w:rsidR="000174C8">
        <w:t xml:space="preserve"> </w:t>
      </w:r>
    </w:p>
    <w:p w14:paraId="093C400A" w14:textId="73CA1D80" w:rsidR="002C0F4C" w:rsidRDefault="002C0F4C" w:rsidP="00967F79">
      <w:pPr>
        <w:pStyle w:val="ListParagraph"/>
        <w:numPr>
          <w:ilvl w:val="1"/>
          <w:numId w:val="75"/>
        </w:numPr>
        <w:spacing w:after="200" w:line="276" w:lineRule="auto"/>
        <w:contextualSpacing/>
      </w:pPr>
      <w:r>
        <w:t>Additional fields will b</w:t>
      </w:r>
      <w:r w:rsidR="00D030BF">
        <w:t>e gathered from other source syste</w:t>
      </w:r>
      <w:r>
        <w:t xml:space="preserve">m </w:t>
      </w:r>
    </w:p>
    <w:p w14:paraId="68234DDC" w14:textId="698BB955" w:rsidR="0009287B" w:rsidRDefault="005B2551" w:rsidP="00967F79">
      <w:pPr>
        <w:pStyle w:val="ListParagraph"/>
        <w:numPr>
          <w:ilvl w:val="0"/>
          <w:numId w:val="75"/>
        </w:numPr>
        <w:spacing w:after="200" w:line="276" w:lineRule="auto"/>
        <w:contextualSpacing/>
      </w:pPr>
      <w:r>
        <w:t xml:space="preserve">The conversion team </w:t>
      </w:r>
      <w:r w:rsidRPr="000801EC">
        <w:t xml:space="preserve">will </w:t>
      </w:r>
      <w:r w:rsidR="00E03CA6">
        <w:t xml:space="preserve">provide the </w:t>
      </w:r>
      <w:r w:rsidR="008D3C72">
        <w:t xml:space="preserve">selection of </w:t>
      </w:r>
      <w:r w:rsidR="00E03CA6">
        <w:t>loans to be locked in preparation of the migration</w:t>
      </w:r>
    </w:p>
    <w:p w14:paraId="70089119" w14:textId="40FF8E61" w:rsidR="00E86C12" w:rsidRDefault="00E73CD7" w:rsidP="00967F79">
      <w:pPr>
        <w:pStyle w:val="ListParagraph"/>
        <w:numPr>
          <w:ilvl w:val="0"/>
          <w:numId w:val="75"/>
        </w:numPr>
        <w:spacing w:after="200" w:line="276" w:lineRule="auto"/>
        <w:contextualSpacing/>
      </w:pPr>
      <w:del w:id="134" w:author="cbloch@procom-consulting.com" w:date="2017-01-03T14:39:00Z">
        <w:r w:rsidDel="00C87DF3">
          <w:delText>EMMT</w:delText>
        </w:r>
      </w:del>
      <w:ins w:id="135" w:author="cbloch@procom-consulting.com" w:date="2017-01-03T14:39:00Z">
        <w:r w:rsidR="00C87DF3">
          <w:t>TMO CONVERSION TEAM</w:t>
        </w:r>
      </w:ins>
      <w:r>
        <w:t xml:space="preserve"> </w:t>
      </w:r>
      <w:r w:rsidR="00E86C12">
        <w:t>will monitor the EIP migration table to verify the processing of the locked loans</w:t>
      </w:r>
    </w:p>
    <w:p w14:paraId="0A30E95C" w14:textId="2706078A" w:rsidR="00E73CD7" w:rsidRDefault="00E86C12" w:rsidP="00967F79">
      <w:pPr>
        <w:pStyle w:val="ListParagraph"/>
        <w:numPr>
          <w:ilvl w:val="1"/>
          <w:numId w:val="75"/>
        </w:numPr>
        <w:spacing w:after="200" w:line="276" w:lineRule="auto"/>
        <w:contextualSpacing/>
      </w:pPr>
      <w:r>
        <w:t xml:space="preserve">Upon process completion, </w:t>
      </w:r>
      <w:del w:id="136" w:author="cbloch@procom-consulting.com" w:date="2017-01-03T14:39:00Z">
        <w:r w:rsidDel="00C87DF3">
          <w:delText>EMMT</w:delText>
        </w:r>
      </w:del>
      <w:ins w:id="137" w:author="cbloch@procom-consulting.com" w:date="2017-01-03T14:39:00Z">
        <w:r w:rsidR="00C87DF3">
          <w:t>TMO CONVERSION TEAM</w:t>
        </w:r>
      </w:ins>
      <w:r>
        <w:t xml:space="preserve"> will</w:t>
      </w:r>
      <w:r w:rsidR="00E73CD7">
        <w:t xml:space="preserve"> update the data grid with the proper migration status</w:t>
      </w:r>
    </w:p>
    <w:p w14:paraId="2D6EE1D7" w14:textId="4F6FD736" w:rsidR="0009287B" w:rsidRDefault="0009287B" w:rsidP="00967F79">
      <w:pPr>
        <w:pStyle w:val="ListParagraph"/>
        <w:numPr>
          <w:ilvl w:val="0"/>
          <w:numId w:val="75"/>
        </w:numPr>
        <w:spacing w:after="200" w:line="276" w:lineRule="auto"/>
        <w:contextualSpacing/>
      </w:pPr>
      <w:r>
        <w:t xml:space="preserve">EIP shall prevent any </w:t>
      </w:r>
      <w:r w:rsidR="008D3C72">
        <w:t>loan</w:t>
      </w:r>
      <w:r w:rsidR="00F027BB">
        <w:t xml:space="preserve"> updates for plans associated to </w:t>
      </w:r>
      <w:r w:rsidR="009A7DA3">
        <w:t>the migration</w:t>
      </w:r>
      <w:r>
        <w:t xml:space="preserve"> </w:t>
      </w:r>
    </w:p>
    <w:p w14:paraId="075BCF10" w14:textId="1EBFAEFC" w:rsidR="0009287B" w:rsidRDefault="009A7DA3" w:rsidP="00967F79">
      <w:pPr>
        <w:pStyle w:val="ListParagraph"/>
        <w:numPr>
          <w:ilvl w:val="0"/>
          <w:numId w:val="75"/>
        </w:numPr>
        <w:spacing w:after="120" w:line="276" w:lineRule="auto"/>
        <w:contextualSpacing/>
      </w:pPr>
      <w:r>
        <w:t>Locked p</w:t>
      </w:r>
      <w:r w:rsidR="00FD6E09">
        <w:t>lans will only be in read-only mode.</w:t>
      </w:r>
      <w:r w:rsidR="00FD6E09" w:rsidRPr="00FD6E09">
        <w:t xml:space="preserve"> </w:t>
      </w:r>
    </w:p>
    <w:p w14:paraId="76DB4E44" w14:textId="77777777" w:rsidR="00536492" w:rsidRDefault="00536492" w:rsidP="00536492">
      <w:pPr>
        <w:pStyle w:val="ListParagraph"/>
        <w:spacing w:after="120"/>
        <w:contextualSpacing/>
      </w:pPr>
    </w:p>
    <w:p w14:paraId="12DFBBFD" w14:textId="77777777" w:rsidR="00AA689F" w:rsidRDefault="00AA689F" w:rsidP="00536492">
      <w:pPr>
        <w:pStyle w:val="ListParagraph"/>
        <w:spacing w:after="120"/>
        <w:contextualSpacing/>
      </w:pPr>
    </w:p>
    <w:p w14:paraId="411EE5EB" w14:textId="72778522" w:rsidR="009A7DA3" w:rsidRPr="008D3C72" w:rsidRDefault="00536492" w:rsidP="009A7DA3">
      <w:pPr>
        <w:pStyle w:val="Heading4"/>
        <w:rPr>
          <w:b/>
          <w:color w:val="000080"/>
        </w:rPr>
      </w:pPr>
      <w:r w:rsidRPr="0093708B">
        <w:rPr>
          <w:b/>
          <w:color w:val="000080"/>
        </w:rPr>
        <w:t>Desired EIP Functionality</w:t>
      </w:r>
    </w:p>
    <w:p w14:paraId="7510EFDA" w14:textId="2D5C0CFB" w:rsidR="008D3C72" w:rsidRPr="000663F0" w:rsidRDefault="000663F0" w:rsidP="00967F79">
      <w:pPr>
        <w:pStyle w:val="ListParagraph"/>
        <w:numPr>
          <w:ilvl w:val="0"/>
          <w:numId w:val="76"/>
        </w:numPr>
        <w:spacing w:after="200" w:line="276" w:lineRule="auto"/>
        <w:contextualSpacing/>
      </w:pPr>
      <w:del w:id="138" w:author="cbloch@procom-consulting.com" w:date="2017-01-03T14:39:00Z">
        <w:r w:rsidRPr="000663F0" w:rsidDel="00C87DF3">
          <w:delText>EMMT</w:delText>
        </w:r>
      </w:del>
      <w:ins w:id="139" w:author="cbloch@procom-consulting.com" w:date="2017-01-03T14:39:00Z">
        <w:r w:rsidR="00C87DF3">
          <w:t>TMO CONVERSION TEAM</w:t>
        </w:r>
      </w:ins>
      <w:r w:rsidRPr="000663F0">
        <w:t xml:space="preserve"> shall </w:t>
      </w:r>
      <w:r w:rsidR="000333A9">
        <w:t xml:space="preserve">insert bulk events to </w:t>
      </w:r>
      <w:r w:rsidRPr="000663F0">
        <w:t xml:space="preserve">EIP </w:t>
      </w:r>
      <w:r w:rsidR="00A16545">
        <w:t>the loans to be locked through the</w:t>
      </w:r>
      <w:r w:rsidR="00377389">
        <w:t xml:space="preserve"> Tibco EMS queue.</w:t>
      </w:r>
    </w:p>
    <w:p w14:paraId="6883AD60" w14:textId="08DF0351" w:rsidR="009A7DA3" w:rsidRDefault="008D3C72" w:rsidP="00967F79">
      <w:pPr>
        <w:pStyle w:val="ListParagraph"/>
        <w:numPr>
          <w:ilvl w:val="0"/>
          <w:numId w:val="76"/>
        </w:numPr>
        <w:spacing w:after="200" w:line="276" w:lineRule="auto"/>
        <w:contextualSpacing/>
      </w:pPr>
      <w:r>
        <w:t xml:space="preserve">EIP’s automated process will check for the </w:t>
      </w:r>
      <w:r w:rsidR="000663F0">
        <w:t xml:space="preserve">loan status </w:t>
      </w:r>
      <w:r>
        <w:t>updates</w:t>
      </w:r>
      <w:r w:rsidR="000663F0">
        <w:t xml:space="preserve"> to be processed</w:t>
      </w:r>
    </w:p>
    <w:p w14:paraId="1FD62DDE" w14:textId="3BFBB166" w:rsidR="0052737F" w:rsidRDefault="00D45A04" w:rsidP="00967F79">
      <w:pPr>
        <w:pStyle w:val="ListParagraph"/>
        <w:numPr>
          <w:ilvl w:val="0"/>
          <w:numId w:val="76"/>
        </w:numPr>
        <w:spacing w:after="200" w:line="276" w:lineRule="auto"/>
        <w:contextualSpacing/>
      </w:pPr>
      <w:r>
        <w:t xml:space="preserve">Upon </w:t>
      </w:r>
      <w:r w:rsidR="000663F0">
        <w:t>receiving</w:t>
      </w:r>
      <w:r>
        <w:t xml:space="preserve"> the request to Lock a loan, EIP shall:</w:t>
      </w:r>
    </w:p>
    <w:p w14:paraId="4F8C7F8D" w14:textId="3181ACA1" w:rsidR="00CC14C1" w:rsidRDefault="0052737F" w:rsidP="00967F79">
      <w:pPr>
        <w:pStyle w:val="ListParagraph"/>
        <w:numPr>
          <w:ilvl w:val="1"/>
          <w:numId w:val="76"/>
        </w:numPr>
        <w:spacing w:after="200" w:line="276" w:lineRule="auto"/>
        <w:contextualSpacing/>
      </w:pPr>
      <w:r>
        <w:t>S</w:t>
      </w:r>
      <w:r w:rsidR="009A7DA3">
        <w:t xml:space="preserve">et all affected </w:t>
      </w:r>
      <w:r w:rsidR="000663F0">
        <w:t xml:space="preserve">active </w:t>
      </w:r>
      <w:r w:rsidR="00C113DD">
        <w:t xml:space="preserve">loan </w:t>
      </w:r>
      <w:r w:rsidR="009A7DA3">
        <w:t>status</w:t>
      </w:r>
      <w:r w:rsidR="00C113DD">
        <w:t>es to</w:t>
      </w:r>
      <w:r w:rsidR="009A7DA3">
        <w:t xml:space="preserve"> </w:t>
      </w:r>
      <w:r w:rsidR="00C113DD">
        <w:t>‘</w:t>
      </w:r>
      <w:r w:rsidR="009A7DA3">
        <w:t>Locked-Migrating</w:t>
      </w:r>
      <w:r w:rsidR="00C113DD">
        <w:t>’</w:t>
      </w:r>
      <w:r w:rsidR="009A7DA3">
        <w:t>.</w:t>
      </w:r>
    </w:p>
    <w:p w14:paraId="1F92CB54" w14:textId="0708783B" w:rsidR="00251522" w:rsidRDefault="00251522" w:rsidP="00967F79">
      <w:pPr>
        <w:pStyle w:val="ListParagraph"/>
        <w:numPr>
          <w:ilvl w:val="2"/>
          <w:numId w:val="76"/>
        </w:numPr>
        <w:spacing w:after="200" w:line="276" w:lineRule="auto"/>
        <w:contextualSpacing/>
      </w:pPr>
      <w:r>
        <w:t xml:space="preserve">EIP will be only locking those loans where </w:t>
      </w:r>
    </w:p>
    <w:p w14:paraId="5F968750" w14:textId="5D8F0744" w:rsidR="00251522" w:rsidRDefault="00251522" w:rsidP="00967F79">
      <w:pPr>
        <w:pStyle w:val="ListParagraph"/>
        <w:numPr>
          <w:ilvl w:val="3"/>
          <w:numId w:val="76"/>
        </w:numPr>
        <w:spacing w:after="200" w:line="276" w:lineRule="auto"/>
        <w:contextualSpacing/>
      </w:pPr>
      <w:r>
        <w:t>finance type = LOAN or POIP</w:t>
      </w:r>
    </w:p>
    <w:p w14:paraId="5316ACEB" w14:textId="3A1A167C" w:rsidR="00251522" w:rsidRDefault="00251522" w:rsidP="00967F79">
      <w:pPr>
        <w:pStyle w:val="ListParagraph"/>
        <w:numPr>
          <w:ilvl w:val="3"/>
          <w:numId w:val="76"/>
        </w:numPr>
        <w:spacing w:after="200" w:line="276" w:lineRule="auto"/>
        <w:contextualSpacing/>
      </w:pPr>
      <w:r>
        <w:t xml:space="preserve">statuses are: Active, </w:t>
      </w:r>
      <w:r w:rsidRPr="00251522">
        <w:t xml:space="preserve">Active-Shipped, Active-Additional-Payment-Applied, </w:t>
      </w:r>
      <w:r>
        <w:t xml:space="preserve">or </w:t>
      </w:r>
      <w:r w:rsidRPr="00251522">
        <w:t>Active-Shipped-Additional-Payment-Applied</w:t>
      </w:r>
    </w:p>
    <w:p w14:paraId="3903212E" w14:textId="4673C3E9" w:rsidR="007267F4" w:rsidRDefault="00625286" w:rsidP="00967F79">
      <w:pPr>
        <w:pStyle w:val="ListParagraph"/>
        <w:numPr>
          <w:ilvl w:val="1"/>
          <w:numId w:val="76"/>
        </w:numPr>
        <w:spacing w:after="200" w:line="276" w:lineRule="auto"/>
        <w:contextualSpacing/>
      </w:pPr>
      <w:r>
        <w:t>Prevent transactions from updating</w:t>
      </w:r>
      <w:r w:rsidR="009A7DA3" w:rsidRPr="00926A37">
        <w:t xml:space="preserve"> these EIP plans with device</w:t>
      </w:r>
      <w:r w:rsidR="000663F0">
        <w:t>s which are in “Locked-Migrating</w:t>
      </w:r>
      <w:r w:rsidR="009A7DA3" w:rsidRPr="00926A37">
        <w:t xml:space="preserve">” status. </w:t>
      </w:r>
    </w:p>
    <w:p w14:paraId="51337FEE" w14:textId="769F01B8" w:rsidR="00901E43" w:rsidRDefault="00B2710F" w:rsidP="00967F79">
      <w:pPr>
        <w:pStyle w:val="ListParagraph"/>
        <w:numPr>
          <w:ilvl w:val="0"/>
          <w:numId w:val="76"/>
        </w:numPr>
        <w:spacing w:after="200" w:line="276" w:lineRule="auto"/>
        <w:contextualSpacing/>
      </w:pPr>
      <w:commentRangeStart w:id="140"/>
      <w:r>
        <w:t xml:space="preserve">EIP shall create a </w:t>
      </w:r>
      <w:r w:rsidR="007267F4">
        <w:t>process</w:t>
      </w:r>
      <w:r>
        <w:t xml:space="preserve"> to </w:t>
      </w:r>
      <w:r w:rsidR="00895691">
        <w:t>update of the equipment statuses to lock the loans for migration.</w:t>
      </w:r>
      <w:r w:rsidR="00901E43">
        <w:t xml:space="preserve"> EIP shall track the migration status processing within a new </w:t>
      </w:r>
      <w:r w:rsidR="00597369">
        <w:t xml:space="preserve">migration </w:t>
      </w:r>
      <w:r w:rsidR="00901E43">
        <w:t>table</w:t>
      </w:r>
    </w:p>
    <w:p w14:paraId="18F8DAE7" w14:textId="08FAB1B4" w:rsidR="00895691" w:rsidRDefault="00003A90" w:rsidP="00967F79">
      <w:pPr>
        <w:pStyle w:val="ListParagraph"/>
        <w:numPr>
          <w:ilvl w:val="1"/>
          <w:numId w:val="29"/>
        </w:numPr>
        <w:spacing w:after="200" w:line="276" w:lineRule="auto"/>
        <w:contextualSpacing/>
      </w:pPr>
      <w:r>
        <w:t>Fields</w:t>
      </w:r>
      <w:r w:rsidR="00895691">
        <w:t xml:space="preserve"> include (fields to be finalized in EIP Tech Spec</w:t>
      </w:r>
      <w:r w:rsidR="00041ABA">
        <w:t>)</w:t>
      </w:r>
      <w:r w:rsidR="00895691">
        <w:t>:</w:t>
      </w:r>
    </w:p>
    <w:p w14:paraId="589182B3" w14:textId="734323AB" w:rsidR="00B2710F" w:rsidRDefault="00895691" w:rsidP="00967F79">
      <w:pPr>
        <w:pStyle w:val="ListParagraph"/>
        <w:numPr>
          <w:ilvl w:val="2"/>
          <w:numId w:val="29"/>
        </w:numPr>
        <w:spacing w:after="200" w:line="276" w:lineRule="auto"/>
        <w:contextualSpacing/>
      </w:pPr>
      <w:r>
        <w:t xml:space="preserve"> </w:t>
      </w:r>
      <w:proofErr w:type="spellStart"/>
      <w:r>
        <w:t>Plan_id</w:t>
      </w:r>
      <w:proofErr w:type="spellEnd"/>
    </w:p>
    <w:p w14:paraId="35AAC48D" w14:textId="192CFE54" w:rsidR="00895691" w:rsidRDefault="00895691" w:rsidP="00967F79">
      <w:pPr>
        <w:pStyle w:val="ListParagraph"/>
        <w:numPr>
          <w:ilvl w:val="2"/>
          <w:numId w:val="29"/>
        </w:numPr>
        <w:spacing w:after="200" w:line="276" w:lineRule="auto"/>
        <w:contextualSpacing/>
      </w:pPr>
      <w:proofErr w:type="spellStart"/>
      <w:r>
        <w:t>Equipment_id</w:t>
      </w:r>
      <w:proofErr w:type="spellEnd"/>
    </w:p>
    <w:p w14:paraId="1AFE7421" w14:textId="28A7A07C" w:rsidR="00541835" w:rsidRDefault="00097D67" w:rsidP="00967F79">
      <w:pPr>
        <w:pStyle w:val="ListParagraph"/>
        <w:numPr>
          <w:ilvl w:val="2"/>
          <w:numId w:val="29"/>
        </w:numPr>
        <w:spacing w:after="200" w:line="276" w:lineRule="auto"/>
        <w:contextualSpacing/>
      </w:pPr>
      <w:r>
        <w:t>migration timestamp</w:t>
      </w:r>
    </w:p>
    <w:p w14:paraId="6C3D2218" w14:textId="2ABA7193" w:rsidR="00556E19" w:rsidRDefault="00097D67" w:rsidP="00967F79">
      <w:pPr>
        <w:pStyle w:val="ListParagraph"/>
        <w:numPr>
          <w:ilvl w:val="2"/>
          <w:numId w:val="29"/>
        </w:numPr>
        <w:spacing w:after="200" w:line="276" w:lineRule="auto"/>
        <w:contextualSpacing/>
      </w:pPr>
      <w:r>
        <w:t>event type</w:t>
      </w:r>
      <w:r w:rsidR="00901E43">
        <w:t>: ‘</w:t>
      </w:r>
      <w:r>
        <w:t>Lock’</w:t>
      </w:r>
    </w:p>
    <w:p w14:paraId="62F09BCB" w14:textId="4395AB97" w:rsidR="00003A90" w:rsidRPr="00A16545" w:rsidRDefault="00003A90" w:rsidP="00967F79">
      <w:pPr>
        <w:pStyle w:val="ListParagraph"/>
        <w:numPr>
          <w:ilvl w:val="2"/>
          <w:numId w:val="29"/>
        </w:numPr>
        <w:spacing w:after="200" w:line="276" w:lineRule="auto"/>
        <w:contextualSpacing/>
      </w:pPr>
      <w:r>
        <w:t>processed indicator flag</w:t>
      </w:r>
    </w:p>
    <w:commentRangeEnd w:id="140"/>
    <w:p w14:paraId="6A7B7BA3" w14:textId="1E42F994" w:rsidR="005D4C68" w:rsidRDefault="00FC519E" w:rsidP="00967F79">
      <w:pPr>
        <w:pStyle w:val="ListParagraph"/>
        <w:numPr>
          <w:ilvl w:val="0"/>
          <w:numId w:val="76"/>
        </w:numPr>
        <w:spacing w:after="200" w:line="276" w:lineRule="auto"/>
        <w:contextualSpacing/>
      </w:pPr>
      <w:r>
        <w:rPr>
          <w:rStyle w:val="CommentReference"/>
          <w:rFonts w:ascii="Arial" w:hAnsi="Arial"/>
        </w:rPr>
        <w:commentReference w:id="140"/>
      </w:r>
      <w:r w:rsidR="005D4C68">
        <w:t>EIP shall have a set number of retry attempts and update the processed indicator accordingly.</w:t>
      </w:r>
    </w:p>
    <w:p w14:paraId="16BACA20" w14:textId="16E8DE42" w:rsidR="005D4C68" w:rsidRDefault="005D4C68" w:rsidP="00967F79">
      <w:pPr>
        <w:pStyle w:val="ListParagraph"/>
        <w:numPr>
          <w:ilvl w:val="1"/>
          <w:numId w:val="76"/>
        </w:numPr>
        <w:spacing w:after="200" w:line="276" w:lineRule="auto"/>
        <w:contextualSpacing/>
      </w:pPr>
      <w:r>
        <w:t>EIP shall log errors</w:t>
      </w:r>
    </w:p>
    <w:p w14:paraId="5494E6F3" w14:textId="6D720390" w:rsidR="00DD6560" w:rsidRDefault="00B97AB7" w:rsidP="00967F79">
      <w:pPr>
        <w:pStyle w:val="ListParagraph"/>
        <w:numPr>
          <w:ilvl w:val="0"/>
          <w:numId w:val="76"/>
        </w:numPr>
        <w:spacing w:after="200" w:line="276" w:lineRule="auto"/>
        <w:contextualSpacing/>
      </w:pPr>
      <w:commentRangeStart w:id="141"/>
      <w:r>
        <w:t xml:space="preserve">EIP will prevent front ends from making </w:t>
      </w:r>
      <w:r w:rsidR="00300D1F" w:rsidRPr="00D769B7">
        <w:t>update</w:t>
      </w:r>
      <w:r>
        <w:t>s</w:t>
      </w:r>
      <w:r w:rsidR="00300D1F" w:rsidRPr="00D769B7">
        <w:t xml:space="preserve"> to a migrating </w:t>
      </w:r>
      <w:r>
        <w:t>loan</w:t>
      </w:r>
      <w:r w:rsidR="00FF430A">
        <w:t xml:space="preserve"> (</w:t>
      </w:r>
      <w:commentRangeStart w:id="142"/>
      <w:commentRangeStart w:id="143"/>
      <w:r w:rsidR="00FF430A">
        <w:t>no migration specific error needed</w:t>
      </w:r>
      <w:commentRangeEnd w:id="142"/>
      <w:r w:rsidR="009C1CC3">
        <w:rPr>
          <w:rStyle w:val="CommentReference"/>
          <w:rFonts w:ascii="Arial" w:hAnsi="Arial"/>
        </w:rPr>
        <w:commentReference w:id="142"/>
      </w:r>
      <w:r w:rsidR="00FF430A">
        <w:t>)</w:t>
      </w:r>
      <w:r w:rsidR="00300D1F" w:rsidRPr="00D769B7">
        <w:t>.</w:t>
      </w:r>
      <w:commentRangeEnd w:id="143"/>
      <w:r w:rsidR="00003A90">
        <w:rPr>
          <w:rStyle w:val="CommentReference"/>
          <w:rFonts w:ascii="Arial" w:hAnsi="Arial"/>
        </w:rPr>
        <w:commentReference w:id="143"/>
      </w:r>
      <w:commentRangeEnd w:id="141"/>
      <w:r w:rsidR="00FA33CF">
        <w:rPr>
          <w:rStyle w:val="CommentReference"/>
          <w:rFonts w:ascii="Arial" w:hAnsi="Arial"/>
        </w:rPr>
        <w:commentReference w:id="141"/>
      </w:r>
    </w:p>
    <w:p w14:paraId="319C2D48" w14:textId="6F6CD4A9" w:rsidR="00DD6560" w:rsidRDefault="00DD6560" w:rsidP="00967F79">
      <w:pPr>
        <w:pStyle w:val="ListParagraph"/>
        <w:numPr>
          <w:ilvl w:val="1"/>
          <w:numId w:val="29"/>
        </w:numPr>
        <w:spacing w:after="200" w:line="276" w:lineRule="auto"/>
        <w:contextualSpacing/>
      </w:pPr>
      <w:r>
        <w:t>EIP shall not allow any updates to the plans that are under migration:</w:t>
      </w:r>
    </w:p>
    <w:p w14:paraId="474CA5E6" w14:textId="77777777" w:rsidR="00DD6560" w:rsidRDefault="00DD6560" w:rsidP="00967F79">
      <w:pPr>
        <w:pStyle w:val="ListParagraph"/>
        <w:numPr>
          <w:ilvl w:val="2"/>
          <w:numId w:val="29"/>
        </w:numPr>
        <w:spacing w:after="200" w:line="276" w:lineRule="auto"/>
        <w:contextualSpacing/>
      </w:pPr>
      <w:r>
        <w:lastRenderedPageBreak/>
        <w:t>No payments (Balance payments, trade ins, JUMP, pay off early)</w:t>
      </w:r>
    </w:p>
    <w:p w14:paraId="628532F5" w14:textId="77777777" w:rsidR="00DD6560" w:rsidRDefault="00DD6560" w:rsidP="00967F79">
      <w:pPr>
        <w:pStyle w:val="ListParagraph"/>
        <w:numPr>
          <w:ilvl w:val="2"/>
          <w:numId w:val="29"/>
        </w:numPr>
        <w:spacing w:after="200" w:line="276" w:lineRule="auto"/>
        <w:contextualSpacing/>
      </w:pPr>
      <w:r>
        <w:t>No IMEI updates</w:t>
      </w:r>
    </w:p>
    <w:p w14:paraId="582C09B2" w14:textId="77777777" w:rsidR="00DD6560" w:rsidRDefault="00DD6560" w:rsidP="00967F79">
      <w:pPr>
        <w:pStyle w:val="ListParagraph"/>
        <w:numPr>
          <w:ilvl w:val="2"/>
          <w:numId w:val="29"/>
        </w:numPr>
        <w:spacing w:after="200" w:line="276" w:lineRule="auto"/>
        <w:contextualSpacing/>
      </w:pPr>
      <w:r>
        <w:t>No Returns/exchanges</w:t>
      </w:r>
    </w:p>
    <w:p w14:paraId="2C7CE5CE" w14:textId="77777777" w:rsidR="00DD6560" w:rsidRDefault="00DD6560" w:rsidP="00967F79">
      <w:pPr>
        <w:pStyle w:val="ListParagraph"/>
        <w:numPr>
          <w:ilvl w:val="2"/>
          <w:numId w:val="29"/>
        </w:numPr>
        <w:spacing w:after="200" w:line="276" w:lineRule="auto"/>
        <w:contextualSpacing/>
      </w:pPr>
      <w:r>
        <w:t>No Voids</w:t>
      </w:r>
    </w:p>
    <w:p w14:paraId="72EE0E01" w14:textId="42D0BD5E" w:rsidR="00DD6560" w:rsidRDefault="00DD6560" w:rsidP="00967F79">
      <w:pPr>
        <w:pStyle w:val="ListParagraph"/>
        <w:numPr>
          <w:ilvl w:val="2"/>
          <w:numId w:val="29"/>
        </w:numPr>
        <w:spacing w:after="200" w:line="276" w:lineRule="auto"/>
        <w:contextualSpacing/>
      </w:pPr>
      <w:r>
        <w:t>No balance transfers</w:t>
      </w:r>
    </w:p>
    <w:p w14:paraId="567D7E8C" w14:textId="276C9C6C" w:rsidR="000034B2" w:rsidRDefault="000034B2" w:rsidP="00967F79">
      <w:pPr>
        <w:pStyle w:val="ListParagraph"/>
        <w:numPr>
          <w:ilvl w:val="2"/>
          <w:numId w:val="29"/>
        </w:numPr>
        <w:spacing w:after="200" w:line="276" w:lineRule="auto"/>
        <w:contextualSpacing/>
      </w:pPr>
      <w:r>
        <w:t>No promotion functionality</w:t>
      </w:r>
    </w:p>
    <w:p w14:paraId="3382FCA9" w14:textId="77777777" w:rsidR="00CF5C54" w:rsidRDefault="00CF5C54" w:rsidP="00967F79">
      <w:pPr>
        <w:pStyle w:val="ListParagraph"/>
        <w:numPr>
          <w:ilvl w:val="0"/>
          <w:numId w:val="76"/>
        </w:numPr>
        <w:spacing w:after="200" w:line="276" w:lineRule="auto"/>
        <w:contextualSpacing/>
      </w:pPr>
      <w:r>
        <w:t>EIP shall only allow those plans to be in a read only state.</w:t>
      </w:r>
    </w:p>
    <w:p w14:paraId="3750D833" w14:textId="336C2CDC" w:rsidR="00CF5C54" w:rsidRPr="00CF5C54" w:rsidRDefault="00CF5C54" w:rsidP="00967F79">
      <w:pPr>
        <w:pStyle w:val="ListParagraph"/>
        <w:numPr>
          <w:ilvl w:val="0"/>
          <w:numId w:val="78"/>
        </w:numPr>
        <w:spacing w:after="200" w:line="276" w:lineRule="auto"/>
        <w:contextualSpacing/>
      </w:pPr>
      <w:r>
        <w:t>EIP UI will grey out the ability of reps to make any changes to the affected plans (ex. Reopen equipment, MSISDN Transfer buttons will be greyed out)</w:t>
      </w:r>
    </w:p>
    <w:p w14:paraId="3DA3015C" w14:textId="39664C15" w:rsidR="0009287B" w:rsidRPr="00CF5C54" w:rsidRDefault="00556E19" w:rsidP="00967F79">
      <w:pPr>
        <w:pStyle w:val="ListParagraph"/>
        <w:numPr>
          <w:ilvl w:val="0"/>
          <w:numId w:val="76"/>
        </w:numPr>
        <w:spacing w:after="200" w:line="276" w:lineRule="auto"/>
        <w:contextualSpacing/>
        <w:rPr>
          <w:highlight w:val="yellow"/>
        </w:rPr>
      </w:pPr>
      <w:commentRangeStart w:id="144"/>
      <w:r>
        <w:rPr>
          <w:highlight w:val="yellow"/>
        </w:rPr>
        <w:t xml:space="preserve">EIP will not send the EIP </w:t>
      </w:r>
      <w:r w:rsidR="002E49F9">
        <w:rPr>
          <w:highlight w:val="yellow"/>
        </w:rPr>
        <w:t>plan data to</w:t>
      </w:r>
      <w:r>
        <w:rPr>
          <w:highlight w:val="yellow"/>
        </w:rPr>
        <w:t xml:space="preserve"> downstream system views/reports</w:t>
      </w:r>
      <w:commentRangeEnd w:id="144"/>
      <w:r w:rsidR="00D76537">
        <w:rPr>
          <w:rStyle w:val="CommentReference"/>
          <w:rFonts w:ascii="Arial" w:hAnsi="Arial"/>
        </w:rPr>
        <w:commentReference w:id="144"/>
      </w:r>
    </w:p>
    <w:p w14:paraId="151F9E1E" w14:textId="77777777" w:rsidR="00536492" w:rsidRDefault="00536492" w:rsidP="00967F79">
      <w:pPr>
        <w:pStyle w:val="ListParagraph"/>
        <w:numPr>
          <w:ilvl w:val="0"/>
          <w:numId w:val="76"/>
        </w:numPr>
        <w:spacing w:after="200" w:line="276" w:lineRule="auto"/>
        <w:contextualSpacing/>
      </w:pPr>
      <w:r>
        <w:t>EIP shall not send any updates to downstream systems for those plans under migration:</w:t>
      </w:r>
    </w:p>
    <w:p w14:paraId="7901AEB3" w14:textId="77777777" w:rsidR="00536492" w:rsidRDefault="00536492" w:rsidP="00967F79">
      <w:pPr>
        <w:pStyle w:val="ListParagraph"/>
        <w:numPr>
          <w:ilvl w:val="0"/>
          <w:numId w:val="79"/>
        </w:numPr>
        <w:spacing w:after="200" w:line="276" w:lineRule="auto"/>
        <w:contextualSpacing/>
      </w:pPr>
      <w:r>
        <w:t>No CIG updates</w:t>
      </w:r>
    </w:p>
    <w:p w14:paraId="50980602" w14:textId="6A6A5382" w:rsidR="00536492" w:rsidRDefault="00536492" w:rsidP="00967F79">
      <w:pPr>
        <w:pStyle w:val="ListParagraph"/>
        <w:numPr>
          <w:ilvl w:val="0"/>
          <w:numId w:val="79"/>
        </w:numPr>
        <w:spacing w:after="200" w:line="276" w:lineRule="auto"/>
        <w:contextualSpacing/>
      </w:pPr>
      <w:r>
        <w:t>No SCMS updates</w:t>
      </w:r>
    </w:p>
    <w:p w14:paraId="603591E6" w14:textId="3E1433FE" w:rsidR="00536492" w:rsidRDefault="00AC534E" w:rsidP="00967F79">
      <w:pPr>
        <w:pStyle w:val="ListParagraph"/>
        <w:numPr>
          <w:ilvl w:val="0"/>
          <w:numId w:val="79"/>
        </w:numPr>
        <w:spacing w:after="200" w:line="276" w:lineRule="auto"/>
        <w:contextualSpacing/>
      </w:pPr>
      <w:r>
        <w:t xml:space="preserve">No SAP OER </w:t>
      </w:r>
      <w:r w:rsidR="004E342C">
        <w:t>updates</w:t>
      </w:r>
    </w:p>
    <w:p w14:paraId="7695A0BD" w14:textId="32DA5172" w:rsidR="00424B51" w:rsidRDefault="00424B51" w:rsidP="00967F79">
      <w:pPr>
        <w:pStyle w:val="ListParagraph"/>
        <w:numPr>
          <w:ilvl w:val="0"/>
          <w:numId w:val="76"/>
        </w:numPr>
        <w:spacing w:after="200" w:line="276" w:lineRule="auto"/>
        <w:contextualSpacing/>
      </w:pPr>
      <w:r>
        <w:t>EIP shall not receive any updates from upstream systems for those plans under migration:</w:t>
      </w:r>
    </w:p>
    <w:p w14:paraId="63DE04C6" w14:textId="77777777" w:rsidR="00430159" w:rsidRDefault="00424B51" w:rsidP="00967F79">
      <w:pPr>
        <w:pStyle w:val="ListParagraph"/>
        <w:numPr>
          <w:ilvl w:val="0"/>
          <w:numId w:val="77"/>
        </w:numPr>
        <w:spacing w:after="200" w:line="276" w:lineRule="auto"/>
        <w:contextualSpacing/>
      </w:pPr>
      <w:r>
        <w:t>No SAP updates</w:t>
      </w:r>
    </w:p>
    <w:p w14:paraId="718CFFB9" w14:textId="77777777" w:rsidR="00FE492C" w:rsidRDefault="00FE492C" w:rsidP="00967F79">
      <w:pPr>
        <w:pStyle w:val="ListParagraph"/>
        <w:numPr>
          <w:ilvl w:val="1"/>
          <w:numId w:val="77"/>
        </w:numPr>
        <w:spacing w:after="200" w:line="276" w:lineRule="auto"/>
        <w:contextualSpacing/>
      </w:pPr>
      <w:commentRangeStart w:id="145"/>
      <w:r>
        <w:rPr>
          <w:highlight w:val="yellow"/>
        </w:rPr>
        <w:t>Data grid</w:t>
      </w:r>
      <w:r w:rsidR="001714F2" w:rsidRPr="00A92DFF">
        <w:rPr>
          <w:highlight w:val="yellow"/>
        </w:rPr>
        <w:t xml:space="preserve"> will hold files </w:t>
      </w:r>
      <w:r>
        <w:rPr>
          <w:highlight w:val="yellow"/>
        </w:rPr>
        <w:t xml:space="preserve">during the migration </w:t>
      </w:r>
      <w:r w:rsidR="001714F2" w:rsidRPr="00A92DFF">
        <w:rPr>
          <w:highlight w:val="yellow"/>
        </w:rPr>
        <w:t xml:space="preserve">and direct to </w:t>
      </w:r>
      <w:r w:rsidR="00A92DFF">
        <w:rPr>
          <w:highlight w:val="yellow"/>
        </w:rPr>
        <w:t>OFSLL</w:t>
      </w:r>
      <w:r>
        <w:rPr>
          <w:highlight w:val="yellow"/>
        </w:rPr>
        <w:t xml:space="preserve"> upon migration</w:t>
      </w:r>
      <w:commentRangeEnd w:id="145"/>
      <w:r>
        <w:rPr>
          <w:rStyle w:val="CommentReference"/>
          <w:rFonts w:ascii="Arial" w:hAnsi="Arial"/>
        </w:rPr>
        <w:commentReference w:id="145"/>
      </w:r>
    </w:p>
    <w:p w14:paraId="0169EE46" w14:textId="7721E0F9" w:rsidR="00D030BF" w:rsidRDefault="00B75542" w:rsidP="00967F79">
      <w:pPr>
        <w:pStyle w:val="ListParagraph"/>
        <w:numPr>
          <w:ilvl w:val="0"/>
          <w:numId w:val="76"/>
        </w:numPr>
        <w:spacing w:after="200" w:line="276" w:lineRule="auto"/>
        <w:contextualSpacing/>
      </w:pPr>
      <w:commentRangeStart w:id="146"/>
      <w:r>
        <w:t>EIP will add a new column to the EIP_EQUIPMENT table to hold the old migration status (for performance reason).</w:t>
      </w:r>
      <w:commentRangeEnd w:id="146"/>
      <w:r w:rsidR="00F27DA4">
        <w:rPr>
          <w:rStyle w:val="CommentReference"/>
          <w:rFonts w:ascii="Arial" w:hAnsi="Arial"/>
        </w:rPr>
        <w:commentReference w:id="146"/>
      </w:r>
    </w:p>
    <w:p w14:paraId="57E6B3B8" w14:textId="77777777" w:rsidR="00D030BF" w:rsidRPr="000D3FF1" w:rsidRDefault="00D030BF" w:rsidP="00536492">
      <w:pPr>
        <w:pStyle w:val="ListParagraph"/>
        <w:spacing w:after="120"/>
        <w:contextualSpacing/>
      </w:pPr>
    </w:p>
    <w:p w14:paraId="21647DBF" w14:textId="77777777" w:rsidR="00536492" w:rsidRPr="00542C03" w:rsidRDefault="00536492" w:rsidP="00536492">
      <w:pPr>
        <w:pStyle w:val="Heading4"/>
        <w:rPr>
          <w:b/>
          <w:color w:val="000080"/>
        </w:rPr>
      </w:pPr>
      <w:r w:rsidRPr="00542C03">
        <w:rPr>
          <w:b/>
          <w:color w:val="000080"/>
        </w:rPr>
        <w:t xml:space="preserve">IHAPs </w:t>
      </w:r>
      <w:commentRangeStart w:id="147"/>
      <w:r w:rsidRPr="00542C03">
        <w:rPr>
          <w:b/>
          <w:color w:val="000080"/>
        </w:rPr>
        <w:t>Impact</w:t>
      </w:r>
      <w:commentRangeEnd w:id="147"/>
      <w:r w:rsidR="00116F5B">
        <w:rPr>
          <w:rStyle w:val="CommentReference"/>
          <w:u w:val="none"/>
        </w:rPr>
        <w:commentReference w:id="147"/>
      </w:r>
    </w:p>
    <w:p w14:paraId="46A89DAA" w14:textId="1754DBD0" w:rsidR="00536492" w:rsidRPr="009D5F5F" w:rsidRDefault="00536492" w:rsidP="00967F79">
      <w:pPr>
        <w:pStyle w:val="ListParagraph"/>
        <w:numPr>
          <w:ilvl w:val="0"/>
          <w:numId w:val="80"/>
        </w:numPr>
        <w:spacing w:after="120"/>
        <w:contextualSpacing/>
        <w:rPr>
          <w:highlight w:val="yellow"/>
        </w:rPr>
      </w:pPr>
      <w:commentRangeStart w:id="148"/>
      <w:r w:rsidRPr="009D5F5F">
        <w:rPr>
          <w:highlight w:val="yellow"/>
        </w:rPr>
        <w:t xml:space="preserve">The </w:t>
      </w:r>
      <w:r w:rsidR="00A92DFF" w:rsidRPr="009D5F5F">
        <w:rPr>
          <w:highlight w:val="yellow"/>
        </w:rPr>
        <w:t>Data Grid</w:t>
      </w:r>
      <w:r w:rsidRPr="009D5F5F">
        <w:rPr>
          <w:highlight w:val="yellow"/>
        </w:rPr>
        <w:t xml:space="preserve"> platform will </w:t>
      </w:r>
      <w:r w:rsidR="00E301D8">
        <w:rPr>
          <w:highlight w:val="yellow"/>
        </w:rPr>
        <w:t>maintain</w:t>
      </w:r>
      <w:r w:rsidRPr="009D5F5F">
        <w:rPr>
          <w:highlight w:val="yellow"/>
        </w:rPr>
        <w:t xml:space="preserve"> th</w:t>
      </w:r>
      <w:r w:rsidR="00E301D8">
        <w:rPr>
          <w:highlight w:val="yellow"/>
        </w:rPr>
        <w:t xml:space="preserve">e migration status. </w:t>
      </w:r>
      <w:r w:rsidRPr="009D5F5F">
        <w:rPr>
          <w:highlight w:val="yellow"/>
        </w:rPr>
        <w:t xml:space="preserve">Interfacing applications need to recognize the “migration in progress” state to prevent or queue transactions associated with migrating customers.  </w:t>
      </w:r>
    </w:p>
    <w:p w14:paraId="6FB3840B" w14:textId="2088323E" w:rsidR="00FE070B" w:rsidRPr="009D5F5F" w:rsidRDefault="00FE070B" w:rsidP="00967F79">
      <w:pPr>
        <w:numPr>
          <w:ilvl w:val="0"/>
          <w:numId w:val="80"/>
        </w:numPr>
        <w:spacing w:before="0" w:beforeAutospacing="0" w:after="120" w:afterAutospacing="0"/>
        <w:rPr>
          <w:rFonts w:ascii="Calibri" w:hAnsi="Calibri"/>
          <w:sz w:val="22"/>
          <w:szCs w:val="22"/>
          <w:highlight w:val="yellow"/>
        </w:rPr>
      </w:pPr>
      <w:r w:rsidRPr="009D5F5F">
        <w:rPr>
          <w:rFonts w:ascii="Calibri" w:hAnsi="Calibri"/>
          <w:sz w:val="22"/>
          <w:szCs w:val="22"/>
          <w:highlight w:val="yellow"/>
        </w:rPr>
        <w:t>Front end and back end systems will need to consu</w:t>
      </w:r>
      <w:r w:rsidR="00E301D8">
        <w:rPr>
          <w:rFonts w:ascii="Calibri" w:hAnsi="Calibri"/>
          <w:sz w:val="22"/>
          <w:szCs w:val="22"/>
          <w:highlight w:val="yellow"/>
        </w:rPr>
        <w:t xml:space="preserve">me the new </w:t>
      </w:r>
      <w:r w:rsidR="00075020" w:rsidRPr="009D5F5F">
        <w:rPr>
          <w:rFonts w:ascii="Calibri" w:hAnsi="Calibri"/>
          <w:sz w:val="22"/>
          <w:szCs w:val="22"/>
          <w:highlight w:val="yellow"/>
        </w:rPr>
        <w:t>device statuses and properly message the rep/customer regarding the migration.</w:t>
      </w:r>
    </w:p>
    <w:commentRangeEnd w:id="148"/>
    <w:p w14:paraId="4DB5594D" w14:textId="77777777" w:rsidR="00536492" w:rsidRPr="002232C1" w:rsidRDefault="001D5AB5" w:rsidP="00536492">
      <w:pPr>
        <w:pStyle w:val="Heading4"/>
        <w:rPr>
          <w:b/>
          <w:color w:val="000080"/>
        </w:rPr>
      </w:pPr>
      <w:r>
        <w:rPr>
          <w:rStyle w:val="CommentReference"/>
          <w:u w:val="none"/>
        </w:rPr>
        <w:commentReference w:id="148"/>
      </w:r>
      <w:r w:rsidR="00536492" w:rsidRPr="002232C1">
        <w:rPr>
          <w:b/>
          <w:color w:val="000080"/>
        </w:rPr>
        <w:t>Business responsibility</w:t>
      </w:r>
    </w:p>
    <w:p w14:paraId="412FB0F2" w14:textId="55BB2906" w:rsidR="00536492" w:rsidRPr="00D42925" w:rsidRDefault="001714F2" w:rsidP="00967F79">
      <w:pPr>
        <w:numPr>
          <w:ilvl w:val="0"/>
          <w:numId w:val="81"/>
        </w:numPr>
        <w:spacing w:before="0" w:beforeAutospacing="0" w:after="120" w:afterAutospacing="0"/>
        <w:rPr>
          <w:rFonts w:asciiTheme="minorHAnsi" w:hAnsiTheme="minorHAnsi" w:cs="Tahoma"/>
          <w:sz w:val="22"/>
          <w:szCs w:val="22"/>
        </w:rPr>
      </w:pPr>
      <w:r>
        <w:rPr>
          <w:rFonts w:asciiTheme="minorHAnsi" w:hAnsiTheme="minorHAnsi" w:cs="Tahoma"/>
          <w:sz w:val="22"/>
          <w:szCs w:val="22"/>
        </w:rPr>
        <w:t>Training</w:t>
      </w:r>
    </w:p>
    <w:p w14:paraId="359FD3DF" w14:textId="77777777" w:rsidR="00292A74" w:rsidRDefault="00292A74" w:rsidP="00BA7297">
      <w:pPr>
        <w:spacing w:before="0" w:beforeAutospacing="0" w:after="120" w:afterAutospacing="0"/>
      </w:pPr>
      <w:bookmarkStart w:id="149" w:name="_Toc370827044"/>
    </w:p>
    <w:p w14:paraId="3CB95598" w14:textId="15E8430E" w:rsidR="00B065D6" w:rsidRPr="00C069B4" w:rsidRDefault="0090453A" w:rsidP="00B065D6">
      <w:pPr>
        <w:pStyle w:val="Heading3"/>
      </w:pPr>
      <w:r w:rsidRPr="00C069B4">
        <w:t xml:space="preserve"> </w:t>
      </w:r>
      <w:bookmarkStart w:id="150" w:name="_Toc470824740"/>
      <w:r w:rsidR="00B065D6" w:rsidRPr="00C069B4">
        <w:t xml:space="preserve">Un-Lock </w:t>
      </w:r>
      <w:r w:rsidR="00FE074F">
        <w:t>Loan</w:t>
      </w:r>
      <w:bookmarkEnd w:id="150"/>
      <w:r w:rsidR="00FE074F">
        <w:t xml:space="preserve"> </w:t>
      </w:r>
    </w:p>
    <w:p w14:paraId="2D2B4B1F" w14:textId="77777777" w:rsidR="00B065D6" w:rsidRDefault="00B065D6" w:rsidP="00B065D6">
      <w:pPr>
        <w:spacing w:before="0" w:beforeAutospacing="0" w:after="120" w:afterAutospacing="0"/>
      </w:pPr>
    </w:p>
    <w:p w14:paraId="70EDBDA6" w14:textId="77777777" w:rsidR="00B065D6" w:rsidRPr="00EC3EDE" w:rsidRDefault="00B065D6" w:rsidP="00B065D6">
      <w:pPr>
        <w:pStyle w:val="Heading4"/>
        <w:rPr>
          <w:b/>
          <w:color w:val="000080"/>
        </w:rPr>
      </w:pPr>
      <w:r w:rsidRPr="00EC3EDE">
        <w:rPr>
          <w:b/>
          <w:color w:val="000080"/>
        </w:rPr>
        <w:t>Current functionality</w:t>
      </w:r>
    </w:p>
    <w:p w14:paraId="6B917DE4" w14:textId="2AE3B5ED" w:rsidR="00B065D6" w:rsidRDefault="00B065D6" w:rsidP="00967F79">
      <w:pPr>
        <w:pStyle w:val="ListParagraph"/>
        <w:numPr>
          <w:ilvl w:val="0"/>
          <w:numId w:val="60"/>
        </w:numPr>
        <w:spacing w:after="120"/>
        <w:contextualSpacing/>
      </w:pPr>
      <w:r>
        <w:t>N/A</w:t>
      </w:r>
    </w:p>
    <w:p w14:paraId="479785F2" w14:textId="77777777" w:rsidR="00B065D6" w:rsidRDefault="00B065D6" w:rsidP="00B065D6">
      <w:pPr>
        <w:pStyle w:val="ListParagraph"/>
        <w:spacing w:after="120"/>
        <w:contextualSpacing/>
      </w:pPr>
    </w:p>
    <w:p w14:paraId="1AFA60F8" w14:textId="77777777" w:rsidR="00B065D6" w:rsidRPr="002232C1" w:rsidRDefault="00B065D6" w:rsidP="00B065D6">
      <w:pPr>
        <w:pStyle w:val="Heading4"/>
        <w:rPr>
          <w:b/>
          <w:color w:val="000080"/>
        </w:rPr>
      </w:pPr>
      <w:r>
        <w:rPr>
          <w:b/>
          <w:color w:val="000080"/>
        </w:rPr>
        <w:t>Business Needs</w:t>
      </w:r>
    </w:p>
    <w:p w14:paraId="765D955E" w14:textId="7A54DDC8" w:rsidR="00B065D6" w:rsidRDefault="00B065D6" w:rsidP="00967F79">
      <w:pPr>
        <w:pStyle w:val="ListParagraph"/>
        <w:numPr>
          <w:ilvl w:val="0"/>
          <w:numId w:val="61"/>
        </w:numPr>
        <w:spacing w:after="120"/>
        <w:contextualSpacing/>
      </w:pPr>
      <w:r>
        <w:t xml:space="preserve">In the situation where the loans failed to </w:t>
      </w:r>
      <w:r w:rsidR="0090453A">
        <w:t xml:space="preserve">be extracted or </w:t>
      </w:r>
      <w:r>
        <w:t>migrate</w:t>
      </w:r>
      <w:r w:rsidR="0090453A">
        <w:t>d</w:t>
      </w:r>
      <w:r>
        <w:t xml:space="preserve"> successfully, the loans would need to be unlocked to </w:t>
      </w:r>
      <w:r w:rsidR="00645425">
        <w:t xml:space="preserve">continue in EIP until a future </w:t>
      </w:r>
      <w:r w:rsidR="0090453A">
        <w:t>iteration of migration.</w:t>
      </w:r>
    </w:p>
    <w:p w14:paraId="7F3822F7" w14:textId="77777777" w:rsidR="00B065D6" w:rsidRDefault="00B065D6" w:rsidP="00B065D6">
      <w:pPr>
        <w:pStyle w:val="ListParagraph"/>
        <w:spacing w:after="120"/>
        <w:contextualSpacing/>
      </w:pPr>
    </w:p>
    <w:p w14:paraId="0767B9F9" w14:textId="77777777" w:rsidR="0012568C" w:rsidRDefault="0012568C" w:rsidP="00B065D6">
      <w:pPr>
        <w:pStyle w:val="ListParagraph"/>
        <w:spacing w:after="120"/>
        <w:contextualSpacing/>
      </w:pPr>
    </w:p>
    <w:p w14:paraId="27A26C9F" w14:textId="77777777" w:rsidR="00B065D6" w:rsidRPr="004A039D" w:rsidRDefault="00B065D6" w:rsidP="00B065D6">
      <w:pPr>
        <w:pStyle w:val="Heading4"/>
        <w:rPr>
          <w:b/>
          <w:color w:val="000080"/>
        </w:rPr>
      </w:pPr>
      <w:r w:rsidRPr="004A039D">
        <w:rPr>
          <w:b/>
          <w:color w:val="000080"/>
        </w:rPr>
        <w:t>Assumption</w:t>
      </w:r>
    </w:p>
    <w:p w14:paraId="1D2DD23A" w14:textId="3F6AB67A" w:rsidR="00B065D6" w:rsidRDefault="005863E4" w:rsidP="00967F79">
      <w:pPr>
        <w:pStyle w:val="ListParagraph"/>
        <w:numPr>
          <w:ilvl w:val="0"/>
          <w:numId w:val="62"/>
        </w:numPr>
      </w:pPr>
      <w:del w:id="151" w:author="cbloch@procom-consulting.com" w:date="2017-01-03T14:39:00Z">
        <w:r w:rsidDel="00C87DF3">
          <w:delText>EMMT</w:delText>
        </w:r>
      </w:del>
      <w:ins w:id="152" w:author="cbloch@procom-consulting.com" w:date="2017-01-03T14:39:00Z">
        <w:r w:rsidR="00C87DF3">
          <w:t>TMO CONVERSION TEAM</w:t>
        </w:r>
      </w:ins>
      <w:r>
        <w:t xml:space="preserve"> </w:t>
      </w:r>
      <w:r w:rsidR="0090453A">
        <w:t>will notify EIP in the case of extraction failure and of O</w:t>
      </w:r>
      <w:r w:rsidR="004A039D">
        <w:t>FSLL I-</w:t>
      </w:r>
      <w:r w:rsidR="0090453A">
        <w:t>table failure.</w:t>
      </w:r>
    </w:p>
    <w:p w14:paraId="2D2B05A5" w14:textId="6D2D620C" w:rsidR="00664919" w:rsidRDefault="00664919" w:rsidP="00967F79">
      <w:pPr>
        <w:pStyle w:val="ListParagraph"/>
        <w:numPr>
          <w:ilvl w:val="1"/>
          <w:numId w:val="62"/>
        </w:numPr>
      </w:pPr>
      <w:r>
        <w:t>If one loan fails to migrate on a multiple loan plan, Oracle will not migrate the entire installment plan</w:t>
      </w:r>
    </w:p>
    <w:p w14:paraId="068C3031" w14:textId="7BE7301F" w:rsidR="002D2316" w:rsidRDefault="005863E4" w:rsidP="00967F79">
      <w:pPr>
        <w:pStyle w:val="ListParagraph"/>
        <w:numPr>
          <w:ilvl w:val="0"/>
          <w:numId w:val="62"/>
        </w:numPr>
      </w:pPr>
      <w:del w:id="153" w:author="cbloch@procom-consulting.com" w:date="2017-01-03T14:39:00Z">
        <w:r w:rsidDel="00C87DF3">
          <w:delText>EMMT</w:delText>
        </w:r>
      </w:del>
      <w:ins w:id="154" w:author="cbloch@procom-consulting.com" w:date="2017-01-03T14:39:00Z">
        <w:r w:rsidR="00C87DF3">
          <w:t>TMO CONVERSION TEAM</w:t>
        </w:r>
      </w:ins>
      <w:r>
        <w:t xml:space="preserve"> </w:t>
      </w:r>
      <w:r w:rsidR="002D2316">
        <w:t xml:space="preserve">will capture the reconciliation events, tracking success and failures. </w:t>
      </w:r>
    </w:p>
    <w:p w14:paraId="5FDFF5A8" w14:textId="6F2E123D" w:rsidR="00132F1D" w:rsidRDefault="005863E4" w:rsidP="00967F79">
      <w:pPr>
        <w:pStyle w:val="ListParagraph"/>
        <w:numPr>
          <w:ilvl w:val="0"/>
          <w:numId w:val="62"/>
        </w:numPr>
      </w:pPr>
      <w:del w:id="155" w:author="cbloch@procom-consulting.com" w:date="2017-01-03T14:39:00Z">
        <w:r w:rsidDel="00C87DF3">
          <w:delText>EMMT</w:delText>
        </w:r>
      </w:del>
      <w:ins w:id="156" w:author="cbloch@procom-consulting.com" w:date="2017-01-03T14:39:00Z">
        <w:r w:rsidR="00C87DF3">
          <w:t>TMO CONVERSION TEAM</w:t>
        </w:r>
      </w:ins>
      <w:r>
        <w:t xml:space="preserve"> </w:t>
      </w:r>
      <w:r w:rsidR="00132F1D">
        <w:t>will update the data grid upon loans in EIP being successfully unlocked.</w:t>
      </w:r>
    </w:p>
    <w:p w14:paraId="2F36AEE3" w14:textId="77777777" w:rsidR="00132F1D" w:rsidRDefault="00132F1D" w:rsidP="00132F1D">
      <w:pPr>
        <w:pStyle w:val="ListParagraph"/>
      </w:pPr>
    </w:p>
    <w:p w14:paraId="0A6C9AE8" w14:textId="77777777" w:rsidR="00B065D6" w:rsidRDefault="00B065D6" w:rsidP="00B065D6">
      <w:pPr>
        <w:pStyle w:val="ListParagraph"/>
      </w:pPr>
    </w:p>
    <w:p w14:paraId="037F5C5A" w14:textId="77777777" w:rsidR="00B065D6" w:rsidRPr="00AA689F" w:rsidRDefault="00B065D6" w:rsidP="00B065D6">
      <w:pPr>
        <w:pStyle w:val="Heading4"/>
        <w:rPr>
          <w:b/>
          <w:color w:val="000080"/>
        </w:rPr>
      </w:pPr>
      <w:r w:rsidRPr="002232C1">
        <w:rPr>
          <w:b/>
          <w:color w:val="000080"/>
        </w:rPr>
        <w:t>EIT design</w:t>
      </w:r>
    </w:p>
    <w:p w14:paraId="4806974B" w14:textId="0F4E3CC9" w:rsidR="00B065D6" w:rsidRDefault="00B065D6" w:rsidP="00967F79">
      <w:pPr>
        <w:pStyle w:val="ListParagraph"/>
        <w:numPr>
          <w:ilvl w:val="0"/>
          <w:numId w:val="63"/>
        </w:numPr>
        <w:spacing w:after="200" w:line="276" w:lineRule="auto"/>
        <w:contextualSpacing/>
      </w:pPr>
      <w:r>
        <w:t xml:space="preserve">The conversion team will run the </w:t>
      </w:r>
      <w:r w:rsidR="00A92DFF">
        <w:t>extract</w:t>
      </w:r>
      <w:r>
        <w:t xml:space="preserve"> data from EIP</w:t>
      </w:r>
      <w:r w:rsidR="00A92DFF">
        <w:t xml:space="preserve"> and other source systems</w:t>
      </w:r>
    </w:p>
    <w:p w14:paraId="177BF74E" w14:textId="10B19B5F" w:rsidR="00B065D6" w:rsidRDefault="00A92DFF" w:rsidP="00967F79">
      <w:pPr>
        <w:pStyle w:val="ListParagraph"/>
        <w:numPr>
          <w:ilvl w:val="0"/>
          <w:numId w:val="63"/>
        </w:numPr>
        <w:spacing w:after="200" w:line="276" w:lineRule="auto"/>
        <w:contextualSpacing/>
      </w:pPr>
      <w:r>
        <w:t>If there is a failure during the extract process, t</w:t>
      </w:r>
      <w:r w:rsidR="00B065D6">
        <w:t xml:space="preserve">he conversion team </w:t>
      </w:r>
      <w:r w:rsidR="00B065D6" w:rsidRPr="000801EC">
        <w:t xml:space="preserve">will </w:t>
      </w:r>
      <w:r w:rsidR="00B065D6">
        <w:t>provide the list of loans to be</w:t>
      </w:r>
      <w:r>
        <w:t xml:space="preserve"> un-</w:t>
      </w:r>
      <w:r w:rsidR="00B065D6">
        <w:t xml:space="preserve">locked </w:t>
      </w:r>
      <w:r>
        <w:t>due to the failure</w:t>
      </w:r>
    </w:p>
    <w:p w14:paraId="07449167" w14:textId="613F8C8A" w:rsidR="00A92DFF" w:rsidRDefault="00A92DFF" w:rsidP="00967F79">
      <w:pPr>
        <w:pStyle w:val="ListParagraph"/>
        <w:numPr>
          <w:ilvl w:val="0"/>
          <w:numId w:val="63"/>
        </w:numPr>
        <w:spacing w:after="200" w:line="276" w:lineRule="auto"/>
        <w:contextualSpacing/>
      </w:pPr>
      <w:r>
        <w:t>If there is a failure during the migration process fro</w:t>
      </w:r>
      <w:r w:rsidR="00753E13">
        <w:t>m the Oracle API files to the I-</w:t>
      </w:r>
      <w:r>
        <w:t xml:space="preserve">tables to migrate the loans, the conversion team </w:t>
      </w:r>
      <w:r w:rsidRPr="000801EC">
        <w:t xml:space="preserve">will </w:t>
      </w:r>
      <w:r>
        <w:t>provide the list of loans to be un-locked due to the failure</w:t>
      </w:r>
    </w:p>
    <w:p w14:paraId="09CB1D3E" w14:textId="01535F47" w:rsidR="00B065D6" w:rsidRDefault="00B065D6" w:rsidP="00967F79">
      <w:pPr>
        <w:pStyle w:val="ListParagraph"/>
        <w:numPr>
          <w:ilvl w:val="0"/>
          <w:numId w:val="63"/>
        </w:numPr>
        <w:spacing w:after="200" w:line="276" w:lineRule="auto"/>
        <w:contextualSpacing/>
      </w:pPr>
      <w:commentRangeStart w:id="157"/>
      <w:r>
        <w:t xml:space="preserve">EIP shall </w:t>
      </w:r>
      <w:r w:rsidR="00A92DFF">
        <w:t>release the loans from migration, essentially unlocking them, setting the loans to the previous status.</w:t>
      </w:r>
      <w:r>
        <w:t xml:space="preserve"> </w:t>
      </w:r>
      <w:commentRangeEnd w:id="157"/>
      <w:r w:rsidR="00E76682">
        <w:rPr>
          <w:rStyle w:val="CommentReference"/>
          <w:rFonts w:ascii="Arial" w:hAnsi="Arial"/>
        </w:rPr>
        <w:commentReference w:id="157"/>
      </w:r>
    </w:p>
    <w:p w14:paraId="0318BB04" w14:textId="557EAD76" w:rsidR="005E3CF2" w:rsidRDefault="005E3CF2" w:rsidP="00967F79">
      <w:pPr>
        <w:pStyle w:val="ListParagraph"/>
        <w:numPr>
          <w:ilvl w:val="0"/>
          <w:numId w:val="63"/>
        </w:numPr>
        <w:spacing w:after="200" w:line="276" w:lineRule="auto"/>
        <w:contextualSpacing/>
      </w:pPr>
      <w:del w:id="158" w:author="cbloch@procom-consulting.com" w:date="2017-01-03T14:39:00Z">
        <w:r w:rsidDel="00C87DF3">
          <w:delText>EMMT</w:delText>
        </w:r>
      </w:del>
      <w:ins w:id="159" w:author="cbloch@procom-consulting.com" w:date="2017-01-03T14:39:00Z">
        <w:r w:rsidR="00C87DF3">
          <w:t>TMO CONVERSION TEAM</w:t>
        </w:r>
      </w:ins>
      <w:r>
        <w:t xml:space="preserve"> will monitor the EIP migration table to verify the processing of the unlocked loans</w:t>
      </w:r>
    </w:p>
    <w:p w14:paraId="66CB3329" w14:textId="77D17915" w:rsidR="005E3CF2" w:rsidRDefault="005E3CF2" w:rsidP="00967F79">
      <w:pPr>
        <w:pStyle w:val="ListParagraph"/>
        <w:numPr>
          <w:ilvl w:val="1"/>
          <w:numId w:val="63"/>
        </w:numPr>
        <w:spacing w:after="200" w:line="276" w:lineRule="auto"/>
        <w:contextualSpacing/>
      </w:pPr>
      <w:r>
        <w:t xml:space="preserve">Upon process completion, </w:t>
      </w:r>
      <w:del w:id="160" w:author="cbloch@procom-consulting.com" w:date="2017-01-03T14:39:00Z">
        <w:r w:rsidDel="00C87DF3">
          <w:delText>EMMT</w:delText>
        </w:r>
      </w:del>
      <w:ins w:id="161" w:author="cbloch@procom-consulting.com" w:date="2017-01-03T14:39:00Z">
        <w:r w:rsidR="00C87DF3">
          <w:t>TMO CONVERSION TEAM</w:t>
        </w:r>
      </w:ins>
      <w:r>
        <w:t xml:space="preserve"> will update the data grid with the proper migration status</w:t>
      </w:r>
    </w:p>
    <w:p w14:paraId="4E17EF4F" w14:textId="679C3187" w:rsidR="00A92DFF" w:rsidRDefault="00A92DFF" w:rsidP="00967F79">
      <w:pPr>
        <w:pStyle w:val="ListParagraph"/>
        <w:numPr>
          <w:ilvl w:val="0"/>
          <w:numId w:val="63"/>
        </w:numPr>
        <w:spacing w:after="120" w:line="276" w:lineRule="auto"/>
        <w:contextualSpacing/>
      </w:pPr>
      <w:r>
        <w:t>Un-</w:t>
      </w:r>
      <w:r w:rsidR="00B065D6">
        <w:t xml:space="preserve">Locked plans will </w:t>
      </w:r>
      <w:r>
        <w:t>be allowed to be function as normal</w:t>
      </w:r>
      <w:r w:rsidR="00B065D6" w:rsidRPr="00FD6E09">
        <w:t xml:space="preserve"> </w:t>
      </w:r>
    </w:p>
    <w:p w14:paraId="7D789E7B" w14:textId="77777777" w:rsidR="00B065D6" w:rsidRDefault="00B065D6" w:rsidP="00B065D6">
      <w:pPr>
        <w:pStyle w:val="ListParagraph"/>
        <w:spacing w:after="120"/>
        <w:contextualSpacing/>
      </w:pPr>
    </w:p>
    <w:p w14:paraId="1764C168" w14:textId="77777777" w:rsidR="00B065D6" w:rsidRDefault="00B065D6" w:rsidP="00B065D6">
      <w:pPr>
        <w:pStyle w:val="ListParagraph"/>
        <w:spacing w:after="120"/>
        <w:contextualSpacing/>
      </w:pPr>
    </w:p>
    <w:p w14:paraId="0F5C7BD7" w14:textId="77777777" w:rsidR="00B065D6" w:rsidRDefault="00B065D6" w:rsidP="00B065D6">
      <w:pPr>
        <w:pStyle w:val="Heading4"/>
        <w:rPr>
          <w:b/>
          <w:color w:val="000080"/>
        </w:rPr>
      </w:pPr>
      <w:r w:rsidRPr="0093708B">
        <w:rPr>
          <w:b/>
          <w:color w:val="000080"/>
        </w:rPr>
        <w:t>Desired EIP Functionality</w:t>
      </w:r>
    </w:p>
    <w:p w14:paraId="6EB19A55" w14:textId="3A1F0614" w:rsidR="00530754" w:rsidRDefault="00530754" w:rsidP="00967F79">
      <w:pPr>
        <w:pStyle w:val="ListParagraph"/>
        <w:numPr>
          <w:ilvl w:val="0"/>
          <w:numId w:val="64"/>
        </w:numPr>
      </w:pPr>
      <w:del w:id="162" w:author="cbloch@procom-consulting.com" w:date="2017-01-03T14:39:00Z">
        <w:r w:rsidDel="00C87DF3">
          <w:delText>EMMT</w:delText>
        </w:r>
      </w:del>
      <w:ins w:id="163" w:author="cbloch@procom-consulting.com" w:date="2017-01-03T14:39:00Z">
        <w:r w:rsidR="00C87DF3">
          <w:t>TMO CONVERSION TEAM</w:t>
        </w:r>
      </w:ins>
      <w:r>
        <w:t xml:space="preserve"> shall </w:t>
      </w:r>
      <w:r w:rsidR="000333A9">
        <w:t xml:space="preserve">insert bulk events to </w:t>
      </w:r>
      <w:r w:rsidR="00FC66A6">
        <w:t>EIP</w:t>
      </w:r>
      <w:r>
        <w:t xml:space="preserve"> the loans </w:t>
      </w:r>
      <w:r w:rsidR="000333A9">
        <w:t xml:space="preserve">that failed the migration process </w:t>
      </w:r>
      <w:r>
        <w:t>at different stages of the migration</w:t>
      </w:r>
      <w:r w:rsidR="00393777">
        <w:t>, through the Tibco EMS queue</w:t>
      </w:r>
      <w:r w:rsidR="00FC66A6">
        <w:t xml:space="preserve"> </w:t>
      </w:r>
    </w:p>
    <w:p w14:paraId="658B8D6B" w14:textId="5338F306" w:rsidR="00D46949" w:rsidRDefault="00D46949" w:rsidP="00967F79">
      <w:pPr>
        <w:pStyle w:val="ListParagraph"/>
        <w:numPr>
          <w:ilvl w:val="1"/>
          <w:numId w:val="64"/>
        </w:numPr>
      </w:pPr>
      <w:del w:id="164" w:author="cbloch@procom-consulting.com" w:date="2017-01-03T14:39:00Z">
        <w:r w:rsidDel="00C87DF3">
          <w:delText>EMMT</w:delText>
        </w:r>
      </w:del>
      <w:ins w:id="165" w:author="cbloch@procom-consulting.com" w:date="2017-01-03T14:39:00Z">
        <w:r w:rsidR="00C87DF3">
          <w:t>TMO CONVERSION TEAM</w:t>
        </w:r>
      </w:ins>
      <w:r>
        <w:t xml:space="preserve"> will send an unlock event type</w:t>
      </w:r>
    </w:p>
    <w:p w14:paraId="3C8F1FA6" w14:textId="4D11E4A8" w:rsidR="00FC66A6" w:rsidRDefault="00530754" w:rsidP="00967F79">
      <w:pPr>
        <w:pStyle w:val="ListParagraph"/>
        <w:numPr>
          <w:ilvl w:val="0"/>
          <w:numId w:val="64"/>
        </w:numPr>
      </w:pPr>
      <w:r>
        <w:t xml:space="preserve">EIP </w:t>
      </w:r>
      <w:r w:rsidR="00FC66A6">
        <w:t xml:space="preserve">shall ‘un-lock’ the loan, setting the loan statuses to the previous </w:t>
      </w:r>
      <w:r w:rsidR="00393777">
        <w:t xml:space="preserve">equipment </w:t>
      </w:r>
      <w:r w:rsidR="00FC66A6">
        <w:t>statuses</w:t>
      </w:r>
      <w:r w:rsidR="00393777">
        <w:t xml:space="preserve"> </w:t>
      </w:r>
    </w:p>
    <w:p w14:paraId="16465C79" w14:textId="2BAF83BA" w:rsidR="005D4C68" w:rsidRDefault="005D4C68" w:rsidP="00967F79">
      <w:pPr>
        <w:pStyle w:val="ListParagraph"/>
        <w:numPr>
          <w:ilvl w:val="0"/>
          <w:numId w:val="64"/>
        </w:numPr>
      </w:pPr>
      <w:r>
        <w:t>EIP shall update the EIP migration tracking table process indicator to reflect the loan status updates</w:t>
      </w:r>
    </w:p>
    <w:p w14:paraId="42FAB1B9" w14:textId="77777777" w:rsidR="00393777" w:rsidRDefault="00393777" w:rsidP="00967F79">
      <w:pPr>
        <w:pStyle w:val="ListParagraph"/>
        <w:numPr>
          <w:ilvl w:val="0"/>
          <w:numId w:val="64"/>
        </w:numPr>
        <w:spacing w:after="200" w:line="276" w:lineRule="auto"/>
        <w:contextualSpacing/>
      </w:pPr>
      <w:r>
        <w:t>EIP shall have a set number of retry attempts and update the processed indicator accordingly.</w:t>
      </w:r>
    </w:p>
    <w:p w14:paraId="216F84BB" w14:textId="35C24BBF" w:rsidR="005D4C68" w:rsidRDefault="00393777" w:rsidP="00967F79">
      <w:pPr>
        <w:pStyle w:val="ListParagraph"/>
        <w:numPr>
          <w:ilvl w:val="1"/>
          <w:numId w:val="64"/>
        </w:numPr>
        <w:spacing w:after="200" w:line="276" w:lineRule="auto"/>
        <w:contextualSpacing/>
      </w:pPr>
      <w:commentRangeStart w:id="166"/>
      <w:commentRangeStart w:id="167"/>
      <w:r>
        <w:t>EIP shall log the errors</w:t>
      </w:r>
      <w:commentRangeEnd w:id="166"/>
      <w:r w:rsidR="00D46949">
        <w:rPr>
          <w:rStyle w:val="CommentReference"/>
          <w:rFonts w:ascii="Arial" w:hAnsi="Arial"/>
        </w:rPr>
        <w:commentReference w:id="166"/>
      </w:r>
      <w:commentRangeEnd w:id="167"/>
      <w:r w:rsidR="00716D5E">
        <w:rPr>
          <w:rStyle w:val="CommentReference"/>
          <w:rFonts w:ascii="Arial" w:hAnsi="Arial"/>
        </w:rPr>
        <w:commentReference w:id="167"/>
      </w:r>
    </w:p>
    <w:p w14:paraId="18917F09" w14:textId="2EACA4A0" w:rsidR="00A76600" w:rsidRDefault="00A76600" w:rsidP="00967F79">
      <w:pPr>
        <w:pStyle w:val="ListParagraph"/>
        <w:numPr>
          <w:ilvl w:val="0"/>
          <w:numId w:val="76"/>
        </w:numPr>
        <w:spacing w:after="200" w:line="276" w:lineRule="auto"/>
        <w:contextualSpacing/>
      </w:pPr>
      <w:r>
        <w:t>EIP shall not send any status updates to downstream systems for those plans that reverted back to the active statuses.</w:t>
      </w:r>
    </w:p>
    <w:p w14:paraId="7F16557F" w14:textId="77777777" w:rsidR="00A76600" w:rsidRDefault="00A76600" w:rsidP="00967F79">
      <w:pPr>
        <w:pStyle w:val="ListParagraph"/>
        <w:numPr>
          <w:ilvl w:val="0"/>
          <w:numId w:val="79"/>
        </w:numPr>
        <w:spacing w:after="200" w:line="276" w:lineRule="auto"/>
        <w:contextualSpacing/>
      </w:pPr>
      <w:r>
        <w:t>No SCMS updates</w:t>
      </w:r>
    </w:p>
    <w:p w14:paraId="6CB5E14F" w14:textId="7CD18D40" w:rsidR="00A76600" w:rsidRDefault="00A76600" w:rsidP="00967F79">
      <w:pPr>
        <w:pStyle w:val="ListParagraph"/>
        <w:numPr>
          <w:ilvl w:val="0"/>
          <w:numId w:val="79"/>
        </w:numPr>
        <w:spacing w:after="200" w:line="276" w:lineRule="auto"/>
        <w:contextualSpacing/>
      </w:pPr>
      <w:r>
        <w:t>No SAP OER updates</w:t>
      </w:r>
    </w:p>
    <w:p w14:paraId="4C6BB0BB" w14:textId="4AD00B24" w:rsidR="00FC66A6" w:rsidRDefault="005D4C68" w:rsidP="00967F79">
      <w:pPr>
        <w:pStyle w:val="ListParagraph"/>
        <w:numPr>
          <w:ilvl w:val="0"/>
          <w:numId w:val="64"/>
        </w:numPr>
      </w:pPr>
      <w:del w:id="168" w:author="cbloch@procom-consulting.com" w:date="2017-01-03T14:39:00Z">
        <w:r w:rsidDel="00C87DF3">
          <w:lastRenderedPageBreak/>
          <w:delText>EMMT</w:delText>
        </w:r>
      </w:del>
      <w:ins w:id="169" w:author="cbloch@procom-consulting.com" w:date="2017-01-03T14:39:00Z">
        <w:r w:rsidR="00C87DF3">
          <w:t>TMO CONVERSION TEAM</w:t>
        </w:r>
      </w:ins>
      <w:r>
        <w:t xml:space="preserve"> shall monitor the EIP migration tracking table processed indicators to determine when to update the data grid.</w:t>
      </w:r>
    </w:p>
    <w:p w14:paraId="713B0C32" w14:textId="77777777" w:rsidR="00B065D6" w:rsidRPr="000D3FF1" w:rsidRDefault="00B065D6" w:rsidP="00B065D6">
      <w:pPr>
        <w:pStyle w:val="ListParagraph"/>
        <w:spacing w:after="120"/>
        <w:contextualSpacing/>
      </w:pPr>
    </w:p>
    <w:p w14:paraId="014FD653" w14:textId="77777777" w:rsidR="00B065D6" w:rsidRPr="00542C03" w:rsidRDefault="00B065D6" w:rsidP="00B065D6">
      <w:pPr>
        <w:pStyle w:val="Heading4"/>
        <w:rPr>
          <w:b/>
          <w:color w:val="000080"/>
        </w:rPr>
      </w:pPr>
      <w:r w:rsidRPr="00542C03">
        <w:rPr>
          <w:b/>
          <w:color w:val="000080"/>
        </w:rPr>
        <w:t>IHAPs Impact</w:t>
      </w:r>
    </w:p>
    <w:p w14:paraId="6EDDEC6A" w14:textId="0FBDF00C" w:rsidR="00B065D6" w:rsidRDefault="00B065D6" w:rsidP="00967F79">
      <w:pPr>
        <w:pStyle w:val="ListParagraph"/>
        <w:numPr>
          <w:ilvl w:val="0"/>
          <w:numId w:val="82"/>
        </w:numPr>
        <w:spacing w:after="120"/>
        <w:contextualSpacing/>
      </w:pPr>
      <w:r w:rsidRPr="00E96469">
        <w:t xml:space="preserve">The </w:t>
      </w:r>
      <w:r w:rsidR="00530754">
        <w:t>data grid</w:t>
      </w:r>
      <w:r w:rsidRPr="00E96469">
        <w:t xml:space="preserve"> will </w:t>
      </w:r>
      <w:r w:rsidR="00190AFB">
        <w:t>maintain</w:t>
      </w:r>
      <w:r w:rsidRPr="00E96469">
        <w:t xml:space="preserve"> the migration status</w:t>
      </w:r>
      <w:r w:rsidR="00190AFB">
        <w:t xml:space="preserve">. </w:t>
      </w:r>
      <w:commentRangeStart w:id="170"/>
      <w:r w:rsidRPr="00E96469">
        <w:t>Interfacing appl</w:t>
      </w:r>
      <w:r w:rsidR="00530754">
        <w:t xml:space="preserve">ications will need to recognize the migration </w:t>
      </w:r>
      <w:r w:rsidRPr="00E96469">
        <w:t>state</w:t>
      </w:r>
      <w:r w:rsidR="00530754">
        <w:t>s</w:t>
      </w:r>
      <w:r w:rsidRPr="00E96469">
        <w:t xml:space="preserve"> to</w:t>
      </w:r>
      <w:r w:rsidR="00530754">
        <w:t xml:space="preserve"> route the requests to the proper financing system.</w:t>
      </w:r>
      <w:commentRangeEnd w:id="170"/>
      <w:r w:rsidR="00530754">
        <w:rPr>
          <w:rStyle w:val="CommentReference"/>
          <w:rFonts w:ascii="Arial" w:hAnsi="Arial"/>
        </w:rPr>
        <w:commentReference w:id="170"/>
      </w:r>
    </w:p>
    <w:p w14:paraId="4844EBA8" w14:textId="77777777" w:rsidR="00530754" w:rsidRDefault="00530754" w:rsidP="00530754">
      <w:pPr>
        <w:pStyle w:val="ListParagraph"/>
        <w:spacing w:after="120"/>
        <w:contextualSpacing/>
      </w:pPr>
    </w:p>
    <w:p w14:paraId="35592D14" w14:textId="77777777" w:rsidR="00B065D6" w:rsidRPr="002232C1" w:rsidRDefault="00B065D6" w:rsidP="00B065D6">
      <w:pPr>
        <w:pStyle w:val="Heading4"/>
        <w:rPr>
          <w:b/>
          <w:color w:val="000080"/>
        </w:rPr>
      </w:pPr>
      <w:r w:rsidRPr="002232C1">
        <w:rPr>
          <w:b/>
          <w:color w:val="000080"/>
        </w:rPr>
        <w:t>Business responsibility</w:t>
      </w:r>
    </w:p>
    <w:p w14:paraId="39233507" w14:textId="00D95BD0" w:rsidR="00B065D6" w:rsidRPr="00D42925" w:rsidRDefault="00A7229F" w:rsidP="00967F79">
      <w:pPr>
        <w:numPr>
          <w:ilvl w:val="0"/>
          <w:numId w:val="83"/>
        </w:numPr>
        <w:spacing w:before="0" w:beforeAutospacing="0" w:after="120" w:afterAutospacing="0"/>
        <w:rPr>
          <w:rFonts w:asciiTheme="minorHAnsi" w:hAnsiTheme="minorHAnsi" w:cs="Tahoma"/>
          <w:sz w:val="22"/>
          <w:szCs w:val="22"/>
        </w:rPr>
      </w:pPr>
      <w:r>
        <w:rPr>
          <w:rFonts w:asciiTheme="minorHAnsi" w:hAnsiTheme="minorHAnsi" w:cs="Tahoma"/>
          <w:sz w:val="22"/>
          <w:szCs w:val="22"/>
        </w:rPr>
        <w:t>N/A</w:t>
      </w:r>
    </w:p>
    <w:p w14:paraId="08C10721" w14:textId="77777777" w:rsidR="00B065D6" w:rsidRDefault="00B065D6" w:rsidP="00BA7297">
      <w:pPr>
        <w:spacing w:before="0" w:beforeAutospacing="0" w:after="120" w:afterAutospacing="0"/>
      </w:pPr>
    </w:p>
    <w:p w14:paraId="703B3183" w14:textId="77777777" w:rsidR="00B065D6" w:rsidRDefault="00B065D6" w:rsidP="00BA7297">
      <w:pPr>
        <w:spacing w:before="0" w:beforeAutospacing="0" w:after="120" w:afterAutospacing="0"/>
      </w:pPr>
    </w:p>
    <w:bookmarkEnd w:id="149"/>
    <w:p w14:paraId="1F2E0A53" w14:textId="3817EDCE" w:rsidR="00CE09F0" w:rsidRPr="007D71BC" w:rsidRDefault="00ED0DBD" w:rsidP="00CE09F0">
      <w:pPr>
        <w:pStyle w:val="Heading3"/>
      </w:pPr>
      <w:r>
        <w:t xml:space="preserve"> </w:t>
      </w:r>
      <w:bookmarkStart w:id="171" w:name="_Toc470824741"/>
      <w:r w:rsidR="004501E3" w:rsidRPr="00C069B4">
        <w:t>Migration completion</w:t>
      </w:r>
      <w:bookmarkEnd w:id="171"/>
    </w:p>
    <w:p w14:paraId="444ED211" w14:textId="77777777" w:rsidR="00CE09F0" w:rsidRPr="00013450" w:rsidRDefault="00CE09F0" w:rsidP="00CE09F0">
      <w:pPr>
        <w:pStyle w:val="Heading4"/>
        <w:rPr>
          <w:b/>
          <w:color w:val="000080"/>
        </w:rPr>
      </w:pPr>
      <w:r w:rsidRPr="007D71BC">
        <w:rPr>
          <w:b/>
          <w:color w:val="000080"/>
        </w:rPr>
        <w:t>Current</w:t>
      </w:r>
      <w:r w:rsidRPr="00013450">
        <w:rPr>
          <w:b/>
          <w:color w:val="000080"/>
        </w:rPr>
        <w:t xml:space="preserve"> functionality</w:t>
      </w:r>
    </w:p>
    <w:p w14:paraId="2B6E44F1" w14:textId="1E4270F7" w:rsidR="000D259E" w:rsidRPr="006540A2" w:rsidRDefault="004501E3" w:rsidP="001069E9">
      <w:pPr>
        <w:numPr>
          <w:ilvl w:val="0"/>
          <w:numId w:val="13"/>
        </w:numPr>
        <w:spacing w:before="0" w:beforeAutospacing="0" w:after="120" w:afterAutospacing="0"/>
        <w:rPr>
          <w:rFonts w:ascii="Calibri" w:hAnsi="Calibri"/>
          <w:sz w:val="22"/>
          <w:szCs w:val="22"/>
        </w:rPr>
      </w:pPr>
      <w:r>
        <w:rPr>
          <w:rFonts w:ascii="Calibri" w:hAnsi="Calibri"/>
          <w:sz w:val="22"/>
          <w:szCs w:val="22"/>
        </w:rPr>
        <w:t>N/A</w:t>
      </w:r>
    </w:p>
    <w:p w14:paraId="395D3F23" w14:textId="77777777" w:rsidR="00CE09F0" w:rsidRPr="00240C94" w:rsidRDefault="00CE09F0" w:rsidP="00CE09F0">
      <w:pPr>
        <w:spacing w:before="0" w:beforeAutospacing="0" w:after="120" w:afterAutospacing="0"/>
        <w:ind w:left="720"/>
        <w:rPr>
          <w:rFonts w:ascii="Calibri" w:hAnsi="Calibri"/>
          <w:sz w:val="22"/>
          <w:szCs w:val="22"/>
        </w:rPr>
      </w:pPr>
    </w:p>
    <w:p w14:paraId="494BE167" w14:textId="77777777" w:rsidR="00CE09F0" w:rsidRPr="00013450" w:rsidRDefault="00CE09F0" w:rsidP="00CE09F0">
      <w:pPr>
        <w:pStyle w:val="Heading4"/>
        <w:rPr>
          <w:b/>
          <w:color w:val="000080"/>
        </w:rPr>
      </w:pPr>
      <w:r w:rsidRPr="00013450">
        <w:rPr>
          <w:b/>
          <w:color w:val="000080"/>
        </w:rPr>
        <w:t>Business needs</w:t>
      </w:r>
    </w:p>
    <w:p w14:paraId="51F41BDA" w14:textId="2B661EE6" w:rsidR="00CE6D78" w:rsidRDefault="00CE6D78" w:rsidP="001069E9">
      <w:pPr>
        <w:pStyle w:val="ListParagraph"/>
        <w:numPr>
          <w:ilvl w:val="0"/>
          <w:numId w:val="14"/>
        </w:numPr>
        <w:spacing w:after="120"/>
        <w:contextualSpacing/>
      </w:pPr>
      <w:r>
        <w:t xml:space="preserve">Accounting </w:t>
      </w:r>
      <w:r w:rsidR="00694CEA">
        <w:t>requires the ability to</w:t>
      </w:r>
      <w:r>
        <w:t>:</w:t>
      </w:r>
    </w:p>
    <w:p w14:paraId="1A288987" w14:textId="3A1916EA" w:rsidR="00CE09F0" w:rsidRDefault="00E15077" w:rsidP="001069E9">
      <w:pPr>
        <w:pStyle w:val="ListParagraph"/>
        <w:numPr>
          <w:ilvl w:val="1"/>
          <w:numId w:val="14"/>
        </w:numPr>
        <w:spacing w:after="120"/>
        <w:contextualSpacing/>
      </w:pPr>
      <w:r>
        <w:t xml:space="preserve">reconcile </w:t>
      </w:r>
      <w:r w:rsidR="00E0105A">
        <w:t xml:space="preserve">data and balances between </w:t>
      </w:r>
      <w:r>
        <w:t>legacy EIP and</w:t>
      </w:r>
      <w:r w:rsidR="007B1D36">
        <w:t xml:space="preserve"> OFSLL</w:t>
      </w:r>
      <w:r w:rsidR="00E0105A">
        <w:t xml:space="preserve"> ( Reconciliation</w:t>
      </w:r>
      <w:r w:rsidR="007E7797">
        <w:t xml:space="preserve"> tables in staging)</w:t>
      </w:r>
      <w:r w:rsidR="00E0105A">
        <w:t xml:space="preserve"> </w:t>
      </w:r>
    </w:p>
    <w:p w14:paraId="68BCC874" w14:textId="48809534" w:rsidR="00CE6D78" w:rsidRDefault="00CE6D78" w:rsidP="001069E9">
      <w:pPr>
        <w:pStyle w:val="ListParagraph"/>
        <w:numPr>
          <w:ilvl w:val="1"/>
          <w:numId w:val="14"/>
        </w:numPr>
        <w:spacing w:after="120"/>
        <w:contextualSpacing/>
      </w:pPr>
      <w:r>
        <w:t>identify thru FAT that a plan has migrated to the new loan system</w:t>
      </w:r>
    </w:p>
    <w:p w14:paraId="6FD45A3E" w14:textId="3DF40175" w:rsidR="00CE6D78" w:rsidRPr="00CE6D78" w:rsidRDefault="00CE6D78" w:rsidP="001069E9">
      <w:pPr>
        <w:pStyle w:val="ListParagraph"/>
        <w:numPr>
          <w:ilvl w:val="0"/>
          <w:numId w:val="14"/>
        </w:numPr>
        <w:spacing w:after="120"/>
        <w:contextualSpacing/>
      </w:pPr>
      <w:r w:rsidRPr="007B1D36">
        <w:rPr>
          <w:rFonts w:ascii="Arial" w:hAnsi="Arial" w:cs="Arial"/>
          <w:sz w:val="20"/>
          <w:szCs w:val="20"/>
          <w:highlight w:val="yellow"/>
        </w:rPr>
        <w:t xml:space="preserve">Retail and Care reps shall have read-only mode </w:t>
      </w:r>
      <w:r w:rsidR="007B1D36" w:rsidRPr="007B1D36">
        <w:rPr>
          <w:rFonts w:ascii="Arial" w:hAnsi="Arial" w:cs="Arial"/>
          <w:sz w:val="20"/>
          <w:szCs w:val="20"/>
          <w:highlight w:val="yellow"/>
        </w:rPr>
        <w:t xml:space="preserve">access to migrated loans on the EIP UI and </w:t>
      </w:r>
      <w:commentRangeStart w:id="172"/>
      <w:r w:rsidR="007B1D36" w:rsidRPr="007B1D36">
        <w:rPr>
          <w:rFonts w:ascii="Arial" w:hAnsi="Arial" w:cs="Arial"/>
          <w:sz w:val="20"/>
          <w:szCs w:val="20"/>
          <w:highlight w:val="yellow"/>
        </w:rPr>
        <w:t>new EIP UI</w:t>
      </w:r>
      <w:r w:rsidRPr="007B1D36">
        <w:rPr>
          <w:rFonts w:ascii="Arial" w:hAnsi="Arial" w:cs="Arial"/>
          <w:sz w:val="20"/>
          <w:szCs w:val="20"/>
          <w:highlight w:val="yellow"/>
        </w:rPr>
        <w:t xml:space="preserve"> </w:t>
      </w:r>
      <w:commentRangeEnd w:id="172"/>
      <w:r w:rsidR="007B1D36" w:rsidRPr="007B1D36">
        <w:rPr>
          <w:rStyle w:val="CommentReference"/>
          <w:rFonts w:ascii="Arial" w:hAnsi="Arial"/>
          <w:highlight w:val="yellow"/>
        </w:rPr>
        <w:commentReference w:id="172"/>
      </w:r>
      <w:r>
        <w:rPr>
          <w:rFonts w:ascii="Arial" w:hAnsi="Arial" w:cs="Arial"/>
          <w:sz w:val="20"/>
          <w:szCs w:val="20"/>
        </w:rPr>
        <w:t xml:space="preserve">after </w:t>
      </w:r>
      <w:r w:rsidR="007B1D36">
        <w:rPr>
          <w:rFonts w:ascii="Arial" w:hAnsi="Arial" w:cs="Arial"/>
          <w:sz w:val="20"/>
          <w:szCs w:val="20"/>
        </w:rPr>
        <w:t>the loans</w:t>
      </w:r>
      <w:r>
        <w:rPr>
          <w:rFonts w:ascii="Arial" w:hAnsi="Arial" w:cs="Arial"/>
          <w:sz w:val="20"/>
          <w:szCs w:val="20"/>
        </w:rPr>
        <w:t xml:space="preserve"> has been successfully migrated to </w:t>
      </w:r>
      <w:r w:rsidR="007B1D36">
        <w:rPr>
          <w:rFonts w:ascii="Arial" w:hAnsi="Arial" w:cs="Arial"/>
          <w:sz w:val="20"/>
          <w:szCs w:val="20"/>
        </w:rPr>
        <w:t>OFSLL</w:t>
      </w:r>
    </w:p>
    <w:p w14:paraId="12E379CE" w14:textId="191C0E7A" w:rsidR="000F38EE" w:rsidRPr="00B65787" w:rsidRDefault="000F38EE" w:rsidP="00FD2E34">
      <w:pPr>
        <w:pStyle w:val="ListParagraph"/>
      </w:pPr>
    </w:p>
    <w:p w14:paraId="436974EF" w14:textId="77777777" w:rsidR="00E026EB" w:rsidRPr="004A039D" w:rsidRDefault="00E026EB" w:rsidP="00E026EB">
      <w:pPr>
        <w:pStyle w:val="Heading4"/>
        <w:rPr>
          <w:b/>
          <w:color w:val="000080"/>
        </w:rPr>
      </w:pPr>
      <w:r w:rsidRPr="004A039D">
        <w:rPr>
          <w:b/>
          <w:color w:val="000080"/>
        </w:rPr>
        <w:t>Assumption</w:t>
      </w:r>
    </w:p>
    <w:p w14:paraId="3FB7CAFE" w14:textId="2A483561" w:rsidR="00E026EB" w:rsidRDefault="005863E4" w:rsidP="00967F79">
      <w:pPr>
        <w:pStyle w:val="ListParagraph"/>
        <w:numPr>
          <w:ilvl w:val="0"/>
          <w:numId w:val="85"/>
        </w:numPr>
      </w:pPr>
      <w:del w:id="173" w:author="cbloch@procom-consulting.com" w:date="2017-01-03T14:39:00Z">
        <w:r w:rsidDel="00C87DF3">
          <w:delText>EMMT</w:delText>
        </w:r>
      </w:del>
      <w:ins w:id="174" w:author="cbloch@procom-consulting.com" w:date="2017-01-03T14:39:00Z">
        <w:r w:rsidR="00C87DF3">
          <w:t>TMO CONVERSION TEAM</w:t>
        </w:r>
      </w:ins>
      <w:r>
        <w:t xml:space="preserve"> </w:t>
      </w:r>
      <w:r w:rsidR="00E026EB">
        <w:t>will notify EIP when the loans have successfully migrated to OFSLL</w:t>
      </w:r>
    </w:p>
    <w:p w14:paraId="78150DB4" w14:textId="2F3480CA" w:rsidR="00E026EB" w:rsidRDefault="005863E4" w:rsidP="00967F79">
      <w:pPr>
        <w:pStyle w:val="ListParagraph"/>
        <w:numPr>
          <w:ilvl w:val="0"/>
          <w:numId w:val="85"/>
        </w:numPr>
      </w:pPr>
      <w:del w:id="175" w:author="cbloch@procom-consulting.com" w:date="2017-01-03T14:39:00Z">
        <w:r w:rsidDel="00C87DF3">
          <w:delText>EMMT</w:delText>
        </w:r>
      </w:del>
      <w:ins w:id="176" w:author="cbloch@procom-consulting.com" w:date="2017-01-03T14:39:00Z">
        <w:r w:rsidR="00C87DF3">
          <w:t>TMO CONVERSION TEAM</w:t>
        </w:r>
      </w:ins>
      <w:r>
        <w:t xml:space="preserve"> </w:t>
      </w:r>
      <w:r w:rsidR="00E026EB">
        <w:t xml:space="preserve">will capture the reconciliation events, tracking success and failures. </w:t>
      </w:r>
    </w:p>
    <w:p w14:paraId="53CBD202" w14:textId="0C3D81DA" w:rsidR="00132F1D" w:rsidRDefault="005863E4" w:rsidP="00967F79">
      <w:pPr>
        <w:pStyle w:val="ListParagraph"/>
        <w:numPr>
          <w:ilvl w:val="0"/>
          <w:numId w:val="85"/>
        </w:numPr>
      </w:pPr>
      <w:del w:id="177" w:author="cbloch@procom-consulting.com" w:date="2017-01-03T14:39:00Z">
        <w:r w:rsidDel="00C87DF3">
          <w:delText>EMMT</w:delText>
        </w:r>
      </w:del>
      <w:ins w:id="178" w:author="cbloch@procom-consulting.com" w:date="2017-01-03T14:39:00Z">
        <w:r w:rsidR="00C87DF3">
          <w:t>TMO CONVERSION TEAM</w:t>
        </w:r>
      </w:ins>
      <w:r w:rsidR="00132F1D">
        <w:t xml:space="preserve"> will update the data grid upon loans in</w:t>
      </w:r>
      <w:r w:rsidR="00190AFB">
        <w:t xml:space="preserve"> EIP being successfully closed and flip the source indicator to OFSLL.</w:t>
      </w:r>
    </w:p>
    <w:p w14:paraId="69F0AB5A" w14:textId="6267550D" w:rsidR="00190AFB" w:rsidRDefault="00190AFB" w:rsidP="00967F79">
      <w:pPr>
        <w:pStyle w:val="ListParagraph"/>
        <w:numPr>
          <w:ilvl w:val="0"/>
          <w:numId w:val="85"/>
        </w:numPr>
      </w:pPr>
      <w:r>
        <w:t>Upon successful migration, all transactional requests for migrated loans will be routed to OFSLL, not EIP.</w:t>
      </w:r>
    </w:p>
    <w:p w14:paraId="11D46FE7" w14:textId="77777777" w:rsidR="00B22A02" w:rsidRDefault="00B22A02" w:rsidP="00B22A02">
      <w:pPr>
        <w:spacing w:after="120"/>
        <w:contextualSpacing/>
      </w:pPr>
    </w:p>
    <w:p w14:paraId="2030BE9C" w14:textId="77777777" w:rsidR="00CE09F0" w:rsidRDefault="00CE09F0" w:rsidP="00CE09F0">
      <w:pPr>
        <w:pStyle w:val="Heading4"/>
        <w:rPr>
          <w:b/>
          <w:color w:val="000080"/>
        </w:rPr>
      </w:pPr>
      <w:r w:rsidRPr="00013450">
        <w:rPr>
          <w:b/>
          <w:color w:val="000080"/>
        </w:rPr>
        <w:t>EIT design</w:t>
      </w:r>
    </w:p>
    <w:p w14:paraId="23841BB0" w14:textId="2EAB5213" w:rsidR="009952CC" w:rsidRDefault="00737F99" w:rsidP="00967F79">
      <w:pPr>
        <w:pStyle w:val="ListParagraph"/>
        <w:numPr>
          <w:ilvl w:val="0"/>
          <w:numId w:val="86"/>
        </w:numPr>
        <w:spacing w:after="200" w:line="276" w:lineRule="auto"/>
        <w:contextualSpacing/>
      </w:pPr>
      <w:del w:id="179" w:author="cbloch@procom-consulting.com" w:date="2017-01-03T14:39:00Z">
        <w:r w:rsidDel="00C87DF3">
          <w:delText>EMMT</w:delText>
        </w:r>
      </w:del>
      <w:ins w:id="180" w:author="cbloch@procom-consulting.com" w:date="2017-01-03T14:39:00Z">
        <w:r w:rsidR="00C87DF3">
          <w:t>TMO CONVERSION TEAM</w:t>
        </w:r>
      </w:ins>
      <w:r>
        <w:t xml:space="preserve"> </w:t>
      </w:r>
      <w:r w:rsidR="009952CC" w:rsidRPr="000801EC">
        <w:t xml:space="preserve">will </w:t>
      </w:r>
      <w:r w:rsidR="009952CC">
        <w:t>provide the selection of loans that have successfully been migrated to OFSLL</w:t>
      </w:r>
      <w:r w:rsidR="00B93DFC">
        <w:t xml:space="preserve"> and therefore need to be closed</w:t>
      </w:r>
    </w:p>
    <w:p w14:paraId="6138C4C8" w14:textId="72B0D3D7" w:rsidR="00132F1D" w:rsidRDefault="00132F1D" w:rsidP="00967F79">
      <w:pPr>
        <w:pStyle w:val="ListParagraph"/>
        <w:numPr>
          <w:ilvl w:val="0"/>
          <w:numId w:val="86"/>
        </w:numPr>
        <w:spacing w:after="200" w:line="276" w:lineRule="auto"/>
        <w:contextualSpacing/>
      </w:pPr>
      <w:r>
        <w:t>EIP will close the migrated loans</w:t>
      </w:r>
      <w:r w:rsidR="00737F99">
        <w:t xml:space="preserve"> in EIP</w:t>
      </w:r>
    </w:p>
    <w:p w14:paraId="1E26EE8E" w14:textId="7D78807C" w:rsidR="009952CC" w:rsidRDefault="009952CC" w:rsidP="00967F79">
      <w:pPr>
        <w:pStyle w:val="ListParagraph"/>
        <w:numPr>
          <w:ilvl w:val="0"/>
          <w:numId w:val="86"/>
        </w:numPr>
        <w:spacing w:after="200" w:line="276" w:lineRule="auto"/>
        <w:contextualSpacing/>
      </w:pPr>
      <w:del w:id="181" w:author="cbloch@procom-consulting.com" w:date="2017-01-03T14:39:00Z">
        <w:r w:rsidDel="00C87DF3">
          <w:delText>EMMT</w:delText>
        </w:r>
      </w:del>
      <w:ins w:id="182" w:author="cbloch@procom-consulting.com" w:date="2017-01-03T14:39:00Z">
        <w:r w:rsidR="00C87DF3">
          <w:t>TMO CONVERSION TEAM</w:t>
        </w:r>
      </w:ins>
      <w:r>
        <w:t xml:space="preserve"> will monitor the EIP migration table to verify the processing of the </w:t>
      </w:r>
      <w:r w:rsidR="00B93DFC">
        <w:t>closed</w:t>
      </w:r>
      <w:r>
        <w:t xml:space="preserve"> loans</w:t>
      </w:r>
    </w:p>
    <w:p w14:paraId="569A793A" w14:textId="12E6103B" w:rsidR="009952CC" w:rsidRDefault="009952CC" w:rsidP="00967F79">
      <w:pPr>
        <w:pStyle w:val="ListParagraph"/>
        <w:numPr>
          <w:ilvl w:val="1"/>
          <w:numId w:val="86"/>
        </w:numPr>
        <w:spacing w:after="200" w:line="276" w:lineRule="auto"/>
        <w:contextualSpacing/>
      </w:pPr>
      <w:r>
        <w:lastRenderedPageBreak/>
        <w:t xml:space="preserve">Upon process completion, </w:t>
      </w:r>
      <w:del w:id="183" w:author="cbloch@procom-consulting.com" w:date="2017-01-03T14:39:00Z">
        <w:r w:rsidDel="00C87DF3">
          <w:delText>EMMT</w:delText>
        </w:r>
      </w:del>
      <w:ins w:id="184" w:author="cbloch@procom-consulting.com" w:date="2017-01-03T14:39:00Z">
        <w:r w:rsidR="00C87DF3">
          <w:t>TMO CONVERSION TEAM</w:t>
        </w:r>
      </w:ins>
      <w:r>
        <w:t xml:space="preserve"> will update the data grid with the proper migration status</w:t>
      </w:r>
      <w:r w:rsidR="00B93DFC">
        <w:t>, identifying OFSLL as the loan source</w:t>
      </w:r>
    </w:p>
    <w:p w14:paraId="7F299662" w14:textId="52097004" w:rsidR="009952CC" w:rsidRDefault="009952CC" w:rsidP="00967F79">
      <w:pPr>
        <w:pStyle w:val="ListParagraph"/>
        <w:numPr>
          <w:ilvl w:val="0"/>
          <w:numId w:val="86"/>
        </w:numPr>
        <w:spacing w:after="200" w:line="276" w:lineRule="auto"/>
        <w:contextualSpacing/>
      </w:pPr>
      <w:r>
        <w:t xml:space="preserve">EIP shall prevent any loan updates for plans </w:t>
      </w:r>
      <w:r w:rsidR="00EB7239">
        <w:t>that have been migrated</w:t>
      </w:r>
    </w:p>
    <w:p w14:paraId="047D1DB9" w14:textId="77777777" w:rsidR="00737F99" w:rsidRDefault="00EB7239" w:rsidP="00967F79">
      <w:pPr>
        <w:pStyle w:val="ListParagraph"/>
        <w:numPr>
          <w:ilvl w:val="0"/>
          <w:numId w:val="86"/>
        </w:numPr>
        <w:spacing w:after="120" w:line="276" w:lineRule="auto"/>
        <w:contextualSpacing/>
      </w:pPr>
      <w:r>
        <w:t>Closed</w:t>
      </w:r>
      <w:r w:rsidR="009952CC">
        <w:t xml:space="preserve"> plans will only be in read-only mode.</w:t>
      </w:r>
      <w:r w:rsidR="009952CC" w:rsidRPr="00FD6E09">
        <w:t xml:space="preserve"> </w:t>
      </w:r>
    </w:p>
    <w:p w14:paraId="5A8AE91E" w14:textId="77777777" w:rsidR="00CE09F0" w:rsidRDefault="00CE09F0" w:rsidP="00CE09F0">
      <w:pPr>
        <w:pStyle w:val="ListParagraph"/>
        <w:spacing w:after="200" w:line="276" w:lineRule="auto"/>
        <w:ind w:left="1224"/>
        <w:contextualSpacing/>
      </w:pPr>
    </w:p>
    <w:p w14:paraId="1E1E0336" w14:textId="77777777" w:rsidR="00CE09F0" w:rsidRDefault="00CE09F0" w:rsidP="00CE09F0">
      <w:pPr>
        <w:pStyle w:val="Heading4"/>
        <w:rPr>
          <w:b/>
          <w:color w:val="000080"/>
        </w:rPr>
      </w:pPr>
      <w:commentRangeStart w:id="185"/>
      <w:r w:rsidRPr="007410CD">
        <w:rPr>
          <w:b/>
          <w:color w:val="000080"/>
        </w:rPr>
        <w:t>Desired EIP Functionality</w:t>
      </w:r>
      <w:commentRangeEnd w:id="185"/>
      <w:r w:rsidR="001005EE">
        <w:rPr>
          <w:rStyle w:val="CommentReference"/>
          <w:u w:val="none"/>
        </w:rPr>
        <w:commentReference w:id="185"/>
      </w:r>
    </w:p>
    <w:p w14:paraId="630935CC" w14:textId="488FA7CC" w:rsidR="000333A9" w:rsidRDefault="000333A9" w:rsidP="00967F79">
      <w:pPr>
        <w:pStyle w:val="ListParagraph"/>
        <w:numPr>
          <w:ilvl w:val="0"/>
          <w:numId w:val="93"/>
        </w:numPr>
      </w:pPr>
      <w:del w:id="186" w:author="cbloch@procom-consulting.com" w:date="2017-01-03T14:39:00Z">
        <w:r w:rsidDel="00C87DF3">
          <w:delText>EMMT</w:delText>
        </w:r>
      </w:del>
      <w:ins w:id="187" w:author="cbloch@procom-consulting.com" w:date="2017-01-03T14:39:00Z">
        <w:r w:rsidR="00C87DF3">
          <w:t>TMO CONVERSION TEAM</w:t>
        </w:r>
      </w:ins>
      <w:r>
        <w:t xml:space="preserve"> shall insert bulk events through the Tibco EMS queue to EIP, the loans that have been successfully migrated to OFSLL and need to be closed </w:t>
      </w:r>
    </w:p>
    <w:p w14:paraId="4CB551A0" w14:textId="4A251719" w:rsidR="000333A9" w:rsidRDefault="000333A9" w:rsidP="00967F79">
      <w:pPr>
        <w:pStyle w:val="ListParagraph"/>
        <w:numPr>
          <w:ilvl w:val="1"/>
          <w:numId w:val="93"/>
        </w:numPr>
      </w:pPr>
      <w:del w:id="188" w:author="cbloch@procom-consulting.com" w:date="2017-01-03T14:39:00Z">
        <w:r w:rsidDel="00C87DF3">
          <w:delText>EMMT</w:delText>
        </w:r>
      </w:del>
      <w:ins w:id="189" w:author="cbloch@procom-consulting.com" w:date="2017-01-03T14:39:00Z">
        <w:r w:rsidR="00C87DF3">
          <w:t>TMO CONVERSION TEAM</w:t>
        </w:r>
      </w:ins>
      <w:r>
        <w:t xml:space="preserve"> will send a close event type</w:t>
      </w:r>
    </w:p>
    <w:p w14:paraId="62F61970" w14:textId="54B9D41F" w:rsidR="005C70E9" w:rsidRDefault="005C70E9" w:rsidP="00967F79">
      <w:pPr>
        <w:pStyle w:val="ListParagraph"/>
        <w:numPr>
          <w:ilvl w:val="0"/>
          <w:numId w:val="93"/>
        </w:numPr>
        <w:spacing w:after="200" w:line="276" w:lineRule="auto"/>
        <w:contextualSpacing/>
      </w:pPr>
      <w:r>
        <w:t xml:space="preserve">EIP shall create a new plan/device status – ‘Closed-Migration’, to identify when the plan has been migrated to </w:t>
      </w:r>
      <w:r w:rsidR="00654933">
        <w:t>OFSLL</w:t>
      </w:r>
      <w:r>
        <w:t>.</w:t>
      </w:r>
    </w:p>
    <w:p w14:paraId="163AC431" w14:textId="20B7F10D" w:rsidR="005C70E9" w:rsidRDefault="005C70E9" w:rsidP="00967F79">
      <w:pPr>
        <w:pStyle w:val="ListParagraph"/>
        <w:numPr>
          <w:ilvl w:val="0"/>
          <w:numId w:val="93"/>
        </w:numPr>
        <w:spacing w:after="200" w:line="276" w:lineRule="auto"/>
        <w:contextualSpacing/>
      </w:pPr>
      <w:r>
        <w:t>EIP shall apply the new ‘Closed-Migration’</w:t>
      </w:r>
      <w:r w:rsidR="00055FB8">
        <w:t xml:space="preserve"> </w:t>
      </w:r>
      <w:r>
        <w:t xml:space="preserve">status to the </w:t>
      </w:r>
      <w:r w:rsidR="00190AFB">
        <w:t>locked</w:t>
      </w:r>
      <w:r w:rsidR="00993093">
        <w:t xml:space="preserve"> </w:t>
      </w:r>
      <w:r>
        <w:t>plans and devices that have been migrated.</w:t>
      </w:r>
    </w:p>
    <w:p w14:paraId="4C07D8F7" w14:textId="2843B92A" w:rsidR="00055FB8" w:rsidRPr="00E961D0" w:rsidRDefault="00055FB8" w:rsidP="00967F79">
      <w:pPr>
        <w:pStyle w:val="ListParagraph"/>
        <w:numPr>
          <w:ilvl w:val="0"/>
          <w:numId w:val="93"/>
        </w:numPr>
      </w:pPr>
      <w:r w:rsidRPr="00E961D0">
        <w:t xml:space="preserve">EIP will </w:t>
      </w:r>
      <w:r>
        <w:t>apply a credit to the</w:t>
      </w:r>
      <w:r w:rsidRPr="00E961D0">
        <w:t xml:space="preserve"> </w:t>
      </w:r>
      <w:r>
        <w:t xml:space="preserve">migrated </w:t>
      </w:r>
      <w:r w:rsidRPr="00E961D0">
        <w:t xml:space="preserve">plan/device </w:t>
      </w:r>
    </w:p>
    <w:p w14:paraId="6E5B3B95" w14:textId="58B2C868" w:rsidR="001C2FA2" w:rsidRDefault="00055FB8" w:rsidP="00967F79">
      <w:pPr>
        <w:pStyle w:val="ListParagraph"/>
        <w:numPr>
          <w:ilvl w:val="1"/>
          <w:numId w:val="31"/>
        </w:numPr>
      </w:pPr>
      <w:r w:rsidRPr="00E961D0">
        <w:t xml:space="preserve">A new record will be generated in </w:t>
      </w:r>
      <w:proofErr w:type="spellStart"/>
      <w:r w:rsidRPr="00E961D0">
        <w:t>Financial_activity</w:t>
      </w:r>
      <w:proofErr w:type="spellEnd"/>
      <w:r w:rsidRPr="00E961D0">
        <w:t xml:space="preserve"> table to reflect the </w:t>
      </w:r>
      <w:r w:rsidR="0005676B">
        <w:t>migration adjustment</w:t>
      </w:r>
      <w:r w:rsidRPr="00E961D0">
        <w:t xml:space="preserve"> of the plan/device </w:t>
      </w:r>
      <w:commentRangeStart w:id="190"/>
      <w:r w:rsidR="00251FEB">
        <w:t>with</w:t>
      </w:r>
      <w:r w:rsidRPr="00E961D0">
        <w:t xml:space="preserve"> </w:t>
      </w:r>
      <w:proofErr w:type="spellStart"/>
      <w:r w:rsidRPr="00E961D0">
        <w:t>activity_type</w:t>
      </w:r>
      <w:proofErr w:type="spellEnd"/>
      <w:r w:rsidRPr="00E961D0">
        <w:t>=</w:t>
      </w:r>
      <w:r w:rsidRPr="00C852C8">
        <w:t xml:space="preserve"> </w:t>
      </w:r>
      <w:r w:rsidR="001D3A27">
        <w:t>‘</w:t>
      </w:r>
      <w:r w:rsidR="0017080A">
        <w:t>migration-complete’</w:t>
      </w:r>
      <w:r w:rsidR="00251FEB">
        <w:t xml:space="preserve">. </w:t>
      </w:r>
      <w:commentRangeEnd w:id="190"/>
      <w:r w:rsidR="009B6668">
        <w:rPr>
          <w:rStyle w:val="CommentReference"/>
          <w:rFonts w:ascii="Arial" w:hAnsi="Arial"/>
        </w:rPr>
        <w:commentReference w:id="190"/>
      </w:r>
      <w:r w:rsidR="00251FEB">
        <w:t>EIP shall treat the transaction in similar fashion to a balance payment being made</w:t>
      </w:r>
    </w:p>
    <w:p w14:paraId="6EF5431D" w14:textId="77777777" w:rsidR="00F96E53" w:rsidRDefault="00F96E53" w:rsidP="00F96E53">
      <w:pPr>
        <w:pStyle w:val="ListParagraph"/>
        <w:ind w:left="1440"/>
      </w:pPr>
      <w:r>
        <w:object w:dxaOrig="1513" w:dyaOrig="984" w14:anchorId="521CA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23" o:title=""/>
          </v:shape>
          <o:OLEObject Type="Embed" ProgID="Excel.Sheet.12" ShapeID="_x0000_i1025" DrawAspect="Icon" ObjectID="_1639739004" r:id="rId24"/>
        </w:object>
      </w:r>
    </w:p>
    <w:p w14:paraId="5DBF34C4" w14:textId="77777777" w:rsidR="001C2FA2" w:rsidRDefault="001C2FA2" w:rsidP="00967F79">
      <w:pPr>
        <w:pStyle w:val="ListParagraph"/>
        <w:numPr>
          <w:ilvl w:val="0"/>
          <w:numId w:val="93"/>
        </w:numPr>
      </w:pPr>
      <w:r>
        <w:t xml:space="preserve">EIP will zero out the remaining balance and payments in the </w:t>
      </w:r>
      <w:proofErr w:type="spellStart"/>
      <w:r>
        <w:t>eip_equipment</w:t>
      </w:r>
      <w:proofErr w:type="spellEnd"/>
      <w:r>
        <w:t xml:space="preserve"> and </w:t>
      </w:r>
      <w:proofErr w:type="spellStart"/>
      <w:r>
        <w:t>installment_plan</w:t>
      </w:r>
      <w:proofErr w:type="spellEnd"/>
      <w:r>
        <w:t xml:space="preserve"> tables</w:t>
      </w:r>
    </w:p>
    <w:p w14:paraId="3D09A2E3" w14:textId="0556192B" w:rsidR="001C2FA2" w:rsidRDefault="001C2FA2" w:rsidP="00967F79">
      <w:pPr>
        <w:pStyle w:val="ListParagraph"/>
        <w:numPr>
          <w:ilvl w:val="1"/>
          <w:numId w:val="31"/>
        </w:numPr>
      </w:pPr>
      <w:r>
        <w:t xml:space="preserve">Total equipment revenue, </w:t>
      </w:r>
      <w:commentRangeStart w:id="191"/>
      <w:r>
        <w:t xml:space="preserve">Unearned interest, and total imputed interest in the </w:t>
      </w:r>
      <w:proofErr w:type="spellStart"/>
      <w:r>
        <w:t>eip_equipment</w:t>
      </w:r>
      <w:proofErr w:type="spellEnd"/>
      <w:r>
        <w:t xml:space="preserve"> and </w:t>
      </w:r>
      <w:proofErr w:type="spellStart"/>
      <w:r>
        <w:t>installment_plan</w:t>
      </w:r>
      <w:proofErr w:type="spellEnd"/>
      <w:r>
        <w:t xml:space="preserve"> tables will not change based on the migration plan closure. </w:t>
      </w:r>
      <w:commentRangeEnd w:id="191"/>
      <w:r>
        <w:rPr>
          <w:rStyle w:val="CommentReference"/>
          <w:rFonts w:ascii="Arial" w:hAnsi="Arial"/>
        </w:rPr>
        <w:commentReference w:id="191"/>
      </w:r>
    </w:p>
    <w:p w14:paraId="1D0B55CD" w14:textId="56E75CAF" w:rsidR="00064C26" w:rsidRDefault="00064C26" w:rsidP="00967F79">
      <w:pPr>
        <w:pStyle w:val="ListParagraph"/>
        <w:numPr>
          <w:ilvl w:val="0"/>
          <w:numId w:val="31"/>
        </w:numPr>
      </w:pPr>
      <w:r>
        <w:t>EIP will cancel the remaining charges in the EIP_CHARGE table</w:t>
      </w:r>
    </w:p>
    <w:p w14:paraId="489A3688" w14:textId="0C64ED1B" w:rsidR="00290AF7" w:rsidRPr="008F34B9" w:rsidRDefault="00290AF7" w:rsidP="00967F79">
      <w:pPr>
        <w:pStyle w:val="ListParagraph"/>
        <w:numPr>
          <w:ilvl w:val="0"/>
          <w:numId w:val="93"/>
        </w:numPr>
        <w:spacing w:after="120"/>
        <w:contextualSpacing/>
        <w:rPr>
          <w:rFonts w:cs="Tahoma"/>
        </w:rPr>
      </w:pPr>
      <w:r w:rsidRPr="008F34B9">
        <w:rPr>
          <w:rFonts w:cs="Tahoma"/>
        </w:rPr>
        <w:t xml:space="preserve">BA_EIP_REFRESH will </w:t>
      </w:r>
      <w:r w:rsidR="008F34B9">
        <w:rPr>
          <w:rFonts w:cs="Tahoma"/>
        </w:rPr>
        <w:t>continue to send</w:t>
      </w:r>
      <w:r w:rsidRPr="008F34B9">
        <w:rPr>
          <w:rFonts w:cs="Tahoma"/>
        </w:rPr>
        <w:t xml:space="preserve"> bans that have been migrated</w:t>
      </w:r>
    </w:p>
    <w:p w14:paraId="7A3829BC" w14:textId="2AAD1CD7" w:rsidR="00FE070B" w:rsidRDefault="00FE070B" w:rsidP="00967F79">
      <w:pPr>
        <w:pStyle w:val="ListParagraph"/>
        <w:numPr>
          <w:ilvl w:val="0"/>
          <w:numId w:val="93"/>
        </w:numPr>
        <w:spacing w:after="200" w:line="276" w:lineRule="auto"/>
        <w:contextualSpacing/>
      </w:pPr>
      <w:r>
        <w:t xml:space="preserve">EIP shall only allow </w:t>
      </w:r>
      <w:r w:rsidR="00670E36">
        <w:t>migrated</w:t>
      </w:r>
      <w:r>
        <w:t xml:space="preserve"> plans to be in a read only state</w:t>
      </w:r>
      <w:r w:rsidR="00D30F9B">
        <w:t>.</w:t>
      </w:r>
    </w:p>
    <w:p w14:paraId="57A61339" w14:textId="7C4AD17B" w:rsidR="00FE070B" w:rsidRDefault="00FE070B" w:rsidP="00967F79">
      <w:pPr>
        <w:pStyle w:val="ListParagraph"/>
        <w:numPr>
          <w:ilvl w:val="1"/>
          <w:numId w:val="31"/>
        </w:numPr>
        <w:spacing w:after="200" w:line="276" w:lineRule="auto"/>
        <w:contextualSpacing/>
      </w:pPr>
      <w:r>
        <w:t>EIP UI will grey out the ability of reps to make any changes to the</w:t>
      </w:r>
      <w:r w:rsidR="005676E0">
        <w:t xml:space="preserve"> migrated</w:t>
      </w:r>
      <w:r>
        <w:t xml:space="preserve"> plans (ex. Reopen equipment, MSISDN Transfer buttons will be greyed out)</w:t>
      </w:r>
    </w:p>
    <w:p w14:paraId="00A23865" w14:textId="5FF6FE56" w:rsidR="005C70E9" w:rsidRDefault="005C70E9" w:rsidP="00967F79">
      <w:pPr>
        <w:pStyle w:val="ListParagraph"/>
        <w:numPr>
          <w:ilvl w:val="0"/>
          <w:numId w:val="93"/>
        </w:numPr>
        <w:spacing w:after="200" w:line="276" w:lineRule="auto"/>
        <w:contextualSpacing/>
      </w:pPr>
      <w:r>
        <w:t>EIP shall n</w:t>
      </w:r>
      <w:r w:rsidR="00BC5BA1">
        <w:t xml:space="preserve">ot allow any updates to the </w:t>
      </w:r>
      <w:r>
        <w:t>plans that have completed migration:</w:t>
      </w:r>
    </w:p>
    <w:p w14:paraId="22A9A247" w14:textId="77777777" w:rsidR="005C70E9" w:rsidRDefault="005C70E9" w:rsidP="00967F79">
      <w:pPr>
        <w:pStyle w:val="ListParagraph"/>
        <w:numPr>
          <w:ilvl w:val="1"/>
          <w:numId w:val="31"/>
        </w:numPr>
        <w:spacing w:after="200" w:line="276" w:lineRule="auto"/>
        <w:contextualSpacing/>
      </w:pPr>
      <w:r>
        <w:t>No payments (Balance payments, trade ins, JUMP, pay off early)</w:t>
      </w:r>
    </w:p>
    <w:p w14:paraId="60C337A3" w14:textId="77777777" w:rsidR="005C70E9" w:rsidRDefault="005C70E9" w:rsidP="00967F79">
      <w:pPr>
        <w:pStyle w:val="ListParagraph"/>
        <w:numPr>
          <w:ilvl w:val="1"/>
          <w:numId w:val="31"/>
        </w:numPr>
        <w:spacing w:after="200" w:line="276" w:lineRule="auto"/>
        <w:contextualSpacing/>
      </w:pPr>
      <w:r>
        <w:t>No IMEI updates</w:t>
      </w:r>
    </w:p>
    <w:p w14:paraId="3C3A4ABF" w14:textId="77777777" w:rsidR="005C70E9" w:rsidRDefault="005C70E9" w:rsidP="00967F79">
      <w:pPr>
        <w:pStyle w:val="ListParagraph"/>
        <w:numPr>
          <w:ilvl w:val="1"/>
          <w:numId w:val="31"/>
        </w:numPr>
        <w:spacing w:after="200" w:line="276" w:lineRule="auto"/>
        <w:contextualSpacing/>
      </w:pPr>
      <w:r>
        <w:t>No Returns/exchanges</w:t>
      </w:r>
    </w:p>
    <w:p w14:paraId="235255C2" w14:textId="77777777" w:rsidR="005C70E9" w:rsidRDefault="005C70E9" w:rsidP="00967F79">
      <w:pPr>
        <w:pStyle w:val="ListParagraph"/>
        <w:numPr>
          <w:ilvl w:val="1"/>
          <w:numId w:val="31"/>
        </w:numPr>
        <w:spacing w:after="200" w:line="276" w:lineRule="auto"/>
        <w:contextualSpacing/>
      </w:pPr>
      <w:r>
        <w:t>No Voids</w:t>
      </w:r>
    </w:p>
    <w:p w14:paraId="28B0BB2F" w14:textId="77777777" w:rsidR="005C70E9" w:rsidRDefault="005C70E9" w:rsidP="00967F79">
      <w:pPr>
        <w:pStyle w:val="ListParagraph"/>
        <w:numPr>
          <w:ilvl w:val="1"/>
          <w:numId w:val="31"/>
        </w:numPr>
        <w:spacing w:after="200" w:line="276" w:lineRule="auto"/>
        <w:contextualSpacing/>
      </w:pPr>
      <w:r>
        <w:t>No balance transfers</w:t>
      </w:r>
    </w:p>
    <w:p w14:paraId="1F09CD66" w14:textId="0CDCB5C3" w:rsidR="005C70E9" w:rsidRDefault="005C70E9" w:rsidP="00967F79">
      <w:pPr>
        <w:pStyle w:val="ListParagraph"/>
        <w:numPr>
          <w:ilvl w:val="0"/>
          <w:numId w:val="93"/>
        </w:numPr>
        <w:spacing w:after="200" w:line="276" w:lineRule="auto"/>
        <w:contextualSpacing/>
      </w:pPr>
      <w:r>
        <w:t>EIP shall not send any updates to downstream systems for plans</w:t>
      </w:r>
      <w:r w:rsidR="00670E36">
        <w:t xml:space="preserve"> that have </w:t>
      </w:r>
      <w:r w:rsidR="004E342C">
        <w:t>been closed upon successful</w:t>
      </w:r>
      <w:r>
        <w:t xml:space="preserve"> migration:</w:t>
      </w:r>
    </w:p>
    <w:p w14:paraId="21DBED88" w14:textId="015FB2FC" w:rsidR="005C70E9" w:rsidRDefault="007C13D5" w:rsidP="00967F79">
      <w:pPr>
        <w:pStyle w:val="ListParagraph"/>
        <w:numPr>
          <w:ilvl w:val="1"/>
          <w:numId w:val="31"/>
        </w:numPr>
        <w:spacing w:after="200" w:line="276" w:lineRule="auto"/>
        <w:contextualSpacing/>
      </w:pPr>
      <w:r>
        <w:t>No SAP OER</w:t>
      </w:r>
      <w:r w:rsidR="00950096">
        <w:t xml:space="preserve"> updates</w:t>
      </w:r>
    </w:p>
    <w:p w14:paraId="32765CCA" w14:textId="01D271AD" w:rsidR="00950096" w:rsidRDefault="00950096" w:rsidP="00967F79">
      <w:pPr>
        <w:pStyle w:val="ListParagraph"/>
        <w:numPr>
          <w:ilvl w:val="1"/>
          <w:numId w:val="31"/>
        </w:numPr>
        <w:spacing w:after="200" w:line="276" w:lineRule="auto"/>
        <w:contextualSpacing/>
      </w:pPr>
      <w:r>
        <w:t>No SCMS updates</w:t>
      </w:r>
    </w:p>
    <w:p w14:paraId="33762CBB" w14:textId="579ED9AC" w:rsidR="00623004" w:rsidRDefault="00623004" w:rsidP="00967F79">
      <w:pPr>
        <w:pStyle w:val="ListParagraph"/>
        <w:numPr>
          <w:ilvl w:val="1"/>
          <w:numId w:val="31"/>
        </w:numPr>
        <w:spacing w:after="200" w:line="276" w:lineRule="auto"/>
        <w:contextualSpacing/>
      </w:pPr>
      <w:r>
        <w:t>No CFAM updates</w:t>
      </w:r>
    </w:p>
    <w:p w14:paraId="5AD0014A" w14:textId="25D7A108" w:rsidR="005C70E9" w:rsidRDefault="005C70E9" w:rsidP="00967F79">
      <w:pPr>
        <w:pStyle w:val="ListParagraph"/>
        <w:numPr>
          <w:ilvl w:val="0"/>
          <w:numId w:val="93"/>
        </w:numPr>
        <w:spacing w:after="200" w:line="276" w:lineRule="auto"/>
        <w:contextualSpacing/>
      </w:pPr>
      <w:r>
        <w:lastRenderedPageBreak/>
        <w:t xml:space="preserve">EIP shall not receive any updates from upstream systems for those plans </w:t>
      </w:r>
      <w:r w:rsidR="00E43204">
        <w:t>that were</w:t>
      </w:r>
      <w:r>
        <w:t xml:space="preserve"> </w:t>
      </w:r>
      <w:commentRangeStart w:id="192"/>
      <w:r>
        <w:t>migration</w:t>
      </w:r>
      <w:commentRangeEnd w:id="192"/>
      <w:r w:rsidR="00E43204">
        <w:rPr>
          <w:rStyle w:val="CommentReference"/>
          <w:rFonts w:ascii="Arial" w:hAnsi="Arial"/>
        </w:rPr>
        <w:commentReference w:id="192"/>
      </w:r>
      <w:r>
        <w:t>:</w:t>
      </w:r>
    </w:p>
    <w:p w14:paraId="78CE6240" w14:textId="5AC65BF7" w:rsidR="005C70E9" w:rsidRDefault="005C70E9" w:rsidP="00967F79">
      <w:pPr>
        <w:pStyle w:val="ListParagraph"/>
        <w:numPr>
          <w:ilvl w:val="1"/>
          <w:numId w:val="31"/>
        </w:numPr>
        <w:spacing w:after="200" w:line="276" w:lineRule="auto"/>
        <w:contextualSpacing/>
        <w:rPr>
          <w:highlight w:val="yellow"/>
        </w:rPr>
      </w:pPr>
      <w:r w:rsidRPr="00950096">
        <w:rPr>
          <w:highlight w:val="yellow"/>
        </w:rPr>
        <w:t>No SAP updates</w:t>
      </w:r>
      <w:r w:rsidR="00993093" w:rsidRPr="00950096">
        <w:rPr>
          <w:highlight w:val="yellow"/>
        </w:rPr>
        <w:t xml:space="preserve"> (</w:t>
      </w:r>
      <w:r w:rsidR="00950096" w:rsidRPr="00950096">
        <w:rPr>
          <w:highlight w:val="yellow"/>
        </w:rPr>
        <w:t>data</w:t>
      </w:r>
      <w:r w:rsidR="00993093" w:rsidRPr="00950096">
        <w:rPr>
          <w:highlight w:val="yellow"/>
        </w:rPr>
        <w:t xml:space="preserve"> will handle directing migrated plans to </w:t>
      </w:r>
      <w:r w:rsidR="00950096" w:rsidRPr="00950096">
        <w:rPr>
          <w:highlight w:val="yellow"/>
        </w:rPr>
        <w:t>OFSLL</w:t>
      </w:r>
      <w:r w:rsidR="00993093" w:rsidRPr="00950096">
        <w:rPr>
          <w:highlight w:val="yellow"/>
        </w:rPr>
        <w:t>)</w:t>
      </w:r>
    </w:p>
    <w:p w14:paraId="35A47F38" w14:textId="02B15307" w:rsidR="004F2F68" w:rsidRPr="00950096" w:rsidRDefault="004F2F68" w:rsidP="00967F79">
      <w:pPr>
        <w:pStyle w:val="ListParagraph"/>
        <w:numPr>
          <w:ilvl w:val="1"/>
          <w:numId w:val="31"/>
        </w:numPr>
        <w:spacing w:after="200" w:line="276" w:lineRule="auto"/>
        <w:contextualSpacing/>
        <w:rPr>
          <w:highlight w:val="yellow"/>
        </w:rPr>
      </w:pPr>
      <w:r>
        <w:rPr>
          <w:highlight w:val="yellow"/>
        </w:rPr>
        <w:t>No promotion updates</w:t>
      </w:r>
    </w:p>
    <w:p w14:paraId="046F8C42" w14:textId="26EAAABD" w:rsidR="00FE293F" w:rsidRDefault="00122046" w:rsidP="00967F79">
      <w:pPr>
        <w:pStyle w:val="ListParagraph"/>
        <w:numPr>
          <w:ilvl w:val="0"/>
          <w:numId w:val="93"/>
        </w:numPr>
        <w:spacing w:after="120"/>
        <w:contextualSpacing/>
        <w:rPr>
          <w:rFonts w:cs="Tahoma"/>
        </w:rPr>
      </w:pPr>
      <w:r>
        <w:rPr>
          <w:rFonts w:cs="Tahoma"/>
        </w:rPr>
        <w:t xml:space="preserve">EIP shall </w:t>
      </w:r>
      <w:r w:rsidR="00DE2E37">
        <w:rPr>
          <w:rFonts w:cs="Tahoma"/>
        </w:rPr>
        <w:t>ensure that no charges</w:t>
      </w:r>
      <w:r w:rsidR="003D76BA">
        <w:rPr>
          <w:rFonts w:cs="Tahoma"/>
        </w:rPr>
        <w:t>, ownership certificates, normal Samson memos</w:t>
      </w:r>
      <w:r w:rsidR="00DE2E37">
        <w:rPr>
          <w:rFonts w:cs="Tahoma"/>
        </w:rPr>
        <w:t xml:space="preserve"> </w:t>
      </w:r>
      <w:r w:rsidR="00615640">
        <w:rPr>
          <w:rFonts w:cs="Tahoma"/>
        </w:rPr>
        <w:t xml:space="preserve">for the migrated plans, </w:t>
      </w:r>
      <w:r w:rsidR="003D76BA">
        <w:rPr>
          <w:rFonts w:cs="Tahoma"/>
        </w:rPr>
        <w:t>are sent to Samson</w:t>
      </w:r>
      <w:r w:rsidR="00DE2E37">
        <w:rPr>
          <w:rFonts w:cs="Tahoma"/>
        </w:rPr>
        <w:t>.</w:t>
      </w:r>
    </w:p>
    <w:p w14:paraId="4E78B865" w14:textId="77777777" w:rsidR="009E222A" w:rsidRPr="003D76BA" w:rsidRDefault="009E222A" w:rsidP="003D76BA">
      <w:pPr>
        <w:spacing w:after="120"/>
        <w:ind w:left="360"/>
        <w:contextualSpacing/>
        <w:rPr>
          <w:rFonts w:cs="Tahoma"/>
        </w:rPr>
      </w:pPr>
    </w:p>
    <w:p w14:paraId="76FE73F5" w14:textId="77777777" w:rsidR="00CE09F0" w:rsidRPr="009C51AD" w:rsidRDefault="00CE09F0" w:rsidP="00CE09F0">
      <w:pPr>
        <w:pStyle w:val="ListParagraph"/>
        <w:rPr>
          <w:rFonts w:cs="Tahoma"/>
        </w:rPr>
      </w:pPr>
    </w:p>
    <w:p w14:paraId="6EE73813" w14:textId="72716C14" w:rsidR="00CE09F0" w:rsidRPr="003D76BA" w:rsidRDefault="00CE09F0" w:rsidP="003D76BA">
      <w:pPr>
        <w:pStyle w:val="Heading4"/>
        <w:rPr>
          <w:b/>
          <w:color w:val="000080"/>
        </w:rPr>
      </w:pPr>
      <w:r w:rsidRPr="00013450">
        <w:rPr>
          <w:b/>
          <w:color w:val="000080"/>
        </w:rPr>
        <w:t>IHAPs Impact</w:t>
      </w:r>
    </w:p>
    <w:p w14:paraId="4AE12E07" w14:textId="109B7E26" w:rsidR="00FE293F" w:rsidRDefault="00FE293F" w:rsidP="001069E9">
      <w:pPr>
        <w:pStyle w:val="ListParagraph"/>
        <w:numPr>
          <w:ilvl w:val="0"/>
          <w:numId w:val="15"/>
        </w:numPr>
      </w:pPr>
      <w:r>
        <w:t xml:space="preserve">Reporting systems will need </w:t>
      </w:r>
      <w:r w:rsidR="007155F3">
        <w:t xml:space="preserve">account for the new </w:t>
      </w:r>
      <w:r w:rsidR="00DE2E37">
        <w:t xml:space="preserve">closed migration plan status, </w:t>
      </w:r>
      <w:r>
        <w:t>as needed.</w:t>
      </w:r>
    </w:p>
    <w:p w14:paraId="67A38888" w14:textId="581D3A6F" w:rsidR="00507756" w:rsidRPr="003D76BA" w:rsidRDefault="00075020" w:rsidP="003D76BA">
      <w:pPr>
        <w:pStyle w:val="ListParagraph"/>
        <w:numPr>
          <w:ilvl w:val="0"/>
          <w:numId w:val="15"/>
        </w:numPr>
      </w:pPr>
      <w:r>
        <w:t xml:space="preserve">Front end and back end systems will </w:t>
      </w:r>
      <w:r w:rsidR="003D76BA">
        <w:t xml:space="preserve">may </w:t>
      </w:r>
      <w:r>
        <w:t>need to consume the new plan/devic</w:t>
      </w:r>
      <w:r w:rsidR="003D76BA">
        <w:t xml:space="preserve">e migration completion statuses (they may query EIP before the data grid has been updated). </w:t>
      </w:r>
    </w:p>
    <w:p w14:paraId="375F1528" w14:textId="00F678A4" w:rsidR="00CE09F0" w:rsidRDefault="00CE09F0" w:rsidP="00075020">
      <w:pPr>
        <w:pStyle w:val="ListParagraph"/>
        <w:spacing w:after="120"/>
      </w:pPr>
    </w:p>
    <w:p w14:paraId="55BB7AB8" w14:textId="77777777" w:rsidR="00CE09F0" w:rsidRPr="00013450" w:rsidRDefault="00CE09F0" w:rsidP="00CE09F0">
      <w:pPr>
        <w:pStyle w:val="Heading4"/>
        <w:rPr>
          <w:b/>
          <w:color w:val="000080"/>
        </w:rPr>
      </w:pPr>
      <w:r w:rsidRPr="00013450">
        <w:rPr>
          <w:b/>
          <w:color w:val="000080"/>
        </w:rPr>
        <w:t>Business responsibility</w:t>
      </w:r>
    </w:p>
    <w:p w14:paraId="38766D7F" w14:textId="4146515B" w:rsidR="00CE09F0" w:rsidRPr="0024349C" w:rsidRDefault="00DE2E37" w:rsidP="00967F79">
      <w:pPr>
        <w:pStyle w:val="ListParagraph"/>
        <w:numPr>
          <w:ilvl w:val="0"/>
          <w:numId w:val="38"/>
        </w:numPr>
      </w:pPr>
      <w:r>
        <w:t xml:space="preserve">Business will need to define </w:t>
      </w:r>
      <w:r w:rsidR="003A414B">
        <w:t>the new ‘</w:t>
      </w:r>
      <w:r>
        <w:t>closed due to migration</w:t>
      </w:r>
      <w:r w:rsidR="003A414B">
        <w:t>’</w:t>
      </w:r>
      <w:r>
        <w:t xml:space="preserve"> status</w:t>
      </w:r>
    </w:p>
    <w:p w14:paraId="31B9EE0F" w14:textId="77777777" w:rsidR="00DE2E37" w:rsidRPr="00675A65" w:rsidRDefault="00DE2E37" w:rsidP="008B0E30">
      <w:pPr>
        <w:spacing w:before="0" w:beforeAutospacing="0" w:after="120" w:afterAutospacing="0"/>
        <w:ind w:left="360"/>
      </w:pPr>
    </w:p>
    <w:p w14:paraId="2A5335E0" w14:textId="77777777" w:rsidR="001711AF" w:rsidRPr="001711AF" w:rsidRDefault="001711AF" w:rsidP="001711AF"/>
    <w:p w14:paraId="07A1D804" w14:textId="220D5FB4" w:rsidR="00886B63" w:rsidRPr="00886B63" w:rsidRDefault="00851B72" w:rsidP="00C560D5">
      <w:pPr>
        <w:pStyle w:val="Heading3"/>
      </w:pPr>
      <w:r>
        <w:t xml:space="preserve"> </w:t>
      </w:r>
      <w:bookmarkStart w:id="193" w:name="_Toc470824742"/>
      <w:r w:rsidR="00886B63">
        <w:t>EIP Reporting</w:t>
      </w:r>
      <w:bookmarkEnd w:id="193"/>
    </w:p>
    <w:p w14:paraId="53B98635" w14:textId="77777777" w:rsidR="00886B63" w:rsidRPr="00647F04" w:rsidRDefault="00886B63" w:rsidP="00886B63">
      <w:pPr>
        <w:pStyle w:val="Heading4"/>
        <w:rPr>
          <w:b/>
          <w:color w:val="000080"/>
        </w:rPr>
      </w:pPr>
      <w:r w:rsidRPr="00647F04">
        <w:rPr>
          <w:b/>
          <w:color w:val="000080"/>
        </w:rPr>
        <w:t>Current Functionality</w:t>
      </w:r>
    </w:p>
    <w:p w14:paraId="673F6C75" w14:textId="1372DE29" w:rsidR="00886B63" w:rsidRDefault="009C4E12" w:rsidP="00967F79">
      <w:pPr>
        <w:pStyle w:val="ListParagraph"/>
        <w:numPr>
          <w:ilvl w:val="0"/>
          <w:numId w:val="19"/>
        </w:numPr>
      </w:pPr>
      <w:r>
        <w:t>Accounting reports are taken from SAP BW.</w:t>
      </w:r>
    </w:p>
    <w:p w14:paraId="558A0131" w14:textId="77777777" w:rsidR="00886B63" w:rsidRDefault="00886B63" w:rsidP="00886B63">
      <w:pPr>
        <w:pStyle w:val="ListParagraph"/>
      </w:pPr>
    </w:p>
    <w:p w14:paraId="65797E2B" w14:textId="77777777" w:rsidR="00886B63" w:rsidRPr="004877EA" w:rsidRDefault="00886B63" w:rsidP="00886B63">
      <w:pPr>
        <w:pStyle w:val="ListParagraph"/>
      </w:pPr>
    </w:p>
    <w:p w14:paraId="0730AAEF" w14:textId="77777777" w:rsidR="00886B63" w:rsidRPr="00AF0A21" w:rsidRDefault="00886B63" w:rsidP="00886B63">
      <w:pPr>
        <w:pStyle w:val="Heading4"/>
        <w:rPr>
          <w:b/>
          <w:color w:val="000080"/>
        </w:rPr>
      </w:pPr>
      <w:r w:rsidRPr="00AF0A21">
        <w:rPr>
          <w:b/>
          <w:color w:val="000080"/>
        </w:rPr>
        <w:t>Business Needs</w:t>
      </w:r>
    </w:p>
    <w:p w14:paraId="2A5CA1F9" w14:textId="3E6AD048" w:rsidR="00886B63" w:rsidRDefault="003355A9" w:rsidP="00967F79">
      <w:pPr>
        <w:pStyle w:val="ListParagraph"/>
        <w:numPr>
          <w:ilvl w:val="0"/>
          <w:numId w:val="20"/>
        </w:numPr>
        <w:spacing w:after="120"/>
      </w:pPr>
      <w:r>
        <w:t xml:space="preserve">Accounting </w:t>
      </w:r>
      <w:r w:rsidR="00851B72">
        <w:t>may have r</w:t>
      </w:r>
      <w:r>
        <w:t>eporting requirements</w:t>
      </w:r>
      <w:r w:rsidR="00851B72">
        <w:t xml:space="preserve"> based on design and reconciliation</w:t>
      </w:r>
    </w:p>
    <w:p w14:paraId="19ED7C45" w14:textId="164F8622" w:rsidR="00D72C50" w:rsidRDefault="00D72C50" w:rsidP="00967F79">
      <w:pPr>
        <w:pStyle w:val="ListParagraph"/>
        <w:numPr>
          <w:ilvl w:val="0"/>
          <w:numId w:val="20"/>
        </w:numPr>
        <w:spacing w:after="120"/>
      </w:pPr>
      <w:r>
        <w:t>Migration reporting will be provided to Accounting providing reconciliation between the Leg</w:t>
      </w:r>
      <w:r w:rsidR="00F96E53">
        <w:t>acy EIP and OFSLL</w:t>
      </w:r>
      <w:r>
        <w:t>.</w:t>
      </w:r>
    </w:p>
    <w:p w14:paraId="11DAE6D4" w14:textId="15D60FC9" w:rsidR="00D72C50" w:rsidRDefault="00D72C50" w:rsidP="00967F79">
      <w:pPr>
        <w:pStyle w:val="ListParagraph"/>
        <w:numPr>
          <w:ilvl w:val="0"/>
          <w:numId w:val="20"/>
        </w:numPr>
        <w:spacing w:after="120"/>
      </w:pPr>
      <w:r>
        <w:t>Any new activity, statuses, fields will need to be factored into the existing EIP Reporting, as determined by Accounting.</w:t>
      </w:r>
    </w:p>
    <w:p w14:paraId="2DFB189A" w14:textId="14EB8917" w:rsidR="00A30DC7" w:rsidRDefault="00A30DC7" w:rsidP="00967F79">
      <w:pPr>
        <w:pStyle w:val="ListParagraph"/>
        <w:numPr>
          <w:ilvl w:val="0"/>
          <w:numId w:val="20"/>
        </w:numPr>
        <w:spacing w:after="120"/>
      </w:pPr>
      <w:r>
        <w:t>?</w:t>
      </w:r>
    </w:p>
    <w:p w14:paraId="1DF48C06" w14:textId="77777777" w:rsidR="00CE5304" w:rsidRDefault="00CE5304" w:rsidP="00CE5304">
      <w:pPr>
        <w:pStyle w:val="ListParagraph"/>
        <w:spacing w:after="120"/>
      </w:pPr>
    </w:p>
    <w:p w14:paraId="0CEFB2DE" w14:textId="4ED88BAC" w:rsidR="003355A9" w:rsidRDefault="00040C64" w:rsidP="00040C64">
      <w:pPr>
        <w:pStyle w:val="Heading4"/>
        <w:rPr>
          <w:b/>
          <w:color w:val="000080"/>
        </w:rPr>
      </w:pPr>
      <w:r w:rsidRPr="00040C64">
        <w:rPr>
          <w:b/>
          <w:color w:val="000080"/>
        </w:rPr>
        <w:t>Assumption</w:t>
      </w:r>
    </w:p>
    <w:p w14:paraId="43C6C91C" w14:textId="49AC8E62" w:rsidR="00040C64" w:rsidRDefault="00040C64" w:rsidP="00967F79">
      <w:pPr>
        <w:pStyle w:val="ListParagraph"/>
        <w:numPr>
          <w:ilvl w:val="0"/>
          <w:numId w:val="36"/>
        </w:numPr>
      </w:pPr>
      <w:r>
        <w:t>Ac</w:t>
      </w:r>
      <w:commentRangeStart w:id="194"/>
      <w:r>
        <w:t xml:space="preserve">counting does not require any </w:t>
      </w:r>
      <w:r w:rsidR="00CE5304">
        <w:t xml:space="preserve">additional </w:t>
      </w:r>
      <w:r>
        <w:t>new fields from EIP for the SAP BW reports (ex. Loan AR Roll Forward, Loan Deferred Interest Roll Forward Report, etc.)</w:t>
      </w:r>
      <w:commentRangeEnd w:id="194"/>
      <w:r w:rsidR="00CE5304">
        <w:rPr>
          <w:rStyle w:val="CommentReference"/>
          <w:rFonts w:ascii="Arial" w:hAnsi="Arial"/>
        </w:rPr>
        <w:commentReference w:id="194"/>
      </w:r>
    </w:p>
    <w:p w14:paraId="2E2F1E5B" w14:textId="77777777" w:rsidR="00040C64" w:rsidRPr="00040C64" w:rsidRDefault="00040C64" w:rsidP="00040C64">
      <w:pPr>
        <w:pStyle w:val="ListParagraph"/>
      </w:pPr>
    </w:p>
    <w:p w14:paraId="4271B575" w14:textId="77777777" w:rsidR="00886B63" w:rsidRDefault="00886B63" w:rsidP="00886B63">
      <w:pPr>
        <w:pStyle w:val="Heading4"/>
      </w:pPr>
      <w:r w:rsidRPr="00AF0A21">
        <w:rPr>
          <w:b/>
          <w:color w:val="000080"/>
        </w:rPr>
        <w:t>EIT Design</w:t>
      </w:r>
    </w:p>
    <w:p w14:paraId="12D7C9F6" w14:textId="29BECC73" w:rsidR="001F7495" w:rsidRDefault="00F96E53" w:rsidP="00967F79">
      <w:pPr>
        <w:pStyle w:val="ListParagraph"/>
        <w:numPr>
          <w:ilvl w:val="0"/>
          <w:numId w:val="21"/>
        </w:numPr>
      </w:pPr>
      <w:del w:id="195" w:author="cbloch@procom-consulting.com" w:date="2017-01-03T14:39:00Z">
        <w:r w:rsidDel="00C87DF3">
          <w:delText>EMMT</w:delText>
        </w:r>
      </w:del>
      <w:ins w:id="196" w:author="cbloch@procom-consulting.com" w:date="2017-01-03T14:39:00Z">
        <w:r w:rsidR="00C87DF3">
          <w:t>TMO CONVERSION TEAM</w:t>
        </w:r>
      </w:ins>
      <w:r>
        <w:t xml:space="preserve"> will provide reconciliation reports</w:t>
      </w:r>
    </w:p>
    <w:p w14:paraId="22D97EA6" w14:textId="77777777" w:rsidR="00886B63" w:rsidRPr="001C2EB3" w:rsidRDefault="00886B63" w:rsidP="00886B63">
      <w:pPr>
        <w:spacing w:before="0" w:beforeAutospacing="0" w:after="120" w:afterAutospacing="0"/>
        <w:ind w:left="1584"/>
      </w:pPr>
    </w:p>
    <w:p w14:paraId="3779C910" w14:textId="4597A6A4" w:rsidR="008C02BC" w:rsidRPr="00E62053" w:rsidRDefault="00886B63" w:rsidP="00E62053">
      <w:pPr>
        <w:pStyle w:val="Heading4"/>
        <w:rPr>
          <w:b/>
          <w:color w:val="000080"/>
        </w:rPr>
      </w:pPr>
      <w:r w:rsidRPr="00F26B85">
        <w:rPr>
          <w:b/>
          <w:color w:val="000080"/>
        </w:rPr>
        <w:lastRenderedPageBreak/>
        <w:t>Desired EIP Functionality</w:t>
      </w:r>
    </w:p>
    <w:p w14:paraId="13387188" w14:textId="0EB7B95C" w:rsidR="00E62053" w:rsidRDefault="00E62053" w:rsidP="00967F79">
      <w:pPr>
        <w:pStyle w:val="ListParagraph"/>
        <w:numPr>
          <w:ilvl w:val="0"/>
          <w:numId w:val="32"/>
        </w:numPr>
      </w:pPr>
      <w:commentRangeStart w:id="197"/>
      <w:r>
        <w:t xml:space="preserve">EIP will add </w:t>
      </w:r>
      <w:proofErr w:type="spellStart"/>
      <w:r w:rsidR="00625AE9">
        <w:t>pre_migration_status</w:t>
      </w:r>
      <w:proofErr w:type="spellEnd"/>
      <w:r w:rsidR="00625AE9">
        <w:t xml:space="preserve"> column</w:t>
      </w:r>
      <w:r>
        <w:t xml:space="preserve"> to the </w:t>
      </w:r>
      <w:r w:rsidRPr="002A53C6">
        <w:t xml:space="preserve">EIP Equipment History </w:t>
      </w:r>
      <w:r w:rsidRPr="00625AE9">
        <w:rPr>
          <w:strike/>
        </w:rPr>
        <w:t>and Financial Activity</w:t>
      </w:r>
      <w:r w:rsidRPr="00625AE9">
        <w:t xml:space="preserve"> Views </w:t>
      </w:r>
      <w:r w:rsidR="00625AE9">
        <w:t>for SAP BW</w:t>
      </w:r>
      <w:r>
        <w:rPr>
          <w:rFonts w:ascii="Courier" w:hAnsi="Courier"/>
          <w:color w:val="000000"/>
          <w:sz w:val="20"/>
          <w:szCs w:val="20"/>
        </w:rPr>
        <w:t>?</w:t>
      </w:r>
      <w:commentRangeEnd w:id="197"/>
      <w:r>
        <w:rPr>
          <w:rStyle w:val="CommentReference"/>
          <w:rFonts w:ascii="Arial" w:hAnsi="Arial"/>
        </w:rPr>
        <w:commentReference w:id="197"/>
      </w:r>
    </w:p>
    <w:p w14:paraId="249FA92D" w14:textId="2CB635FA" w:rsidR="00B373A5" w:rsidRPr="008C5A95" w:rsidRDefault="00B373A5" w:rsidP="00B373A5">
      <w:pPr>
        <w:pStyle w:val="ListParagraph"/>
        <w:tabs>
          <w:tab w:val="left" w:pos="4495"/>
        </w:tabs>
        <w:ind w:left="2160"/>
      </w:pPr>
      <w:r>
        <w:tab/>
      </w:r>
    </w:p>
    <w:p w14:paraId="66E3DAF5" w14:textId="77777777" w:rsidR="00886B63" w:rsidRPr="00F716ED" w:rsidRDefault="00886B63" w:rsidP="00886B63">
      <w:pPr>
        <w:pStyle w:val="Heading4"/>
        <w:rPr>
          <w:b/>
          <w:color w:val="000080"/>
        </w:rPr>
      </w:pPr>
      <w:r w:rsidRPr="00F716ED">
        <w:rPr>
          <w:b/>
          <w:color w:val="000080"/>
        </w:rPr>
        <w:t>IHAPs Impact</w:t>
      </w:r>
    </w:p>
    <w:p w14:paraId="6CDF0542" w14:textId="266CFD0F" w:rsidR="00AE199E" w:rsidRDefault="00AE199E" w:rsidP="00E62053">
      <w:pPr>
        <w:pStyle w:val="ListParagraph"/>
      </w:pPr>
    </w:p>
    <w:p w14:paraId="37330B89" w14:textId="2F0F58CD" w:rsidR="00886B63" w:rsidRPr="009C4E12" w:rsidRDefault="00CE5304" w:rsidP="00967F79">
      <w:pPr>
        <w:pStyle w:val="ListParagraph"/>
        <w:numPr>
          <w:ilvl w:val="0"/>
          <w:numId w:val="33"/>
        </w:numPr>
      </w:pPr>
      <w:r>
        <w:t>Reporting systems will consume the additional statuses/fields added (</w:t>
      </w:r>
      <w:r w:rsidR="009C4E12">
        <w:t>See the Migration Completion section.</w:t>
      </w:r>
      <w:r>
        <w:t>)</w:t>
      </w:r>
    </w:p>
    <w:p w14:paraId="3C4E69C0" w14:textId="77777777" w:rsidR="00886B63" w:rsidRPr="006D421C" w:rsidRDefault="00886B63" w:rsidP="00886B63">
      <w:pPr>
        <w:spacing w:before="0" w:beforeAutospacing="0" w:after="120" w:afterAutospacing="0"/>
        <w:ind w:left="1584"/>
      </w:pPr>
    </w:p>
    <w:p w14:paraId="273BC291" w14:textId="77777777" w:rsidR="00886B63" w:rsidRPr="00002495" w:rsidRDefault="00886B63" w:rsidP="00886B63">
      <w:pPr>
        <w:pStyle w:val="Heading4"/>
        <w:rPr>
          <w:b/>
          <w:color w:val="000080"/>
        </w:rPr>
      </w:pPr>
      <w:r w:rsidRPr="00002495">
        <w:rPr>
          <w:b/>
          <w:color w:val="000080"/>
        </w:rPr>
        <w:t>Business Responsibility</w:t>
      </w:r>
    </w:p>
    <w:p w14:paraId="7752EE04" w14:textId="11EB7F42" w:rsidR="000F0ED6" w:rsidRPr="00614CF9" w:rsidRDefault="000F0ED6" w:rsidP="00967F79">
      <w:pPr>
        <w:pStyle w:val="ListParagraph"/>
        <w:numPr>
          <w:ilvl w:val="0"/>
          <w:numId w:val="22"/>
        </w:numPr>
        <w:rPr>
          <w:rFonts w:asciiTheme="minorHAnsi" w:hAnsiTheme="minorHAnsi"/>
        </w:rPr>
      </w:pPr>
      <w:r>
        <w:br w:type="page"/>
      </w:r>
    </w:p>
    <w:p w14:paraId="1E755AC4" w14:textId="394EC7DA" w:rsidR="00C9032D" w:rsidRDefault="00C9032D">
      <w:pPr>
        <w:spacing w:before="0" w:beforeAutospacing="0" w:after="0" w:afterAutospacing="0"/>
      </w:pPr>
    </w:p>
    <w:p w14:paraId="46D070AB" w14:textId="77777777" w:rsidR="004D62E9" w:rsidRDefault="004D62E9">
      <w:pPr>
        <w:spacing w:before="0" w:beforeAutospacing="0" w:after="0" w:afterAutospacing="0"/>
      </w:pPr>
    </w:p>
    <w:p w14:paraId="457F28C3" w14:textId="77777777" w:rsidR="004D62E9" w:rsidRDefault="004D62E9">
      <w:pPr>
        <w:spacing w:before="0" w:beforeAutospacing="0" w:after="0" w:afterAutospacing="0"/>
        <w:rPr>
          <w:rFonts w:ascii="Calibri" w:hAnsi="Calibri"/>
          <w:sz w:val="22"/>
          <w:szCs w:val="22"/>
        </w:rPr>
      </w:pPr>
    </w:p>
    <w:p w14:paraId="6EF2B360" w14:textId="77777777" w:rsidR="00C9032D" w:rsidRPr="002F4515" w:rsidRDefault="00C9032D" w:rsidP="00C9032D">
      <w:pPr>
        <w:pStyle w:val="ListParagraph"/>
      </w:pPr>
    </w:p>
    <w:p w14:paraId="30076695" w14:textId="46DFDA2F" w:rsidR="00D633CE" w:rsidRPr="00F33BA9" w:rsidRDefault="00763E0B" w:rsidP="00763E0B">
      <w:pPr>
        <w:pStyle w:val="Heading2"/>
      </w:pPr>
      <w:bookmarkStart w:id="198" w:name="_Toc470824743"/>
      <w:r w:rsidRPr="00F33BA9">
        <w:t xml:space="preserve">Non-Functional </w:t>
      </w:r>
      <w:commentRangeStart w:id="199"/>
      <w:r w:rsidRPr="00F33BA9">
        <w:t>Requirements</w:t>
      </w:r>
      <w:commentRangeEnd w:id="199"/>
      <w:r w:rsidR="00863334" w:rsidRPr="00F33BA9">
        <w:rPr>
          <w:rStyle w:val="CommentReference"/>
          <w:b w:val="0"/>
          <w:color w:val="auto"/>
        </w:rPr>
        <w:commentReference w:id="199"/>
      </w:r>
      <w:bookmarkEnd w:id="198"/>
    </w:p>
    <w:p w14:paraId="7A95D3B0" w14:textId="17D666B7" w:rsidR="00E572A7" w:rsidRPr="00F26B85" w:rsidRDefault="00E572A7" w:rsidP="00E572A7">
      <w:pPr>
        <w:pStyle w:val="Heading4"/>
        <w:rPr>
          <w:b/>
          <w:color w:val="000080"/>
        </w:rPr>
      </w:pPr>
      <w:r w:rsidRPr="00F26B85">
        <w:rPr>
          <w:b/>
          <w:color w:val="000080"/>
        </w:rPr>
        <w:t>Desired Functionality</w:t>
      </w:r>
    </w:p>
    <w:p w14:paraId="60E6F874" w14:textId="57EB5F0F" w:rsidR="00E572A7" w:rsidRPr="00C9032D" w:rsidRDefault="00E572A7" w:rsidP="00967F79">
      <w:pPr>
        <w:pStyle w:val="ListParagraph"/>
        <w:numPr>
          <w:ilvl w:val="0"/>
          <w:numId w:val="37"/>
        </w:numPr>
      </w:pPr>
      <w:r w:rsidRPr="00763E0B">
        <w:rPr>
          <w:rFonts w:cs="Calibri"/>
          <w:sz w:val="20"/>
          <w:szCs w:val="20"/>
        </w:rPr>
        <w:t>Customer shall have minimal downtime and service interruption throughout the migration process.</w:t>
      </w:r>
      <w:r w:rsidRPr="00763E0B">
        <w:rPr>
          <w:rFonts w:cs="Calibri"/>
          <w:sz w:val="20"/>
          <w:szCs w:val="20"/>
        </w:rPr>
        <w:br/>
        <w:t>a. Business and EIT shall agree Service level agreements (SLA's) and acceptable downtime window before every migration cycle.</w:t>
      </w:r>
      <w:r w:rsidRPr="00763E0B">
        <w:rPr>
          <w:rFonts w:cs="Calibri"/>
          <w:sz w:val="20"/>
          <w:szCs w:val="20"/>
        </w:rPr>
        <w:br/>
        <w:t>b. Implementation processes, back out processes, resource requirements, reconciliation processes and downtime business processes must be within tolerance.</w:t>
      </w:r>
    </w:p>
    <w:p w14:paraId="1FC0E705" w14:textId="77777777" w:rsidR="00325EF0" w:rsidRPr="00325EF0" w:rsidRDefault="00C9032D" w:rsidP="00967F79">
      <w:pPr>
        <w:pStyle w:val="ListParagraph"/>
        <w:numPr>
          <w:ilvl w:val="0"/>
          <w:numId w:val="37"/>
        </w:numPr>
      </w:pPr>
      <w:r w:rsidRPr="00542F28">
        <w:rPr>
          <w:rFonts w:cs="Calibri"/>
          <w:sz w:val="20"/>
          <w:szCs w:val="20"/>
        </w:rPr>
        <w:t>Business and EIT shall agree on Service Level Agreements (SLA’s) and Success</w:t>
      </w:r>
      <w:r w:rsidR="00325EF0">
        <w:rPr>
          <w:rFonts w:cs="Calibri"/>
          <w:sz w:val="20"/>
          <w:szCs w:val="20"/>
        </w:rPr>
        <w:t xml:space="preserve"> Criteria for the migration.</w:t>
      </w:r>
    </w:p>
    <w:p w14:paraId="08D8157D" w14:textId="77777777" w:rsidR="00325EF0" w:rsidRPr="00325EF0" w:rsidRDefault="00C9032D" w:rsidP="00967F79">
      <w:pPr>
        <w:pStyle w:val="ListParagraph"/>
        <w:numPr>
          <w:ilvl w:val="1"/>
          <w:numId w:val="37"/>
        </w:numPr>
      </w:pPr>
      <w:r w:rsidRPr="00542F28">
        <w:rPr>
          <w:rFonts w:cs="Calibri"/>
          <w:sz w:val="20"/>
          <w:szCs w:val="20"/>
        </w:rPr>
        <w:t>SLA shall be established t</w:t>
      </w:r>
      <w:r w:rsidR="00325EF0">
        <w:rPr>
          <w:rFonts w:cs="Calibri"/>
          <w:sz w:val="20"/>
          <w:szCs w:val="20"/>
        </w:rPr>
        <w:t>o determine success criteria</w:t>
      </w:r>
    </w:p>
    <w:p w14:paraId="4B4322A9" w14:textId="64BD1BCC" w:rsidR="00DD4AC2" w:rsidRPr="00325EF0" w:rsidRDefault="00C9032D" w:rsidP="00967F79">
      <w:pPr>
        <w:pStyle w:val="ListParagraph"/>
        <w:numPr>
          <w:ilvl w:val="1"/>
          <w:numId w:val="37"/>
        </w:numPr>
      </w:pPr>
      <w:r w:rsidRPr="00542F28">
        <w:rPr>
          <w:rFonts w:cs="Calibri"/>
          <w:sz w:val="20"/>
          <w:szCs w:val="20"/>
        </w:rPr>
        <w:t>A mechanism shall be created to track, report, correct and then rerun fallout scenarios. SLA shall be established to fix failure scenarios.</w:t>
      </w:r>
    </w:p>
    <w:p w14:paraId="1076F7E0" w14:textId="0962DE1C" w:rsidR="00DD4AC2" w:rsidRPr="00C9032D" w:rsidRDefault="00325EF0" w:rsidP="00967F79">
      <w:pPr>
        <w:pStyle w:val="ListParagraph"/>
        <w:numPr>
          <w:ilvl w:val="1"/>
          <w:numId w:val="37"/>
        </w:numPr>
      </w:pPr>
      <w:r>
        <w:rPr>
          <w:rFonts w:cs="Calibri"/>
          <w:sz w:val="20"/>
          <w:szCs w:val="20"/>
        </w:rPr>
        <w:t>Business would like a SLA of 24 hours.</w:t>
      </w:r>
    </w:p>
    <w:p w14:paraId="77FDDC26" w14:textId="26725BD1" w:rsidR="00C9032D" w:rsidRPr="00C9032D" w:rsidRDefault="00C9032D" w:rsidP="00967F79">
      <w:pPr>
        <w:pStyle w:val="ListParagraph"/>
        <w:numPr>
          <w:ilvl w:val="0"/>
          <w:numId w:val="37"/>
        </w:numPr>
      </w:pPr>
      <w:r>
        <w:rPr>
          <w:sz w:val="20"/>
          <w:szCs w:val="20"/>
        </w:rPr>
        <w:t>The solution shall provide permissioned users with read only availability to legacy systems and reporting for a minimum of 7 years (Required for Unclaimed Property). (To Be confirmed by Legal)</w:t>
      </w:r>
    </w:p>
    <w:p w14:paraId="0C393AC5" w14:textId="340B64A3" w:rsidR="00C9032D" w:rsidRPr="009C35DF" w:rsidRDefault="00C9032D" w:rsidP="00967F79">
      <w:pPr>
        <w:pStyle w:val="ListParagraph"/>
        <w:numPr>
          <w:ilvl w:val="0"/>
          <w:numId w:val="37"/>
        </w:numPr>
      </w:pPr>
      <w:r>
        <w:rPr>
          <w:sz w:val="20"/>
          <w:szCs w:val="20"/>
        </w:rPr>
        <w:t xml:space="preserve">Care reps shall have data access in read-only mode on legacy </w:t>
      </w:r>
      <w:r w:rsidR="00863334">
        <w:rPr>
          <w:sz w:val="20"/>
          <w:szCs w:val="20"/>
        </w:rPr>
        <w:t>EIP UI</w:t>
      </w:r>
      <w:r>
        <w:rPr>
          <w:sz w:val="20"/>
          <w:szCs w:val="20"/>
        </w:rPr>
        <w:t xml:space="preserve"> after </w:t>
      </w:r>
      <w:r w:rsidR="00863334">
        <w:rPr>
          <w:sz w:val="20"/>
          <w:szCs w:val="20"/>
        </w:rPr>
        <w:t>EIP loan</w:t>
      </w:r>
      <w:r>
        <w:rPr>
          <w:sz w:val="20"/>
          <w:szCs w:val="20"/>
        </w:rPr>
        <w:t xml:space="preserve"> has been successfully migrated to new </w:t>
      </w:r>
      <w:r w:rsidR="00863334">
        <w:rPr>
          <w:sz w:val="20"/>
          <w:szCs w:val="20"/>
        </w:rPr>
        <w:t>OFSLL system</w:t>
      </w:r>
      <w:r>
        <w:rPr>
          <w:sz w:val="20"/>
          <w:szCs w:val="20"/>
        </w:rPr>
        <w:t xml:space="preserve">. </w:t>
      </w:r>
      <w:r>
        <w:rPr>
          <w:sz w:val="20"/>
          <w:szCs w:val="20"/>
        </w:rPr>
        <w:br/>
        <w:t xml:space="preserve">a. Legacy </w:t>
      </w:r>
      <w:r w:rsidR="00863334">
        <w:rPr>
          <w:sz w:val="20"/>
          <w:szCs w:val="20"/>
        </w:rPr>
        <w:t>EIP</w:t>
      </w:r>
      <w:r>
        <w:rPr>
          <w:sz w:val="20"/>
          <w:szCs w:val="20"/>
        </w:rPr>
        <w:t xml:space="preserve"> shall maintain customer information for ‘X’ years. </w:t>
      </w:r>
      <w:r>
        <w:rPr>
          <w:sz w:val="20"/>
          <w:szCs w:val="20"/>
        </w:rPr>
        <w:br/>
        <w:t>b. After ‘X’ years customer data shall be backed up and purged from legacy system (Value of 'X' shall be 7 years).</w:t>
      </w:r>
    </w:p>
    <w:p w14:paraId="6CF20411" w14:textId="77777777" w:rsidR="005B2226" w:rsidRPr="005B2226" w:rsidRDefault="009C35DF" w:rsidP="00967F79">
      <w:pPr>
        <w:pStyle w:val="ListParagraph"/>
        <w:numPr>
          <w:ilvl w:val="0"/>
          <w:numId w:val="37"/>
        </w:numPr>
      </w:pPr>
      <w:r w:rsidRPr="009C35DF">
        <w:rPr>
          <w:sz w:val="20"/>
          <w:szCs w:val="20"/>
        </w:rPr>
        <w:t xml:space="preserve">EIP should </w:t>
      </w:r>
      <w:r w:rsidR="005B2226">
        <w:rPr>
          <w:sz w:val="20"/>
          <w:szCs w:val="20"/>
        </w:rPr>
        <w:t xml:space="preserve">ensure that performance isn’t impacted by the migration </w:t>
      </w:r>
    </w:p>
    <w:p w14:paraId="48960891" w14:textId="6D9A07FD" w:rsidR="00C9032D" w:rsidRDefault="005B2226" w:rsidP="00967F79">
      <w:pPr>
        <w:pStyle w:val="ListParagraph"/>
        <w:numPr>
          <w:ilvl w:val="0"/>
          <w:numId w:val="37"/>
        </w:numPr>
      </w:pPr>
      <w:r>
        <w:rPr>
          <w:sz w:val="20"/>
          <w:szCs w:val="20"/>
        </w:rPr>
        <w:t xml:space="preserve">EIP should also ensure that the solution </w:t>
      </w:r>
      <w:r w:rsidR="009C35DF" w:rsidRPr="009C35DF">
        <w:rPr>
          <w:sz w:val="20"/>
          <w:szCs w:val="20"/>
        </w:rPr>
        <w:t xml:space="preserve">be scalable to handle the number of migrating loans </w:t>
      </w:r>
      <w:r w:rsidR="00C9032D">
        <w:br w:type="page"/>
      </w:r>
    </w:p>
    <w:p w14:paraId="78EFB165" w14:textId="77777777" w:rsidR="00232B79" w:rsidRPr="00232B79" w:rsidRDefault="00232B79" w:rsidP="00C9032D"/>
    <w:p w14:paraId="4F354227" w14:textId="154B5D9E" w:rsidR="0067719A" w:rsidRPr="009C35DF" w:rsidRDefault="00A53FFB" w:rsidP="0067719A">
      <w:pPr>
        <w:pStyle w:val="Heading1"/>
        <w:rPr>
          <w:rFonts w:asciiTheme="minorHAnsi" w:hAnsiTheme="minorHAnsi"/>
        </w:rPr>
      </w:pPr>
      <w:bookmarkStart w:id="200" w:name="_Toc470824744"/>
      <w:r>
        <w:rPr>
          <w:rFonts w:asciiTheme="minorHAnsi" w:hAnsiTheme="minorHAnsi"/>
        </w:rPr>
        <w:t>Appendix</w:t>
      </w:r>
      <w:bookmarkStart w:id="201" w:name="_Toc410044712"/>
      <w:bookmarkEnd w:id="200"/>
    </w:p>
    <w:bookmarkEnd w:id="201"/>
    <w:p w14:paraId="5B78DDE0" w14:textId="26BC1D89" w:rsidR="00670B26" w:rsidRDefault="00670B26" w:rsidP="009C35DF">
      <w:pPr>
        <w:pStyle w:val="Heading2"/>
        <w:numPr>
          <w:ilvl w:val="0"/>
          <w:numId w:val="0"/>
        </w:numPr>
      </w:pPr>
      <w:r>
        <w:br w:type="page"/>
      </w:r>
    </w:p>
    <w:p w14:paraId="4E71B3F0" w14:textId="77777777" w:rsidR="00D633CE" w:rsidRDefault="00D633CE" w:rsidP="00154062">
      <w:pPr>
        <w:rPr>
          <w:rFonts w:asciiTheme="minorHAnsi" w:hAnsiTheme="minorHAnsi"/>
        </w:rPr>
      </w:pPr>
    </w:p>
    <w:p w14:paraId="676DA726" w14:textId="77777777" w:rsidR="00E243B2" w:rsidRPr="00645B80" w:rsidRDefault="00E243B2" w:rsidP="00E243B2">
      <w:pPr>
        <w:pStyle w:val="Heading1"/>
      </w:pPr>
      <w:bookmarkStart w:id="202" w:name="_Toc65994968"/>
      <w:bookmarkStart w:id="203" w:name="_Toc370827056"/>
      <w:bookmarkStart w:id="204" w:name="_Toc470824745"/>
      <w:r w:rsidRPr="00645B80">
        <w:t>Glossary</w:t>
      </w:r>
      <w:bookmarkEnd w:id="202"/>
      <w:bookmarkEnd w:id="203"/>
      <w:bookmarkEnd w:id="204"/>
    </w:p>
    <w:p w14:paraId="74B2555D" w14:textId="77777777" w:rsidR="00E243B2" w:rsidRPr="00645B80" w:rsidRDefault="00E243B2" w:rsidP="00E243B2">
      <w:pPr>
        <w:pStyle w:val="H3Text"/>
      </w:pPr>
      <w:r w:rsidRPr="00645B80">
        <w:t>List and define any business or technical acronyms, abbreviations, or terms unique to this request.</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3"/>
        <w:gridCol w:w="7093"/>
      </w:tblGrid>
      <w:tr w:rsidR="00E243B2" w:rsidRPr="00645B80" w14:paraId="6690A808" w14:textId="77777777" w:rsidTr="00A235A5">
        <w:tc>
          <w:tcPr>
            <w:tcW w:w="1630" w:type="dxa"/>
            <w:shd w:val="clear" w:color="auto" w:fill="E6E6E6"/>
            <w:vAlign w:val="center"/>
          </w:tcPr>
          <w:p w14:paraId="7881B496" w14:textId="77777777" w:rsidR="00E243B2" w:rsidRPr="00645B80" w:rsidRDefault="00E243B2" w:rsidP="00517974">
            <w:pPr>
              <w:pStyle w:val="Tablehead"/>
              <w:spacing w:before="0" w:after="120"/>
              <w:rPr>
                <w:bCs/>
              </w:rPr>
            </w:pPr>
            <w:r w:rsidRPr="00645B80">
              <w:rPr>
                <w:b w:val="0"/>
                <w:bCs/>
              </w:rPr>
              <w:t>Acronym</w:t>
            </w:r>
          </w:p>
        </w:tc>
        <w:tc>
          <w:tcPr>
            <w:tcW w:w="7226" w:type="dxa"/>
            <w:shd w:val="clear" w:color="auto" w:fill="E6E6E6"/>
            <w:vAlign w:val="center"/>
          </w:tcPr>
          <w:p w14:paraId="22F9DC99" w14:textId="77777777" w:rsidR="00E243B2" w:rsidRPr="00645B80" w:rsidRDefault="00E243B2" w:rsidP="00517974">
            <w:pPr>
              <w:jc w:val="center"/>
              <w:rPr>
                <w:b/>
                <w:bCs/>
              </w:rPr>
            </w:pPr>
            <w:r w:rsidRPr="00645B80">
              <w:rPr>
                <w:b/>
                <w:bCs/>
              </w:rPr>
              <w:t>Definition</w:t>
            </w:r>
          </w:p>
        </w:tc>
      </w:tr>
      <w:tr w:rsidR="00E243B2" w:rsidRPr="00645B80" w14:paraId="5FE17DE3" w14:textId="77777777" w:rsidTr="00A235A5">
        <w:tc>
          <w:tcPr>
            <w:tcW w:w="1630" w:type="dxa"/>
          </w:tcPr>
          <w:p w14:paraId="568B1B90" w14:textId="77777777" w:rsidR="00E243B2" w:rsidRDefault="00E243B2" w:rsidP="00517974">
            <w:r>
              <w:t>AAL</w:t>
            </w:r>
          </w:p>
        </w:tc>
        <w:tc>
          <w:tcPr>
            <w:tcW w:w="7226" w:type="dxa"/>
          </w:tcPr>
          <w:p w14:paraId="31AD494B" w14:textId="77777777" w:rsidR="00E243B2" w:rsidRDefault="00E243B2" w:rsidP="00517974">
            <w:pPr>
              <w:rPr>
                <w:szCs w:val="22"/>
              </w:rPr>
            </w:pPr>
            <w:r>
              <w:rPr>
                <w:szCs w:val="22"/>
              </w:rPr>
              <w:t>Account Activity Log</w:t>
            </w:r>
          </w:p>
        </w:tc>
      </w:tr>
      <w:tr w:rsidR="00A235A5" w:rsidRPr="00645B80" w14:paraId="43519EF4" w14:textId="77777777" w:rsidTr="00A235A5">
        <w:tc>
          <w:tcPr>
            <w:tcW w:w="1630" w:type="dxa"/>
          </w:tcPr>
          <w:p w14:paraId="5DFA1AF9" w14:textId="2D4BD294" w:rsidR="00A235A5" w:rsidRDefault="00A235A5" w:rsidP="00517974">
            <w:r>
              <w:t>BAU</w:t>
            </w:r>
          </w:p>
        </w:tc>
        <w:tc>
          <w:tcPr>
            <w:tcW w:w="7226" w:type="dxa"/>
          </w:tcPr>
          <w:p w14:paraId="5EE99DA5" w14:textId="50DA4CBC" w:rsidR="00A235A5" w:rsidRDefault="00A235A5" w:rsidP="00517974">
            <w:pPr>
              <w:rPr>
                <w:szCs w:val="22"/>
              </w:rPr>
            </w:pPr>
            <w:r>
              <w:rPr>
                <w:szCs w:val="22"/>
              </w:rPr>
              <w:t>Business As Usual</w:t>
            </w:r>
          </w:p>
        </w:tc>
      </w:tr>
      <w:tr w:rsidR="00E243B2" w:rsidRPr="00645B80" w14:paraId="7B6AD21A" w14:textId="77777777" w:rsidTr="00A235A5">
        <w:tc>
          <w:tcPr>
            <w:tcW w:w="1630" w:type="dxa"/>
          </w:tcPr>
          <w:p w14:paraId="2F82474B" w14:textId="77777777" w:rsidR="00E243B2" w:rsidRPr="0075497A" w:rsidRDefault="00E243B2" w:rsidP="00517974">
            <w:r>
              <w:t>CIG</w:t>
            </w:r>
          </w:p>
        </w:tc>
        <w:tc>
          <w:tcPr>
            <w:tcW w:w="7226" w:type="dxa"/>
          </w:tcPr>
          <w:p w14:paraId="33F5E54F" w14:textId="77777777" w:rsidR="00E243B2" w:rsidRPr="0075497A" w:rsidRDefault="00E243B2" w:rsidP="00517974">
            <w:r>
              <w:t>Charges Injection Gateway – file based process that allows posting charges to the Samson A/R balance.</w:t>
            </w:r>
          </w:p>
        </w:tc>
      </w:tr>
      <w:tr w:rsidR="00E243B2" w:rsidRPr="00645B80" w14:paraId="28B502B3" w14:textId="77777777" w:rsidTr="00A235A5">
        <w:tc>
          <w:tcPr>
            <w:tcW w:w="1630" w:type="dxa"/>
          </w:tcPr>
          <w:p w14:paraId="5BFA6754" w14:textId="77777777" w:rsidR="00E243B2" w:rsidRPr="00645B80" w:rsidRDefault="00E243B2" w:rsidP="00517974">
            <w:r w:rsidRPr="00645B80">
              <w:t>ECL</w:t>
            </w:r>
          </w:p>
        </w:tc>
        <w:tc>
          <w:tcPr>
            <w:tcW w:w="7226" w:type="dxa"/>
          </w:tcPr>
          <w:p w14:paraId="305ADBF5" w14:textId="77777777" w:rsidR="00E243B2" w:rsidRPr="00645B80" w:rsidRDefault="00E243B2" w:rsidP="00517974">
            <w:pPr>
              <w:rPr>
                <w:szCs w:val="22"/>
              </w:rPr>
            </w:pPr>
            <w:r w:rsidRPr="00645B80">
              <w:rPr>
                <w:szCs w:val="22"/>
              </w:rPr>
              <w:t xml:space="preserve">Equipment Credit Line </w:t>
            </w:r>
            <w:r>
              <w:rPr>
                <w:szCs w:val="22"/>
              </w:rPr>
              <w:t>-</w:t>
            </w:r>
            <w:r w:rsidRPr="00645B80">
              <w:rPr>
                <w:szCs w:val="22"/>
              </w:rPr>
              <w:t xml:space="preserve"> the amount a customer (BAN level) is allowed to finance via an EIP plan.</w:t>
            </w:r>
          </w:p>
        </w:tc>
      </w:tr>
      <w:tr w:rsidR="00E243B2" w:rsidRPr="00645B80" w14:paraId="7EA9BBF0" w14:textId="77777777" w:rsidTr="00A235A5">
        <w:tc>
          <w:tcPr>
            <w:tcW w:w="1630" w:type="dxa"/>
          </w:tcPr>
          <w:p w14:paraId="43354573" w14:textId="77777777" w:rsidR="00E243B2" w:rsidRDefault="00E243B2" w:rsidP="00517974">
            <w:r>
              <w:t>ECL components</w:t>
            </w:r>
          </w:p>
        </w:tc>
        <w:tc>
          <w:tcPr>
            <w:tcW w:w="7226" w:type="dxa"/>
          </w:tcPr>
          <w:p w14:paraId="6DB61DFF" w14:textId="77777777" w:rsidR="00E243B2" w:rsidRDefault="00E243B2" w:rsidP="00517974">
            <w:r>
              <w:t>ECL, ELCA, ECLB, Max ECL and MFA – an umbrella term to cover all in an easy expression.</w:t>
            </w:r>
          </w:p>
        </w:tc>
      </w:tr>
      <w:tr w:rsidR="00E243B2" w:rsidRPr="00645B80" w14:paraId="625BF204" w14:textId="77777777" w:rsidTr="00A235A5">
        <w:tc>
          <w:tcPr>
            <w:tcW w:w="1630" w:type="dxa"/>
          </w:tcPr>
          <w:p w14:paraId="509BF394" w14:textId="77777777" w:rsidR="00E243B2" w:rsidRPr="00645B80" w:rsidRDefault="00E243B2" w:rsidP="00517974">
            <w:r w:rsidRPr="00645B80">
              <w:t>ECLA</w:t>
            </w:r>
          </w:p>
        </w:tc>
        <w:tc>
          <w:tcPr>
            <w:tcW w:w="7226" w:type="dxa"/>
          </w:tcPr>
          <w:p w14:paraId="09DC4551" w14:textId="77777777" w:rsidR="00E243B2" w:rsidRPr="00645B80" w:rsidRDefault="00E243B2" w:rsidP="00517974">
            <w:pPr>
              <w:rPr>
                <w:szCs w:val="22"/>
              </w:rPr>
            </w:pPr>
            <w:r w:rsidRPr="00645B80">
              <w:rPr>
                <w:szCs w:val="22"/>
              </w:rPr>
              <w:t>Available ECL is the remaining credit limit after the customer sets up EIP plans and starts paying them.</w:t>
            </w:r>
          </w:p>
        </w:tc>
      </w:tr>
      <w:tr w:rsidR="00E243B2" w:rsidRPr="00645B80" w14:paraId="43C8867C" w14:textId="77777777" w:rsidTr="00A235A5">
        <w:tc>
          <w:tcPr>
            <w:tcW w:w="1630" w:type="dxa"/>
          </w:tcPr>
          <w:p w14:paraId="7C606921" w14:textId="77777777" w:rsidR="00E243B2" w:rsidRPr="0075497A" w:rsidRDefault="00E243B2" w:rsidP="00517974">
            <w:r>
              <w:t>E</w:t>
            </w:r>
            <w:r w:rsidRPr="0075497A">
              <w:t>CLB</w:t>
            </w:r>
          </w:p>
        </w:tc>
        <w:tc>
          <w:tcPr>
            <w:tcW w:w="7226" w:type="dxa"/>
          </w:tcPr>
          <w:p w14:paraId="19AE037D" w14:textId="77777777" w:rsidR="00E243B2" w:rsidRPr="0075497A" w:rsidRDefault="00E243B2" w:rsidP="00517974">
            <w:r w:rsidRPr="0075497A">
              <w:t>Equipment Credit Line Balance</w:t>
            </w:r>
            <w:r>
              <w:t xml:space="preserve"> - t</w:t>
            </w:r>
            <w:r w:rsidRPr="0075497A">
              <w:t>he outstanding EIP balance on a Customer’s ECL</w:t>
            </w:r>
          </w:p>
        </w:tc>
      </w:tr>
      <w:tr w:rsidR="00C9032D" w:rsidRPr="00645B80" w14:paraId="3764970D" w14:textId="77777777" w:rsidTr="00A235A5">
        <w:tc>
          <w:tcPr>
            <w:tcW w:w="1630" w:type="dxa"/>
          </w:tcPr>
          <w:p w14:paraId="7D89173F" w14:textId="29039A27" w:rsidR="00C9032D" w:rsidRDefault="00C9032D" w:rsidP="00517974">
            <w:r>
              <w:t>EIP</w:t>
            </w:r>
          </w:p>
        </w:tc>
        <w:tc>
          <w:tcPr>
            <w:tcW w:w="7226" w:type="dxa"/>
          </w:tcPr>
          <w:p w14:paraId="0F4DD156" w14:textId="0A3D8823" w:rsidR="00C9032D" w:rsidRPr="0075497A" w:rsidRDefault="00C9032D" w:rsidP="00517974">
            <w:r>
              <w:t>Equipment Installment  Plan</w:t>
            </w:r>
          </w:p>
        </w:tc>
      </w:tr>
      <w:tr w:rsidR="00A92006" w:rsidRPr="00645B80" w14:paraId="4DEDBCD2" w14:textId="77777777" w:rsidTr="00A235A5">
        <w:tc>
          <w:tcPr>
            <w:tcW w:w="1630" w:type="dxa"/>
          </w:tcPr>
          <w:p w14:paraId="4ABBEC58" w14:textId="17B626C1" w:rsidR="00A92006" w:rsidRDefault="00A92006" w:rsidP="00517974">
            <w:del w:id="205" w:author="cbloch@procom-consulting.com" w:date="2017-01-03T14:39:00Z">
              <w:r w:rsidDel="00C87DF3">
                <w:delText>EMMT</w:delText>
              </w:r>
            </w:del>
            <w:ins w:id="206" w:author="cbloch@procom-consulting.com" w:date="2017-01-03T14:39:00Z">
              <w:r w:rsidR="00C87DF3">
                <w:t>TMO CONVERSION TEAM</w:t>
              </w:r>
            </w:ins>
          </w:p>
        </w:tc>
        <w:tc>
          <w:tcPr>
            <w:tcW w:w="7226" w:type="dxa"/>
          </w:tcPr>
          <w:p w14:paraId="2666B9AC" w14:textId="5A062454" w:rsidR="00A92006" w:rsidRDefault="00A92006" w:rsidP="00517974">
            <w:r>
              <w:rPr>
                <w:rFonts w:ascii="Arial" w:hAnsi="Arial" w:cs="Arial"/>
                <w:sz w:val="20"/>
                <w:szCs w:val="20"/>
              </w:rPr>
              <w:t>Enterprise Migration Management Tool</w:t>
            </w:r>
          </w:p>
        </w:tc>
      </w:tr>
      <w:tr w:rsidR="00E243B2" w:rsidRPr="00645B80" w14:paraId="0611DCDB" w14:textId="77777777" w:rsidTr="00A235A5">
        <w:tc>
          <w:tcPr>
            <w:tcW w:w="1630" w:type="dxa"/>
          </w:tcPr>
          <w:p w14:paraId="4FD18CD8" w14:textId="77777777" w:rsidR="00E243B2" w:rsidRPr="0075497A" w:rsidRDefault="00E243B2" w:rsidP="00517974">
            <w:r w:rsidRPr="0075497A">
              <w:t>FA</w:t>
            </w:r>
          </w:p>
        </w:tc>
        <w:tc>
          <w:tcPr>
            <w:tcW w:w="7226" w:type="dxa"/>
          </w:tcPr>
          <w:p w14:paraId="35151D4D" w14:textId="77777777" w:rsidR="00E243B2" w:rsidRPr="0075497A" w:rsidRDefault="00E243B2" w:rsidP="00517974">
            <w:r w:rsidRPr="0075497A">
              <w:t xml:space="preserve">Financed Amount </w:t>
            </w:r>
            <w:r>
              <w:t>- t</w:t>
            </w:r>
            <w:r w:rsidRPr="0075497A">
              <w:t>he portion of the device price that the Customer can finance via EIP. This is determined as Net Sales Price less EIP IDP and pay extra amount</w:t>
            </w:r>
          </w:p>
        </w:tc>
      </w:tr>
      <w:tr w:rsidR="00E243B2" w:rsidRPr="00645B80" w14:paraId="267AA07A" w14:textId="77777777" w:rsidTr="00A235A5">
        <w:tc>
          <w:tcPr>
            <w:tcW w:w="1630" w:type="dxa"/>
          </w:tcPr>
          <w:p w14:paraId="765274C7" w14:textId="77777777" w:rsidR="00E243B2" w:rsidRDefault="00E243B2" w:rsidP="00517974">
            <w:r>
              <w:t>FAT</w:t>
            </w:r>
          </w:p>
        </w:tc>
        <w:tc>
          <w:tcPr>
            <w:tcW w:w="7226" w:type="dxa"/>
          </w:tcPr>
          <w:p w14:paraId="5456F179" w14:textId="77777777" w:rsidR="00E243B2" w:rsidRDefault="00E243B2" w:rsidP="00517974">
            <w:pPr>
              <w:rPr>
                <w:szCs w:val="22"/>
              </w:rPr>
            </w:pPr>
            <w:r>
              <w:rPr>
                <w:szCs w:val="22"/>
              </w:rPr>
              <w:t>Financial Activities Table</w:t>
            </w:r>
          </w:p>
        </w:tc>
      </w:tr>
      <w:tr w:rsidR="00E243B2" w:rsidRPr="00645B80" w14:paraId="1A6D2AED" w14:textId="77777777" w:rsidTr="00A235A5">
        <w:tc>
          <w:tcPr>
            <w:tcW w:w="1630" w:type="dxa"/>
          </w:tcPr>
          <w:p w14:paraId="70E2CEB1" w14:textId="78223E1F" w:rsidR="00E243B2" w:rsidRDefault="00C9032D" w:rsidP="00517974">
            <w:r>
              <w:t>LLSS</w:t>
            </w:r>
          </w:p>
        </w:tc>
        <w:tc>
          <w:tcPr>
            <w:tcW w:w="7226" w:type="dxa"/>
          </w:tcPr>
          <w:p w14:paraId="48204E6B" w14:textId="6B8BC787" w:rsidR="00E243B2" w:rsidRDefault="00C9032D" w:rsidP="00517974">
            <w:r>
              <w:t>Loan and Lease Servicing System</w:t>
            </w:r>
          </w:p>
        </w:tc>
      </w:tr>
      <w:tr w:rsidR="00E243B2" w:rsidRPr="00645B80" w14:paraId="15C5E1D9" w14:textId="77777777" w:rsidTr="00A235A5">
        <w:tc>
          <w:tcPr>
            <w:tcW w:w="1630" w:type="dxa"/>
          </w:tcPr>
          <w:p w14:paraId="69148795" w14:textId="0B7BED1F" w:rsidR="00E243B2" w:rsidRDefault="00E243B2" w:rsidP="00517974"/>
        </w:tc>
        <w:tc>
          <w:tcPr>
            <w:tcW w:w="7226" w:type="dxa"/>
          </w:tcPr>
          <w:p w14:paraId="53A255E4" w14:textId="759C6281" w:rsidR="00E243B2" w:rsidRDefault="00E243B2" w:rsidP="00517974"/>
        </w:tc>
      </w:tr>
      <w:tr w:rsidR="00E243B2" w:rsidRPr="00645B80" w14:paraId="0635559A" w14:textId="77777777" w:rsidTr="00A235A5">
        <w:tc>
          <w:tcPr>
            <w:tcW w:w="1630" w:type="dxa"/>
          </w:tcPr>
          <w:p w14:paraId="63760963" w14:textId="592DECEF" w:rsidR="00E243B2" w:rsidRDefault="00E243B2" w:rsidP="00517974"/>
        </w:tc>
        <w:tc>
          <w:tcPr>
            <w:tcW w:w="7226" w:type="dxa"/>
          </w:tcPr>
          <w:p w14:paraId="425306B6" w14:textId="2C447449" w:rsidR="00E243B2" w:rsidRDefault="00E243B2" w:rsidP="00517974"/>
        </w:tc>
      </w:tr>
      <w:tr w:rsidR="00E243B2" w:rsidRPr="00645B80" w14:paraId="27761E12" w14:textId="77777777" w:rsidTr="00A235A5">
        <w:tc>
          <w:tcPr>
            <w:tcW w:w="1630" w:type="dxa"/>
          </w:tcPr>
          <w:p w14:paraId="4721B47C" w14:textId="3748C330" w:rsidR="00E243B2" w:rsidRDefault="00E243B2" w:rsidP="00517974"/>
        </w:tc>
        <w:tc>
          <w:tcPr>
            <w:tcW w:w="7226" w:type="dxa"/>
          </w:tcPr>
          <w:p w14:paraId="7315D415" w14:textId="51E7738D" w:rsidR="00E243B2" w:rsidRPr="00AA49C6" w:rsidRDefault="00E243B2" w:rsidP="00517974"/>
        </w:tc>
      </w:tr>
      <w:tr w:rsidR="004E28B6" w:rsidRPr="00645B80" w14:paraId="09116C08" w14:textId="77777777" w:rsidTr="00A235A5">
        <w:tc>
          <w:tcPr>
            <w:tcW w:w="1630" w:type="dxa"/>
          </w:tcPr>
          <w:p w14:paraId="6C2C5131" w14:textId="054AEFCD" w:rsidR="004E28B6" w:rsidRDefault="004E28B6" w:rsidP="00517974"/>
        </w:tc>
        <w:tc>
          <w:tcPr>
            <w:tcW w:w="7226" w:type="dxa"/>
          </w:tcPr>
          <w:p w14:paraId="7B33B0C5" w14:textId="7D74CF8B" w:rsidR="004E28B6" w:rsidRDefault="004E28B6" w:rsidP="00517974"/>
        </w:tc>
      </w:tr>
      <w:tr w:rsidR="00E243B2" w:rsidRPr="00645B80" w14:paraId="397918DC" w14:textId="77777777" w:rsidTr="00A235A5">
        <w:tc>
          <w:tcPr>
            <w:tcW w:w="1630" w:type="dxa"/>
          </w:tcPr>
          <w:p w14:paraId="796C5680" w14:textId="363BCC4C" w:rsidR="00E243B2" w:rsidRDefault="00E243B2" w:rsidP="00517974"/>
        </w:tc>
        <w:tc>
          <w:tcPr>
            <w:tcW w:w="7226" w:type="dxa"/>
          </w:tcPr>
          <w:p w14:paraId="4C3F7505" w14:textId="26DE38F5" w:rsidR="00E243B2" w:rsidRDefault="00E243B2" w:rsidP="00517974"/>
        </w:tc>
      </w:tr>
    </w:tbl>
    <w:p w14:paraId="7752EE25" w14:textId="7452D45B" w:rsidR="008454D0" w:rsidRDefault="008454D0" w:rsidP="00154062">
      <w:pPr>
        <w:rPr>
          <w:rFonts w:asciiTheme="minorHAnsi" w:hAnsiTheme="minorHAnsi"/>
        </w:rPr>
      </w:pPr>
    </w:p>
    <w:p w14:paraId="28A9950E" w14:textId="77777777" w:rsidR="008454D0" w:rsidRDefault="008454D0">
      <w:pPr>
        <w:spacing w:before="0" w:beforeAutospacing="0" w:after="0" w:afterAutospacing="0"/>
        <w:rPr>
          <w:rFonts w:asciiTheme="minorHAnsi" w:hAnsiTheme="minorHAnsi"/>
        </w:rPr>
      </w:pPr>
      <w:r>
        <w:rPr>
          <w:rFonts w:asciiTheme="minorHAnsi" w:hAnsiTheme="minorHAnsi"/>
        </w:rPr>
        <w:br w:type="page"/>
      </w:r>
    </w:p>
    <w:p w14:paraId="3F2E7532" w14:textId="77777777" w:rsidR="00D633CE" w:rsidRPr="00A04F28" w:rsidRDefault="00D633CE" w:rsidP="00154062">
      <w:pPr>
        <w:rPr>
          <w:rFonts w:asciiTheme="minorHAnsi" w:hAnsiTheme="minorHAnsi"/>
        </w:rPr>
      </w:pPr>
    </w:p>
    <w:p w14:paraId="7752EF72" w14:textId="77777777" w:rsidR="007D1705" w:rsidRDefault="007D1705" w:rsidP="006633E1">
      <w:pPr>
        <w:pStyle w:val="Heading1"/>
        <w:rPr>
          <w:rFonts w:asciiTheme="minorHAnsi" w:hAnsiTheme="minorHAnsi"/>
        </w:rPr>
      </w:pPr>
      <w:bookmarkStart w:id="207" w:name="_Toc188434329"/>
      <w:bookmarkStart w:id="208" w:name="_Toc342382242"/>
      <w:bookmarkStart w:id="209" w:name="_Toc343507785"/>
      <w:bookmarkStart w:id="210" w:name="_Toc470824746"/>
      <w:r w:rsidRPr="00A04F28">
        <w:rPr>
          <w:rFonts w:asciiTheme="minorHAnsi" w:hAnsiTheme="minorHAnsi"/>
        </w:rPr>
        <w:t>Open Issues</w:t>
      </w:r>
      <w:bookmarkEnd w:id="207"/>
      <w:bookmarkEnd w:id="208"/>
      <w:bookmarkEnd w:id="209"/>
      <w:bookmarkEnd w:id="210"/>
    </w:p>
    <w:p w14:paraId="7A8BCC47" w14:textId="5AA3E785" w:rsidR="008454D0" w:rsidRDefault="008454D0" w:rsidP="008454D0">
      <w:pPr>
        <w:rPr>
          <w:rFonts w:asciiTheme="minorHAnsi" w:hAnsiTheme="minorHAnsi" w:cstheme="minorHAnsi"/>
          <w:sz w:val="18"/>
          <w:szCs w:val="18"/>
        </w:rPr>
      </w:pPr>
    </w:p>
    <w:p w14:paraId="4C416552" w14:textId="77777777" w:rsidR="002F76F1" w:rsidRDefault="002F76F1" w:rsidP="008454D0">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90"/>
        <w:gridCol w:w="2528"/>
        <w:gridCol w:w="903"/>
        <w:gridCol w:w="903"/>
        <w:gridCol w:w="743"/>
        <w:gridCol w:w="1507"/>
        <w:gridCol w:w="823"/>
        <w:gridCol w:w="1153"/>
      </w:tblGrid>
      <w:tr w:rsidR="008C2040" w:rsidRPr="00A04F28" w14:paraId="7CC516FC" w14:textId="77777777" w:rsidTr="00707224">
        <w:trPr>
          <w:trHeight w:val="917"/>
          <w:tblHeader/>
        </w:trPr>
        <w:tc>
          <w:tcPr>
            <w:tcW w:w="441" w:type="pct"/>
            <w:shd w:val="solid" w:color="800080" w:fill="FFFFFF"/>
          </w:tcPr>
          <w:p w14:paraId="5CF2CFAC" w14:textId="77777777" w:rsidR="008C2040" w:rsidRPr="00A04F28" w:rsidRDefault="008C2040" w:rsidP="00203169">
            <w:pPr>
              <w:pStyle w:val="Tablehead"/>
              <w:rPr>
                <w:rFonts w:asciiTheme="minorHAnsi" w:hAnsiTheme="minorHAnsi"/>
                <w:b w:val="0"/>
                <w:bCs/>
                <w:color w:val="FFFFFF"/>
              </w:rPr>
            </w:pPr>
            <w:r w:rsidRPr="00A04F28">
              <w:rPr>
                <w:rFonts w:asciiTheme="minorHAnsi" w:hAnsiTheme="minorHAnsi"/>
                <w:b w:val="0"/>
                <w:bCs/>
                <w:color w:val="FFFFFF"/>
              </w:rPr>
              <w:t>Issue #</w:t>
            </w:r>
          </w:p>
        </w:tc>
        <w:tc>
          <w:tcPr>
            <w:tcW w:w="1425" w:type="pct"/>
            <w:shd w:val="solid" w:color="800080" w:fill="FFFFFF"/>
          </w:tcPr>
          <w:p w14:paraId="6A15E12F" w14:textId="77777777" w:rsidR="008C2040" w:rsidRPr="00A04F28" w:rsidRDefault="008C2040" w:rsidP="00203169">
            <w:pPr>
              <w:pStyle w:val="Tablehead"/>
              <w:rPr>
                <w:rFonts w:asciiTheme="minorHAnsi" w:hAnsiTheme="minorHAnsi"/>
                <w:b w:val="0"/>
                <w:bCs/>
                <w:color w:val="FFFFFF"/>
              </w:rPr>
            </w:pPr>
            <w:r w:rsidRPr="00A04F28">
              <w:rPr>
                <w:rFonts w:asciiTheme="minorHAnsi" w:hAnsiTheme="minorHAnsi"/>
                <w:b w:val="0"/>
                <w:bCs/>
                <w:color w:val="FFFFFF"/>
              </w:rPr>
              <w:t>Description</w:t>
            </w:r>
          </w:p>
        </w:tc>
        <w:tc>
          <w:tcPr>
            <w:tcW w:w="505" w:type="pct"/>
            <w:shd w:val="solid" w:color="800080" w:fill="FFFFFF"/>
          </w:tcPr>
          <w:p w14:paraId="646CB0E6" w14:textId="77777777" w:rsidR="008C2040" w:rsidRPr="00A04F28" w:rsidRDefault="008C2040" w:rsidP="00203169">
            <w:pPr>
              <w:pStyle w:val="Tablehead"/>
              <w:rPr>
                <w:rFonts w:asciiTheme="minorHAnsi" w:hAnsiTheme="minorHAnsi"/>
                <w:b w:val="0"/>
                <w:bCs/>
                <w:color w:val="FFFFFF"/>
              </w:rPr>
            </w:pPr>
            <w:r w:rsidRPr="00A04F28">
              <w:rPr>
                <w:rFonts w:asciiTheme="minorHAnsi" w:hAnsiTheme="minorHAnsi"/>
                <w:b w:val="0"/>
                <w:bCs/>
                <w:color w:val="FFFFFF"/>
              </w:rPr>
              <w:t>Identified By</w:t>
            </w:r>
          </w:p>
        </w:tc>
        <w:tc>
          <w:tcPr>
            <w:tcW w:w="505" w:type="pct"/>
            <w:shd w:val="solid" w:color="800080" w:fill="FFFFFF"/>
          </w:tcPr>
          <w:p w14:paraId="38CB45D1" w14:textId="77777777" w:rsidR="008C2040" w:rsidRPr="00A04F28" w:rsidRDefault="008C2040" w:rsidP="00203169">
            <w:pPr>
              <w:pStyle w:val="Tablehead"/>
              <w:rPr>
                <w:rFonts w:asciiTheme="minorHAnsi" w:hAnsiTheme="minorHAnsi"/>
                <w:b w:val="0"/>
                <w:bCs/>
                <w:color w:val="FFFFFF"/>
              </w:rPr>
            </w:pPr>
            <w:r w:rsidRPr="00A04F28">
              <w:rPr>
                <w:rFonts w:asciiTheme="minorHAnsi" w:hAnsiTheme="minorHAnsi"/>
                <w:b w:val="0"/>
                <w:bCs/>
                <w:color w:val="FFFFFF"/>
              </w:rPr>
              <w:t>Date Identified</w:t>
            </w:r>
          </w:p>
        </w:tc>
        <w:tc>
          <w:tcPr>
            <w:tcW w:w="414" w:type="pct"/>
            <w:shd w:val="solid" w:color="800080" w:fill="FFFFFF"/>
          </w:tcPr>
          <w:p w14:paraId="694229BB" w14:textId="77777777" w:rsidR="008C2040" w:rsidRPr="00A04F28" w:rsidRDefault="008C2040" w:rsidP="00203169">
            <w:pPr>
              <w:pStyle w:val="Tablehead"/>
              <w:rPr>
                <w:rFonts w:asciiTheme="minorHAnsi" w:hAnsiTheme="minorHAnsi"/>
                <w:b w:val="0"/>
                <w:bCs/>
                <w:color w:val="FFFFFF"/>
              </w:rPr>
            </w:pPr>
            <w:r w:rsidRPr="00A04F28">
              <w:rPr>
                <w:rFonts w:asciiTheme="minorHAnsi" w:hAnsiTheme="minorHAnsi"/>
                <w:b w:val="0"/>
                <w:bCs/>
                <w:color w:val="FFFFFF"/>
              </w:rPr>
              <w:t>State (Open, Closed)</w:t>
            </w:r>
          </w:p>
        </w:tc>
        <w:tc>
          <w:tcPr>
            <w:tcW w:w="847" w:type="pct"/>
            <w:shd w:val="solid" w:color="800080" w:fill="FFFFFF"/>
          </w:tcPr>
          <w:p w14:paraId="2A47DDBA" w14:textId="77777777" w:rsidR="008C2040" w:rsidRPr="00A04F28" w:rsidRDefault="008C2040" w:rsidP="00203169">
            <w:pPr>
              <w:pStyle w:val="Tablehead"/>
              <w:rPr>
                <w:rFonts w:asciiTheme="minorHAnsi" w:hAnsiTheme="minorHAnsi"/>
                <w:b w:val="0"/>
                <w:bCs/>
                <w:color w:val="FFFFFF"/>
              </w:rPr>
            </w:pPr>
            <w:r w:rsidRPr="00A04F28">
              <w:rPr>
                <w:rFonts w:asciiTheme="minorHAnsi" w:hAnsiTheme="minorHAnsi"/>
                <w:b w:val="0"/>
                <w:bCs/>
                <w:color w:val="FFFFFF"/>
              </w:rPr>
              <w:t>Resolution</w:t>
            </w:r>
          </w:p>
        </w:tc>
        <w:tc>
          <w:tcPr>
            <w:tcW w:w="384" w:type="pct"/>
            <w:shd w:val="solid" w:color="800080" w:fill="FFFFFF"/>
          </w:tcPr>
          <w:p w14:paraId="2211E68A" w14:textId="77777777" w:rsidR="008C2040" w:rsidRPr="00A04F28" w:rsidRDefault="008C2040" w:rsidP="00203169">
            <w:pPr>
              <w:pStyle w:val="Tablehead"/>
              <w:rPr>
                <w:rFonts w:asciiTheme="minorHAnsi" w:hAnsiTheme="minorHAnsi"/>
                <w:b w:val="0"/>
                <w:bCs/>
                <w:color w:val="FFFFFF"/>
              </w:rPr>
            </w:pPr>
            <w:r w:rsidRPr="00A04F28">
              <w:rPr>
                <w:rFonts w:asciiTheme="minorHAnsi" w:hAnsiTheme="minorHAnsi"/>
                <w:b w:val="0"/>
                <w:bCs/>
                <w:color w:val="FFFFFF"/>
              </w:rPr>
              <w:t>Date Closed</w:t>
            </w:r>
          </w:p>
        </w:tc>
        <w:tc>
          <w:tcPr>
            <w:tcW w:w="479" w:type="pct"/>
            <w:shd w:val="solid" w:color="800080" w:fill="FFFFFF"/>
          </w:tcPr>
          <w:p w14:paraId="23C5F7ED" w14:textId="77777777" w:rsidR="008C2040" w:rsidRPr="00A04F28" w:rsidRDefault="008C2040" w:rsidP="00203169">
            <w:pPr>
              <w:pStyle w:val="Tablehead"/>
              <w:rPr>
                <w:rFonts w:asciiTheme="minorHAnsi" w:hAnsiTheme="minorHAnsi"/>
                <w:b w:val="0"/>
                <w:bCs/>
                <w:color w:val="FFFFFF"/>
              </w:rPr>
            </w:pPr>
            <w:r w:rsidRPr="00A04F28">
              <w:rPr>
                <w:rFonts w:asciiTheme="minorHAnsi" w:hAnsiTheme="minorHAnsi"/>
                <w:b w:val="0"/>
                <w:bCs/>
                <w:color w:val="FFFFFF"/>
              </w:rPr>
              <w:t>Resolved By</w:t>
            </w:r>
          </w:p>
        </w:tc>
      </w:tr>
      <w:tr w:rsidR="008C2040" w:rsidRPr="00A04F28" w14:paraId="5FA17BCA" w14:textId="77777777" w:rsidTr="00707224">
        <w:trPr>
          <w:trHeight w:val="903"/>
          <w:tblHeader/>
        </w:trPr>
        <w:tc>
          <w:tcPr>
            <w:tcW w:w="441" w:type="pct"/>
            <w:shd w:val="clear" w:color="auto" w:fill="auto"/>
          </w:tcPr>
          <w:p w14:paraId="300FC439" w14:textId="77777777" w:rsidR="008C2040" w:rsidRPr="00A04F28" w:rsidRDefault="008C2040" w:rsidP="00203169">
            <w:pPr>
              <w:pStyle w:val="Tabletext"/>
              <w:numPr>
                <w:ilvl w:val="0"/>
                <w:numId w:val="8"/>
              </w:numPr>
              <w:rPr>
                <w:rFonts w:asciiTheme="minorHAnsi" w:hAnsiTheme="minorHAnsi"/>
              </w:rPr>
            </w:pPr>
          </w:p>
          <w:p w14:paraId="67E79027" w14:textId="77777777" w:rsidR="008C2040" w:rsidRPr="00A04F28" w:rsidRDefault="008C2040" w:rsidP="00203169">
            <w:pPr>
              <w:ind w:left="720"/>
              <w:rPr>
                <w:rFonts w:asciiTheme="minorHAnsi" w:hAnsiTheme="minorHAnsi"/>
              </w:rPr>
            </w:pPr>
          </w:p>
        </w:tc>
        <w:tc>
          <w:tcPr>
            <w:tcW w:w="1425" w:type="pct"/>
            <w:shd w:val="clear" w:color="auto" w:fill="auto"/>
          </w:tcPr>
          <w:p w14:paraId="39921304" w14:textId="58FA4ECB" w:rsidR="008C2040" w:rsidRPr="00CD1EBE" w:rsidRDefault="008C2040" w:rsidP="00203169">
            <w:pPr>
              <w:outlineLvl w:val="1"/>
              <w:rPr>
                <w:rFonts w:asciiTheme="minorHAnsi" w:hAnsiTheme="minorHAnsi"/>
                <w:sz w:val="20"/>
                <w:szCs w:val="20"/>
              </w:rPr>
            </w:pPr>
            <w:r>
              <w:rPr>
                <w:rFonts w:asciiTheme="minorHAnsi" w:hAnsiTheme="minorHAnsi"/>
                <w:sz w:val="20"/>
                <w:szCs w:val="20"/>
              </w:rPr>
              <w:t>Is Operational and Financial Recon part of migration effort for EIP?</w:t>
            </w:r>
          </w:p>
        </w:tc>
        <w:tc>
          <w:tcPr>
            <w:tcW w:w="505" w:type="pct"/>
            <w:shd w:val="clear" w:color="auto" w:fill="auto"/>
          </w:tcPr>
          <w:p w14:paraId="33F05B0B" w14:textId="77777777" w:rsidR="008C2040" w:rsidRPr="00A04F28" w:rsidRDefault="008C2040" w:rsidP="00203169">
            <w:pPr>
              <w:pStyle w:val="Tabletext"/>
              <w:rPr>
                <w:rFonts w:asciiTheme="minorHAnsi" w:hAnsiTheme="minorHAnsi"/>
              </w:rPr>
            </w:pPr>
            <w:proofErr w:type="spellStart"/>
            <w:r>
              <w:rPr>
                <w:rFonts w:asciiTheme="minorHAnsi" w:hAnsiTheme="minorHAnsi"/>
              </w:rPr>
              <w:t>Ethie</w:t>
            </w:r>
            <w:proofErr w:type="spellEnd"/>
          </w:p>
        </w:tc>
        <w:tc>
          <w:tcPr>
            <w:tcW w:w="505" w:type="pct"/>
            <w:shd w:val="clear" w:color="auto" w:fill="auto"/>
          </w:tcPr>
          <w:p w14:paraId="26E17FA0" w14:textId="15ADAF12" w:rsidR="008C2040" w:rsidRPr="00A04F28" w:rsidRDefault="008C2040" w:rsidP="00203169">
            <w:pPr>
              <w:pStyle w:val="Tabletext"/>
              <w:rPr>
                <w:rFonts w:asciiTheme="minorHAnsi" w:hAnsiTheme="minorHAnsi"/>
              </w:rPr>
            </w:pPr>
            <w:r>
              <w:rPr>
                <w:rFonts w:asciiTheme="minorHAnsi" w:hAnsiTheme="minorHAnsi"/>
              </w:rPr>
              <w:t>10/21/16</w:t>
            </w:r>
          </w:p>
        </w:tc>
        <w:tc>
          <w:tcPr>
            <w:tcW w:w="414" w:type="pct"/>
            <w:shd w:val="clear" w:color="auto" w:fill="auto"/>
          </w:tcPr>
          <w:p w14:paraId="33E9F3AB" w14:textId="4626D56A" w:rsidR="008C2040" w:rsidRPr="00A04F28" w:rsidRDefault="00F313C3" w:rsidP="00203169">
            <w:pPr>
              <w:pStyle w:val="Tabletext"/>
              <w:rPr>
                <w:rFonts w:asciiTheme="minorHAnsi" w:hAnsiTheme="minorHAnsi"/>
              </w:rPr>
            </w:pPr>
            <w:r>
              <w:rPr>
                <w:rFonts w:asciiTheme="minorHAnsi" w:hAnsiTheme="minorHAnsi"/>
              </w:rPr>
              <w:t>Closed</w:t>
            </w:r>
          </w:p>
        </w:tc>
        <w:tc>
          <w:tcPr>
            <w:tcW w:w="847" w:type="pct"/>
            <w:shd w:val="clear" w:color="auto" w:fill="auto"/>
          </w:tcPr>
          <w:p w14:paraId="750A9C9E" w14:textId="41F97ED3" w:rsidR="008C2040" w:rsidRPr="00A04F28" w:rsidRDefault="00F313C3" w:rsidP="00203169">
            <w:pPr>
              <w:pStyle w:val="Tabletext"/>
              <w:rPr>
                <w:rFonts w:asciiTheme="minorHAnsi" w:hAnsiTheme="minorHAnsi"/>
              </w:rPr>
            </w:pPr>
            <w:del w:id="211" w:author="cbloch@procom-consulting.com" w:date="2017-01-03T14:39:00Z">
              <w:r w:rsidDel="00C87DF3">
                <w:rPr>
                  <w:rFonts w:asciiTheme="minorHAnsi" w:hAnsiTheme="minorHAnsi"/>
                </w:rPr>
                <w:delText>EMMT</w:delText>
              </w:r>
            </w:del>
            <w:ins w:id="212" w:author="cbloch@procom-consulting.com" w:date="2017-01-03T14:39:00Z">
              <w:r w:rsidR="00C87DF3">
                <w:rPr>
                  <w:rFonts w:asciiTheme="minorHAnsi" w:hAnsiTheme="minorHAnsi"/>
                </w:rPr>
                <w:t>TMO CONVERSION TEAM</w:t>
              </w:r>
            </w:ins>
            <w:r>
              <w:rPr>
                <w:rFonts w:asciiTheme="minorHAnsi" w:hAnsiTheme="minorHAnsi"/>
              </w:rPr>
              <w:t xml:space="preserve"> </w:t>
            </w:r>
            <w:proofErr w:type="spellStart"/>
            <w:r>
              <w:rPr>
                <w:rFonts w:asciiTheme="minorHAnsi" w:hAnsiTheme="minorHAnsi"/>
              </w:rPr>
              <w:t>team</w:t>
            </w:r>
            <w:proofErr w:type="spellEnd"/>
            <w:r>
              <w:rPr>
                <w:rFonts w:asciiTheme="minorHAnsi" w:hAnsiTheme="minorHAnsi"/>
              </w:rPr>
              <w:t xml:space="preserve"> will handle recon</w:t>
            </w:r>
          </w:p>
        </w:tc>
        <w:tc>
          <w:tcPr>
            <w:tcW w:w="384" w:type="pct"/>
            <w:shd w:val="clear" w:color="auto" w:fill="auto"/>
          </w:tcPr>
          <w:p w14:paraId="33273D81" w14:textId="7325F00C" w:rsidR="008C2040" w:rsidRPr="00A04F28" w:rsidRDefault="008C2040" w:rsidP="00203169">
            <w:pPr>
              <w:pStyle w:val="Tabletext"/>
              <w:rPr>
                <w:rFonts w:asciiTheme="minorHAnsi" w:hAnsiTheme="minorHAnsi"/>
              </w:rPr>
            </w:pPr>
          </w:p>
        </w:tc>
        <w:tc>
          <w:tcPr>
            <w:tcW w:w="479" w:type="pct"/>
            <w:shd w:val="clear" w:color="auto" w:fill="auto"/>
          </w:tcPr>
          <w:p w14:paraId="036F4B1E" w14:textId="5116CF92" w:rsidR="008C2040" w:rsidRPr="00A04F28" w:rsidRDefault="008C2040" w:rsidP="00203169">
            <w:pPr>
              <w:pStyle w:val="Tabletext"/>
              <w:rPr>
                <w:rFonts w:asciiTheme="minorHAnsi" w:hAnsiTheme="minorHAnsi"/>
              </w:rPr>
            </w:pPr>
          </w:p>
        </w:tc>
      </w:tr>
      <w:tr w:rsidR="008C2040" w:rsidRPr="00A04F28" w14:paraId="4961929E" w14:textId="77777777" w:rsidTr="00707224">
        <w:trPr>
          <w:trHeight w:val="903"/>
          <w:tblHeader/>
        </w:trPr>
        <w:tc>
          <w:tcPr>
            <w:tcW w:w="441" w:type="pct"/>
            <w:shd w:val="clear" w:color="auto" w:fill="auto"/>
          </w:tcPr>
          <w:p w14:paraId="7DF636C5" w14:textId="77777777" w:rsidR="008C2040" w:rsidRPr="00A04F28" w:rsidRDefault="008C2040" w:rsidP="00203169">
            <w:pPr>
              <w:pStyle w:val="Tabletext"/>
              <w:numPr>
                <w:ilvl w:val="0"/>
                <w:numId w:val="8"/>
              </w:numPr>
              <w:rPr>
                <w:rFonts w:asciiTheme="minorHAnsi" w:hAnsiTheme="minorHAnsi"/>
              </w:rPr>
            </w:pPr>
          </w:p>
        </w:tc>
        <w:tc>
          <w:tcPr>
            <w:tcW w:w="1425" w:type="pct"/>
            <w:shd w:val="clear" w:color="auto" w:fill="auto"/>
          </w:tcPr>
          <w:p w14:paraId="69A0293C" w14:textId="3F42A625" w:rsidR="008C2040" w:rsidRDefault="008C2040" w:rsidP="00203169">
            <w:pPr>
              <w:outlineLvl w:val="1"/>
              <w:rPr>
                <w:rFonts w:asciiTheme="minorHAnsi" w:hAnsiTheme="minorHAnsi"/>
                <w:sz w:val="20"/>
                <w:szCs w:val="20"/>
              </w:rPr>
            </w:pPr>
            <w:r>
              <w:rPr>
                <w:rFonts w:asciiTheme="minorHAnsi" w:hAnsiTheme="minorHAnsi"/>
                <w:sz w:val="20"/>
                <w:szCs w:val="20"/>
              </w:rPr>
              <w:t>Which OFSLL API table/field are we capturing the BAN?</w:t>
            </w:r>
          </w:p>
        </w:tc>
        <w:tc>
          <w:tcPr>
            <w:tcW w:w="505" w:type="pct"/>
            <w:shd w:val="clear" w:color="auto" w:fill="auto"/>
          </w:tcPr>
          <w:p w14:paraId="405AE4CC" w14:textId="7AEC9EBF" w:rsidR="008C2040" w:rsidRDefault="008C2040" w:rsidP="00203169">
            <w:pPr>
              <w:pStyle w:val="Tabletext"/>
              <w:rPr>
                <w:rFonts w:asciiTheme="minorHAnsi" w:hAnsiTheme="minorHAnsi"/>
              </w:rPr>
            </w:pPr>
            <w:proofErr w:type="spellStart"/>
            <w:r>
              <w:rPr>
                <w:rFonts w:asciiTheme="minorHAnsi" w:hAnsiTheme="minorHAnsi"/>
              </w:rPr>
              <w:t>Ethie</w:t>
            </w:r>
            <w:proofErr w:type="spellEnd"/>
          </w:p>
        </w:tc>
        <w:tc>
          <w:tcPr>
            <w:tcW w:w="505" w:type="pct"/>
            <w:shd w:val="clear" w:color="auto" w:fill="auto"/>
          </w:tcPr>
          <w:p w14:paraId="7A084591" w14:textId="62930643" w:rsidR="008C2040" w:rsidRDefault="008C2040" w:rsidP="00203169">
            <w:pPr>
              <w:pStyle w:val="Tabletext"/>
              <w:rPr>
                <w:rFonts w:asciiTheme="minorHAnsi" w:hAnsiTheme="minorHAnsi"/>
              </w:rPr>
            </w:pPr>
            <w:r>
              <w:rPr>
                <w:rFonts w:asciiTheme="minorHAnsi" w:hAnsiTheme="minorHAnsi"/>
              </w:rPr>
              <w:t>10/21/6</w:t>
            </w:r>
          </w:p>
        </w:tc>
        <w:tc>
          <w:tcPr>
            <w:tcW w:w="414" w:type="pct"/>
            <w:shd w:val="clear" w:color="auto" w:fill="auto"/>
          </w:tcPr>
          <w:p w14:paraId="2A61B540" w14:textId="61030A17" w:rsidR="008C2040" w:rsidRPr="00A04F28" w:rsidRDefault="00F313C3" w:rsidP="00203169">
            <w:pPr>
              <w:pStyle w:val="Tabletext"/>
              <w:rPr>
                <w:rFonts w:asciiTheme="minorHAnsi" w:hAnsiTheme="minorHAnsi"/>
              </w:rPr>
            </w:pPr>
            <w:r>
              <w:rPr>
                <w:rFonts w:asciiTheme="minorHAnsi" w:hAnsiTheme="minorHAnsi"/>
              </w:rPr>
              <w:t>Closed</w:t>
            </w:r>
          </w:p>
        </w:tc>
        <w:tc>
          <w:tcPr>
            <w:tcW w:w="847" w:type="pct"/>
            <w:shd w:val="clear" w:color="auto" w:fill="auto"/>
          </w:tcPr>
          <w:p w14:paraId="01732F8C" w14:textId="6121C88C" w:rsidR="008C2040" w:rsidRPr="00A04F28" w:rsidRDefault="00F313C3" w:rsidP="00203169">
            <w:pPr>
              <w:pStyle w:val="Tabletext"/>
              <w:rPr>
                <w:rFonts w:asciiTheme="minorHAnsi" w:hAnsiTheme="minorHAnsi"/>
              </w:rPr>
            </w:pPr>
            <w:r w:rsidRPr="00F313C3">
              <w:rPr>
                <w:rFonts w:asciiTheme="minorHAnsi" w:hAnsiTheme="minorHAnsi"/>
              </w:rPr>
              <w:t>APP_SAC_NBR</w:t>
            </w:r>
          </w:p>
        </w:tc>
        <w:tc>
          <w:tcPr>
            <w:tcW w:w="384" w:type="pct"/>
            <w:shd w:val="clear" w:color="auto" w:fill="auto"/>
          </w:tcPr>
          <w:p w14:paraId="3AF3B26D" w14:textId="77777777" w:rsidR="008C2040" w:rsidRPr="00A04F28" w:rsidRDefault="008C2040" w:rsidP="00203169">
            <w:pPr>
              <w:pStyle w:val="Tabletext"/>
              <w:rPr>
                <w:rFonts w:asciiTheme="minorHAnsi" w:hAnsiTheme="minorHAnsi"/>
              </w:rPr>
            </w:pPr>
          </w:p>
        </w:tc>
        <w:tc>
          <w:tcPr>
            <w:tcW w:w="479" w:type="pct"/>
            <w:shd w:val="clear" w:color="auto" w:fill="auto"/>
          </w:tcPr>
          <w:p w14:paraId="3210CBA7" w14:textId="77777777" w:rsidR="008C2040" w:rsidRPr="00A04F28" w:rsidRDefault="008C2040" w:rsidP="00203169">
            <w:pPr>
              <w:pStyle w:val="Tabletext"/>
              <w:rPr>
                <w:rFonts w:asciiTheme="minorHAnsi" w:hAnsiTheme="minorHAnsi"/>
              </w:rPr>
            </w:pPr>
          </w:p>
        </w:tc>
      </w:tr>
      <w:tr w:rsidR="002F76F1" w:rsidRPr="00A04F28" w14:paraId="1BD833C9" w14:textId="77777777" w:rsidTr="00707224">
        <w:trPr>
          <w:trHeight w:val="903"/>
          <w:tblHeader/>
        </w:trPr>
        <w:tc>
          <w:tcPr>
            <w:tcW w:w="441" w:type="pct"/>
            <w:shd w:val="clear" w:color="auto" w:fill="auto"/>
          </w:tcPr>
          <w:p w14:paraId="1988720B" w14:textId="77777777" w:rsidR="002F76F1" w:rsidRPr="00A04F28" w:rsidRDefault="002F76F1" w:rsidP="002F76F1">
            <w:pPr>
              <w:pStyle w:val="Tabletext"/>
              <w:numPr>
                <w:ilvl w:val="0"/>
                <w:numId w:val="8"/>
              </w:numPr>
              <w:rPr>
                <w:rFonts w:asciiTheme="minorHAnsi" w:hAnsiTheme="minorHAnsi"/>
              </w:rPr>
            </w:pPr>
          </w:p>
        </w:tc>
        <w:tc>
          <w:tcPr>
            <w:tcW w:w="1425" w:type="pct"/>
            <w:shd w:val="clear" w:color="auto" w:fill="auto"/>
          </w:tcPr>
          <w:p w14:paraId="228BBE57" w14:textId="6DEED7D7" w:rsidR="002F76F1" w:rsidRDefault="002F76F1" w:rsidP="002F76F1">
            <w:pPr>
              <w:outlineLvl w:val="1"/>
              <w:rPr>
                <w:rFonts w:asciiTheme="minorHAnsi" w:hAnsiTheme="minorHAnsi"/>
                <w:sz w:val="20"/>
                <w:szCs w:val="20"/>
              </w:rPr>
            </w:pPr>
            <w:r>
              <w:rPr>
                <w:rFonts w:asciiTheme="minorHAnsi" w:hAnsiTheme="minorHAnsi"/>
                <w:sz w:val="20"/>
                <w:szCs w:val="20"/>
              </w:rPr>
              <w:t>What do we do with accounts that are in mid-transaction?</w:t>
            </w:r>
          </w:p>
        </w:tc>
        <w:tc>
          <w:tcPr>
            <w:tcW w:w="505" w:type="pct"/>
            <w:shd w:val="clear" w:color="auto" w:fill="auto"/>
          </w:tcPr>
          <w:p w14:paraId="6611E37C" w14:textId="7EDB43CB" w:rsidR="002F76F1" w:rsidRDefault="002F76F1" w:rsidP="002F76F1">
            <w:pPr>
              <w:pStyle w:val="Tabletext"/>
              <w:rPr>
                <w:rFonts w:asciiTheme="minorHAnsi" w:hAnsiTheme="minorHAnsi"/>
              </w:rPr>
            </w:pPr>
            <w:proofErr w:type="spellStart"/>
            <w:r>
              <w:rPr>
                <w:rFonts w:asciiTheme="minorHAnsi" w:hAnsiTheme="minorHAnsi"/>
              </w:rPr>
              <w:t>Ethie</w:t>
            </w:r>
            <w:proofErr w:type="spellEnd"/>
          </w:p>
        </w:tc>
        <w:tc>
          <w:tcPr>
            <w:tcW w:w="505" w:type="pct"/>
            <w:shd w:val="clear" w:color="auto" w:fill="auto"/>
          </w:tcPr>
          <w:p w14:paraId="5751065E" w14:textId="77777777" w:rsidR="002F76F1" w:rsidRDefault="002F76F1" w:rsidP="002F76F1">
            <w:pPr>
              <w:pStyle w:val="Tabletext"/>
              <w:rPr>
                <w:rFonts w:asciiTheme="minorHAnsi" w:hAnsiTheme="minorHAnsi"/>
              </w:rPr>
            </w:pPr>
          </w:p>
        </w:tc>
        <w:tc>
          <w:tcPr>
            <w:tcW w:w="414" w:type="pct"/>
            <w:shd w:val="clear" w:color="auto" w:fill="auto"/>
          </w:tcPr>
          <w:p w14:paraId="5A6E1F1C" w14:textId="3CC4CA24" w:rsidR="002F76F1" w:rsidRDefault="002F76F1" w:rsidP="002F76F1">
            <w:pPr>
              <w:pStyle w:val="Tabletext"/>
              <w:rPr>
                <w:rFonts w:asciiTheme="minorHAnsi" w:hAnsiTheme="minorHAnsi"/>
              </w:rPr>
            </w:pPr>
            <w:r>
              <w:rPr>
                <w:rFonts w:asciiTheme="minorHAnsi" w:hAnsiTheme="minorHAnsi"/>
              </w:rPr>
              <w:t>Closed</w:t>
            </w:r>
          </w:p>
        </w:tc>
        <w:tc>
          <w:tcPr>
            <w:tcW w:w="847" w:type="pct"/>
            <w:shd w:val="clear" w:color="auto" w:fill="auto"/>
          </w:tcPr>
          <w:p w14:paraId="4DAC62A4" w14:textId="648BA99B" w:rsidR="002F76F1" w:rsidRPr="00F313C3" w:rsidRDefault="002F76F1" w:rsidP="002F76F1">
            <w:pPr>
              <w:pStyle w:val="Tabletext"/>
              <w:rPr>
                <w:rFonts w:asciiTheme="minorHAnsi" w:hAnsiTheme="minorHAnsi"/>
              </w:rPr>
            </w:pPr>
            <w:r>
              <w:rPr>
                <w:rFonts w:asciiTheme="minorHAnsi" w:hAnsiTheme="minorHAnsi"/>
              </w:rPr>
              <w:t>We won’t migrate pending statuses</w:t>
            </w:r>
          </w:p>
        </w:tc>
        <w:tc>
          <w:tcPr>
            <w:tcW w:w="384" w:type="pct"/>
            <w:shd w:val="clear" w:color="auto" w:fill="auto"/>
          </w:tcPr>
          <w:p w14:paraId="695115E0" w14:textId="77777777" w:rsidR="002F76F1" w:rsidRPr="00A04F28" w:rsidRDefault="002F76F1" w:rsidP="002F76F1">
            <w:pPr>
              <w:pStyle w:val="Tabletext"/>
              <w:rPr>
                <w:rFonts w:asciiTheme="minorHAnsi" w:hAnsiTheme="minorHAnsi"/>
              </w:rPr>
            </w:pPr>
          </w:p>
        </w:tc>
        <w:tc>
          <w:tcPr>
            <w:tcW w:w="479" w:type="pct"/>
            <w:shd w:val="clear" w:color="auto" w:fill="auto"/>
          </w:tcPr>
          <w:p w14:paraId="66C12C95" w14:textId="77777777" w:rsidR="002F76F1" w:rsidRPr="00A04F28" w:rsidRDefault="002F76F1" w:rsidP="002F76F1">
            <w:pPr>
              <w:pStyle w:val="Tabletext"/>
              <w:rPr>
                <w:rFonts w:asciiTheme="minorHAnsi" w:hAnsiTheme="minorHAnsi"/>
              </w:rPr>
            </w:pPr>
          </w:p>
        </w:tc>
      </w:tr>
      <w:tr w:rsidR="002F76F1" w:rsidRPr="00A04F28" w14:paraId="31CA7285" w14:textId="77777777" w:rsidTr="00707224">
        <w:trPr>
          <w:trHeight w:val="903"/>
          <w:tblHeader/>
        </w:trPr>
        <w:tc>
          <w:tcPr>
            <w:tcW w:w="441" w:type="pct"/>
            <w:shd w:val="clear" w:color="auto" w:fill="auto"/>
          </w:tcPr>
          <w:p w14:paraId="73A107B3" w14:textId="77777777" w:rsidR="002F76F1" w:rsidRPr="00A04F28" w:rsidRDefault="002F76F1" w:rsidP="002F76F1">
            <w:pPr>
              <w:pStyle w:val="Tabletext"/>
              <w:numPr>
                <w:ilvl w:val="0"/>
                <w:numId w:val="8"/>
              </w:numPr>
              <w:rPr>
                <w:rFonts w:asciiTheme="minorHAnsi" w:hAnsiTheme="minorHAnsi"/>
              </w:rPr>
            </w:pPr>
          </w:p>
        </w:tc>
        <w:tc>
          <w:tcPr>
            <w:tcW w:w="1425" w:type="pct"/>
            <w:shd w:val="clear" w:color="auto" w:fill="auto"/>
          </w:tcPr>
          <w:p w14:paraId="03B149DA" w14:textId="32955520" w:rsidR="002F76F1" w:rsidRDefault="002F76F1" w:rsidP="002F76F1">
            <w:pPr>
              <w:outlineLvl w:val="1"/>
              <w:rPr>
                <w:rFonts w:asciiTheme="minorHAnsi" w:hAnsiTheme="minorHAnsi"/>
                <w:sz w:val="20"/>
                <w:szCs w:val="20"/>
              </w:rPr>
            </w:pPr>
            <w:r w:rsidRPr="002F76F1">
              <w:rPr>
                <w:rFonts w:asciiTheme="minorHAnsi" w:hAnsiTheme="minorHAnsi"/>
                <w:sz w:val="20"/>
                <w:szCs w:val="20"/>
              </w:rPr>
              <w:t>Do we need to migrate loan payments to support balance payment reversals?</w:t>
            </w:r>
          </w:p>
        </w:tc>
        <w:tc>
          <w:tcPr>
            <w:tcW w:w="505" w:type="pct"/>
            <w:shd w:val="clear" w:color="auto" w:fill="auto"/>
          </w:tcPr>
          <w:p w14:paraId="436AF25B" w14:textId="25EF7FA6" w:rsidR="002F76F1" w:rsidRDefault="002F76F1" w:rsidP="002F76F1">
            <w:pPr>
              <w:pStyle w:val="Tabletext"/>
              <w:rPr>
                <w:rFonts w:asciiTheme="minorHAnsi" w:hAnsiTheme="minorHAnsi"/>
              </w:rPr>
            </w:pPr>
            <w:proofErr w:type="spellStart"/>
            <w:r>
              <w:rPr>
                <w:rFonts w:asciiTheme="minorHAnsi" w:hAnsiTheme="minorHAnsi"/>
              </w:rPr>
              <w:t>Ethie</w:t>
            </w:r>
            <w:proofErr w:type="spellEnd"/>
          </w:p>
        </w:tc>
        <w:tc>
          <w:tcPr>
            <w:tcW w:w="505" w:type="pct"/>
            <w:shd w:val="clear" w:color="auto" w:fill="auto"/>
          </w:tcPr>
          <w:p w14:paraId="78E075CE" w14:textId="77777777" w:rsidR="002F76F1" w:rsidRDefault="002F76F1" w:rsidP="002F76F1">
            <w:pPr>
              <w:pStyle w:val="Tabletext"/>
              <w:rPr>
                <w:rFonts w:asciiTheme="minorHAnsi" w:hAnsiTheme="minorHAnsi"/>
              </w:rPr>
            </w:pPr>
          </w:p>
        </w:tc>
        <w:tc>
          <w:tcPr>
            <w:tcW w:w="414" w:type="pct"/>
            <w:shd w:val="clear" w:color="auto" w:fill="auto"/>
          </w:tcPr>
          <w:p w14:paraId="56145D7D" w14:textId="7000C0AB" w:rsidR="002F76F1" w:rsidRDefault="002F76F1" w:rsidP="002F76F1">
            <w:pPr>
              <w:pStyle w:val="Tabletext"/>
              <w:rPr>
                <w:rFonts w:asciiTheme="minorHAnsi" w:hAnsiTheme="minorHAnsi"/>
              </w:rPr>
            </w:pPr>
            <w:r>
              <w:rPr>
                <w:rFonts w:asciiTheme="minorHAnsi" w:hAnsiTheme="minorHAnsi"/>
              </w:rPr>
              <w:t>Closed</w:t>
            </w:r>
          </w:p>
        </w:tc>
        <w:tc>
          <w:tcPr>
            <w:tcW w:w="847" w:type="pct"/>
            <w:shd w:val="clear" w:color="auto" w:fill="auto"/>
          </w:tcPr>
          <w:p w14:paraId="665375C6" w14:textId="67EC5741" w:rsidR="002F76F1" w:rsidRPr="00F313C3" w:rsidRDefault="002F76F1" w:rsidP="002F76F1">
            <w:pPr>
              <w:pStyle w:val="Tabletext"/>
              <w:rPr>
                <w:rFonts w:asciiTheme="minorHAnsi" w:hAnsiTheme="minorHAnsi"/>
              </w:rPr>
            </w:pPr>
            <w:r w:rsidRPr="002F76F1">
              <w:rPr>
                <w:rFonts w:asciiTheme="minorHAnsi" w:hAnsiTheme="minorHAnsi"/>
              </w:rPr>
              <w:t>As part of the selection criteria, loans that have had a balance payment made in the past 60 days will have to be excluded . EIP_PAYMENT_LOG where PAYMENT_TYPE=’P’ within the past 60 days</w:t>
            </w:r>
          </w:p>
        </w:tc>
        <w:tc>
          <w:tcPr>
            <w:tcW w:w="384" w:type="pct"/>
            <w:shd w:val="clear" w:color="auto" w:fill="auto"/>
          </w:tcPr>
          <w:p w14:paraId="2ADA2651" w14:textId="77777777" w:rsidR="002F76F1" w:rsidRPr="00A04F28" w:rsidRDefault="002F76F1" w:rsidP="002F76F1">
            <w:pPr>
              <w:pStyle w:val="Tabletext"/>
              <w:rPr>
                <w:rFonts w:asciiTheme="minorHAnsi" w:hAnsiTheme="minorHAnsi"/>
              </w:rPr>
            </w:pPr>
          </w:p>
        </w:tc>
        <w:tc>
          <w:tcPr>
            <w:tcW w:w="479" w:type="pct"/>
            <w:shd w:val="clear" w:color="auto" w:fill="auto"/>
          </w:tcPr>
          <w:p w14:paraId="0DFCAECC" w14:textId="77777777" w:rsidR="002F76F1" w:rsidRPr="00A04F28" w:rsidRDefault="002F76F1" w:rsidP="002F76F1">
            <w:pPr>
              <w:pStyle w:val="Tabletext"/>
              <w:rPr>
                <w:rFonts w:asciiTheme="minorHAnsi" w:hAnsiTheme="minorHAnsi"/>
              </w:rPr>
            </w:pPr>
          </w:p>
        </w:tc>
      </w:tr>
      <w:tr w:rsidR="002F76F1" w:rsidRPr="00A04F28" w14:paraId="66435295" w14:textId="77777777" w:rsidTr="00707224">
        <w:trPr>
          <w:trHeight w:val="903"/>
          <w:tblHeader/>
        </w:trPr>
        <w:tc>
          <w:tcPr>
            <w:tcW w:w="441" w:type="pct"/>
            <w:shd w:val="clear" w:color="auto" w:fill="auto"/>
          </w:tcPr>
          <w:p w14:paraId="20BFB43C" w14:textId="77777777" w:rsidR="002F76F1" w:rsidRPr="00A04F28" w:rsidRDefault="002F76F1" w:rsidP="002F76F1">
            <w:pPr>
              <w:pStyle w:val="Tabletext"/>
              <w:numPr>
                <w:ilvl w:val="0"/>
                <w:numId w:val="8"/>
              </w:numPr>
              <w:rPr>
                <w:rFonts w:asciiTheme="minorHAnsi" w:hAnsiTheme="minorHAnsi"/>
              </w:rPr>
            </w:pPr>
          </w:p>
        </w:tc>
        <w:tc>
          <w:tcPr>
            <w:tcW w:w="1425" w:type="pct"/>
            <w:shd w:val="clear" w:color="auto" w:fill="auto"/>
          </w:tcPr>
          <w:p w14:paraId="75721F03" w14:textId="70DC519F" w:rsidR="002F76F1" w:rsidRDefault="002F76F1" w:rsidP="002F76F1">
            <w:pPr>
              <w:outlineLvl w:val="1"/>
              <w:rPr>
                <w:rFonts w:asciiTheme="minorHAnsi" w:hAnsiTheme="minorHAnsi"/>
                <w:sz w:val="20"/>
                <w:szCs w:val="20"/>
              </w:rPr>
            </w:pPr>
            <w:r w:rsidRPr="002F76F1">
              <w:rPr>
                <w:rFonts w:asciiTheme="minorHAnsi" w:hAnsiTheme="minorHAnsi"/>
                <w:sz w:val="20"/>
                <w:szCs w:val="20"/>
              </w:rPr>
              <w:t>Do we need to exclude loans that performed ban to ban/COR within past 30 days?</w:t>
            </w:r>
          </w:p>
        </w:tc>
        <w:tc>
          <w:tcPr>
            <w:tcW w:w="505" w:type="pct"/>
            <w:shd w:val="clear" w:color="auto" w:fill="auto"/>
          </w:tcPr>
          <w:p w14:paraId="361C9F4A" w14:textId="4F342803" w:rsidR="002F76F1" w:rsidRDefault="002F76F1" w:rsidP="002F76F1">
            <w:pPr>
              <w:pStyle w:val="Tabletext"/>
              <w:rPr>
                <w:rFonts w:asciiTheme="minorHAnsi" w:hAnsiTheme="minorHAnsi"/>
              </w:rPr>
            </w:pPr>
            <w:proofErr w:type="spellStart"/>
            <w:r>
              <w:rPr>
                <w:rFonts w:asciiTheme="minorHAnsi" w:hAnsiTheme="minorHAnsi"/>
              </w:rPr>
              <w:t>Ethie</w:t>
            </w:r>
            <w:proofErr w:type="spellEnd"/>
          </w:p>
        </w:tc>
        <w:tc>
          <w:tcPr>
            <w:tcW w:w="505" w:type="pct"/>
            <w:shd w:val="clear" w:color="auto" w:fill="auto"/>
          </w:tcPr>
          <w:p w14:paraId="0317B4A0" w14:textId="77777777" w:rsidR="002F76F1" w:rsidRDefault="002F76F1" w:rsidP="002F76F1">
            <w:pPr>
              <w:pStyle w:val="Tabletext"/>
              <w:rPr>
                <w:rFonts w:asciiTheme="minorHAnsi" w:hAnsiTheme="minorHAnsi"/>
              </w:rPr>
            </w:pPr>
          </w:p>
        </w:tc>
        <w:tc>
          <w:tcPr>
            <w:tcW w:w="414" w:type="pct"/>
            <w:shd w:val="clear" w:color="auto" w:fill="auto"/>
          </w:tcPr>
          <w:p w14:paraId="3F791054" w14:textId="1EEFE09F" w:rsidR="002F76F1" w:rsidRDefault="002F76F1" w:rsidP="002F76F1">
            <w:pPr>
              <w:pStyle w:val="Tabletext"/>
              <w:rPr>
                <w:rFonts w:asciiTheme="minorHAnsi" w:hAnsiTheme="minorHAnsi"/>
              </w:rPr>
            </w:pPr>
            <w:r>
              <w:rPr>
                <w:rFonts w:asciiTheme="minorHAnsi" w:hAnsiTheme="minorHAnsi"/>
              </w:rPr>
              <w:t>Closed</w:t>
            </w:r>
          </w:p>
        </w:tc>
        <w:tc>
          <w:tcPr>
            <w:tcW w:w="847" w:type="pct"/>
            <w:shd w:val="clear" w:color="auto" w:fill="auto"/>
          </w:tcPr>
          <w:p w14:paraId="227434D2" w14:textId="7388EBF5" w:rsidR="002F76F1" w:rsidRPr="00F313C3" w:rsidRDefault="002F76F1" w:rsidP="002F76F1">
            <w:pPr>
              <w:pStyle w:val="Tabletext"/>
              <w:rPr>
                <w:rFonts w:asciiTheme="minorHAnsi" w:hAnsiTheme="minorHAnsi"/>
              </w:rPr>
            </w:pPr>
            <w:r w:rsidRPr="002F76F1">
              <w:rPr>
                <w:rFonts w:asciiTheme="minorHAnsi" w:hAnsiTheme="minorHAnsi"/>
              </w:rPr>
              <w:t>As part of the selection criteria, loans that have performed MSISDN transfer within 60 days will be excluded</w:t>
            </w:r>
          </w:p>
        </w:tc>
        <w:tc>
          <w:tcPr>
            <w:tcW w:w="384" w:type="pct"/>
            <w:shd w:val="clear" w:color="auto" w:fill="auto"/>
          </w:tcPr>
          <w:p w14:paraId="5F1B1FA6" w14:textId="77777777" w:rsidR="002F76F1" w:rsidRPr="00A04F28" w:rsidRDefault="002F76F1" w:rsidP="002F76F1">
            <w:pPr>
              <w:pStyle w:val="Tabletext"/>
              <w:rPr>
                <w:rFonts w:asciiTheme="minorHAnsi" w:hAnsiTheme="minorHAnsi"/>
              </w:rPr>
            </w:pPr>
          </w:p>
        </w:tc>
        <w:tc>
          <w:tcPr>
            <w:tcW w:w="479" w:type="pct"/>
            <w:shd w:val="clear" w:color="auto" w:fill="auto"/>
          </w:tcPr>
          <w:p w14:paraId="2E9A0876" w14:textId="77777777" w:rsidR="002F76F1" w:rsidRPr="00A04F28" w:rsidRDefault="002F76F1" w:rsidP="002F76F1">
            <w:pPr>
              <w:pStyle w:val="Tabletext"/>
              <w:rPr>
                <w:rFonts w:asciiTheme="minorHAnsi" w:hAnsiTheme="minorHAnsi"/>
              </w:rPr>
            </w:pPr>
          </w:p>
        </w:tc>
      </w:tr>
      <w:tr w:rsidR="002F76F1" w:rsidRPr="00A04F28" w14:paraId="60BE11DA" w14:textId="77777777" w:rsidTr="00707224">
        <w:trPr>
          <w:trHeight w:val="903"/>
          <w:tblHeader/>
        </w:trPr>
        <w:tc>
          <w:tcPr>
            <w:tcW w:w="441" w:type="pct"/>
            <w:shd w:val="clear" w:color="auto" w:fill="auto"/>
          </w:tcPr>
          <w:p w14:paraId="72867735" w14:textId="77777777" w:rsidR="002F76F1" w:rsidRPr="00A04F28" w:rsidRDefault="002F76F1" w:rsidP="002F76F1">
            <w:pPr>
              <w:pStyle w:val="Tabletext"/>
              <w:numPr>
                <w:ilvl w:val="0"/>
                <w:numId w:val="8"/>
              </w:numPr>
              <w:rPr>
                <w:rFonts w:asciiTheme="minorHAnsi" w:hAnsiTheme="minorHAnsi"/>
              </w:rPr>
            </w:pPr>
          </w:p>
        </w:tc>
        <w:tc>
          <w:tcPr>
            <w:tcW w:w="1425" w:type="pct"/>
            <w:shd w:val="clear" w:color="auto" w:fill="auto"/>
          </w:tcPr>
          <w:p w14:paraId="2B98329A" w14:textId="66D0F8AF" w:rsidR="002F76F1" w:rsidRDefault="002F76F1" w:rsidP="002F76F1">
            <w:pPr>
              <w:outlineLvl w:val="1"/>
              <w:rPr>
                <w:rFonts w:asciiTheme="minorHAnsi" w:hAnsiTheme="minorHAnsi"/>
                <w:sz w:val="20"/>
                <w:szCs w:val="20"/>
              </w:rPr>
            </w:pPr>
            <w:r w:rsidRPr="002F76F1">
              <w:rPr>
                <w:rFonts w:asciiTheme="minorHAnsi" w:hAnsiTheme="minorHAnsi"/>
                <w:sz w:val="20"/>
                <w:szCs w:val="20"/>
              </w:rPr>
              <w:t>Do we need to migrate history?</w:t>
            </w:r>
          </w:p>
        </w:tc>
        <w:tc>
          <w:tcPr>
            <w:tcW w:w="505" w:type="pct"/>
            <w:shd w:val="clear" w:color="auto" w:fill="auto"/>
          </w:tcPr>
          <w:p w14:paraId="08DA0BA6" w14:textId="79E133F4" w:rsidR="002F76F1" w:rsidRDefault="002F76F1" w:rsidP="002F76F1">
            <w:pPr>
              <w:pStyle w:val="Tabletext"/>
              <w:rPr>
                <w:rFonts w:asciiTheme="minorHAnsi" w:hAnsiTheme="minorHAnsi"/>
              </w:rPr>
            </w:pPr>
            <w:proofErr w:type="spellStart"/>
            <w:r>
              <w:rPr>
                <w:rFonts w:asciiTheme="minorHAnsi" w:hAnsiTheme="minorHAnsi"/>
              </w:rPr>
              <w:t>Ethie</w:t>
            </w:r>
            <w:proofErr w:type="spellEnd"/>
          </w:p>
        </w:tc>
        <w:tc>
          <w:tcPr>
            <w:tcW w:w="505" w:type="pct"/>
            <w:shd w:val="clear" w:color="auto" w:fill="auto"/>
          </w:tcPr>
          <w:p w14:paraId="2FFDA0A5" w14:textId="77777777" w:rsidR="002F76F1" w:rsidRDefault="002F76F1" w:rsidP="002F76F1">
            <w:pPr>
              <w:pStyle w:val="Tabletext"/>
              <w:rPr>
                <w:rFonts w:asciiTheme="minorHAnsi" w:hAnsiTheme="minorHAnsi"/>
              </w:rPr>
            </w:pPr>
          </w:p>
        </w:tc>
        <w:tc>
          <w:tcPr>
            <w:tcW w:w="414" w:type="pct"/>
            <w:shd w:val="clear" w:color="auto" w:fill="auto"/>
          </w:tcPr>
          <w:p w14:paraId="30089C67" w14:textId="4F930470" w:rsidR="002F76F1" w:rsidRDefault="002F76F1" w:rsidP="002F76F1">
            <w:pPr>
              <w:pStyle w:val="Tabletext"/>
              <w:rPr>
                <w:rFonts w:asciiTheme="minorHAnsi" w:hAnsiTheme="minorHAnsi"/>
              </w:rPr>
            </w:pPr>
            <w:r>
              <w:rPr>
                <w:rFonts w:asciiTheme="minorHAnsi" w:hAnsiTheme="minorHAnsi"/>
              </w:rPr>
              <w:t>Closed</w:t>
            </w:r>
          </w:p>
        </w:tc>
        <w:tc>
          <w:tcPr>
            <w:tcW w:w="847" w:type="pct"/>
            <w:shd w:val="clear" w:color="auto" w:fill="auto"/>
          </w:tcPr>
          <w:p w14:paraId="5564F9AD" w14:textId="561E0CA3" w:rsidR="002F76F1" w:rsidRPr="00F313C3" w:rsidRDefault="002F76F1" w:rsidP="002F76F1">
            <w:pPr>
              <w:pStyle w:val="Tabletext"/>
              <w:rPr>
                <w:rFonts w:asciiTheme="minorHAnsi" w:hAnsiTheme="minorHAnsi"/>
              </w:rPr>
            </w:pPr>
            <w:r w:rsidRPr="002F76F1">
              <w:rPr>
                <w:rFonts w:asciiTheme="minorHAnsi" w:hAnsiTheme="minorHAnsi"/>
              </w:rPr>
              <w:t>No financial or device history will be migrated</w:t>
            </w:r>
          </w:p>
        </w:tc>
        <w:tc>
          <w:tcPr>
            <w:tcW w:w="384" w:type="pct"/>
            <w:shd w:val="clear" w:color="auto" w:fill="auto"/>
          </w:tcPr>
          <w:p w14:paraId="1DCB4F05" w14:textId="77777777" w:rsidR="002F76F1" w:rsidRPr="00A04F28" w:rsidRDefault="002F76F1" w:rsidP="002F76F1">
            <w:pPr>
              <w:pStyle w:val="Tabletext"/>
              <w:rPr>
                <w:rFonts w:asciiTheme="minorHAnsi" w:hAnsiTheme="minorHAnsi"/>
              </w:rPr>
            </w:pPr>
          </w:p>
        </w:tc>
        <w:tc>
          <w:tcPr>
            <w:tcW w:w="479" w:type="pct"/>
            <w:shd w:val="clear" w:color="auto" w:fill="auto"/>
          </w:tcPr>
          <w:p w14:paraId="1BA33F3F" w14:textId="59D79BC9" w:rsidR="002F76F1" w:rsidRPr="00A04F28" w:rsidRDefault="002F76F1" w:rsidP="002F76F1">
            <w:pPr>
              <w:pStyle w:val="Tabletext"/>
              <w:rPr>
                <w:rFonts w:asciiTheme="minorHAnsi" w:hAnsiTheme="minorHAnsi"/>
              </w:rPr>
            </w:pPr>
            <w:r>
              <w:rPr>
                <w:rFonts w:asciiTheme="minorHAnsi" w:hAnsiTheme="minorHAnsi"/>
              </w:rPr>
              <w:t>team</w:t>
            </w:r>
          </w:p>
        </w:tc>
      </w:tr>
      <w:tr w:rsidR="002F76F1" w:rsidRPr="00A04F28" w14:paraId="0A409444" w14:textId="77777777" w:rsidTr="00707224">
        <w:trPr>
          <w:trHeight w:val="903"/>
          <w:tblHeader/>
        </w:trPr>
        <w:tc>
          <w:tcPr>
            <w:tcW w:w="441" w:type="pct"/>
            <w:shd w:val="clear" w:color="auto" w:fill="auto"/>
          </w:tcPr>
          <w:p w14:paraId="40C17B82" w14:textId="77777777" w:rsidR="002F76F1" w:rsidRPr="00A04F28" w:rsidRDefault="002F76F1" w:rsidP="002F76F1">
            <w:pPr>
              <w:pStyle w:val="Tabletext"/>
              <w:numPr>
                <w:ilvl w:val="0"/>
                <w:numId w:val="8"/>
              </w:numPr>
              <w:rPr>
                <w:rFonts w:asciiTheme="minorHAnsi" w:hAnsiTheme="minorHAnsi"/>
              </w:rPr>
            </w:pPr>
          </w:p>
        </w:tc>
        <w:tc>
          <w:tcPr>
            <w:tcW w:w="1425" w:type="pct"/>
            <w:shd w:val="clear" w:color="auto" w:fill="auto"/>
          </w:tcPr>
          <w:p w14:paraId="6C933EA7" w14:textId="77777777" w:rsidR="002F76F1" w:rsidRPr="00DC5F2B" w:rsidRDefault="002F76F1" w:rsidP="002F76F1">
            <w:pPr>
              <w:autoSpaceDE w:val="0"/>
              <w:autoSpaceDN w:val="0"/>
              <w:adjustRightInd w:val="0"/>
              <w:spacing w:before="0" w:beforeAutospacing="0" w:after="0" w:afterAutospacing="0"/>
              <w:rPr>
                <w:rFonts w:asciiTheme="minorHAnsi" w:hAnsiTheme="minorHAnsi"/>
              </w:rPr>
            </w:pPr>
            <w:r>
              <w:rPr>
                <w:rFonts w:asciiTheme="minorHAnsi" w:hAnsiTheme="minorHAnsi"/>
                <w:sz w:val="20"/>
                <w:szCs w:val="20"/>
              </w:rPr>
              <w:t>Are closed loans</w:t>
            </w:r>
            <w:r>
              <w:rPr>
                <w:rFonts w:ascii="Calibri" w:hAnsi="Calibri" w:cs="Calibri"/>
                <w:color w:val="000000"/>
                <w:sz w:val="22"/>
                <w:szCs w:val="22"/>
              </w:rPr>
              <w:t xml:space="preserve"> </w:t>
            </w:r>
            <w:r>
              <w:rPr>
                <w:rFonts w:asciiTheme="minorHAnsi" w:hAnsiTheme="minorHAnsi"/>
                <w:sz w:val="20"/>
                <w:szCs w:val="20"/>
              </w:rPr>
              <w:t>in scope?</w:t>
            </w:r>
          </w:p>
          <w:p w14:paraId="59ABFFB8" w14:textId="77777777" w:rsidR="002F76F1" w:rsidRDefault="002F76F1" w:rsidP="002F76F1">
            <w:pPr>
              <w:outlineLvl w:val="1"/>
              <w:rPr>
                <w:rFonts w:asciiTheme="minorHAnsi" w:hAnsiTheme="minorHAnsi"/>
                <w:sz w:val="20"/>
                <w:szCs w:val="20"/>
              </w:rPr>
            </w:pPr>
          </w:p>
        </w:tc>
        <w:tc>
          <w:tcPr>
            <w:tcW w:w="505" w:type="pct"/>
            <w:shd w:val="clear" w:color="auto" w:fill="auto"/>
          </w:tcPr>
          <w:p w14:paraId="367E1959" w14:textId="67D77AA9" w:rsidR="002F76F1" w:rsidRDefault="002F76F1" w:rsidP="002F76F1">
            <w:pPr>
              <w:pStyle w:val="Tabletext"/>
              <w:rPr>
                <w:rFonts w:asciiTheme="minorHAnsi" w:hAnsiTheme="minorHAnsi"/>
              </w:rPr>
            </w:pPr>
            <w:r>
              <w:rPr>
                <w:rFonts w:asciiTheme="minorHAnsi" w:hAnsiTheme="minorHAnsi"/>
              </w:rPr>
              <w:t>Migration team</w:t>
            </w:r>
          </w:p>
        </w:tc>
        <w:tc>
          <w:tcPr>
            <w:tcW w:w="505" w:type="pct"/>
            <w:shd w:val="clear" w:color="auto" w:fill="auto"/>
          </w:tcPr>
          <w:p w14:paraId="1E9F4D91" w14:textId="77777777" w:rsidR="002F76F1" w:rsidRDefault="002F76F1" w:rsidP="002F76F1">
            <w:pPr>
              <w:pStyle w:val="Tabletext"/>
              <w:rPr>
                <w:rFonts w:asciiTheme="minorHAnsi" w:hAnsiTheme="minorHAnsi"/>
              </w:rPr>
            </w:pPr>
          </w:p>
        </w:tc>
        <w:tc>
          <w:tcPr>
            <w:tcW w:w="414" w:type="pct"/>
            <w:shd w:val="clear" w:color="auto" w:fill="auto"/>
          </w:tcPr>
          <w:p w14:paraId="606F6C2C" w14:textId="5089A3A6" w:rsidR="002F76F1" w:rsidRDefault="002F76F1" w:rsidP="002F76F1">
            <w:pPr>
              <w:pStyle w:val="Tabletext"/>
              <w:rPr>
                <w:rFonts w:asciiTheme="minorHAnsi" w:hAnsiTheme="minorHAnsi"/>
              </w:rPr>
            </w:pPr>
            <w:r>
              <w:rPr>
                <w:rFonts w:asciiTheme="minorHAnsi" w:hAnsiTheme="minorHAnsi"/>
              </w:rPr>
              <w:t>Closed</w:t>
            </w:r>
          </w:p>
        </w:tc>
        <w:tc>
          <w:tcPr>
            <w:tcW w:w="847" w:type="pct"/>
            <w:shd w:val="clear" w:color="auto" w:fill="auto"/>
          </w:tcPr>
          <w:p w14:paraId="2D95AC2D" w14:textId="4B57F39E" w:rsidR="002F76F1" w:rsidRPr="00F313C3" w:rsidRDefault="002F76F1" w:rsidP="002F76F1">
            <w:pPr>
              <w:pStyle w:val="Tabletext"/>
              <w:rPr>
                <w:rFonts w:asciiTheme="minorHAnsi" w:hAnsiTheme="minorHAnsi"/>
              </w:rPr>
            </w:pPr>
            <w:r>
              <w:rPr>
                <w:rFonts w:asciiTheme="minorHAnsi" w:hAnsiTheme="minorHAnsi"/>
              </w:rPr>
              <w:t>Only migrate active loan</w:t>
            </w:r>
          </w:p>
        </w:tc>
        <w:tc>
          <w:tcPr>
            <w:tcW w:w="384" w:type="pct"/>
            <w:shd w:val="clear" w:color="auto" w:fill="auto"/>
          </w:tcPr>
          <w:p w14:paraId="61FB0C2B" w14:textId="77777777" w:rsidR="002F76F1" w:rsidRPr="00A04F28" w:rsidRDefault="002F76F1" w:rsidP="002F76F1">
            <w:pPr>
              <w:pStyle w:val="Tabletext"/>
              <w:rPr>
                <w:rFonts w:asciiTheme="minorHAnsi" w:hAnsiTheme="minorHAnsi"/>
              </w:rPr>
            </w:pPr>
          </w:p>
        </w:tc>
        <w:tc>
          <w:tcPr>
            <w:tcW w:w="479" w:type="pct"/>
            <w:shd w:val="clear" w:color="auto" w:fill="auto"/>
          </w:tcPr>
          <w:p w14:paraId="770EB4F2" w14:textId="0829C5D9" w:rsidR="002F76F1" w:rsidRPr="00A04F28" w:rsidRDefault="002F76F1" w:rsidP="002F76F1">
            <w:pPr>
              <w:pStyle w:val="Tabletext"/>
              <w:rPr>
                <w:rFonts w:asciiTheme="minorHAnsi" w:hAnsiTheme="minorHAnsi"/>
              </w:rPr>
            </w:pPr>
            <w:r>
              <w:rPr>
                <w:rFonts w:asciiTheme="minorHAnsi" w:hAnsiTheme="minorHAnsi"/>
              </w:rPr>
              <w:t>Team</w:t>
            </w:r>
          </w:p>
        </w:tc>
      </w:tr>
      <w:tr w:rsidR="002F76F1" w:rsidRPr="00A04F28" w14:paraId="242B5460" w14:textId="77777777" w:rsidTr="00707224">
        <w:trPr>
          <w:trHeight w:val="903"/>
          <w:tblHeader/>
        </w:trPr>
        <w:tc>
          <w:tcPr>
            <w:tcW w:w="441" w:type="pct"/>
            <w:shd w:val="clear" w:color="auto" w:fill="auto"/>
          </w:tcPr>
          <w:p w14:paraId="21B4827A" w14:textId="77777777" w:rsidR="002F76F1" w:rsidRPr="00A04F28" w:rsidRDefault="002F76F1" w:rsidP="002F76F1">
            <w:pPr>
              <w:pStyle w:val="Tabletext"/>
              <w:numPr>
                <w:ilvl w:val="0"/>
                <w:numId w:val="8"/>
              </w:numPr>
              <w:rPr>
                <w:rFonts w:asciiTheme="minorHAnsi" w:hAnsiTheme="minorHAnsi"/>
              </w:rPr>
            </w:pPr>
          </w:p>
        </w:tc>
        <w:tc>
          <w:tcPr>
            <w:tcW w:w="1425" w:type="pct"/>
            <w:shd w:val="clear" w:color="auto" w:fill="auto"/>
          </w:tcPr>
          <w:p w14:paraId="24FE3F50" w14:textId="4597DA51" w:rsidR="002F76F1" w:rsidRDefault="002F76F1" w:rsidP="002F76F1">
            <w:pPr>
              <w:autoSpaceDE w:val="0"/>
              <w:autoSpaceDN w:val="0"/>
              <w:adjustRightInd w:val="0"/>
              <w:spacing w:before="0" w:beforeAutospacing="0" w:after="0" w:afterAutospacing="0"/>
              <w:rPr>
                <w:rFonts w:asciiTheme="minorHAnsi" w:hAnsiTheme="minorHAnsi"/>
                <w:sz w:val="20"/>
                <w:szCs w:val="20"/>
              </w:rPr>
            </w:pPr>
            <w:r w:rsidRPr="002F76F1">
              <w:rPr>
                <w:rFonts w:asciiTheme="minorHAnsi" w:hAnsiTheme="minorHAnsi"/>
                <w:sz w:val="20"/>
                <w:szCs w:val="20"/>
              </w:rPr>
              <w:t>Who is handling the data extraction/transformation/loading?</w:t>
            </w:r>
          </w:p>
        </w:tc>
        <w:tc>
          <w:tcPr>
            <w:tcW w:w="505" w:type="pct"/>
            <w:shd w:val="clear" w:color="auto" w:fill="auto"/>
          </w:tcPr>
          <w:p w14:paraId="48CFB45B" w14:textId="77777777" w:rsidR="002F76F1" w:rsidRDefault="002F76F1" w:rsidP="002F76F1">
            <w:pPr>
              <w:pStyle w:val="Tabletext"/>
              <w:autoSpaceDE w:val="0"/>
              <w:autoSpaceDN w:val="0"/>
              <w:adjustRightInd w:val="0"/>
              <w:spacing w:before="0" w:after="0"/>
              <w:rPr>
                <w:rFonts w:asciiTheme="minorHAnsi" w:hAnsiTheme="minorHAnsi"/>
              </w:rPr>
            </w:pPr>
          </w:p>
        </w:tc>
        <w:tc>
          <w:tcPr>
            <w:tcW w:w="505" w:type="pct"/>
            <w:shd w:val="clear" w:color="auto" w:fill="auto"/>
          </w:tcPr>
          <w:p w14:paraId="6346EE28" w14:textId="77777777" w:rsidR="002F76F1" w:rsidRDefault="002F76F1" w:rsidP="002F76F1">
            <w:pPr>
              <w:pStyle w:val="Tabletext"/>
              <w:autoSpaceDE w:val="0"/>
              <w:autoSpaceDN w:val="0"/>
              <w:adjustRightInd w:val="0"/>
              <w:spacing w:before="0" w:after="0"/>
              <w:rPr>
                <w:rFonts w:asciiTheme="minorHAnsi" w:hAnsiTheme="minorHAnsi"/>
              </w:rPr>
            </w:pPr>
          </w:p>
        </w:tc>
        <w:tc>
          <w:tcPr>
            <w:tcW w:w="414" w:type="pct"/>
            <w:shd w:val="clear" w:color="auto" w:fill="auto"/>
          </w:tcPr>
          <w:p w14:paraId="332B7256" w14:textId="6D9F3003" w:rsidR="002F76F1" w:rsidRDefault="002F76F1" w:rsidP="002F76F1">
            <w:pPr>
              <w:pStyle w:val="Tabletext"/>
              <w:autoSpaceDE w:val="0"/>
              <w:autoSpaceDN w:val="0"/>
              <w:adjustRightInd w:val="0"/>
              <w:spacing w:before="0" w:after="0"/>
              <w:rPr>
                <w:rFonts w:asciiTheme="minorHAnsi" w:hAnsiTheme="minorHAnsi"/>
              </w:rPr>
            </w:pPr>
            <w:r>
              <w:rPr>
                <w:rFonts w:asciiTheme="minorHAnsi" w:hAnsiTheme="minorHAnsi"/>
              </w:rPr>
              <w:t>Closed</w:t>
            </w:r>
          </w:p>
        </w:tc>
        <w:tc>
          <w:tcPr>
            <w:tcW w:w="847" w:type="pct"/>
            <w:shd w:val="clear" w:color="auto" w:fill="auto"/>
          </w:tcPr>
          <w:p w14:paraId="24CE261C" w14:textId="0F01D416" w:rsidR="002F76F1" w:rsidRPr="00F313C3" w:rsidRDefault="002F76F1" w:rsidP="002F76F1">
            <w:pPr>
              <w:pStyle w:val="Tabletext"/>
              <w:autoSpaceDE w:val="0"/>
              <w:autoSpaceDN w:val="0"/>
              <w:adjustRightInd w:val="0"/>
              <w:spacing w:before="0" w:after="0"/>
              <w:rPr>
                <w:rFonts w:asciiTheme="minorHAnsi" w:hAnsiTheme="minorHAnsi"/>
              </w:rPr>
            </w:pPr>
            <w:r w:rsidRPr="002F76F1">
              <w:rPr>
                <w:rFonts w:asciiTheme="minorHAnsi" w:hAnsiTheme="minorHAnsi"/>
              </w:rPr>
              <w:t>ProComm Consulting (Brandt’s team)</w:t>
            </w:r>
          </w:p>
        </w:tc>
        <w:tc>
          <w:tcPr>
            <w:tcW w:w="384" w:type="pct"/>
            <w:shd w:val="clear" w:color="auto" w:fill="auto"/>
          </w:tcPr>
          <w:p w14:paraId="1398C3FC" w14:textId="77777777" w:rsidR="002F76F1" w:rsidRPr="00A04F28" w:rsidRDefault="002F76F1" w:rsidP="002F76F1">
            <w:pPr>
              <w:pStyle w:val="Tabletext"/>
              <w:rPr>
                <w:rFonts w:asciiTheme="minorHAnsi" w:hAnsiTheme="minorHAnsi"/>
              </w:rPr>
            </w:pPr>
          </w:p>
        </w:tc>
        <w:tc>
          <w:tcPr>
            <w:tcW w:w="479" w:type="pct"/>
            <w:shd w:val="clear" w:color="auto" w:fill="auto"/>
          </w:tcPr>
          <w:p w14:paraId="66A35CC8" w14:textId="77777777" w:rsidR="002F76F1" w:rsidRPr="00A04F28" w:rsidRDefault="002F76F1" w:rsidP="002F76F1">
            <w:pPr>
              <w:pStyle w:val="Tabletext"/>
              <w:rPr>
                <w:rFonts w:asciiTheme="minorHAnsi" w:hAnsiTheme="minorHAnsi"/>
              </w:rPr>
            </w:pPr>
          </w:p>
        </w:tc>
      </w:tr>
      <w:tr w:rsidR="002F76F1" w:rsidRPr="00A04F28" w14:paraId="33F774FA" w14:textId="77777777" w:rsidTr="00707224">
        <w:trPr>
          <w:trHeight w:val="903"/>
          <w:tblHeader/>
        </w:trPr>
        <w:tc>
          <w:tcPr>
            <w:tcW w:w="441" w:type="pct"/>
            <w:shd w:val="clear" w:color="auto" w:fill="auto"/>
          </w:tcPr>
          <w:p w14:paraId="5E50376F" w14:textId="77777777" w:rsidR="002F76F1" w:rsidRPr="00A04F28" w:rsidRDefault="002F76F1" w:rsidP="002F76F1">
            <w:pPr>
              <w:pStyle w:val="Tabletext"/>
              <w:numPr>
                <w:ilvl w:val="0"/>
                <w:numId w:val="8"/>
              </w:numPr>
              <w:rPr>
                <w:rFonts w:asciiTheme="minorHAnsi" w:hAnsiTheme="minorHAnsi"/>
              </w:rPr>
            </w:pPr>
          </w:p>
        </w:tc>
        <w:tc>
          <w:tcPr>
            <w:tcW w:w="1425" w:type="pct"/>
            <w:shd w:val="clear" w:color="auto" w:fill="auto"/>
          </w:tcPr>
          <w:p w14:paraId="466B839A" w14:textId="5432002C" w:rsidR="002F76F1" w:rsidRDefault="002F76F1" w:rsidP="002F76F1">
            <w:pPr>
              <w:autoSpaceDE w:val="0"/>
              <w:autoSpaceDN w:val="0"/>
              <w:adjustRightInd w:val="0"/>
              <w:spacing w:before="0" w:beforeAutospacing="0" w:after="0" w:afterAutospacing="0"/>
              <w:rPr>
                <w:rFonts w:asciiTheme="minorHAnsi" w:hAnsiTheme="minorHAnsi"/>
                <w:sz w:val="20"/>
                <w:szCs w:val="20"/>
              </w:rPr>
            </w:pPr>
            <w:r w:rsidRPr="002F76F1">
              <w:rPr>
                <w:rFonts w:asciiTheme="minorHAnsi" w:hAnsiTheme="minorHAnsi"/>
                <w:sz w:val="20"/>
                <w:szCs w:val="20"/>
              </w:rPr>
              <w:t>Imputed interest from EIP needs to migrated? What other fields are needed?</w:t>
            </w:r>
          </w:p>
        </w:tc>
        <w:tc>
          <w:tcPr>
            <w:tcW w:w="505" w:type="pct"/>
            <w:shd w:val="clear" w:color="auto" w:fill="auto"/>
          </w:tcPr>
          <w:p w14:paraId="25A48277" w14:textId="77777777" w:rsidR="002F76F1" w:rsidRDefault="002F76F1" w:rsidP="002F76F1">
            <w:pPr>
              <w:pStyle w:val="Tabletext"/>
              <w:autoSpaceDE w:val="0"/>
              <w:autoSpaceDN w:val="0"/>
              <w:adjustRightInd w:val="0"/>
              <w:spacing w:before="0" w:after="0"/>
              <w:rPr>
                <w:rFonts w:asciiTheme="minorHAnsi" w:hAnsiTheme="minorHAnsi"/>
              </w:rPr>
            </w:pPr>
          </w:p>
        </w:tc>
        <w:tc>
          <w:tcPr>
            <w:tcW w:w="505" w:type="pct"/>
            <w:shd w:val="clear" w:color="auto" w:fill="auto"/>
          </w:tcPr>
          <w:p w14:paraId="332DC8B4" w14:textId="77777777" w:rsidR="002F76F1" w:rsidRDefault="002F76F1" w:rsidP="002F76F1">
            <w:pPr>
              <w:pStyle w:val="Tabletext"/>
              <w:autoSpaceDE w:val="0"/>
              <w:autoSpaceDN w:val="0"/>
              <w:adjustRightInd w:val="0"/>
              <w:spacing w:before="0" w:after="0"/>
              <w:rPr>
                <w:rFonts w:asciiTheme="minorHAnsi" w:hAnsiTheme="minorHAnsi"/>
              </w:rPr>
            </w:pPr>
          </w:p>
        </w:tc>
        <w:tc>
          <w:tcPr>
            <w:tcW w:w="414" w:type="pct"/>
            <w:shd w:val="clear" w:color="auto" w:fill="auto"/>
          </w:tcPr>
          <w:p w14:paraId="7E796114" w14:textId="1D3D69F5" w:rsidR="002F76F1" w:rsidRDefault="002F76F1" w:rsidP="002F76F1">
            <w:pPr>
              <w:pStyle w:val="Tabletext"/>
              <w:autoSpaceDE w:val="0"/>
              <w:autoSpaceDN w:val="0"/>
              <w:adjustRightInd w:val="0"/>
              <w:spacing w:before="0" w:after="0"/>
              <w:rPr>
                <w:rFonts w:asciiTheme="minorHAnsi" w:hAnsiTheme="minorHAnsi"/>
              </w:rPr>
            </w:pPr>
            <w:r>
              <w:rPr>
                <w:rFonts w:asciiTheme="minorHAnsi" w:hAnsiTheme="minorHAnsi"/>
              </w:rPr>
              <w:t>Closed</w:t>
            </w:r>
          </w:p>
        </w:tc>
        <w:tc>
          <w:tcPr>
            <w:tcW w:w="847" w:type="pct"/>
            <w:shd w:val="clear" w:color="auto" w:fill="auto"/>
          </w:tcPr>
          <w:p w14:paraId="118E253E" w14:textId="5816AAE7" w:rsidR="002F76F1" w:rsidRPr="00F313C3" w:rsidRDefault="002F76F1" w:rsidP="002F76F1">
            <w:pPr>
              <w:pStyle w:val="Tabletext"/>
              <w:autoSpaceDE w:val="0"/>
              <w:autoSpaceDN w:val="0"/>
              <w:adjustRightInd w:val="0"/>
              <w:spacing w:before="0" w:after="0"/>
              <w:rPr>
                <w:rFonts w:asciiTheme="minorHAnsi" w:hAnsiTheme="minorHAnsi"/>
              </w:rPr>
            </w:pPr>
            <w:r w:rsidRPr="002F76F1">
              <w:rPr>
                <w:rFonts w:asciiTheme="minorHAnsi" w:hAnsiTheme="minorHAnsi"/>
              </w:rPr>
              <w:t>ABA_BAL_EARNED1</w:t>
            </w:r>
          </w:p>
        </w:tc>
        <w:tc>
          <w:tcPr>
            <w:tcW w:w="384" w:type="pct"/>
            <w:shd w:val="clear" w:color="auto" w:fill="auto"/>
          </w:tcPr>
          <w:p w14:paraId="1537816F" w14:textId="77777777" w:rsidR="002F76F1" w:rsidRPr="00A04F28" w:rsidRDefault="002F76F1" w:rsidP="002F76F1">
            <w:pPr>
              <w:pStyle w:val="Tabletext"/>
              <w:rPr>
                <w:rFonts w:asciiTheme="minorHAnsi" w:hAnsiTheme="minorHAnsi"/>
              </w:rPr>
            </w:pPr>
          </w:p>
        </w:tc>
        <w:tc>
          <w:tcPr>
            <w:tcW w:w="479" w:type="pct"/>
            <w:shd w:val="clear" w:color="auto" w:fill="auto"/>
          </w:tcPr>
          <w:p w14:paraId="0D6D44DC" w14:textId="77777777" w:rsidR="002F76F1" w:rsidRPr="00A04F28" w:rsidRDefault="002F76F1" w:rsidP="002F76F1">
            <w:pPr>
              <w:pStyle w:val="Tabletext"/>
              <w:rPr>
                <w:rFonts w:asciiTheme="minorHAnsi" w:hAnsiTheme="minorHAnsi"/>
              </w:rPr>
            </w:pPr>
          </w:p>
        </w:tc>
      </w:tr>
      <w:tr w:rsidR="00707224" w:rsidRPr="00A04F28" w14:paraId="221E2B69" w14:textId="77777777" w:rsidTr="00707224">
        <w:trPr>
          <w:trHeight w:val="903"/>
          <w:tblHeader/>
        </w:trPr>
        <w:tc>
          <w:tcPr>
            <w:tcW w:w="441" w:type="pct"/>
            <w:shd w:val="clear" w:color="auto" w:fill="auto"/>
          </w:tcPr>
          <w:p w14:paraId="78BA94FE" w14:textId="77777777" w:rsidR="00707224" w:rsidRPr="00A04F28" w:rsidRDefault="00707224" w:rsidP="00707224">
            <w:pPr>
              <w:pStyle w:val="Tabletext"/>
              <w:numPr>
                <w:ilvl w:val="0"/>
                <w:numId w:val="8"/>
              </w:numPr>
              <w:rPr>
                <w:rFonts w:asciiTheme="minorHAnsi" w:hAnsiTheme="minorHAnsi"/>
              </w:rPr>
            </w:pPr>
          </w:p>
        </w:tc>
        <w:tc>
          <w:tcPr>
            <w:tcW w:w="1425" w:type="pct"/>
            <w:shd w:val="clear" w:color="auto" w:fill="auto"/>
          </w:tcPr>
          <w:p w14:paraId="28F2BF33" w14:textId="324BE23E" w:rsidR="00707224" w:rsidRDefault="00707224" w:rsidP="00707224">
            <w:pPr>
              <w:outlineLvl w:val="1"/>
              <w:rPr>
                <w:rFonts w:asciiTheme="minorHAnsi" w:hAnsiTheme="minorHAnsi"/>
                <w:sz w:val="20"/>
                <w:szCs w:val="20"/>
              </w:rPr>
            </w:pPr>
            <w:r w:rsidRPr="00707224">
              <w:rPr>
                <w:rFonts w:asciiTheme="minorHAnsi" w:hAnsiTheme="minorHAnsi"/>
                <w:sz w:val="20"/>
                <w:szCs w:val="20"/>
              </w:rPr>
              <w:t>Does EIP need to perform any pre-validations prior to lo locking</w:t>
            </w:r>
          </w:p>
        </w:tc>
        <w:tc>
          <w:tcPr>
            <w:tcW w:w="505" w:type="pct"/>
            <w:shd w:val="clear" w:color="auto" w:fill="auto"/>
          </w:tcPr>
          <w:p w14:paraId="039DC2CD" w14:textId="77777777" w:rsidR="00707224" w:rsidRDefault="00707224" w:rsidP="00707224">
            <w:pPr>
              <w:pStyle w:val="Tabletext"/>
              <w:rPr>
                <w:rFonts w:asciiTheme="minorHAnsi" w:hAnsiTheme="minorHAnsi"/>
              </w:rPr>
            </w:pPr>
          </w:p>
        </w:tc>
        <w:tc>
          <w:tcPr>
            <w:tcW w:w="505" w:type="pct"/>
            <w:shd w:val="clear" w:color="auto" w:fill="auto"/>
          </w:tcPr>
          <w:p w14:paraId="5646D996" w14:textId="77777777" w:rsidR="00707224" w:rsidRDefault="00707224" w:rsidP="00707224">
            <w:pPr>
              <w:pStyle w:val="Tabletext"/>
              <w:rPr>
                <w:rFonts w:asciiTheme="minorHAnsi" w:hAnsiTheme="minorHAnsi"/>
              </w:rPr>
            </w:pPr>
          </w:p>
        </w:tc>
        <w:tc>
          <w:tcPr>
            <w:tcW w:w="414" w:type="pct"/>
            <w:shd w:val="clear" w:color="auto" w:fill="auto"/>
          </w:tcPr>
          <w:p w14:paraId="77162249" w14:textId="2433256A" w:rsidR="00707224" w:rsidRDefault="00707224" w:rsidP="00707224">
            <w:pPr>
              <w:pStyle w:val="Tabletext"/>
              <w:rPr>
                <w:rFonts w:asciiTheme="minorHAnsi" w:hAnsiTheme="minorHAnsi"/>
              </w:rPr>
            </w:pPr>
            <w:r>
              <w:rPr>
                <w:rFonts w:asciiTheme="minorHAnsi" w:hAnsiTheme="minorHAnsi"/>
              </w:rPr>
              <w:t>Closed</w:t>
            </w:r>
          </w:p>
        </w:tc>
        <w:tc>
          <w:tcPr>
            <w:tcW w:w="847" w:type="pct"/>
            <w:shd w:val="clear" w:color="auto" w:fill="auto"/>
          </w:tcPr>
          <w:p w14:paraId="303EB2D3" w14:textId="1B832DC9" w:rsidR="00707224" w:rsidRDefault="00707224" w:rsidP="00707224">
            <w:pPr>
              <w:pStyle w:val="Tabletext"/>
              <w:rPr>
                <w:rFonts w:asciiTheme="minorHAnsi" w:hAnsiTheme="minorHAnsi"/>
              </w:rPr>
            </w:pPr>
            <w:r w:rsidRPr="00707224">
              <w:rPr>
                <w:rFonts w:asciiTheme="minorHAnsi" w:hAnsiTheme="minorHAnsi"/>
              </w:rPr>
              <w:t xml:space="preserve">No, </w:t>
            </w:r>
            <w:del w:id="213" w:author="cbloch@procom-consulting.com" w:date="2017-01-03T14:39:00Z">
              <w:r w:rsidRPr="00707224" w:rsidDel="00C87DF3">
                <w:rPr>
                  <w:rFonts w:asciiTheme="minorHAnsi" w:hAnsiTheme="minorHAnsi"/>
                </w:rPr>
                <w:delText>EMMT</w:delText>
              </w:r>
            </w:del>
            <w:ins w:id="214" w:author="cbloch@procom-consulting.com" w:date="2017-01-03T14:39:00Z">
              <w:r w:rsidR="00C87DF3">
                <w:rPr>
                  <w:rFonts w:asciiTheme="minorHAnsi" w:hAnsiTheme="minorHAnsi"/>
                </w:rPr>
                <w:t>TMO CONVERSION TEAM</w:t>
              </w:r>
            </w:ins>
            <w:r w:rsidRPr="00707224">
              <w:rPr>
                <w:rFonts w:asciiTheme="minorHAnsi" w:hAnsiTheme="minorHAnsi"/>
              </w:rPr>
              <w:t xml:space="preserve"> will handle selection criteria</w:t>
            </w:r>
            <w:r w:rsidR="005C21C3">
              <w:rPr>
                <w:rFonts w:asciiTheme="minorHAnsi" w:hAnsiTheme="minorHAnsi"/>
              </w:rPr>
              <w:t>/</w:t>
            </w:r>
          </w:p>
          <w:p w14:paraId="272E3FB6" w14:textId="2DECD33F" w:rsidR="005C21C3" w:rsidRPr="00F313C3" w:rsidRDefault="005C21C3" w:rsidP="00707224">
            <w:pPr>
              <w:pStyle w:val="Tabletext"/>
              <w:rPr>
                <w:rFonts w:asciiTheme="minorHAnsi" w:hAnsiTheme="minorHAnsi"/>
              </w:rPr>
            </w:pPr>
            <w:r>
              <w:t>EIP will doing some pre-validation anyway, but no sibling checks</w:t>
            </w:r>
          </w:p>
        </w:tc>
        <w:tc>
          <w:tcPr>
            <w:tcW w:w="384" w:type="pct"/>
            <w:shd w:val="clear" w:color="auto" w:fill="auto"/>
          </w:tcPr>
          <w:p w14:paraId="344EDFE4" w14:textId="77777777" w:rsidR="00707224" w:rsidRPr="00A04F28" w:rsidRDefault="00707224" w:rsidP="00707224">
            <w:pPr>
              <w:pStyle w:val="Tabletext"/>
              <w:rPr>
                <w:rFonts w:asciiTheme="minorHAnsi" w:hAnsiTheme="minorHAnsi"/>
              </w:rPr>
            </w:pPr>
          </w:p>
        </w:tc>
        <w:tc>
          <w:tcPr>
            <w:tcW w:w="479" w:type="pct"/>
            <w:shd w:val="clear" w:color="auto" w:fill="auto"/>
          </w:tcPr>
          <w:p w14:paraId="50EFFF33" w14:textId="01A13A83" w:rsidR="00707224" w:rsidRPr="00A04F28" w:rsidRDefault="00707224" w:rsidP="00707224">
            <w:pPr>
              <w:pStyle w:val="Tabletext"/>
              <w:rPr>
                <w:rFonts w:asciiTheme="minorHAnsi" w:hAnsiTheme="minorHAnsi"/>
              </w:rPr>
            </w:pPr>
            <w:r>
              <w:rPr>
                <w:rFonts w:asciiTheme="minorHAnsi" w:hAnsiTheme="minorHAnsi"/>
              </w:rPr>
              <w:t>Peter</w:t>
            </w:r>
            <w:r w:rsidR="005C21C3">
              <w:rPr>
                <w:rFonts w:asciiTheme="minorHAnsi" w:hAnsiTheme="minorHAnsi"/>
              </w:rPr>
              <w:t>/Lakshmi</w:t>
            </w:r>
          </w:p>
        </w:tc>
      </w:tr>
      <w:tr w:rsidR="00707224" w:rsidRPr="00A04F28" w14:paraId="04DA4621" w14:textId="77777777" w:rsidTr="00707224">
        <w:trPr>
          <w:trHeight w:val="903"/>
          <w:tblHeader/>
        </w:trPr>
        <w:tc>
          <w:tcPr>
            <w:tcW w:w="441" w:type="pct"/>
            <w:shd w:val="clear" w:color="auto" w:fill="auto"/>
          </w:tcPr>
          <w:p w14:paraId="016999C0" w14:textId="77777777" w:rsidR="00707224" w:rsidRPr="00A04F28" w:rsidRDefault="00707224" w:rsidP="00707224">
            <w:pPr>
              <w:pStyle w:val="Tabletext"/>
              <w:numPr>
                <w:ilvl w:val="0"/>
                <w:numId w:val="8"/>
              </w:numPr>
              <w:rPr>
                <w:rFonts w:asciiTheme="minorHAnsi" w:hAnsiTheme="minorHAnsi"/>
              </w:rPr>
            </w:pPr>
          </w:p>
        </w:tc>
        <w:tc>
          <w:tcPr>
            <w:tcW w:w="1425" w:type="pct"/>
            <w:shd w:val="clear" w:color="auto" w:fill="auto"/>
          </w:tcPr>
          <w:p w14:paraId="4B3C0370" w14:textId="0C48C7E6" w:rsidR="00707224" w:rsidRDefault="00707224" w:rsidP="00707224">
            <w:pPr>
              <w:outlineLvl w:val="1"/>
              <w:rPr>
                <w:rFonts w:asciiTheme="minorHAnsi" w:hAnsiTheme="minorHAnsi"/>
                <w:sz w:val="20"/>
                <w:szCs w:val="20"/>
              </w:rPr>
            </w:pPr>
            <w:r w:rsidRPr="00707224">
              <w:rPr>
                <w:rFonts w:asciiTheme="minorHAnsi" w:hAnsiTheme="minorHAnsi"/>
                <w:sz w:val="20"/>
                <w:szCs w:val="20"/>
              </w:rPr>
              <w:t>Will MSISDN transferred Plans have source/target bans as part of same migration window?</w:t>
            </w:r>
          </w:p>
        </w:tc>
        <w:tc>
          <w:tcPr>
            <w:tcW w:w="505" w:type="pct"/>
            <w:shd w:val="clear" w:color="auto" w:fill="auto"/>
          </w:tcPr>
          <w:p w14:paraId="585CAB5D" w14:textId="77777777" w:rsidR="00707224" w:rsidRDefault="00707224" w:rsidP="00707224">
            <w:pPr>
              <w:pStyle w:val="Tabletext"/>
              <w:rPr>
                <w:rFonts w:asciiTheme="minorHAnsi" w:hAnsiTheme="minorHAnsi"/>
              </w:rPr>
            </w:pPr>
          </w:p>
        </w:tc>
        <w:tc>
          <w:tcPr>
            <w:tcW w:w="505" w:type="pct"/>
            <w:shd w:val="clear" w:color="auto" w:fill="auto"/>
          </w:tcPr>
          <w:p w14:paraId="7627059E" w14:textId="77777777" w:rsidR="00707224" w:rsidRDefault="00707224" w:rsidP="00707224">
            <w:pPr>
              <w:pStyle w:val="Tabletext"/>
              <w:rPr>
                <w:rFonts w:asciiTheme="minorHAnsi" w:hAnsiTheme="minorHAnsi"/>
              </w:rPr>
            </w:pPr>
          </w:p>
        </w:tc>
        <w:tc>
          <w:tcPr>
            <w:tcW w:w="414" w:type="pct"/>
            <w:shd w:val="clear" w:color="auto" w:fill="auto"/>
          </w:tcPr>
          <w:p w14:paraId="520F81BF" w14:textId="5F297DD2" w:rsidR="00707224" w:rsidRDefault="00707224" w:rsidP="00707224">
            <w:pPr>
              <w:pStyle w:val="Tabletext"/>
              <w:rPr>
                <w:rFonts w:asciiTheme="minorHAnsi" w:hAnsiTheme="minorHAnsi"/>
              </w:rPr>
            </w:pPr>
            <w:r>
              <w:rPr>
                <w:rFonts w:asciiTheme="minorHAnsi" w:hAnsiTheme="minorHAnsi"/>
              </w:rPr>
              <w:t>Closed</w:t>
            </w:r>
          </w:p>
        </w:tc>
        <w:tc>
          <w:tcPr>
            <w:tcW w:w="847" w:type="pct"/>
            <w:shd w:val="clear" w:color="auto" w:fill="auto"/>
          </w:tcPr>
          <w:p w14:paraId="37F16643" w14:textId="55CCD521" w:rsidR="00707224" w:rsidRPr="00F313C3" w:rsidRDefault="00707224" w:rsidP="00707224">
            <w:pPr>
              <w:pStyle w:val="Tabletext"/>
              <w:rPr>
                <w:rFonts w:asciiTheme="minorHAnsi" w:hAnsiTheme="minorHAnsi"/>
              </w:rPr>
            </w:pPr>
            <w:r w:rsidRPr="00707224">
              <w:rPr>
                <w:rFonts w:asciiTheme="minorHAnsi" w:hAnsiTheme="minorHAnsi"/>
              </w:rPr>
              <w:t>MSISDN transfers within the past 60 days will be part of the  exclusion/selection criteria</w:t>
            </w:r>
          </w:p>
        </w:tc>
        <w:tc>
          <w:tcPr>
            <w:tcW w:w="384" w:type="pct"/>
            <w:shd w:val="clear" w:color="auto" w:fill="auto"/>
          </w:tcPr>
          <w:p w14:paraId="42ECE511" w14:textId="77777777" w:rsidR="00707224" w:rsidRPr="00A04F28" w:rsidRDefault="00707224" w:rsidP="00707224">
            <w:pPr>
              <w:pStyle w:val="Tabletext"/>
              <w:rPr>
                <w:rFonts w:asciiTheme="minorHAnsi" w:hAnsiTheme="minorHAnsi"/>
              </w:rPr>
            </w:pPr>
          </w:p>
        </w:tc>
        <w:tc>
          <w:tcPr>
            <w:tcW w:w="479" w:type="pct"/>
            <w:shd w:val="clear" w:color="auto" w:fill="auto"/>
          </w:tcPr>
          <w:p w14:paraId="151C9705" w14:textId="77777777" w:rsidR="00707224" w:rsidRPr="00A04F28" w:rsidRDefault="00707224" w:rsidP="00707224">
            <w:pPr>
              <w:pStyle w:val="Tabletext"/>
              <w:rPr>
                <w:rFonts w:asciiTheme="minorHAnsi" w:hAnsiTheme="minorHAnsi"/>
              </w:rPr>
            </w:pPr>
          </w:p>
        </w:tc>
      </w:tr>
      <w:tr w:rsidR="00437F9A" w:rsidRPr="00A04F28" w14:paraId="071FCC7C" w14:textId="77777777" w:rsidTr="00D23C71">
        <w:trPr>
          <w:trHeight w:val="6762"/>
          <w:tblHeader/>
        </w:trPr>
        <w:tc>
          <w:tcPr>
            <w:tcW w:w="441" w:type="pct"/>
            <w:shd w:val="clear" w:color="auto" w:fill="auto"/>
          </w:tcPr>
          <w:p w14:paraId="3299340C" w14:textId="77777777" w:rsidR="00437F9A" w:rsidRPr="00A04F28" w:rsidRDefault="00437F9A" w:rsidP="00437F9A">
            <w:pPr>
              <w:pStyle w:val="Tabletext"/>
              <w:numPr>
                <w:ilvl w:val="0"/>
                <w:numId w:val="8"/>
              </w:numPr>
              <w:rPr>
                <w:rFonts w:asciiTheme="minorHAnsi" w:hAnsiTheme="minorHAnsi"/>
              </w:rPr>
            </w:pPr>
          </w:p>
        </w:tc>
        <w:tc>
          <w:tcPr>
            <w:tcW w:w="1425" w:type="pct"/>
            <w:shd w:val="clear" w:color="auto" w:fill="auto"/>
          </w:tcPr>
          <w:p w14:paraId="4D8B2591" w14:textId="77777777" w:rsidR="00437F9A" w:rsidRPr="00437F9A" w:rsidRDefault="00437F9A" w:rsidP="00437F9A">
            <w:pPr>
              <w:outlineLvl w:val="1"/>
              <w:rPr>
                <w:rFonts w:asciiTheme="minorHAnsi" w:hAnsiTheme="minorHAnsi"/>
                <w:sz w:val="20"/>
                <w:szCs w:val="20"/>
              </w:rPr>
            </w:pPr>
            <w:proofErr w:type="spellStart"/>
            <w:r w:rsidRPr="00437F9A">
              <w:rPr>
                <w:rFonts w:asciiTheme="minorHAnsi" w:hAnsiTheme="minorHAnsi"/>
                <w:sz w:val="20"/>
                <w:szCs w:val="20"/>
              </w:rPr>
              <w:t>Ethie</w:t>
            </w:r>
            <w:proofErr w:type="spellEnd"/>
            <w:r w:rsidRPr="00437F9A">
              <w:rPr>
                <w:rFonts w:asciiTheme="minorHAnsi" w:hAnsiTheme="minorHAnsi"/>
                <w:sz w:val="20"/>
                <w:szCs w:val="20"/>
              </w:rPr>
              <w:t xml:space="preserve"> to check if TBC/B2B/ Web platforms uses history service and if this new status values is going to cause any issues for them during the migration window.</w:t>
            </w:r>
          </w:p>
          <w:p w14:paraId="6E2D0CEE" w14:textId="77777777" w:rsidR="00437F9A" w:rsidRPr="00437F9A" w:rsidRDefault="00437F9A" w:rsidP="00437F9A">
            <w:pPr>
              <w:outlineLvl w:val="1"/>
              <w:rPr>
                <w:rFonts w:asciiTheme="minorHAnsi" w:hAnsiTheme="minorHAnsi"/>
                <w:sz w:val="20"/>
                <w:szCs w:val="20"/>
              </w:rPr>
            </w:pPr>
          </w:p>
          <w:p w14:paraId="5155FDD2" w14:textId="77777777" w:rsidR="00437F9A" w:rsidRPr="00437F9A" w:rsidRDefault="00437F9A" w:rsidP="00437F9A">
            <w:pPr>
              <w:outlineLvl w:val="1"/>
              <w:rPr>
                <w:rFonts w:asciiTheme="minorHAnsi" w:hAnsiTheme="minorHAnsi"/>
                <w:sz w:val="20"/>
                <w:szCs w:val="20"/>
              </w:rPr>
            </w:pPr>
            <w:r w:rsidRPr="00437F9A">
              <w:rPr>
                <w:rFonts w:asciiTheme="minorHAnsi" w:hAnsiTheme="minorHAnsi"/>
                <w:sz w:val="20"/>
                <w:szCs w:val="20"/>
              </w:rPr>
              <w:t>This will happen for individual loans that are being migrated.</w:t>
            </w:r>
          </w:p>
          <w:p w14:paraId="6AF748C3" w14:textId="77777777" w:rsidR="00437F9A" w:rsidRPr="00437F9A" w:rsidRDefault="00437F9A" w:rsidP="00967F79">
            <w:pPr>
              <w:pStyle w:val="ListParagraph"/>
              <w:numPr>
                <w:ilvl w:val="0"/>
                <w:numId w:val="87"/>
              </w:numPr>
              <w:spacing w:after="100"/>
              <w:outlineLvl w:val="1"/>
              <w:rPr>
                <w:rFonts w:asciiTheme="minorHAnsi" w:hAnsiTheme="minorHAnsi"/>
                <w:sz w:val="20"/>
                <w:szCs w:val="20"/>
              </w:rPr>
            </w:pPr>
            <w:r w:rsidRPr="00437F9A">
              <w:rPr>
                <w:rFonts w:asciiTheme="minorHAnsi" w:hAnsiTheme="minorHAnsi"/>
                <w:sz w:val="20"/>
                <w:szCs w:val="20"/>
              </w:rPr>
              <w:t>Ensure that there are no consumers for history service for both loan/</w:t>
            </w:r>
            <w:proofErr w:type="spellStart"/>
            <w:r w:rsidRPr="00437F9A">
              <w:rPr>
                <w:rFonts w:asciiTheme="minorHAnsi" w:hAnsiTheme="minorHAnsi"/>
                <w:sz w:val="20"/>
                <w:szCs w:val="20"/>
              </w:rPr>
              <w:t>leop</w:t>
            </w:r>
            <w:proofErr w:type="spellEnd"/>
            <w:r w:rsidRPr="00437F9A">
              <w:rPr>
                <w:rFonts w:asciiTheme="minorHAnsi" w:hAnsiTheme="minorHAnsi"/>
                <w:sz w:val="20"/>
                <w:szCs w:val="20"/>
              </w:rPr>
              <w:t xml:space="preserve"> operations at this time. We can address this by scheduling this process to happen only during off hours when there is no business/batch activity.</w:t>
            </w:r>
          </w:p>
          <w:p w14:paraId="3A6E83AE" w14:textId="77777777" w:rsidR="00437F9A" w:rsidRDefault="00437F9A" w:rsidP="00437F9A">
            <w:pPr>
              <w:outlineLvl w:val="1"/>
              <w:rPr>
                <w:rFonts w:asciiTheme="minorHAnsi" w:hAnsiTheme="minorHAnsi"/>
                <w:sz w:val="20"/>
                <w:szCs w:val="20"/>
              </w:rPr>
            </w:pPr>
          </w:p>
        </w:tc>
        <w:tc>
          <w:tcPr>
            <w:tcW w:w="505" w:type="pct"/>
            <w:shd w:val="clear" w:color="auto" w:fill="auto"/>
          </w:tcPr>
          <w:p w14:paraId="3CBE8373" w14:textId="77777777" w:rsidR="00437F9A" w:rsidRDefault="00437F9A" w:rsidP="00437F9A">
            <w:pPr>
              <w:pStyle w:val="Tabletext"/>
              <w:rPr>
                <w:rFonts w:asciiTheme="minorHAnsi" w:hAnsiTheme="minorHAnsi"/>
              </w:rPr>
            </w:pPr>
          </w:p>
        </w:tc>
        <w:tc>
          <w:tcPr>
            <w:tcW w:w="505" w:type="pct"/>
            <w:shd w:val="clear" w:color="auto" w:fill="auto"/>
          </w:tcPr>
          <w:p w14:paraId="73C5B96D" w14:textId="77777777" w:rsidR="00437F9A" w:rsidRDefault="00437F9A" w:rsidP="00437F9A">
            <w:pPr>
              <w:pStyle w:val="Tabletext"/>
              <w:rPr>
                <w:rFonts w:asciiTheme="minorHAnsi" w:hAnsiTheme="minorHAnsi"/>
              </w:rPr>
            </w:pPr>
          </w:p>
        </w:tc>
        <w:tc>
          <w:tcPr>
            <w:tcW w:w="414" w:type="pct"/>
            <w:shd w:val="clear" w:color="auto" w:fill="auto"/>
          </w:tcPr>
          <w:p w14:paraId="036784F6" w14:textId="77777777" w:rsidR="00437F9A" w:rsidRDefault="00437F9A" w:rsidP="00437F9A">
            <w:pPr>
              <w:pStyle w:val="Tabletext"/>
              <w:rPr>
                <w:rFonts w:asciiTheme="minorHAnsi" w:hAnsiTheme="minorHAnsi"/>
              </w:rPr>
            </w:pPr>
          </w:p>
        </w:tc>
        <w:tc>
          <w:tcPr>
            <w:tcW w:w="847" w:type="pct"/>
            <w:shd w:val="clear" w:color="auto" w:fill="auto"/>
          </w:tcPr>
          <w:p w14:paraId="3564764F" w14:textId="77777777" w:rsidR="00437F9A" w:rsidRPr="00F313C3" w:rsidRDefault="00437F9A" w:rsidP="00437F9A">
            <w:pPr>
              <w:pStyle w:val="Tabletext"/>
              <w:rPr>
                <w:rFonts w:asciiTheme="minorHAnsi" w:hAnsiTheme="minorHAnsi"/>
              </w:rPr>
            </w:pPr>
          </w:p>
        </w:tc>
        <w:tc>
          <w:tcPr>
            <w:tcW w:w="384" w:type="pct"/>
            <w:shd w:val="clear" w:color="auto" w:fill="auto"/>
          </w:tcPr>
          <w:p w14:paraId="6A1B7D3A" w14:textId="77777777" w:rsidR="00437F9A" w:rsidRPr="00A04F28" w:rsidRDefault="00437F9A" w:rsidP="00437F9A">
            <w:pPr>
              <w:pStyle w:val="Tabletext"/>
              <w:rPr>
                <w:rFonts w:asciiTheme="minorHAnsi" w:hAnsiTheme="minorHAnsi"/>
              </w:rPr>
            </w:pPr>
          </w:p>
        </w:tc>
        <w:tc>
          <w:tcPr>
            <w:tcW w:w="479" w:type="pct"/>
            <w:shd w:val="clear" w:color="auto" w:fill="auto"/>
          </w:tcPr>
          <w:p w14:paraId="3BA013AE" w14:textId="77777777" w:rsidR="00437F9A" w:rsidRPr="00A04F28" w:rsidRDefault="00437F9A" w:rsidP="00437F9A">
            <w:pPr>
              <w:pStyle w:val="Tabletext"/>
              <w:rPr>
                <w:rFonts w:asciiTheme="minorHAnsi" w:hAnsiTheme="minorHAnsi"/>
              </w:rPr>
            </w:pPr>
          </w:p>
        </w:tc>
      </w:tr>
      <w:tr w:rsidR="00437F9A" w:rsidRPr="00A04F28" w14:paraId="384C3016" w14:textId="77777777" w:rsidTr="00707224">
        <w:trPr>
          <w:trHeight w:val="903"/>
          <w:tblHeader/>
        </w:trPr>
        <w:tc>
          <w:tcPr>
            <w:tcW w:w="441" w:type="pct"/>
            <w:shd w:val="clear" w:color="auto" w:fill="auto"/>
          </w:tcPr>
          <w:p w14:paraId="4ED9333D" w14:textId="77777777" w:rsidR="00437F9A" w:rsidRPr="00A04F28" w:rsidRDefault="00437F9A" w:rsidP="00437F9A">
            <w:pPr>
              <w:pStyle w:val="Tabletext"/>
              <w:numPr>
                <w:ilvl w:val="0"/>
                <w:numId w:val="8"/>
              </w:numPr>
              <w:rPr>
                <w:rFonts w:asciiTheme="minorHAnsi" w:hAnsiTheme="minorHAnsi"/>
              </w:rPr>
            </w:pPr>
          </w:p>
        </w:tc>
        <w:tc>
          <w:tcPr>
            <w:tcW w:w="1425" w:type="pct"/>
            <w:shd w:val="clear" w:color="auto" w:fill="auto"/>
          </w:tcPr>
          <w:p w14:paraId="7D8F8EF6" w14:textId="2C9A1595" w:rsidR="00437F9A" w:rsidRDefault="00D23C71" w:rsidP="00437F9A">
            <w:pPr>
              <w:outlineLvl w:val="1"/>
              <w:rPr>
                <w:rFonts w:asciiTheme="minorHAnsi" w:hAnsiTheme="minorHAnsi"/>
                <w:sz w:val="20"/>
                <w:szCs w:val="20"/>
              </w:rPr>
            </w:pPr>
            <w:r>
              <w:rPr>
                <w:rFonts w:asciiTheme="minorHAnsi" w:hAnsiTheme="minorHAnsi"/>
                <w:sz w:val="20"/>
                <w:szCs w:val="20"/>
              </w:rPr>
              <w:t>Is there a need to send Samson a memo regarding migration from EIP to OFSLL?</w:t>
            </w:r>
          </w:p>
        </w:tc>
        <w:tc>
          <w:tcPr>
            <w:tcW w:w="505" w:type="pct"/>
            <w:shd w:val="clear" w:color="auto" w:fill="auto"/>
          </w:tcPr>
          <w:p w14:paraId="076C717A" w14:textId="77777777" w:rsidR="00437F9A" w:rsidRDefault="00437F9A" w:rsidP="00437F9A">
            <w:pPr>
              <w:pStyle w:val="Tabletext"/>
              <w:rPr>
                <w:rFonts w:asciiTheme="minorHAnsi" w:hAnsiTheme="minorHAnsi"/>
              </w:rPr>
            </w:pPr>
          </w:p>
        </w:tc>
        <w:tc>
          <w:tcPr>
            <w:tcW w:w="505" w:type="pct"/>
            <w:shd w:val="clear" w:color="auto" w:fill="auto"/>
          </w:tcPr>
          <w:p w14:paraId="6649FD68" w14:textId="77777777" w:rsidR="00437F9A" w:rsidRDefault="00437F9A" w:rsidP="00437F9A">
            <w:pPr>
              <w:pStyle w:val="Tabletext"/>
              <w:rPr>
                <w:rFonts w:asciiTheme="minorHAnsi" w:hAnsiTheme="minorHAnsi"/>
              </w:rPr>
            </w:pPr>
          </w:p>
        </w:tc>
        <w:tc>
          <w:tcPr>
            <w:tcW w:w="414" w:type="pct"/>
            <w:shd w:val="clear" w:color="auto" w:fill="auto"/>
          </w:tcPr>
          <w:p w14:paraId="3F8B5F70" w14:textId="2E3ACC7F" w:rsidR="00437F9A" w:rsidRDefault="00D23C71" w:rsidP="00437F9A">
            <w:pPr>
              <w:pStyle w:val="Tabletext"/>
              <w:rPr>
                <w:rFonts w:asciiTheme="minorHAnsi" w:hAnsiTheme="minorHAnsi"/>
              </w:rPr>
            </w:pPr>
            <w:r>
              <w:rPr>
                <w:rFonts w:asciiTheme="minorHAnsi" w:hAnsiTheme="minorHAnsi"/>
              </w:rPr>
              <w:t>Closed</w:t>
            </w:r>
          </w:p>
        </w:tc>
        <w:tc>
          <w:tcPr>
            <w:tcW w:w="847" w:type="pct"/>
            <w:shd w:val="clear" w:color="auto" w:fill="auto"/>
          </w:tcPr>
          <w:p w14:paraId="60D931AA" w14:textId="7E7F2F77" w:rsidR="00437F9A" w:rsidRPr="00D23C71" w:rsidRDefault="00D23C71" w:rsidP="00D23C71">
            <w:pPr>
              <w:autoSpaceDE w:val="0"/>
              <w:autoSpaceDN w:val="0"/>
              <w:spacing w:after="0"/>
              <w:rPr>
                <w:sz w:val="22"/>
                <w:szCs w:val="22"/>
              </w:rPr>
            </w:pPr>
            <w:r>
              <w:rPr>
                <w:rFonts w:ascii="Lucida Grande" w:hAnsi="Lucida Grande"/>
                <w:color w:val="000000"/>
              </w:rPr>
              <w:t>no defined requirement for that, so nope!</w:t>
            </w:r>
          </w:p>
        </w:tc>
        <w:tc>
          <w:tcPr>
            <w:tcW w:w="384" w:type="pct"/>
            <w:shd w:val="clear" w:color="auto" w:fill="auto"/>
          </w:tcPr>
          <w:p w14:paraId="075328C5" w14:textId="147449FB" w:rsidR="00437F9A" w:rsidRPr="00A04F28" w:rsidRDefault="00D23C71" w:rsidP="00437F9A">
            <w:pPr>
              <w:pStyle w:val="Tabletext"/>
              <w:rPr>
                <w:rFonts w:asciiTheme="minorHAnsi" w:hAnsiTheme="minorHAnsi"/>
              </w:rPr>
            </w:pPr>
            <w:r>
              <w:rPr>
                <w:rFonts w:asciiTheme="minorHAnsi" w:hAnsiTheme="minorHAnsi"/>
              </w:rPr>
              <w:t>12/21/16</w:t>
            </w:r>
          </w:p>
        </w:tc>
        <w:tc>
          <w:tcPr>
            <w:tcW w:w="479" w:type="pct"/>
            <w:shd w:val="clear" w:color="auto" w:fill="auto"/>
          </w:tcPr>
          <w:p w14:paraId="1C4FB129" w14:textId="20C3F609" w:rsidR="00437F9A" w:rsidRPr="00A04F28" w:rsidRDefault="00D23C71" w:rsidP="00437F9A">
            <w:pPr>
              <w:pStyle w:val="Tabletext"/>
              <w:rPr>
                <w:rFonts w:asciiTheme="minorHAnsi" w:hAnsiTheme="minorHAnsi"/>
              </w:rPr>
            </w:pPr>
            <w:r>
              <w:rPr>
                <w:rFonts w:asciiTheme="minorHAnsi" w:hAnsiTheme="minorHAnsi"/>
              </w:rPr>
              <w:t>Peter</w:t>
            </w:r>
          </w:p>
        </w:tc>
      </w:tr>
      <w:tr w:rsidR="00437F9A" w:rsidRPr="00A04F28" w14:paraId="3D4AA380" w14:textId="77777777" w:rsidTr="00707224">
        <w:trPr>
          <w:trHeight w:val="903"/>
          <w:tblHeader/>
        </w:trPr>
        <w:tc>
          <w:tcPr>
            <w:tcW w:w="441" w:type="pct"/>
            <w:shd w:val="clear" w:color="auto" w:fill="auto"/>
          </w:tcPr>
          <w:p w14:paraId="646DC04E" w14:textId="77777777" w:rsidR="00437F9A" w:rsidRPr="00A04F28" w:rsidRDefault="00437F9A" w:rsidP="00437F9A">
            <w:pPr>
              <w:pStyle w:val="Tabletext"/>
              <w:numPr>
                <w:ilvl w:val="0"/>
                <w:numId w:val="8"/>
              </w:numPr>
              <w:rPr>
                <w:rFonts w:asciiTheme="minorHAnsi" w:hAnsiTheme="minorHAnsi"/>
              </w:rPr>
            </w:pPr>
          </w:p>
        </w:tc>
        <w:tc>
          <w:tcPr>
            <w:tcW w:w="1425" w:type="pct"/>
            <w:shd w:val="clear" w:color="auto" w:fill="auto"/>
          </w:tcPr>
          <w:p w14:paraId="22144966" w14:textId="1AD8A296" w:rsidR="00213784" w:rsidRPr="00213784" w:rsidRDefault="00213784" w:rsidP="00213784">
            <w:r w:rsidRPr="00213784">
              <w:rPr>
                <w:rFonts w:asciiTheme="minorHAnsi" w:hAnsiTheme="minorHAnsi"/>
                <w:sz w:val="20"/>
                <w:szCs w:val="20"/>
              </w:rPr>
              <w:t>Are there discrepancies in imputed interest calculations?</w:t>
            </w:r>
          </w:p>
          <w:p w14:paraId="617757A9" w14:textId="04A6F009" w:rsidR="00437F9A" w:rsidRDefault="00437F9A" w:rsidP="00437F9A">
            <w:pPr>
              <w:outlineLvl w:val="1"/>
              <w:rPr>
                <w:rFonts w:asciiTheme="minorHAnsi" w:hAnsiTheme="minorHAnsi"/>
                <w:sz w:val="20"/>
                <w:szCs w:val="20"/>
              </w:rPr>
            </w:pPr>
          </w:p>
        </w:tc>
        <w:tc>
          <w:tcPr>
            <w:tcW w:w="505" w:type="pct"/>
            <w:shd w:val="clear" w:color="auto" w:fill="auto"/>
          </w:tcPr>
          <w:p w14:paraId="3A6ADABE" w14:textId="77777777" w:rsidR="00437F9A" w:rsidRDefault="00437F9A" w:rsidP="00437F9A">
            <w:pPr>
              <w:pStyle w:val="Tabletext"/>
              <w:rPr>
                <w:rFonts w:asciiTheme="minorHAnsi" w:hAnsiTheme="minorHAnsi"/>
              </w:rPr>
            </w:pPr>
          </w:p>
        </w:tc>
        <w:tc>
          <w:tcPr>
            <w:tcW w:w="505" w:type="pct"/>
            <w:shd w:val="clear" w:color="auto" w:fill="auto"/>
          </w:tcPr>
          <w:p w14:paraId="30567787" w14:textId="77777777" w:rsidR="00437F9A" w:rsidRDefault="00437F9A" w:rsidP="00437F9A">
            <w:pPr>
              <w:pStyle w:val="Tabletext"/>
              <w:rPr>
                <w:rFonts w:asciiTheme="minorHAnsi" w:hAnsiTheme="minorHAnsi"/>
              </w:rPr>
            </w:pPr>
          </w:p>
        </w:tc>
        <w:tc>
          <w:tcPr>
            <w:tcW w:w="414" w:type="pct"/>
            <w:shd w:val="clear" w:color="auto" w:fill="auto"/>
          </w:tcPr>
          <w:p w14:paraId="00343AFB" w14:textId="77777777" w:rsidR="00437F9A" w:rsidRDefault="00437F9A" w:rsidP="00437F9A">
            <w:pPr>
              <w:pStyle w:val="Tabletext"/>
              <w:rPr>
                <w:rFonts w:asciiTheme="minorHAnsi" w:hAnsiTheme="minorHAnsi"/>
              </w:rPr>
            </w:pPr>
          </w:p>
        </w:tc>
        <w:tc>
          <w:tcPr>
            <w:tcW w:w="847" w:type="pct"/>
            <w:shd w:val="clear" w:color="auto" w:fill="auto"/>
          </w:tcPr>
          <w:p w14:paraId="6EC766DA" w14:textId="77777777" w:rsidR="00437F9A" w:rsidRPr="00F313C3" w:rsidRDefault="00437F9A" w:rsidP="00437F9A">
            <w:pPr>
              <w:pStyle w:val="Tabletext"/>
              <w:rPr>
                <w:rFonts w:asciiTheme="minorHAnsi" w:hAnsiTheme="minorHAnsi"/>
              </w:rPr>
            </w:pPr>
          </w:p>
        </w:tc>
        <w:tc>
          <w:tcPr>
            <w:tcW w:w="384" w:type="pct"/>
            <w:shd w:val="clear" w:color="auto" w:fill="auto"/>
          </w:tcPr>
          <w:p w14:paraId="72C1B7D3" w14:textId="77777777" w:rsidR="00437F9A" w:rsidRPr="00A04F28" w:rsidRDefault="00437F9A" w:rsidP="00437F9A">
            <w:pPr>
              <w:pStyle w:val="Tabletext"/>
              <w:rPr>
                <w:rFonts w:asciiTheme="minorHAnsi" w:hAnsiTheme="minorHAnsi"/>
              </w:rPr>
            </w:pPr>
          </w:p>
        </w:tc>
        <w:tc>
          <w:tcPr>
            <w:tcW w:w="479" w:type="pct"/>
            <w:shd w:val="clear" w:color="auto" w:fill="auto"/>
          </w:tcPr>
          <w:p w14:paraId="0CB600D5" w14:textId="77777777" w:rsidR="00437F9A" w:rsidRPr="00A04F28" w:rsidRDefault="00437F9A" w:rsidP="00437F9A">
            <w:pPr>
              <w:pStyle w:val="Tabletext"/>
              <w:rPr>
                <w:rFonts w:asciiTheme="minorHAnsi" w:hAnsiTheme="minorHAnsi"/>
              </w:rPr>
            </w:pPr>
          </w:p>
        </w:tc>
      </w:tr>
      <w:tr w:rsidR="00437F9A" w:rsidRPr="00A04F28" w14:paraId="62793166" w14:textId="77777777" w:rsidTr="00707224">
        <w:trPr>
          <w:trHeight w:val="903"/>
          <w:tblHeader/>
        </w:trPr>
        <w:tc>
          <w:tcPr>
            <w:tcW w:w="441" w:type="pct"/>
            <w:shd w:val="clear" w:color="auto" w:fill="auto"/>
          </w:tcPr>
          <w:p w14:paraId="1492241B" w14:textId="77777777" w:rsidR="00437F9A" w:rsidRPr="00A04F28" w:rsidRDefault="00437F9A" w:rsidP="00437F9A">
            <w:pPr>
              <w:pStyle w:val="Tabletext"/>
              <w:numPr>
                <w:ilvl w:val="0"/>
                <w:numId w:val="8"/>
              </w:numPr>
              <w:rPr>
                <w:rFonts w:asciiTheme="minorHAnsi" w:hAnsiTheme="minorHAnsi"/>
              </w:rPr>
            </w:pPr>
          </w:p>
        </w:tc>
        <w:tc>
          <w:tcPr>
            <w:tcW w:w="1425" w:type="pct"/>
            <w:shd w:val="clear" w:color="auto" w:fill="auto"/>
          </w:tcPr>
          <w:p w14:paraId="7DF4CDC0" w14:textId="23132F21" w:rsidR="00213784" w:rsidRPr="00213784" w:rsidRDefault="00213784" w:rsidP="00213784">
            <w:pPr>
              <w:rPr>
                <w:highlight w:val="yellow"/>
              </w:rPr>
            </w:pPr>
            <w:r w:rsidRPr="00213784">
              <w:rPr>
                <w:rFonts w:asciiTheme="minorHAnsi" w:hAnsiTheme="minorHAnsi"/>
                <w:sz w:val="20"/>
                <w:szCs w:val="20"/>
              </w:rPr>
              <w:t xml:space="preserve">Are there </w:t>
            </w:r>
            <w:r>
              <w:rPr>
                <w:rFonts w:asciiTheme="minorHAnsi" w:hAnsiTheme="minorHAnsi"/>
                <w:sz w:val="20"/>
                <w:szCs w:val="20"/>
              </w:rPr>
              <w:t>m</w:t>
            </w:r>
            <w:r w:rsidRPr="00213784">
              <w:rPr>
                <w:rFonts w:asciiTheme="minorHAnsi" w:hAnsiTheme="minorHAnsi"/>
                <w:sz w:val="20"/>
                <w:szCs w:val="20"/>
              </w:rPr>
              <w:t>ismatch</w:t>
            </w:r>
            <w:r>
              <w:rPr>
                <w:rFonts w:asciiTheme="minorHAnsi" w:hAnsiTheme="minorHAnsi"/>
                <w:sz w:val="20"/>
                <w:szCs w:val="20"/>
              </w:rPr>
              <w:t>es</w:t>
            </w:r>
            <w:r w:rsidRPr="00213784">
              <w:rPr>
                <w:rFonts w:asciiTheme="minorHAnsi" w:hAnsiTheme="minorHAnsi"/>
                <w:sz w:val="20"/>
                <w:szCs w:val="20"/>
              </w:rPr>
              <w:t xml:space="preserve"> between FAT (Financial Activity table) outstanding balance due vs Plan balance owed?</w:t>
            </w:r>
          </w:p>
          <w:p w14:paraId="457FDFF2" w14:textId="03E21682" w:rsidR="00437F9A" w:rsidRDefault="00437F9A" w:rsidP="00437F9A">
            <w:pPr>
              <w:outlineLvl w:val="1"/>
              <w:rPr>
                <w:rFonts w:asciiTheme="minorHAnsi" w:hAnsiTheme="minorHAnsi"/>
                <w:sz w:val="20"/>
                <w:szCs w:val="20"/>
              </w:rPr>
            </w:pPr>
          </w:p>
        </w:tc>
        <w:tc>
          <w:tcPr>
            <w:tcW w:w="505" w:type="pct"/>
            <w:shd w:val="clear" w:color="auto" w:fill="auto"/>
          </w:tcPr>
          <w:p w14:paraId="55BF3356" w14:textId="77777777" w:rsidR="00437F9A" w:rsidRDefault="00437F9A" w:rsidP="00437F9A">
            <w:pPr>
              <w:pStyle w:val="Tabletext"/>
              <w:rPr>
                <w:rFonts w:asciiTheme="minorHAnsi" w:hAnsiTheme="minorHAnsi"/>
              </w:rPr>
            </w:pPr>
          </w:p>
        </w:tc>
        <w:tc>
          <w:tcPr>
            <w:tcW w:w="505" w:type="pct"/>
            <w:shd w:val="clear" w:color="auto" w:fill="auto"/>
          </w:tcPr>
          <w:p w14:paraId="23213DB7" w14:textId="77777777" w:rsidR="00437F9A" w:rsidRDefault="00437F9A" w:rsidP="00437F9A">
            <w:pPr>
              <w:pStyle w:val="Tabletext"/>
              <w:rPr>
                <w:rFonts w:asciiTheme="minorHAnsi" w:hAnsiTheme="minorHAnsi"/>
              </w:rPr>
            </w:pPr>
          </w:p>
        </w:tc>
        <w:tc>
          <w:tcPr>
            <w:tcW w:w="414" w:type="pct"/>
            <w:shd w:val="clear" w:color="auto" w:fill="auto"/>
          </w:tcPr>
          <w:p w14:paraId="4D49564B" w14:textId="77777777" w:rsidR="00437F9A" w:rsidRDefault="00437F9A" w:rsidP="00437F9A">
            <w:pPr>
              <w:pStyle w:val="Tabletext"/>
              <w:rPr>
                <w:rFonts w:asciiTheme="minorHAnsi" w:hAnsiTheme="minorHAnsi"/>
              </w:rPr>
            </w:pPr>
          </w:p>
        </w:tc>
        <w:tc>
          <w:tcPr>
            <w:tcW w:w="847" w:type="pct"/>
            <w:shd w:val="clear" w:color="auto" w:fill="auto"/>
          </w:tcPr>
          <w:p w14:paraId="118059A9" w14:textId="77777777" w:rsidR="00437F9A" w:rsidRPr="00F313C3" w:rsidRDefault="00437F9A" w:rsidP="00437F9A">
            <w:pPr>
              <w:pStyle w:val="Tabletext"/>
              <w:rPr>
                <w:rFonts w:asciiTheme="minorHAnsi" w:hAnsiTheme="minorHAnsi"/>
              </w:rPr>
            </w:pPr>
          </w:p>
        </w:tc>
        <w:tc>
          <w:tcPr>
            <w:tcW w:w="384" w:type="pct"/>
            <w:shd w:val="clear" w:color="auto" w:fill="auto"/>
          </w:tcPr>
          <w:p w14:paraId="03FC56C7" w14:textId="77777777" w:rsidR="00437F9A" w:rsidRPr="00A04F28" w:rsidRDefault="00437F9A" w:rsidP="00437F9A">
            <w:pPr>
              <w:pStyle w:val="Tabletext"/>
              <w:rPr>
                <w:rFonts w:asciiTheme="minorHAnsi" w:hAnsiTheme="minorHAnsi"/>
              </w:rPr>
            </w:pPr>
          </w:p>
        </w:tc>
        <w:tc>
          <w:tcPr>
            <w:tcW w:w="479" w:type="pct"/>
            <w:shd w:val="clear" w:color="auto" w:fill="auto"/>
          </w:tcPr>
          <w:p w14:paraId="0299D47B" w14:textId="77777777" w:rsidR="00437F9A" w:rsidRPr="00A04F28" w:rsidRDefault="00437F9A" w:rsidP="00437F9A">
            <w:pPr>
              <w:pStyle w:val="Tabletext"/>
              <w:rPr>
                <w:rFonts w:asciiTheme="minorHAnsi" w:hAnsiTheme="minorHAnsi"/>
              </w:rPr>
            </w:pPr>
          </w:p>
        </w:tc>
      </w:tr>
      <w:tr w:rsidR="00437F9A" w:rsidRPr="00A04F28" w14:paraId="494E9776" w14:textId="77777777" w:rsidTr="00707224">
        <w:trPr>
          <w:trHeight w:val="903"/>
          <w:tblHeader/>
        </w:trPr>
        <w:tc>
          <w:tcPr>
            <w:tcW w:w="441" w:type="pct"/>
            <w:shd w:val="clear" w:color="auto" w:fill="auto"/>
          </w:tcPr>
          <w:p w14:paraId="67C8EE7B" w14:textId="77777777" w:rsidR="00437F9A" w:rsidRPr="00A04F28" w:rsidRDefault="00437F9A" w:rsidP="00437F9A">
            <w:pPr>
              <w:pStyle w:val="Tabletext"/>
              <w:numPr>
                <w:ilvl w:val="0"/>
                <w:numId w:val="8"/>
              </w:numPr>
              <w:rPr>
                <w:rFonts w:asciiTheme="minorHAnsi" w:hAnsiTheme="minorHAnsi"/>
              </w:rPr>
            </w:pPr>
          </w:p>
        </w:tc>
        <w:tc>
          <w:tcPr>
            <w:tcW w:w="1425" w:type="pct"/>
            <w:shd w:val="clear" w:color="auto" w:fill="auto"/>
          </w:tcPr>
          <w:p w14:paraId="2271C365" w14:textId="0F685079" w:rsidR="00437F9A" w:rsidRDefault="00A30DC7" w:rsidP="00437F9A">
            <w:pPr>
              <w:outlineLvl w:val="1"/>
              <w:rPr>
                <w:rFonts w:asciiTheme="minorHAnsi" w:hAnsiTheme="minorHAnsi"/>
                <w:sz w:val="20"/>
                <w:szCs w:val="20"/>
              </w:rPr>
            </w:pPr>
            <w:r>
              <w:rPr>
                <w:rFonts w:asciiTheme="minorHAnsi" w:hAnsiTheme="minorHAnsi"/>
                <w:sz w:val="20"/>
                <w:szCs w:val="20"/>
              </w:rPr>
              <w:t>What are the data grid migration related values, besides the source indicator?</w:t>
            </w:r>
          </w:p>
        </w:tc>
        <w:tc>
          <w:tcPr>
            <w:tcW w:w="505" w:type="pct"/>
            <w:shd w:val="clear" w:color="auto" w:fill="auto"/>
          </w:tcPr>
          <w:p w14:paraId="0161C3F3" w14:textId="77777777" w:rsidR="00437F9A" w:rsidRDefault="00437F9A" w:rsidP="00437F9A">
            <w:pPr>
              <w:pStyle w:val="Tabletext"/>
              <w:rPr>
                <w:rFonts w:asciiTheme="minorHAnsi" w:hAnsiTheme="minorHAnsi"/>
              </w:rPr>
            </w:pPr>
          </w:p>
        </w:tc>
        <w:tc>
          <w:tcPr>
            <w:tcW w:w="505" w:type="pct"/>
            <w:shd w:val="clear" w:color="auto" w:fill="auto"/>
          </w:tcPr>
          <w:p w14:paraId="1EA6F4FB" w14:textId="77777777" w:rsidR="00437F9A" w:rsidRDefault="00437F9A" w:rsidP="00437F9A">
            <w:pPr>
              <w:pStyle w:val="Tabletext"/>
              <w:rPr>
                <w:rFonts w:asciiTheme="minorHAnsi" w:hAnsiTheme="minorHAnsi"/>
              </w:rPr>
            </w:pPr>
          </w:p>
        </w:tc>
        <w:tc>
          <w:tcPr>
            <w:tcW w:w="414" w:type="pct"/>
            <w:shd w:val="clear" w:color="auto" w:fill="auto"/>
          </w:tcPr>
          <w:p w14:paraId="06110167" w14:textId="77777777" w:rsidR="00437F9A" w:rsidRDefault="00437F9A" w:rsidP="00437F9A">
            <w:pPr>
              <w:pStyle w:val="Tabletext"/>
              <w:rPr>
                <w:rFonts w:asciiTheme="minorHAnsi" w:hAnsiTheme="minorHAnsi"/>
              </w:rPr>
            </w:pPr>
          </w:p>
        </w:tc>
        <w:tc>
          <w:tcPr>
            <w:tcW w:w="847" w:type="pct"/>
            <w:shd w:val="clear" w:color="auto" w:fill="auto"/>
          </w:tcPr>
          <w:p w14:paraId="556F7E95" w14:textId="77777777" w:rsidR="00437F9A" w:rsidRPr="00F313C3" w:rsidRDefault="00437F9A" w:rsidP="00437F9A">
            <w:pPr>
              <w:pStyle w:val="Tabletext"/>
              <w:rPr>
                <w:rFonts w:asciiTheme="minorHAnsi" w:hAnsiTheme="minorHAnsi"/>
              </w:rPr>
            </w:pPr>
          </w:p>
        </w:tc>
        <w:tc>
          <w:tcPr>
            <w:tcW w:w="384" w:type="pct"/>
            <w:shd w:val="clear" w:color="auto" w:fill="auto"/>
          </w:tcPr>
          <w:p w14:paraId="3157F821" w14:textId="77777777" w:rsidR="00437F9A" w:rsidRPr="00A04F28" w:rsidRDefault="00437F9A" w:rsidP="00437F9A">
            <w:pPr>
              <w:pStyle w:val="Tabletext"/>
              <w:rPr>
                <w:rFonts w:asciiTheme="minorHAnsi" w:hAnsiTheme="minorHAnsi"/>
              </w:rPr>
            </w:pPr>
          </w:p>
        </w:tc>
        <w:tc>
          <w:tcPr>
            <w:tcW w:w="479" w:type="pct"/>
            <w:shd w:val="clear" w:color="auto" w:fill="auto"/>
          </w:tcPr>
          <w:p w14:paraId="16D6CBA1" w14:textId="77777777" w:rsidR="00437F9A" w:rsidRPr="00A04F28" w:rsidRDefault="00437F9A" w:rsidP="00437F9A">
            <w:pPr>
              <w:pStyle w:val="Tabletext"/>
              <w:rPr>
                <w:rFonts w:asciiTheme="minorHAnsi" w:hAnsiTheme="minorHAnsi"/>
              </w:rPr>
            </w:pPr>
          </w:p>
        </w:tc>
      </w:tr>
      <w:tr w:rsidR="00437F9A" w:rsidRPr="00A04F28" w14:paraId="3329AE30" w14:textId="77777777" w:rsidTr="00707224">
        <w:trPr>
          <w:trHeight w:val="903"/>
          <w:tblHeader/>
        </w:trPr>
        <w:tc>
          <w:tcPr>
            <w:tcW w:w="441" w:type="pct"/>
            <w:shd w:val="clear" w:color="auto" w:fill="auto"/>
          </w:tcPr>
          <w:p w14:paraId="173E295C" w14:textId="77777777" w:rsidR="00437F9A" w:rsidRPr="00A04F28" w:rsidRDefault="00437F9A" w:rsidP="00437F9A">
            <w:pPr>
              <w:pStyle w:val="Tabletext"/>
              <w:numPr>
                <w:ilvl w:val="0"/>
                <w:numId w:val="8"/>
              </w:numPr>
              <w:rPr>
                <w:rFonts w:asciiTheme="minorHAnsi" w:hAnsiTheme="minorHAnsi"/>
              </w:rPr>
            </w:pPr>
          </w:p>
        </w:tc>
        <w:tc>
          <w:tcPr>
            <w:tcW w:w="1425" w:type="pct"/>
            <w:shd w:val="clear" w:color="auto" w:fill="auto"/>
          </w:tcPr>
          <w:p w14:paraId="46C55D41" w14:textId="2FE3F2EC" w:rsidR="00437F9A" w:rsidRDefault="00A30DC7" w:rsidP="00437F9A">
            <w:pPr>
              <w:outlineLvl w:val="1"/>
              <w:rPr>
                <w:rFonts w:asciiTheme="minorHAnsi" w:hAnsiTheme="minorHAnsi"/>
                <w:sz w:val="20"/>
                <w:szCs w:val="20"/>
              </w:rPr>
            </w:pPr>
            <w:r>
              <w:rPr>
                <w:rFonts w:asciiTheme="minorHAnsi" w:hAnsiTheme="minorHAnsi"/>
                <w:sz w:val="20"/>
                <w:szCs w:val="20"/>
              </w:rPr>
              <w:t xml:space="preserve">Which system is handling bad </w:t>
            </w:r>
            <w:proofErr w:type="spellStart"/>
            <w:r>
              <w:rPr>
                <w:rFonts w:asciiTheme="minorHAnsi" w:hAnsiTheme="minorHAnsi"/>
                <w:sz w:val="20"/>
                <w:szCs w:val="20"/>
              </w:rPr>
              <w:t>dedt</w:t>
            </w:r>
            <w:proofErr w:type="spellEnd"/>
            <w:r>
              <w:rPr>
                <w:rFonts w:asciiTheme="minorHAnsi" w:hAnsiTheme="minorHAnsi"/>
                <w:sz w:val="20"/>
                <w:szCs w:val="20"/>
              </w:rPr>
              <w:t xml:space="preserve"> lock?</w:t>
            </w:r>
          </w:p>
        </w:tc>
        <w:tc>
          <w:tcPr>
            <w:tcW w:w="505" w:type="pct"/>
            <w:shd w:val="clear" w:color="auto" w:fill="auto"/>
          </w:tcPr>
          <w:p w14:paraId="1C974E3F" w14:textId="77777777" w:rsidR="00437F9A" w:rsidRDefault="00437F9A" w:rsidP="00437F9A">
            <w:pPr>
              <w:pStyle w:val="Tabletext"/>
              <w:rPr>
                <w:rFonts w:asciiTheme="minorHAnsi" w:hAnsiTheme="minorHAnsi"/>
              </w:rPr>
            </w:pPr>
          </w:p>
        </w:tc>
        <w:tc>
          <w:tcPr>
            <w:tcW w:w="505" w:type="pct"/>
            <w:shd w:val="clear" w:color="auto" w:fill="auto"/>
          </w:tcPr>
          <w:p w14:paraId="73A1933C" w14:textId="77777777" w:rsidR="00437F9A" w:rsidRDefault="00437F9A" w:rsidP="00437F9A">
            <w:pPr>
              <w:pStyle w:val="Tabletext"/>
              <w:rPr>
                <w:rFonts w:asciiTheme="minorHAnsi" w:hAnsiTheme="minorHAnsi"/>
              </w:rPr>
            </w:pPr>
          </w:p>
        </w:tc>
        <w:tc>
          <w:tcPr>
            <w:tcW w:w="414" w:type="pct"/>
            <w:shd w:val="clear" w:color="auto" w:fill="auto"/>
          </w:tcPr>
          <w:p w14:paraId="189A6886" w14:textId="77777777" w:rsidR="00437F9A" w:rsidRDefault="00437F9A" w:rsidP="00437F9A">
            <w:pPr>
              <w:pStyle w:val="Tabletext"/>
              <w:rPr>
                <w:rFonts w:asciiTheme="minorHAnsi" w:hAnsiTheme="minorHAnsi"/>
              </w:rPr>
            </w:pPr>
          </w:p>
        </w:tc>
        <w:tc>
          <w:tcPr>
            <w:tcW w:w="847" w:type="pct"/>
            <w:shd w:val="clear" w:color="auto" w:fill="auto"/>
          </w:tcPr>
          <w:p w14:paraId="76A89CBE" w14:textId="77777777" w:rsidR="00437F9A" w:rsidRPr="00F313C3" w:rsidRDefault="00437F9A" w:rsidP="00437F9A">
            <w:pPr>
              <w:pStyle w:val="Tabletext"/>
              <w:rPr>
                <w:rFonts w:asciiTheme="minorHAnsi" w:hAnsiTheme="minorHAnsi"/>
              </w:rPr>
            </w:pPr>
          </w:p>
        </w:tc>
        <w:tc>
          <w:tcPr>
            <w:tcW w:w="384" w:type="pct"/>
            <w:shd w:val="clear" w:color="auto" w:fill="auto"/>
          </w:tcPr>
          <w:p w14:paraId="3D920A7A" w14:textId="77777777" w:rsidR="00437F9A" w:rsidRPr="00A04F28" w:rsidRDefault="00437F9A" w:rsidP="00437F9A">
            <w:pPr>
              <w:pStyle w:val="Tabletext"/>
              <w:rPr>
                <w:rFonts w:asciiTheme="minorHAnsi" w:hAnsiTheme="minorHAnsi"/>
              </w:rPr>
            </w:pPr>
          </w:p>
        </w:tc>
        <w:tc>
          <w:tcPr>
            <w:tcW w:w="479" w:type="pct"/>
            <w:shd w:val="clear" w:color="auto" w:fill="auto"/>
          </w:tcPr>
          <w:p w14:paraId="26A8C210" w14:textId="77777777" w:rsidR="00437F9A" w:rsidRPr="00A04F28" w:rsidRDefault="00437F9A" w:rsidP="00437F9A">
            <w:pPr>
              <w:pStyle w:val="Tabletext"/>
              <w:rPr>
                <w:rFonts w:asciiTheme="minorHAnsi" w:hAnsiTheme="minorHAnsi"/>
              </w:rPr>
            </w:pPr>
          </w:p>
        </w:tc>
      </w:tr>
    </w:tbl>
    <w:p w14:paraId="7AAACD9E" w14:textId="77777777" w:rsidR="008C2040" w:rsidRDefault="008C2040" w:rsidP="008454D0">
      <w:pPr>
        <w:rPr>
          <w:rFonts w:asciiTheme="minorHAnsi" w:hAnsiTheme="minorHAnsi" w:cstheme="minorHAnsi"/>
          <w:sz w:val="18"/>
          <w:szCs w:val="18"/>
        </w:rPr>
      </w:pPr>
    </w:p>
    <w:p w14:paraId="059F1D77" w14:textId="77777777" w:rsidR="008C2040" w:rsidRPr="008454D0" w:rsidRDefault="008C2040" w:rsidP="008454D0">
      <w:pPr>
        <w:rPr>
          <w:rFonts w:asciiTheme="minorHAnsi" w:hAnsiTheme="minorHAnsi" w:cstheme="minorHAnsi"/>
          <w:sz w:val="18"/>
          <w:szCs w:val="18"/>
        </w:rPr>
      </w:pPr>
    </w:p>
    <w:p w14:paraId="5B97B5AC" w14:textId="5237C438" w:rsidR="00124004" w:rsidRPr="00124004" w:rsidRDefault="00222017" w:rsidP="00DD5F1E">
      <w:r>
        <w:rPr>
          <w:rFonts w:asciiTheme="minorHAnsi" w:hAnsiTheme="minorHAnsi"/>
        </w:rPr>
        <w:br/>
      </w:r>
    </w:p>
    <w:sectPr w:rsidR="00124004" w:rsidRPr="00124004" w:rsidSect="001B3084">
      <w:headerReference w:type="default" r:id="rId25"/>
      <w:footerReference w:type="default" r:id="rId26"/>
      <w:type w:val="oddPage"/>
      <w:pgSz w:w="12240" w:h="15840"/>
      <w:pgMar w:top="302" w:right="1440" w:bottom="576"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Aloon, Ethie" w:date="2015-04-14T09:31:00Z" w:initials="ME">
    <w:p w14:paraId="46FE6025" w14:textId="558EB623" w:rsidR="00BF461F" w:rsidRDefault="00BF461F">
      <w:pPr>
        <w:pStyle w:val="CommentText"/>
      </w:pPr>
      <w:r>
        <w:rPr>
          <w:rStyle w:val="CommentReference"/>
        </w:rPr>
        <w:annotationRef/>
      </w:r>
      <w:r>
        <w:t>TBD</w:t>
      </w:r>
    </w:p>
  </w:comment>
  <w:comment w:id="15" w:author="Peter Samson" w:date="2017-01-03T08:41:00Z" w:initials="PS">
    <w:p w14:paraId="7FE618BB" w14:textId="2167763B" w:rsidR="00BF461F" w:rsidRDefault="00BF461F">
      <w:pPr>
        <w:pStyle w:val="CommentText"/>
      </w:pPr>
      <w:r>
        <w:rPr>
          <w:rStyle w:val="CommentReference"/>
        </w:rPr>
        <w:annotationRef/>
      </w:r>
      <w:r>
        <w:t>Non-B2B Loans will definitely be first.  It is possible that things could change after that…  I really don’t know at this time.  I don’t think it’s a problem if you specify it here, but thought I’d mention it.</w:t>
      </w:r>
    </w:p>
  </w:comment>
  <w:comment w:id="16" w:author="Peter Samson" w:date="2017-01-03T08:42:00Z" w:initials="PS">
    <w:p w14:paraId="6E61A8D5" w14:textId="236A52F5" w:rsidR="00BF461F" w:rsidRDefault="00BF461F">
      <w:pPr>
        <w:pStyle w:val="CommentText"/>
      </w:pPr>
      <w:r>
        <w:rPr>
          <w:rStyle w:val="CommentReference"/>
        </w:rPr>
        <w:annotationRef/>
      </w:r>
      <w:r>
        <w:t>Prioritization is likely to be:</w:t>
      </w:r>
    </w:p>
    <w:p w14:paraId="41BDA4DC" w14:textId="5EB52EB6" w:rsidR="00BF461F" w:rsidRDefault="00BF461F" w:rsidP="00736BD4">
      <w:pPr>
        <w:pStyle w:val="CommentText"/>
        <w:numPr>
          <w:ilvl w:val="0"/>
          <w:numId w:val="94"/>
        </w:numPr>
      </w:pPr>
      <w:r>
        <w:t xml:space="preserve"> TMO FTE BAN’s</w:t>
      </w:r>
    </w:p>
    <w:p w14:paraId="329023AB" w14:textId="6087334D" w:rsidR="00BF461F" w:rsidRDefault="00BF461F" w:rsidP="00736BD4">
      <w:pPr>
        <w:pStyle w:val="CommentText"/>
        <w:numPr>
          <w:ilvl w:val="0"/>
          <w:numId w:val="94"/>
        </w:numPr>
      </w:pPr>
      <w:r>
        <w:t xml:space="preserve"> A BAN with 1+ active Accounts in OFSLL</w:t>
      </w:r>
    </w:p>
    <w:p w14:paraId="67CDE2EB" w14:textId="3DC7FA53" w:rsidR="00BF461F" w:rsidRDefault="00BF461F" w:rsidP="00736BD4">
      <w:pPr>
        <w:pStyle w:val="CommentText"/>
        <w:numPr>
          <w:ilvl w:val="0"/>
          <w:numId w:val="94"/>
        </w:numPr>
      </w:pPr>
      <w:r>
        <w:t xml:space="preserve"> Installment Plans by Creation Date (descending).</w:t>
      </w:r>
    </w:p>
  </w:comment>
  <w:comment w:id="18" w:author="cbloch@procom-consulting.com" w:date="2017-01-03T14:09:00Z" w:initials="c">
    <w:p w14:paraId="1E8A48F9" w14:textId="3A1E4CC1" w:rsidR="00BF461F" w:rsidRDefault="00BF461F">
      <w:pPr>
        <w:pStyle w:val="CommentText"/>
      </w:pPr>
      <w:r>
        <w:rPr>
          <w:rStyle w:val="CommentReference"/>
        </w:rPr>
        <w:annotationRef/>
      </w:r>
    </w:p>
  </w:comment>
  <w:comment w:id="26" w:author="cbloch@procom-consulting.com" w:date="2017-01-03T14:10:00Z" w:initials="c">
    <w:p w14:paraId="64BD6D65" w14:textId="7D1B6F2F" w:rsidR="00BF461F" w:rsidRDefault="00BF461F">
      <w:pPr>
        <w:pStyle w:val="CommentText"/>
      </w:pPr>
      <w:r>
        <w:rPr>
          <w:rStyle w:val="CommentReference"/>
        </w:rPr>
        <w:annotationRef/>
      </w:r>
      <w:r>
        <w:t>I suggest, EIP Loans that match the selection criteria. EX: loan creation &gt;= 9/1/2013</w:t>
      </w:r>
    </w:p>
  </w:comment>
  <w:comment w:id="27" w:author="cbloch@procom-consulting.com" w:date="2017-01-03T14:11:00Z" w:initials="c">
    <w:p w14:paraId="26A0232E" w14:textId="0AFD1170" w:rsidR="00BF461F" w:rsidRDefault="00BF461F">
      <w:pPr>
        <w:pStyle w:val="CommentText"/>
      </w:pPr>
      <w:r>
        <w:rPr>
          <w:rStyle w:val="CommentReference"/>
        </w:rPr>
        <w:annotationRef/>
      </w:r>
      <w:r>
        <w:t>I suggest TMO conversion team</w:t>
      </w:r>
    </w:p>
  </w:comment>
  <w:comment w:id="33" w:author="cbloch@procom-consulting.com" w:date="2017-01-03T14:13:00Z" w:initials="c">
    <w:p w14:paraId="52211245" w14:textId="69C8DF43" w:rsidR="00BF461F" w:rsidRDefault="00BF461F">
      <w:pPr>
        <w:pStyle w:val="CommentText"/>
      </w:pPr>
      <w:r>
        <w:rPr>
          <w:rStyle w:val="CommentReference"/>
        </w:rPr>
        <w:annotationRef/>
      </w:r>
      <w:r>
        <w:t>I suggest TMO conversion team</w:t>
      </w:r>
    </w:p>
  </w:comment>
  <w:comment w:id="41" w:author="McAloon, Ethelind" w:date="2016-12-21T13:20:00Z" w:initials="ME">
    <w:p w14:paraId="03DB09BF" w14:textId="10A537D2" w:rsidR="00BF461F" w:rsidRDefault="00BF461F">
      <w:pPr>
        <w:pStyle w:val="CommentText"/>
      </w:pPr>
      <w:r>
        <w:rPr>
          <w:rStyle w:val="CommentReference"/>
        </w:rPr>
        <w:annotationRef/>
      </w:r>
      <w:r>
        <w:t>Is this still relevant?</w:t>
      </w:r>
    </w:p>
  </w:comment>
  <w:comment w:id="42" w:author="Peter Samson" w:date="2017-01-03T08:46:00Z" w:initials="PS">
    <w:p w14:paraId="10F51E07" w14:textId="268DAD83" w:rsidR="00BF461F" w:rsidRDefault="00BF461F">
      <w:pPr>
        <w:pStyle w:val="CommentText"/>
      </w:pPr>
      <w:r>
        <w:rPr>
          <w:rStyle w:val="CommentReference"/>
        </w:rPr>
        <w:annotationRef/>
      </w:r>
      <w:r>
        <w:t>Yup, EIP will likely need to remain around and active (in a read-only) mode for several years due to financial-accounting rules.</w:t>
      </w:r>
    </w:p>
  </w:comment>
  <w:comment w:id="45" w:author="McAloon, Ethelind" w:date="2016-12-21T13:21:00Z" w:initials="ME">
    <w:p w14:paraId="1D6F38EE" w14:textId="2A8086C2" w:rsidR="00BF461F" w:rsidRDefault="00BF461F">
      <w:pPr>
        <w:pStyle w:val="CommentText"/>
      </w:pPr>
      <w:r>
        <w:rPr>
          <w:rStyle w:val="CommentReference"/>
        </w:rPr>
        <w:annotationRef/>
      </w:r>
      <w:r>
        <w:t>Confirm</w:t>
      </w:r>
    </w:p>
  </w:comment>
  <w:comment w:id="46" w:author="Peter Samson" w:date="2017-01-03T08:46:00Z" w:initials="PS">
    <w:p w14:paraId="2446528F" w14:textId="5B69E333" w:rsidR="00BF461F" w:rsidRDefault="00BF461F">
      <w:pPr>
        <w:pStyle w:val="CommentText"/>
      </w:pPr>
      <w:r>
        <w:rPr>
          <w:rStyle w:val="CommentReference"/>
        </w:rPr>
        <w:annotationRef/>
      </w:r>
      <w:r>
        <w:t>Confirmed, and this isn’t just a one-time effort.</w:t>
      </w:r>
    </w:p>
    <w:p w14:paraId="57405E2E" w14:textId="77777777" w:rsidR="00BF461F" w:rsidRDefault="00BF461F">
      <w:pPr>
        <w:pStyle w:val="CommentText"/>
      </w:pPr>
    </w:p>
    <w:p w14:paraId="083E093A" w14:textId="1AA636B5" w:rsidR="00BF461F" w:rsidRDefault="00BF461F">
      <w:pPr>
        <w:pStyle w:val="CommentText"/>
      </w:pPr>
      <w:r>
        <w:t>EIP will need to do the initial bulk load to the Data Grid.</w:t>
      </w:r>
    </w:p>
    <w:p w14:paraId="4EF4A68C" w14:textId="77777777" w:rsidR="00BF461F" w:rsidRDefault="00BF461F">
      <w:pPr>
        <w:pStyle w:val="CommentText"/>
      </w:pPr>
    </w:p>
    <w:p w14:paraId="758D7C2B" w14:textId="15F750BE" w:rsidR="00BF461F" w:rsidRDefault="00BF461F">
      <w:pPr>
        <w:pStyle w:val="CommentText"/>
      </w:pPr>
      <w:r>
        <w:t>Then, for records where EIP is still the authoritative source of the data then EIP will need to publish new or update events to the digital architecture.  This is so the data in the data grid remains in sync with EIP.</w:t>
      </w:r>
    </w:p>
  </w:comment>
  <w:comment w:id="47" w:author="Peter Samson" w:date="2017-01-03T08:49:00Z" w:initials="PS">
    <w:p w14:paraId="1E09F971" w14:textId="066D1B0C" w:rsidR="00BF461F" w:rsidRDefault="00BF461F">
      <w:pPr>
        <w:pStyle w:val="CommentText"/>
      </w:pPr>
      <w:r>
        <w:rPr>
          <w:rStyle w:val="CommentReference"/>
        </w:rPr>
        <w:annotationRef/>
      </w:r>
      <w:r>
        <w:t>I generally agree here, but we don’t have a finalized design for Deferred/Imputed Interest overall yet.  We need to “back into it” for the data conversion once they get it figured out in OFSLL, and between OFSLL and Revenue Sub Ledger (RSL).</w:t>
      </w:r>
    </w:p>
  </w:comment>
  <w:comment w:id="48" w:author="Peter Samson" w:date="2017-01-03T08:50:00Z" w:initials="PS">
    <w:p w14:paraId="2EA9E949" w14:textId="32937BE1" w:rsidR="00BF461F" w:rsidRDefault="00BF461F">
      <w:pPr>
        <w:pStyle w:val="CommentText"/>
      </w:pPr>
      <w:r>
        <w:rPr>
          <w:rStyle w:val="CommentReference"/>
        </w:rPr>
        <w:annotationRef/>
      </w:r>
      <w:r>
        <w:t>DOES THIS NEED TO BE REPRESENTED AS SELECTION CRITERIA???</w:t>
      </w:r>
    </w:p>
    <w:p w14:paraId="66CBC6B8" w14:textId="77777777" w:rsidR="00BF461F" w:rsidRDefault="00BF461F">
      <w:pPr>
        <w:pStyle w:val="CommentText"/>
      </w:pPr>
    </w:p>
    <w:p w14:paraId="5F0423F4" w14:textId="3CE430D7" w:rsidR="00BF461F" w:rsidRDefault="00BF461F">
      <w:pPr>
        <w:pStyle w:val="CommentText"/>
      </w:pPr>
      <w:r>
        <w:t>If yes, we need to identify and communicate.  Thanks!</w:t>
      </w:r>
    </w:p>
  </w:comment>
  <w:comment w:id="49" w:author="cbloch@procom-consulting.com" w:date="2017-01-03T14:19:00Z" w:initials="c">
    <w:p w14:paraId="7A888553" w14:textId="6F07C0D9" w:rsidR="009804D1" w:rsidRDefault="009804D1">
      <w:pPr>
        <w:pStyle w:val="CommentText"/>
      </w:pPr>
      <w:r>
        <w:rPr>
          <w:rStyle w:val="CommentReference"/>
        </w:rPr>
        <w:annotationRef/>
      </w:r>
      <w:r>
        <w:t>EIP process must look about it in their process and put the loan as No for migration. Please confirm</w:t>
      </w:r>
    </w:p>
  </w:comment>
  <w:comment w:id="50" w:author="cbloch@procom-consulting.com" w:date="2017-01-03T14:20:00Z" w:initials="c">
    <w:p w14:paraId="3EB61EE2" w14:textId="6DEF8DDC" w:rsidR="009804D1" w:rsidRDefault="009804D1">
      <w:pPr>
        <w:pStyle w:val="CommentText"/>
      </w:pPr>
      <w:r>
        <w:rPr>
          <w:rStyle w:val="CommentReference"/>
        </w:rPr>
        <w:annotationRef/>
      </w:r>
      <w:r>
        <w:t xml:space="preserve">Are they different from any other loan? If yes, what are the details for migrating </w:t>
      </w:r>
      <w:proofErr w:type="spellStart"/>
      <w:r>
        <w:t>webbank</w:t>
      </w:r>
      <w:proofErr w:type="spellEnd"/>
      <w:r>
        <w:t>?</w:t>
      </w:r>
    </w:p>
  </w:comment>
  <w:comment w:id="51" w:author="cbloch@procom-consulting.com" w:date="2017-01-03T14:21:00Z" w:initials="c">
    <w:p w14:paraId="2731744A" w14:textId="70ACA239" w:rsidR="009804D1" w:rsidRDefault="009804D1">
      <w:pPr>
        <w:pStyle w:val="CommentText"/>
      </w:pPr>
      <w:r>
        <w:rPr>
          <w:rStyle w:val="CommentReference"/>
        </w:rPr>
        <w:annotationRef/>
      </w:r>
      <w:r>
        <w:t>Yes there is. If the loan make OFSLL it must be closed in EIP.</w:t>
      </w:r>
    </w:p>
  </w:comment>
  <w:comment w:id="59" w:author="Peter Samson" w:date="2017-01-03T08:52:00Z" w:initials="PS">
    <w:p w14:paraId="056F68BD" w14:textId="127EA54D" w:rsidR="00BF461F" w:rsidRDefault="00BF461F">
      <w:pPr>
        <w:pStyle w:val="CommentText"/>
      </w:pPr>
      <w:r>
        <w:rPr>
          <w:rStyle w:val="CommentReference"/>
        </w:rPr>
        <w:annotationRef/>
      </w:r>
      <w:r>
        <w:t>Not quite true.  I don’t believe we’ve identified fixing any data issues in EIP to date, but we will take the BAN Bill Cycle Day from Samson rather than EIP.  This is to ensure 100% alignment with Samson.</w:t>
      </w:r>
    </w:p>
  </w:comment>
  <w:comment w:id="67" w:author="Peter Samson" w:date="2017-01-03T08:54:00Z" w:initials="PS">
    <w:p w14:paraId="057FC5AD" w14:textId="3742221B" w:rsidR="00BF461F" w:rsidRDefault="00BF461F">
      <w:pPr>
        <w:pStyle w:val="CommentText"/>
      </w:pPr>
      <w:r>
        <w:rPr>
          <w:rStyle w:val="CommentReference"/>
        </w:rPr>
        <w:annotationRef/>
      </w:r>
      <w:r>
        <w:t>Do you want to mention the new Activity Type (in the FAT) that will be used to represent the “zero out balance” of each Equipment record for the data conversion?</w:t>
      </w:r>
    </w:p>
  </w:comment>
  <w:comment w:id="70" w:author="Peter Samson" w:date="2017-01-03T08:55:00Z" w:initials="PS">
    <w:p w14:paraId="352E443C" w14:textId="55F2F8F9" w:rsidR="00BF461F" w:rsidRDefault="00BF461F">
      <w:pPr>
        <w:pStyle w:val="CommentText"/>
      </w:pPr>
      <w:r>
        <w:rPr>
          <w:rStyle w:val="CommentReference"/>
        </w:rPr>
        <w:annotationRef/>
      </w:r>
      <w:r>
        <w:t>Decision is no.</w:t>
      </w:r>
    </w:p>
  </w:comment>
  <w:comment w:id="72" w:author="Peter Samson" w:date="2017-01-03T08:55:00Z" w:initials="PS">
    <w:p w14:paraId="34876F91" w14:textId="774112EE" w:rsidR="00BF461F" w:rsidRDefault="00BF461F">
      <w:pPr>
        <w:pStyle w:val="CommentText"/>
      </w:pPr>
      <w:r>
        <w:rPr>
          <w:rStyle w:val="CommentReference"/>
        </w:rPr>
        <w:annotationRef/>
      </w:r>
      <w:r>
        <w:t>Not only the initial load (aka energizing) of the data grid, but also the ongoing population/maintenance of data by EIP until OFSLL becomes the authoritative source for the record.</w:t>
      </w:r>
    </w:p>
  </w:comment>
  <w:comment w:id="83" w:author="cbloch@procom-consulting.com" w:date="2017-01-03T14:31:00Z" w:initials="c">
    <w:p w14:paraId="18C1FF87" w14:textId="4D902B19" w:rsidR="00907DA8" w:rsidRDefault="00907DA8">
      <w:pPr>
        <w:pStyle w:val="CommentText"/>
      </w:pPr>
      <w:r>
        <w:rPr>
          <w:rStyle w:val="CommentReference"/>
        </w:rPr>
        <w:annotationRef/>
      </w:r>
      <w:r>
        <w:t>I suggest to get from Peter document in the share drive the selection criteria and put it as part of the document</w:t>
      </w:r>
    </w:p>
  </w:comment>
  <w:comment w:id="84" w:author="cbloch@procom-consulting.com" w:date="2017-01-03T14:32:00Z" w:initials="c">
    <w:p w14:paraId="4FB1FE89" w14:textId="36ABADAC" w:rsidR="00907DA8" w:rsidRDefault="00907DA8">
      <w:pPr>
        <w:pStyle w:val="CommentText"/>
      </w:pPr>
      <w:r>
        <w:rPr>
          <w:rStyle w:val="CommentReference"/>
        </w:rPr>
        <w:annotationRef/>
      </w:r>
      <w:r>
        <w:t>Did we close this approach? 4 times</w:t>
      </w:r>
      <w:r w:rsidR="005D1E5A">
        <w:t xml:space="preserve"> a week!</w:t>
      </w:r>
      <w:r>
        <w:t xml:space="preserve"> </w:t>
      </w:r>
    </w:p>
  </w:comment>
  <w:comment w:id="85" w:author="Peter Samson" w:date="2017-01-03T08:59:00Z" w:initials="PS">
    <w:p w14:paraId="09D0CAB7" w14:textId="7F0A732E" w:rsidR="00BF461F" w:rsidRDefault="00BF461F">
      <w:pPr>
        <w:pStyle w:val="CommentText"/>
      </w:pPr>
      <w:r>
        <w:rPr>
          <w:rStyle w:val="CommentReference"/>
        </w:rPr>
        <w:annotationRef/>
      </w:r>
      <w:r>
        <w:t>Old diagram.  You should get the latest from Tom Grant.</w:t>
      </w:r>
    </w:p>
  </w:comment>
  <w:comment w:id="100" w:author="Peter Samson" w:date="2017-01-03T09:00:00Z" w:initials="PS">
    <w:p w14:paraId="3C756D1E" w14:textId="19E7FC11" w:rsidR="00BF461F" w:rsidRDefault="00BF461F">
      <w:pPr>
        <w:pStyle w:val="CommentText"/>
      </w:pPr>
      <w:r>
        <w:rPr>
          <w:rStyle w:val="CommentReference"/>
        </w:rPr>
        <w:annotationRef/>
      </w:r>
      <w:r>
        <w:t>Recommend this be synchronized with Linda Wilson’s efforts.  I still don’t know what they are willing to fix before we begin the data conversion from EIP to OFSLL.</w:t>
      </w:r>
    </w:p>
  </w:comment>
  <w:comment w:id="109" w:author="McAloon, Ethelind" w:date="2016-12-22T23:43:00Z" w:initials="ME">
    <w:p w14:paraId="0C13884D" w14:textId="6DC2FB66" w:rsidR="00BF461F" w:rsidRDefault="00BF461F">
      <w:pPr>
        <w:pStyle w:val="CommentText"/>
      </w:pPr>
      <w:r>
        <w:rPr>
          <w:rStyle w:val="CommentReference"/>
        </w:rPr>
        <w:annotationRef/>
      </w:r>
      <w:r>
        <w:t>What will the data grid show for the various statuses?</w:t>
      </w:r>
    </w:p>
  </w:comment>
  <w:comment w:id="140" w:author="Peter Samson" w:date="2017-01-03T09:15:00Z" w:initials="PS">
    <w:p w14:paraId="641EB953" w14:textId="487DC573" w:rsidR="00BF461F" w:rsidRDefault="00BF461F">
      <w:pPr>
        <w:pStyle w:val="CommentText"/>
      </w:pPr>
      <w:r>
        <w:rPr>
          <w:rStyle w:val="CommentReference"/>
        </w:rPr>
        <w:annotationRef/>
      </w:r>
      <w:r>
        <w:t xml:space="preserve">Please confirm/clarify.  Is this the table that </w:t>
      </w:r>
      <w:r w:rsidR="00C87DF3">
        <w:t>TMO CONVERSION TEAM</w:t>
      </w:r>
      <w:r>
        <w:t xml:space="preserve"> can read from to confirm that an Equipment record was successfully </w:t>
      </w:r>
      <w:proofErr w:type="spellStart"/>
      <w:r>
        <w:t>LOCKed</w:t>
      </w:r>
      <w:proofErr w:type="spellEnd"/>
      <w:r>
        <w:t>?</w:t>
      </w:r>
    </w:p>
  </w:comment>
  <w:comment w:id="142" w:author="McAloon, Ethelind [2]" w:date="2016-12-06T16:24:00Z" w:initials="ME">
    <w:p w14:paraId="1F5252E6" w14:textId="1B3B2128" w:rsidR="00BF461F" w:rsidRDefault="00BF461F">
      <w:pPr>
        <w:pStyle w:val="CommentText"/>
      </w:pPr>
      <w:r>
        <w:rPr>
          <w:rStyle w:val="CommentReference"/>
        </w:rPr>
        <w:annotationRef/>
      </w:r>
      <w:r>
        <w:t>Confirm, and see whether these requests would even reach EIP? Would they reach the data grid first and get errored out there?</w:t>
      </w:r>
    </w:p>
  </w:comment>
  <w:comment w:id="143" w:author="McAloon, Ethelind" w:date="2016-12-13T22:38:00Z" w:initials="ME">
    <w:p w14:paraId="5FE48876" w14:textId="34A1FB1A" w:rsidR="00BF461F" w:rsidRDefault="00BF461F">
      <w:pPr>
        <w:pStyle w:val="CommentText"/>
      </w:pPr>
      <w:r>
        <w:rPr>
          <w:rStyle w:val="CommentReference"/>
        </w:rPr>
        <w:annotationRef/>
      </w:r>
      <w:r>
        <w:t>Are there any special migration specific errors needed?</w:t>
      </w:r>
    </w:p>
  </w:comment>
  <w:comment w:id="141" w:author="Peter Samson" w:date="2017-01-03T09:02:00Z" w:initials="PS">
    <w:p w14:paraId="43530000" w14:textId="7C68E31B" w:rsidR="00BF461F" w:rsidRDefault="00BF461F">
      <w:pPr>
        <w:pStyle w:val="CommentText"/>
      </w:pPr>
      <w:r>
        <w:rPr>
          <w:rStyle w:val="CommentReference"/>
        </w:rPr>
        <w:annotationRef/>
      </w:r>
      <w:r>
        <w:t>Needed by design.</w:t>
      </w:r>
    </w:p>
    <w:p w14:paraId="7B836FE7" w14:textId="77777777" w:rsidR="00BF461F" w:rsidRDefault="00BF461F">
      <w:pPr>
        <w:pStyle w:val="CommentText"/>
      </w:pPr>
    </w:p>
    <w:p w14:paraId="5EDD7C1E" w14:textId="08C1037E" w:rsidR="00BF461F" w:rsidRDefault="00BF461F">
      <w:pPr>
        <w:pStyle w:val="CommentText"/>
      </w:pPr>
      <w:r>
        <w:t>The process will first lock the Equipment record in EIP, and then lock the record in the Data Grid.  It is unlikely but still possible that a transaction might occur where the record is locked in EIP but not yet locked in the data grid.</w:t>
      </w:r>
    </w:p>
  </w:comment>
  <w:comment w:id="144" w:author="McAloon, Ethie" w:date="2015-04-14T10:41:00Z" w:initials="ME">
    <w:p w14:paraId="2931DC13" w14:textId="3654B32B" w:rsidR="00BF461F" w:rsidRDefault="00BF461F">
      <w:pPr>
        <w:pStyle w:val="CommentText"/>
      </w:pPr>
      <w:r>
        <w:rPr>
          <w:rStyle w:val="CommentReference"/>
        </w:rPr>
        <w:annotationRef/>
      </w:r>
      <w:r>
        <w:t>Valid? Would reports them show 2 records one from EIP and one from OFSLL?</w:t>
      </w:r>
    </w:p>
  </w:comment>
  <w:comment w:id="145" w:author="McAloon, Ethelind" w:date="2016-12-23T00:41:00Z" w:initials="ME">
    <w:p w14:paraId="4781C3B8" w14:textId="6A18C6D4" w:rsidR="00BF461F" w:rsidRDefault="00BF461F">
      <w:pPr>
        <w:pStyle w:val="CommentText"/>
      </w:pPr>
      <w:r>
        <w:rPr>
          <w:rStyle w:val="CommentReference"/>
        </w:rPr>
        <w:annotationRef/>
      </w:r>
      <w:r>
        <w:t>Confirm</w:t>
      </w:r>
    </w:p>
  </w:comment>
  <w:comment w:id="146" w:author="Peter Samson" w:date="2017-01-03T09:04:00Z" w:initials="PS">
    <w:p w14:paraId="46954978" w14:textId="12E32EAD" w:rsidR="00BF461F" w:rsidRDefault="00BF461F">
      <w:pPr>
        <w:pStyle w:val="CommentText"/>
      </w:pPr>
      <w:r>
        <w:rPr>
          <w:rStyle w:val="CommentReference"/>
        </w:rPr>
        <w:annotationRef/>
      </w:r>
      <w:r>
        <w:t xml:space="preserve">This is more than just for performance.  If we fail to convert the Equipment record then we </w:t>
      </w:r>
      <w:proofErr w:type="spellStart"/>
      <w:r>
        <w:t>we</w:t>
      </w:r>
      <w:proofErr w:type="spellEnd"/>
      <w:r>
        <w:t xml:space="preserve"> UNLOCK it we expect EIP to revert the Equipment record to </w:t>
      </w:r>
      <w:proofErr w:type="spellStart"/>
      <w:r>
        <w:t>it’s</w:t>
      </w:r>
      <w:proofErr w:type="spellEnd"/>
      <w:r>
        <w:t xml:space="preserve"> previous status prior to being </w:t>
      </w:r>
      <w:proofErr w:type="spellStart"/>
      <w:r>
        <w:t>LOCKed</w:t>
      </w:r>
      <w:proofErr w:type="spellEnd"/>
      <w:r>
        <w:t>.</w:t>
      </w:r>
    </w:p>
  </w:comment>
  <w:comment w:id="147" w:author="McAloon, Ethelind" w:date="2016-12-23T00:47:00Z" w:initials="ME">
    <w:p w14:paraId="3AF6B333" w14:textId="74FDD121" w:rsidR="00BF461F" w:rsidRDefault="00BF461F">
      <w:pPr>
        <w:pStyle w:val="CommentText"/>
      </w:pPr>
      <w:r>
        <w:rPr>
          <w:rStyle w:val="CommentReference"/>
        </w:rPr>
        <w:annotationRef/>
      </w:r>
      <w:r>
        <w:t>Confirm</w:t>
      </w:r>
    </w:p>
  </w:comment>
  <w:comment w:id="148" w:author="Peter Samson" w:date="2017-01-03T09:10:00Z" w:initials="PS">
    <w:p w14:paraId="0ACB4347" w14:textId="7105F92D" w:rsidR="00BF461F" w:rsidRDefault="00BF461F">
      <w:pPr>
        <w:pStyle w:val="CommentText"/>
      </w:pPr>
      <w:r>
        <w:rPr>
          <w:rStyle w:val="CommentReference"/>
        </w:rPr>
        <w:annotationRef/>
      </w:r>
      <w:r>
        <w:t>Agree</w:t>
      </w:r>
    </w:p>
  </w:comment>
  <w:comment w:id="157" w:author="Peter Samson" w:date="2017-01-03T09:11:00Z" w:initials="PS">
    <w:p w14:paraId="550DA4D3" w14:textId="4BCF7933" w:rsidR="00BF461F" w:rsidRDefault="00BF461F">
      <w:pPr>
        <w:pStyle w:val="CommentText"/>
      </w:pPr>
      <w:r>
        <w:rPr>
          <w:rStyle w:val="CommentReference"/>
        </w:rPr>
        <w:annotationRef/>
      </w:r>
      <w:r>
        <w:t>Agree, and this means that EIP must track the previous Equipment record status prior to the LOCK.</w:t>
      </w:r>
    </w:p>
  </w:comment>
  <w:comment w:id="166" w:author="McAloon, Ethelind" w:date="2016-12-14T14:33:00Z" w:initials="ME">
    <w:p w14:paraId="35E22400" w14:textId="76B73CB2" w:rsidR="00BF461F" w:rsidRDefault="00BF461F">
      <w:pPr>
        <w:pStyle w:val="CommentText"/>
      </w:pPr>
      <w:r>
        <w:rPr>
          <w:rStyle w:val="CommentReference"/>
        </w:rPr>
        <w:annotationRef/>
      </w:r>
      <w:r>
        <w:t>Mitigation if unlock fails?</w:t>
      </w:r>
    </w:p>
  </w:comment>
  <w:comment w:id="167" w:author="Peter Samson" w:date="2017-01-03T09:12:00Z" w:initials="PS">
    <w:p w14:paraId="6DB43FFF" w14:textId="2CA00A3A" w:rsidR="00BF461F" w:rsidRDefault="00BF461F">
      <w:pPr>
        <w:pStyle w:val="CommentText"/>
      </w:pPr>
      <w:r>
        <w:rPr>
          <w:rStyle w:val="CommentReference"/>
        </w:rPr>
        <w:annotationRef/>
      </w:r>
      <w:r>
        <w:t xml:space="preserve">It is EIP’s responsibility to process the UNLOCK event.  We went ‘round a few times about this concern.  Assuming a valid event and for a valid Equipment record submitted from </w:t>
      </w:r>
      <w:r w:rsidR="00C87DF3">
        <w:t>TMO CONVERSION TEAM</w:t>
      </w:r>
      <w:r>
        <w:t xml:space="preserve"> to the EIP-provided message queue, then EIP is responsible for handling and processing of that event.</w:t>
      </w:r>
    </w:p>
    <w:p w14:paraId="48A3E3DD" w14:textId="77777777" w:rsidR="00BF461F" w:rsidRDefault="00BF461F">
      <w:pPr>
        <w:pStyle w:val="CommentText"/>
      </w:pPr>
    </w:p>
    <w:p w14:paraId="5269768B" w14:textId="32F5837F" w:rsidR="00BF461F" w:rsidRDefault="00BF461F">
      <w:pPr>
        <w:pStyle w:val="CommentText"/>
      </w:pPr>
      <w:r>
        <w:t>Sorry to have a firm tone about this, but EIP wanted the messaging approach and hence this fundamental design assumption.</w:t>
      </w:r>
    </w:p>
  </w:comment>
  <w:comment w:id="170" w:author="McAloon, Ethelind [2]" w:date="2016-12-06T16:50:00Z" w:initials="ME">
    <w:p w14:paraId="516A3C7A" w14:textId="33AA867D" w:rsidR="00BF461F" w:rsidRDefault="00BF461F">
      <w:pPr>
        <w:pStyle w:val="CommentText"/>
      </w:pPr>
      <w:r>
        <w:rPr>
          <w:rStyle w:val="CommentReference"/>
        </w:rPr>
        <w:annotationRef/>
      </w:r>
      <w:r>
        <w:t>Confirm</w:t>
      </w:r>
    </w:p>
  </w:comment>
  <w:comment w:id="172" w:author="McAloon, Ethelind" w:date="2016-12-16T10:31:00Z" w:initials="ME">
    <w:p w14:paraId="54E8C3C3" w14:textId="2B3B6DAF" w:rsidR="00BF461F" w:rsidRDefault="00BF461F">
      <w:pPr>
        <w:pStyle w:val="CommentText"/>
      </w:pPr>
      <w:r>
        <w:rPr>
          <w:rStyle w:val="CommentReference"/>
        </w:rPr>
        <w:annotationRef/>
      </w:r>
      <w:r>
        <w:t>Confirm, CR may be needing new UI to show legacy history</w:t>
      </w:r>
    </w:p>
  </w:comment>
  <w:comment w:id="185" w:author="Peter Samson" w:date="2017-01-03T09:18:00Z" w:initials="PS">
    <w:p w14:paraId="2559F164" w14:textId="3DC5193A" w:rsidR="00BF461F" w:rsidRDefault="00BF461F">
      <w:pPr>
        <w:pStyle w:val="CommentText"/>
      </w:pPr>
      <w:r>
        <w:rPr>
          <w:rStyle w:val="CommentReference"/>
        </w:rPr>
        <w:annotationRef/>
      </w:r>
      <w:r>
        <w:t>Similar to the UNLOCK, I wanted to reaffirm a similar approach will be taken in the EIP design for CLOSE events.  Assuming a valid message is sent and it is for a valid Equipment record, EIP then owns the processing of the event.  This includes any retry logic or processing of failed events due to a deadlock or other.</w:t>
      </w:r>
    </w:p>
  </w:comment>
  <w:comment w:id="190" w:author="Peter Samson" w:date="2017-01-03T09:17:00Z" w:initials="PS">
    <w:p w14:paraId="775407DB" w14:textId="3B10758D" w:rsidR="00BF461F" w:rsidRDefault="00BF461F">
      <w:pPr>
        <w:pStyle w:val="CommentText"/>
      </w:pPr>
      <w:r>
        <w:rPr>
          <w:rStyle w:val="CommentReference"/>
        </w:rPr>
        <w:annotationRef/>
      </w:r>
      <w:r>
        <w:t>Is the new Activity Type all lower case?</w:t>
      </w:r>
    </w:p>
  </w:comment>
  <w:comment w:id="191" w:author="McAloon, Ethie" w:date="2015-06-04T11:39:00Z" w:initials="ME">
    <w:p w14:paraId="5DF4EAED" w14:textId="77777777" w:rsidR="00BF461F" w:rsidRDefault="00BF461F" w:rsidP="001C2FA2">
      <w:pPr>
        <w:pStyle w:val="CommentText"/>
      </w:pPr>
      <w:r>
        <w:rPr>
          <w:rStyle w:val="CommentReference"/>
        </w:rPr>
        <w:annotationRef/>
      </w:r>
      <w:r>
        <w:t>Confirm with SAP BW, whether needed</w:t>
      </w:r>
    </w:p>
  </w:comment>
  <w:comment w:id="192" w:author="McAloon, Ethelind" w:date="2016-12-23T01:20:00Z" w:initials="ME">
    <w:p w14:paraId="5C4970F1" w14:textId="513253CD" w:rsidR="00BF461F" w:rsidRDefault="00BF461F">
      <w:pPr>
        <w:pStyle w:val="CommentText"/>
      </w:pPr>
      <w:r>
        <w:rPr>
          <w:rStyle w:val="CommentReference"/>
        </w:rPr>
        <w:annotationRef/>
      </w:r>
      <w:r>
        <w:t>Confirm, what’s missing?</w:t>
      </w:r>
    </w:p>
  </w:comment>
  <w:comment w:id="194" w:author="McAloon, Ethie" w:date="2015-04-16T13:20:00Z" w:initials="ME">
    <w:p w14:paraId="7BDF1506" w14:textId="2AB6A688" w:rsidR="00BF461F" w:rsidRDefault="00BF461F">
      <w:pPr>
        <w:pStyle w:val="CommentText"/>
      </w:pPr>
      <w:r>
        <w:rPr>
          <w:rStyle w:val="CommentReference"/>
        </w:rPr>
        <w:annotationRef/>
      </w:r>
      <w:r>
        <w:t>confirm</w:t>
      </w:r>
    </w:p>
  </w:comment>
  <w:comment w:id="197" w:author="McAloon, Ethie" w:date="2015-03-31T10:47:00Z" w:initials="ME">
    <w:p w14:paraId="15F12F56" w14:textId="53CC47BC" w:rsidR="00BF461F" w:rsidRDefault="00BF461F">
      <w:pPr>
        <w:pStyle w:val="CommentText"/>
      </w:pPr>
      <w:r>
        <w:rPr>
          <w:rStyle w:val="CommentReference"/>
        </w:rPr>
        <w:annotationRef/>
      </w:r>
      <w:r>
        <w:t>Check with SAP BW and see if there are any other fields required</w:t>
      </w:r>
    </w:p>
  </w:comment>
  <w:comment w:id="199" w:author="McAloon, Ethelind" w:date="2016-12-20T22:56:00Z" w:initials="ME">
    <w:p w14:paraId="34209E21" w14:textId="74A09661" w:rsidR="00BF461F" w:rsidRDefault="00BF461F">
      <w:pPr>
        <w:pStyle w:val="CommentText"/>
      </w:pPr>
      <w:r>
        <w:rPr>
          <w:rStyle w:val="CommentReference"/>
        </w:rPr>
        <w:annotationRef/>
      </w:r>
      <w:r>
        <w:t>Still valid?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FE6025" w15:done="0"/>
  <w15:commentEx w15:paraId="7FE618BB" w15:done="0"/>
  <w15:commentEx w15:paraId="67CDE2EB" w15:done="0"/>
  <w15:commentEx w15:paraId="1E8A48F9" w15:done="0"/>
  <w15:commentEx w15:paraId="64BD6D65" w15:done="0"/>
  <w15:commentEx w15:paraId="26A0232E" w15:done="0"/>
  <w15:commentEx w15:paraId="52211245" w15:done="0"/>
  <w15:commentEx w15:paraId="03DB09BF" w15:done="0"/>
  <w15:commentEx w15:paraId="10F51E07" w15:done="0"/>
  <w15:commentEx w15:paraId="1D6F38EE" w15:done="0"/>
  <w15:commentEx w15:paraId="758D7C2B" w15:done="0"/>
  <w15:commentEx w15:paraId="1E09F971" w15:done="0"/>
  <w15:commentEx w15:paraId="5F0423F4" w15:done="0"/>
  <w15:commentEx w15:paraId="7A888553" w15:done="0"/>
  <w15:commentEx w15:paraId="3EB61EE2" w15:done="0"/>
  <w15:commentEx w15:paraId="2731744A" w15:done="0"/>
  <w15:commentEx w15:paraId="056F68BD" w15:done="0"/>
  <w15:commentEx w15:paraId="057FC5AD" w15:done="0"/>
  <w15:commentEx w15:paraId="352E443C" w15:done="0"/>
  <w15:commentEx w15:paraId="34876F91" w15:done="0"/>
  <w15:commentEx w15:paraId="18C1FF87" w15:done="0"/>
  <w15:commentEx w15:paraId="4FB1FE89" w15:done="0"/>
  <w15:commentEx w15:paraId="09D0CAB7" w15:done="0"/>
  <w15:commentEx w15:paraId="3C756D1E" w15:done="0"/>
  <w15:commentEx w15:paraId="0C13884D" w15:done="0"/>
  <w15:commentEx w15:paraId="641EB953" w15:done="0"/>
  <w15:commentEx w15:paraId="1F5252E6" w15:done="0"/>
  <w15:commentEx w15:paraId="5FE48876" w15:done="0"/>
  <w15:commentEx w15:paraId="5EDD7C1E" w15:done="0"/>
  <w15:commentEx w15:paraId="2931DC13" w15:done="0"/>
  <w15:commentEx w15:paraId="4781C3B8" w15:done="0"/>
  <w15:commentEx w15:paraId="46954978" w15:done="0"/>
  <w15:commentEx w15:paraId="3AF6B333" w15:done="0"/>
  <w15:commentEx w15:paraId="0ACB4347" w15:done="0"/>
  <w15:commentEx w15:paraId="550DA4D3" w15:done="0"/>
  <w15:commentEx w15:paraId="35E22400" w15:done="0"/>
  <w15:commentEx w15:paraId="5269768B" w15:done="0"/>
  <w15:commentEx w15:paraId="516A3C7A" w15:done="0"/>
  <w15:commentEx w15:paraId="54E8C3C3" w15:done="0"/>
  <w15:commentEx w15:paraId="2559F164" w15:done="0"/>
  <w15:commentEx w15:paraId="775407DB" w15:done="0"/>
  <w15:commentEx w15:paraId="5DF4EAED" w15:done="0"/>
  <w15:commentEx w15:paraId="5C4970F1" w15:done="0"/>
  <w15:commentEx w15:paraId="7BDF1506" w15:done="0"/>
  <w15:commentEx w15:paraId="15F12F56" w15:done="0"/>
  <w15:commentEx w15:paraId="34209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FE6025" w16cid:durableId="21BC6E5B"/>
  <w16cid:commentId w16cid:paraId="7FE618BB" w16cid:durableId="21BC6E5C"/>
  <w16cid:commentId w16cid:paraId="67CDE2EB" w16cid:durableId="21BC6E5D"/>
  <w16cid:commentId w16cid:paraId="1E8A48F9" w16cid:durableId="21BC6E5E"/>
  <w16cid:commentId w16cid:paraId="64BD6D65" w16cid:durableId="21BC6E5F"/>
  <w16cid:commentId w16cid:paraId="26A0232E" w16cid:durableId="21BC6E60"/>
  <w16cid:commentId w16cid:paraId="52211245" w16cid:durableId="21BC6E61"/>
  <w16cid:commentId w16cid:paraId="03DB09BF" w16cid:durableId="21BC6E62"/>
  <w16cid:commentId w16cid:paraId="10F51E07" w16cid:durableId="21BC6E63"/>
  <w16cid:commentId w16cid:paraId="1D6F38EE" w16cid:durableId="21BC6E64"/>
  <w16cid:commentId w16cid:paraId="758D7C2B" w16cid:durableId="21BC6E65"/>
  <w16cid:commentId w16cid:paraId="1E09F971" w16cid:durableId="21BC6E66"/>
  <w16cid:commentId w16cid:paraId="5F0423F4" w16cid:durableId="21BC6E67"/>
  <w16cid:commentId w16cid:paraId="7A888553" w16cid:durableId="21BC6E68"/>
  <w16cid:commentId w16cid:paraId="3EB61EE2" w16cid:durableId="21BC6E69"/>
  <w16cid:commentId w16cid:paraId="2731744A" w16cid:durableId="21BC6E6A"/>
  <w16cid:commentId w16cid:paraId="056F68BD" w16cid:durableId="21BC6E6B"/>
  <w16cid:commentId w16cid:paraId="057FC5AD" w16cid:durableId="21BC6E6C"/>
  <w16cid:commentId w16cid:paraId="352E443C" w16cid:durableId="21BC6E6D"/>
  <w16cid:commentId w16cid:paraId="34876F91" w16cid:durableId="21BC6E6E"/>
  <w16cid:commentId w16cid:paraId="18C1FF87" w16cid:durableId="21BC6E6F"/>
  <w16cid:commentId w16cid:paraId="4FB1FE89" w16cid:durableId="21BC6E70"/>
  <w16cid:commentId w16cid:paraId="09D0CAB7" w16cid:durableId="21BC6E71"/>
  <w16cid:commentId w16cid:paraId="3C756D1E" w16cid:durableId="21BC6E72"/>
  <w16cid:commentId w16cid:paraId="0C13884D" w16cid:durableId="21BC6E73"/>
  <w16cid:commentId w16cid:paraId="641EB953" w16cid:durableId="21BC6E74"/>
  <w16cid:commentId w16cid:paraId="1F5252E6" w16cid:durableId="21BC6E75"/>
  <w16cid:commentId w16cid:paraId="5FE48876" w16cid:durableId="21BC6E76"/>
  <w16cid:commentId w16cid:paraId="5EDD7C1E" w16cid:durableId="21BC6E77"/>
  <w16cid:commentId w16cid:paraId="2931DC13" w16cid:durableId="21BC6E78"/>
  <w16cid:commentId w16cid:paraId="4781C3B8" w16cid:durableId="21BC6E79"/>
  <w16cid:commentId w16cid:paraId="46954978" w16cid:durableId="21BC6E7A"/>
  <w16cid:commentId w16cid:paraId="3AF6B333" w16cid:durableId="21BC6E7B"/>
  <w16cid:commentId w16cid:paraId="0ACB4347" w16cid:durableId="21BC6E7C"/>
  <w16cid:commentId w16cid:paraId="550DA4D3" w16cid:durableId="21BC6E7D"/>
  <w16cid:commentId w16cid:paraId="35E22400" w16cid:durableId="21BC6E7E"/>
  <w16cid:commentId w16cid:paraId="5269768B" w16cid:durableId="21BC6E7F"/>
  <w16cid:commentId w16cid:paraId="516A3C7A" w16cid:durableId="21BC6E80"/>
  <w16cid:commentId w16cid:paraId="54E8C3C3" w16cid:durableId="21BC6E81"/>
  <w16cid:commentId w16cid:paraId="2559F164" w16cid:durableId="21BC6E82"/>
  <w16cid:commentId w16cid:paraId="775407DB" w16cid:durableId="21BC6E83"/>
  <w16cid:commentId w16cid:paraId="5DF4EAED" w16cid:durableId="21BC6E84"/>
  <w16cid:commentId w16cid:paraId="5C4970F1" w16cid:durableId="21BC6E85"/>
  <w16cid:commentId w16cid:paraId="7BDF1506" w16cid:durableId="21BC6E86"/>
  <w16cid:commentId w16cid:paraId="15F12F56" w16cid:durableId="21BC6E87"/>
  <w16cid:commentId w16cid:paraId="34209E21" w16cid:durableId="21BC6E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E8E1E" w14:textId="77777777" w:rsidR="00485871" w:rsidRDefault="00485871">
      <w:r>
        <w:separator/>
      </w:r>
    </w:p>
  </w:endnote>
  <w:endnote w:type="continuationSeparator" w:id="0">
    <w:p w14:paraId="6638D155" w14:textId="77777777" w:rsidR="00485871" w:rsidRDefault="00485871">
      <w:r>
        <w:continuationSeparator/>
      </w:r>
    </w:p>
  </w:endnote>
  <w:endnote w:type="continuationNotice" w:id="1">
    <w:p w14:paraId="6901DD91" w14:textId="77777777" w:rsidR="00485871" w:rsidRDefault="004858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aettenschweiler">
    <w:altName w:val="Impact"/>
    <w:panose1 w:val="020B070604090206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Shell Dlg 2">
    <w:altName w:val="Arial Unicode MS"/>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2F05E" w14:textId="59FAA2BE" w:rsidR="00BF461F" w:rsidRDefault="00BF461F" w:rsidP="00123B6D">
    <w:pPr>
      <w:pStyle w:val="Footer"/>
      <w:pBdr>
        <w:top w:val="single" w:sz="4" w:space="1" w:color="auto"/>
      </w:pBdr>
      <w:ind w:left="0"/>
      <w:jc w:val="left"/>
      <w:rPr>
        <w:rStyle w:val="PageNumber"/>
      </w:rPr>
    </w:pPr>
    <w:r>
      <w:t xml:space="preserve">T-Mobile USA, Inc. – Confidential and Proprietary </w:t>
    </w: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21779C">
      <w:rPr>
        <w:noProof/>
        <w:snapToGrid w:val="0"/>
      </w:rPr>
      <w:t>42</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21779C">
      <w:rPr>
        <w:rStyle w:val="PageNumber"/>
        <w:noProof/>
      </w:rPr>
      <w:t>42</w:t>
    </w:r>
    <w:r>
      <w:rPr>
        <w:rStyle w:val="PageNumber"/>
      </w:rPr>
      <w:fldChar w:fldCharType="end"/>
    </w:r>
  </w:p>
  <w:p w14:paraId="7752F05F" w14:textId="0461CC1C" w:rsidR="00BF461F" w:rsidRDefault="00BF461F" w:rsidP="00123B6D">
    <w:pPr>
      <w:pStyle w:val="Footer"/>
      <w:pBdr>
        <w:top w:val="single" w:sz="4" w:space="1" w:color="auto"/>
      </w:pBdr>
      <w:ind w:left="0"/>
      <w:jc w:val="left"/>
    </w:pPr>
    <w:r>
      <w:rPr>
        <w:rStyle w:val="PageNumber"/>
      </w:rPr>
      <w:tab/>
    </w:r>
    <w:r>
      <w:rPr>
        <w:rStyle w:val="PageNumber"/>
      </w:rPr>
      <w:tab/>
      <w:t>Version v0.1</w:t>
    </w:r>
  </w:p>
  <w:p w14:paraId="7752F060" w14:textId="77777777" w:rsidR="00BF461F" w:rsidRPr="00123B6D" w:rsidRDefault="00BF461F" w:rsidP="001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496EE" w14:textId="77777777" w:rsidR="00485871" w:rsidRDefault="00485871">
      <w:r>
        <w:separator/>
      </w:r>
    </w:p>
  </w:footnote>
  <w:footnote w:type="continuationSeparator" w:id="0">
    <w:p w14:paraId="43D63F16" w14:textId="77777777" w:rsidR="00485871" w:rsidRDefault="00485871">
      <w:r>
        <w:continuationSeparator/>
      </w:r>
    </w:p>
  </w:footnote>
  <w:footnote w:type="continuationNotice" w:id="1">
    <w:p w14:paraId="4548904D" w14:textId="77777777" w:rsidR="00485871" w:rsidRDefault="0048587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AF704" w14:textId="3982DFE9" w:rsidR="00BF461F" w:rsidRDefault="00485871" w:rsidP="00D37306">
    <w:pPr>
      <w:pStyle w:val="HeaderTopLine"/>
    </w:pPr>
    <w:sdt>
      <w:sdtPr>
        <w:rPr>
          <w:sz w:val="20"/>
        </w:rPr>
        <w:id w:val="1826926070"/>
        <w:docPartObj>
          <w:docPartGallery w:val="Watermarks"/>
          <w:docPartUnique/>
        </w:docPartObj>
      </w:sdtPr>
      <w:sdtEndPr/>
      <w:sdtContent>
        <w:r>
          <w:rPr>
            <w:sz w:val="20"/>
            <w:lang w:eastAsia="zh-TW"/>
          </w:rPr>
          <w:pict w14:anchorId="4C8CBB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F461F">
      <w:rPr>
        <w:sz w:val="20"/>
      </w:rPr>
      <w:drawing>
        <wp:anchor distT="0" distB="0" distL="114300" distR="114300" simplePos="0" relativeHeight="251657216" behindDoc="0" locked="0" layoutInCell="1" allowOverlap="1" wp14:anchorId="10C62243" wp14:editId="1C1D1F76">
          <wp:simplePos x="0" y="0"/>
          <wp:positionH relativeFrom="column">
            <wp:posOffset>51435</wp:posOffset>
          </wp:positionH>
          <wp:positionV relativeFrom="paragraph">
            <wp:posOffset>116840</wp:posOffset>
          </wp:positionV>
          <wp:extent cx="1028700" cy="342900"/>
          <wp:effectExtent l="0" t="0" r="0" b="0"/>
          <wp:wrapSquare wrapText="bothSides"/>
          <wp:docPr id="9" name="Picture 9" descr="TMO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O_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pic:spPr>
              </pic:pic>
            </a:graphicData>
          </a:graphic>
          <wp14:sizeRelH relativeFrom="page">
            <wp14:pctWidth>0</wp14:pctWidth>
          </wp14:sizeRelH>
          <wp14:sizeRelV relativeFrom="page">
            <wp14:pctHeight>0</wp14:pctHeight>
          </wp14:sizeRelV>
        </wp:anchor>
      </w:drawing>
    </w:r>
    <w:r w:rsidR="00BF461F">
      <w:rPr>
        <w:sz w:val="20"/>
      </w:rPr>
      <w:t>PR207857 New Financing System EIP - OFSLL Migration</w:t>
    </w:r>
  </w:p>
  <w:p w14:paraId="7073425F" w14:textId="77777777" w:rsidR="00BF461F" w:rsidRDefault="00BF461F" w:rsidP="00D37306">
    <w:pPr>
      <w:pStyle w:val="Header"/>
      <w:jc w:val="right"/>
    </w:pPr>
    <w:r>
      <w:t>Functional Specification</w:t>
    </w:r>
  </w:p>
  <w:p w14:paraId="06910F85" w14:textId="77777777" w:rsidR="00BF461F" w:rsidRDefault="00BF461F" w:rsidP="00D37306">
    <w:pPr>
      <w:pStyle w:val="Header"/>
      <w:pBdr>
        <w:bottom w:val="single" w:sz="4" w:space="1" w:color="auto"/>
      </w:pBdr>
      <w:tabs>
        <w:tab w:val="clear" w:pos="8640"/>
        <w:tab w:val="left" w:pos="4320"/>
        <w:tab w:val="right" w:pos="9360"/>
      </w:tabs>
      <w:rPr>
        <w:i w:val="0"/>
        <w:sz w:val="16"/>
      </w:rPr>
    </w:pPr>
  </w:p>
  <w:p w14:paraId="7752F05D" w14:textId="77777777" w:rsidR="00BF461F" w:rsidRPr="00123B6D" w:rsidRDefault="00BF461F" w:rsidP="001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15A"/>
    <w:multiLevelType w:val="hybridMultilevel"/>
    <w:tmpl w:val="4AB43B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F49D4"/>
    <w:multiLevelType w:val="hybridMultilevel"/>
    <w:tmpl w:val="40E6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D6B17"/>
    <w:multiLevelType w:val="hybridMultilevel"/>
    <w:tmpl w:val="398653CE"/>
    <w:lvl w:ilvl="0" w:tplc="9C002504">
      <w:start w:val="1"/>
      <w:numFmt w:val="bullet"/>
      <w:lvlText w:val="•"/>
      <w:lvlJc w:val="left"/>
      <w:pPr>
        <w:tabs>
          <w:tab w:val="num" w:pos="720"/>
        </w:tabs>
        <w:ind w:left="720" w:hanging="360"/>
      </w:pPr>
      <w:rPr>
        <w:rFonts w:ascii="Arial" w:hAnsi="Arial" w:hint="default"/>
      </w:rPr>
    </w:lvl>
    <w:lvl w:ilvl="1" w:tplc="5ECAF0B6">
      <w:start w:val="1"/>
      <w:numFmt w:val="bullet"/>
      <w:lvlText w:val="•"/>
      <w:lvlJc w:val="left"/>
      <w:pPr>
        <w:tabs>
          <w:tab w:val="num" w:pos="1440"/>
        </w:tabs>
        <w:ind w:left="1440" w:hanging="360"/>
      </w:pPr>
      <w:rPr>
        <w:rFonts w:ascii="Arial" w:hAnsi="Arial" w:hint="default"/>
      </w:rPr>
    </w:lvl>
    <w:lvl w:ilvl="2" w:tplc="00E47ED0" w:tentative="1">
      <w:start w:val="1"/>
      <w:numFmt w:val="bullet"/>
      <w:lvlText w:val="•"/>
      <w:lvlJc w:val="left"/>
      <w:pPr>
        <w:tabs>
          <w:tab w:val="num" w:pos="2160"/>
        </w:tabs>
        <w:ind w:left="2160" w:hanging="360"/>
      </w:pPr>
      <w:rPr>
        <w:rFonts w:ascii="Arial" w:hAnsi="Arial" w:hint="default"/>
      </w:rPr>
    </w:lvl>
    <w:lvl w:ilvl="3" w:tplc="85F0CF9A" w:tentative="1">
      <w:start w:val="1"/>
      <w:numFmt w:val="bullet"/>
      <w:lvlText w:val="•"/>
      <w:lvlJc w:val="left"/>
      <w:pPr>
        <w:tabs>
          <w:tab w:val="num" w:pos="2880"/>
        </w:tabs>
        <w:ind w:left="2880" w:hanging="360"/>
      </w:pPr>
      <w:rPr>
        <w:rFonts w:ascii="Arial" w:hAnsi="Arial" w:hint="default"/>
      </w:rPr>
    </w:lvl>
    <w:lvl w:ilvl="4" w:tplc="E5FC8814" w:tentative="1">
      <w:start w:val="1"/>
      <w:numFmt w:val="bullet"/>
      <w:lvlText w:val="•"/>
      <w:lvlJc w:val="left"/>
      <w:pPr>
        <w:tabs>
          <w:tab w:val="num" w:pos="3600"/>
        </w:tabs>
        <w:ind w:left="3600" w:hanging="360"/>
      </w:pPr>
      <w:rPr>
        <w:rFonts w:ascii="Arial" w:hAnsi="Arial" w:hint="default"/>
      </w:rPr>
    </w:lvl>
    <w:lvl w:ilvl="5" w:tplc="F8CE8D0C" w:tentative="1">
      <w:start w:val="1"/>
      <w:numFmt w:val="bullet"/>
      <w:lvlText w:val="•"/>
      <w:lvlJc w:val="left"/>
      <w:pPr>
        <w:tabs>
          <w:tab w:val="num" w:pos="4320"/>
        </w:tabs>
        <w:ind w:left="4320" w:hanging="360"/>
      </w:pPr>
      <w:rPr>
        <w:rFonts w:ascii="Arial" w:hAnsi="Arial" w:hint="default"/>
      </w:rPr>
    </w:lvl>
    <w:lvl w:ilvl="6" w:tplc="A6FA779C" w:tentative="1">
      <w:start w:val="1"/>
      <w:numFmt w:val="bullet"/>
      <w:lvlText w:val="•"/>
      <w:lvlJc w:val="left"/>
      <w:pPr>
        <w:tabs>
          <w:tab w:val="num" w:pos="5040"/>
        </w:tabs>
        <w:ind w:left="5040" w:hanging="360"/>
      </w:pPr>
      <w:rPr>
        <w:rFonts w:ascii="Arial" w:hAnsi="Arial" w:hint="default"/>
      </w:rPr>
    </w:lvl>
    <w:lvl w:ilvl="7" w:tplc="2ACAFEB2" w:tentative="1">
      <w:start w:val="1"/>
      <w:numFmt w:val="bullet"/>
      <w:lvlText w:val="•"/>
      <w:lvlJc w:val="left"/>
      <w:pPr>
        <w:tabs>
          <w:tab w:val="num" w:pos="5760"/>
        </w:tabs>
        <w:ind w:left="5760" w:hanging="360"/>
      </w:pPr>
      <w:rPr>
        <w:rFonts w:ascii="Arial" w:hAnsi="Arial" w:hint="default"/>
      </w:rPr>
    </w:lvl>
    <w:lvl w:ilvl="8" w:tplc="9490E8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2575E1"/>
    <w:multiLevelType w:val="hybridMultilevel"/>
    <w:tmpl w:val="4864B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B5804"/>
    <w:multiLevelType w:val="hybridMultilevel"/>
    <w:tmpl w:val="3D6C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D37E7"/>
    <w:multiLevelType w:val="hybridMultilevel"/>
    <w:tmpl w:val="1E0C0B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F2252E"/>
    <w:multiLevelType w:val="hybridMultilevel"/>
    <w:tmpl w:val="50346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5C3446"/>
    <w:multiLevelType w:val="hybridMultilevel"/>
    <w:tmpl w:val="A61E6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206B5"/>
    <w:multiLevelType w:val="hybridMultilevel"/>
    <w:tmpl w:val="1E748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773C21"/>
    <w:multiLevelType w:val="hybridMultilevel"/>
    <w:tmpl w:val="2A60EBE8"/>
    <w:lvl w:ilvl="0" w:tplc="0409000F">
      <w:start w:val="1"/>
      <w:numFmt w:val="decimal"/>
      <w:lvlText w:val="%1."/>
      <w:lvlJc w:val="left"/>
      <w:pPr>
        <w:ind w:left="720" w:hanging="360"/>
      </w:pPr>
      <w:rPr>
        <w:rFonts w:hint="default"/>
      </w:rPr>
    </w:lvl>
    <w:lvl w:ilvl="1" w:tplc="DB7CA3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5876C9"/>
    <w:multiLevelType w:val="hybridMultilevel"/>
    <w:tmpl w:val="92D0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32143F"/>
    <w:multiLevelType w:val="hybridMultilevel"/>
    <w:tmpl w:val="6916D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E332EE"/>
    <w:multiLevelType w:val="hybridMultilevel"/>
    <w:tmpl w:val="0CDA6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bullet"/>
      <w:lvlText w:val="o"/>
      <w:lvlJc w:val="left"/>
      <w:pPr>
        <w:ind w:left="2160" w:hanging="18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6D25F6"/>
    <w:multiLevelType w:val="hybridMultilevel"/>
    <w:tmpl w:val="AE3CE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F07AE"/>
    <w:multiLevelType w:val="hybridMultilevel"/>
    <w:tmpl w:val="8FD41AA4"/>
    <w:lvl w:ilvl="0" w:tplc="105E264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3211000"/>
    <w:multiLevelType w:val="hybridMultilevel"/>
    <w:tmpl w:val="6916D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C0829"/>
    <w:multiLevelType w:val="hybridMultilevel"/>
    <w:tmpl w:val="AE3CE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5F4073"/>
    <w:multiLevelType w:val="hybridMultilevel"/>
    <w:tmpl w:val="634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0E2359"/>
    <w:multiLevelType w:val="hybridMultilevel"/>
    <w:tmpl w:val="C8C6D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2F0925"/>
    <w:multiLevelType w:val="hybridMultilevel"/>
    <w:tmpl w:val="4864BC74"/>
    <w:lvl w:ilvl="0" w:tplc="0409000F">
      <w:start w:val="1"/>
      <w:numFmt w:val="decimal"/>
      <w:lvlText w:val="%1."/>
      <w:lvlJc w:val="left"/>
      <w:pPr>
        <w:ind w:left="1080" w:hanging="360"/>
      </w:pPr>
    </w:lvl>
    <w:lvl w:ilvl="1" w:tplc="04090019">
      <w:start w:val="1"/>
      <w:numFmt w:val="lowerLetter"/>
      <w:lvlText w:val="%2."/>
      <w:lvlJc w:val="left"/>
      <w:pPr>
        <w:ind w:left="153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7C464C6"/>
    <w:multiLevelType w:val="hybridMultilevel"/>
    <w:tmpl w:val="90884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FE7DD1"/>
    <w:multiLevelType w:val="hybridMultilevel"/>
    <w:tmpl w:val="50346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4B030E"/>
    <w:multiLevelType w:val="hybridMultilevel"/>
    <w:tmpl w:val="50346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306A01"/>
    <w:multiLevelType w:val="hybridMultilevel"/>
    <w:tmpl w:val="4864B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4454EF"/>
    <w:multiLevelType w:val="hybridMultilevel"/>
    <w:tmpl w:val="90884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E32D02"/>
    <w:multiLevelType w:val="hybridMultilevel"/>
    <w:tmpl w:val="C8F8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3F7C9C"/>
    <w:multiLevelType w:val="hybridMultilevel"/>
    <w:tmpl w:val="61B6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0C129A"/>
    <w:multiLevelType w:val="multilevel"/>
    <w:tmpl w:val="9DE4C05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1DA9042D"/>
    <w:multiLevelType w:val="hybridMultilevel"/>
    <w:tmpl w:val="9C061262"/>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6714FBC6">
      <w:start w:val="3"/>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E1968A9"/>
    <w:multiLevelType w:val="hybridMultilevel"/>
    <w:tmpl w:val="9C68B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E1F3A6F"/>
    <w:multiLevelType w:val="hybridMultilevel"/>
    <w:tmpl w:val="92D0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E7C2B7A"/>
    <w:multiLevelType w:val="hybridMultilevel"/>
    <w:tmpl w:val="92D0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F95D8F"/>
    <w:multiLevelType w:val="hybridMultilevel"/>
    <w:tmpl w:val="B308F0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2FA11D5"/>
    <w:multiLevelType w:val="hybridMultilevel"/>
    <w:tmpl w:val="B308F0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40338E9"/>
    <w:multiLevelType w:val="hybridMultilevel"/>
    <w:tmpl w:val="23409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7C42C0"/>
    <w:multiLevelType w:val="hybridMultilevel"/>
    <w:tmpl w:val="92D0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C71BA2"/>
    <w:multiLevelType w:val="hybridMultilevel"/>
    <w:tmpl w:val="23409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B70856"/>
    <w:multiLevelType w:val="hybridMultilevel"/>
    <w:tmpl w:val="8E18C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5152F1"/>
    <w:multiLevelType w:val="hybridMultilevel"/>
    <w:tmpl w:val="81227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297DE6"/>
    <w:multiLevelType w:val="hybridMultilevel"/>
    <w:tmpl w:val="6B2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3561BAE"/>
    <w:multiLevelType w:val="multilevel"/>
    <w:tmpl w:val="F1947F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203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345615D9"/>
    <w:multiLevelType w:val="hybridMultilevel"/>
    <w:tmpl w:val="50346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2869A9"/>
    <w:multiLevelType w:val="multilevel"/>
    <w:tmpl w:val="DAD2408E"/>
    <w:lvl w:ilvl="0">
      <w:start w:val="1"/>
      <w:numFmt w:val="decimal"/>
      <w:lvlText w:val="%1."/>
      <w:lvlJc w:val="left"/>
      <w:pPr>
        <w:tabs>
          <w:tab w:val="num" w:pos="720"/>
        </w:tabs>
        <w:ind w:left="360" w:hanging="360"/>
      </w:pPr>
      <w:rPr>
        <w:rFonts w:hint="default"/>
      </w:rPr>
    </w:lvl>
    <w:lvl w:ilvl="1">
      <w:start w:val="1"/>
      <w:numFmt w:val="decimal"/>
      <w:lvlText w:val="%2."/>
      <w:lvlJc w:val="left"/>
      <w:pPr>
        <w:ind w:left="702" w:hanging="432"/>
      </w:pPr>
      <w:rPr>
        <w:rFonts w:hint="default"/>
      </w:rPr>
    </w:lvl>
    <w:lvl w:ilvl="2">
      <w:start w:val="1"/>
      <w:numFmt w:val="lowerLetter"/>
      <w:lvlText w:val="%3."/>
      <w:lvlJc w:val="left"/>
      <w:pPr>
        <w:tabs>
          <w:tab w:val="num" w:pos="1224"/>
        </w:tabs>
        <w:ind w:left="1224" w:hanging="864"/>
      </w:pPr>
      <w:rPr>
        <w:rFonts w:hint="default"/>
      </w:rPr>
    </w:lvl>
    <w:lvl w:ilvl="3">
      <w:start w:val="1"/>
      <w:numFmt w:val="decimal"/>
      <w:lvlText w:val="%1.%2.%3.%4."/>
      <w:lvlJc w:val="left"/>
      <w:pPr>
        <w:tabs>
          <w:tab w:val="num" w:pos="5040"/>
        </w:tabs>
        <w:ind w:left="2088" w:hanging="1296"/>
      </w:pPr>
      <w:rPr>
        <w:rFonts w:hint="default"/>
      </w:rPr>
    </w:lvl>
    <w:lvl w:ilvl="4">
      <w:start w:val="1"/>
      <w:numFmt w:val="decimal"/>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3B777EF0"/>
    <w:multiLevelType w:val="hybridMultilevel"/>
    <w:tmpl w:val="3350DC74"/>
    <w:lvl w:ilvl="0" w:tplc="0409000F">
      <w:start w:val="1"/>
      <w:numFmt w:val="decimal"/>
      <w:lvlText w:val="%1."/>
      <w:lvlJc w:val="left"/>
      <w:pPr>
        <w:ind w:left="360" w:hanging="360"/>
      </w:pPr>
    </w:lvl>
    <w:lvl w:ilvl="1" w:tplc="EDCC3ECA">
      <w:numFmt w:val="bullet"/>
      <w:lvlText w:val="•"/>
      <w:lvlJc w:val="left"/>
      <w:pPr>
        <w:ind w:left="1080" w:hanging="360"/>
      </w:pPr>
      <w:rPr>
        <w:rFonts w:ascii="Verdana" w:eastAsia="Times New Roman" w:hAnsi="Verdana" w:cs="Times New Roman" w:hint="default"/>
        <w:color w:val="000000"/>
        <w:sz w:val="17"/>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DB50551"/>
    <w:multiLevelType w:val="multilevel"/>
    <w:tmpl w:val="94ECA8EC"/>
    <w:lvl w:ilvl="0">
      <w:numFmt w:val="decimal"/>
      <w:pStyle w:val="PMRGh1"/>
      <w:lvlText w:val=""/>
      <w:lvlJc w:val="left"/>
    </w:lvl>
    <w:lvl w:ilvl="1">
      <w:numFmt w:val="decimal"/>
      <w:pStyle w:val="PMRGh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0A36F9C"/>
    <w:multiLevelType w:val="hybridMultilevel"/>
    <w:tmpl w:val="C8F8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B10338"/>
    <w:multiLevelType w:val="hybridMultilevel"/>
    <w:tmpl w:val="5E40196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40F711C0"/>
    <w:multiLevelType w:val="hybridMultilevel"/>
    <w:tmpl w:val="724E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F8228B"/>
    <w:multiLevelType w:val="hybridMultilevel"/>
    <w:tmpl w:val="92D0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12901E6"/>
    <w:multiLevelType w:val="hybridMultilevel"/>
    <w:tmpl w:val="ED8A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A3216E"/>
    <w:multiLevelType w:val="hybridMultilevel"/>
    <w:tmpl w:val="5734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D331F9"/>
    <w:multiLevelType w:val="hybridMultilevel"/>
    <w:tmpl w:val="9C68B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56449E6"/>
    <w:multiLevelType w:val="hybridMultilevel"/>
    <w:tmpl w:val="50346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642F12"/>
    <w:multiLevelType w:val="multilevel"/>
    <w:tmpl w:val="DAD2408E"/>
    <w:lvl w:ilvl="0">
      <w:start w:val="1"/>
      <w:numFmt w:val="decimal"/>
      <w:lvlText w:val="%1."/>
      <w:lvlJc w:val="left"/>
      <w:pPr>
        <w:tabs>
          <w:tab w:val="num" w:pos="720"/>
        </w:tabs>
        <w:ind w:left="360" w:hanging="360"/>
      </w:pPr>
      <w:rPr>
        <w:rFonts w:hint="default"/>
      </w:rPr>
    </w:lvl>
    <w:lvl w:ilvl="1">
      <w:start w:val="1"/>
      <w:numFmt w:val="decimal"/>
      <w:lvlText w:val="%2."/>
      <w:lvlJc w:val="left"/>
      <w:pPr>
        <w:ind w:left="702" w:hanging="432"/>
      </w:pPr>
      <w:rPr>
        <w:rFonts w:hint="default"/>
      </w:rPr>
    </w:lvl>
    <w:lvl w:ilvl="2">
      <w:start w:val="1"/>
      <w:numFmt w:val="lowerLetter"/>
      <w:lvlText w:val="%3."/>
      <w:lvlJc w:val="left"/>
      <w:pPr>
        <w:tabs>
          <w:tab w:val="num" w:pos="1224"/>
        </w:tabs>
        <w:ind w:left="1224" w:hanging="864"/>
      </w:pPr>
      <w:rPr>
        <w:rFonts w:hint="default"/>
      </w:rPr>
    </w:lvl>
    <w:lvl w:ilvl="3">
      <w:start w:val="1"/>
      <w:numFmt w:val="decimal"/>
      <w:lvlText w:val="%1.%2.%3.%4."/>
      <w:lvlJc w:val="left"/>
      <w:pPr>
        <w:tabs>
          <w:tab w:val="num" w:pos="5040"/>
        </w:tabs>
        <w:ind w:left="2088" w:hanging="1296"/>
      </w:pPr>
      <w:rPr>
        <w:rFonts w:hint="default"/>
      </w:rPr>
    </w:lvl>
    <w:lvl w:ilvl="4">
      <w:start w:val="1"/>
      <w:numFmt w:val="decimal"/>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15:restartNumberingAfterBreak="0">
    <w:nsid w:val="48290551"/>
    <w:multiLevelType w:val="singleLevel"/>
    <w:tmpl w:val="4594A9B0"/>
    <w:lvl w:ilvl="0">
      <w:numFmt w:val="decimal"/>
      <w:pStyle w:val="Bullet"/>
      <w:lvlText w:val=""/>
      <w:lvlJc w:val="left"/>
    </w:lvl>
  </w:abstractNum>
  <w:abstractNum w:abstractNumId="55" w15:restartNumberingAfterBreak="0">
    <w:nsid w:val="4B361C8F"/>
    <w:multiLevelType w:val="hybridMultilevel"/>
    <w:tmpl w:val="0CDA6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bullet"/>
      <w:lvlText w:val="o"/>
      <w:lvlJc w:val="left"/>
      <w:pPr>
        <w:ind w:left="2160" w:hanging="18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7A5522"/>
    <w:multiLevelType w:val="hybridMultilevel"/>
    <w:tmpl w:val="3D6C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CD1D16"/>
    <w:multiLevelType w:val="hybridMultilevel"/>
    <w:tmpl w:val="2C0E5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0F02C6"/>
    <w:multiLevelType w:val="hybridMultilevel"/>
    <w:tmpl w:val="4894E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1852271"/>
    <w:multiLevelType w:val="hybridMultilevel"/>
    <w:tmpl w:val="DED2C438"/>
    <w:lvl w:ilvl="0" w:tplc="4C526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29D05CD"/>
    <w:multiLevelType w:val="hybridMultilevel"/>
    <w:tmpl w:val="6E6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AE714A"/>
    <w:multiLevelType w:val="hybridMultilevel"/>
    <w:tmpl w:val="AE3CE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DF5142"/>
    <w:multiLevelType w:val="hybridMultilevel"/>
    <w:tmpl w:val="AE3CE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8E0198"/>
    <w:multiLevelType w:val="hybridMultilevel"/>
    <w:tmpl w:val="90884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6467CAF"/>
    <w:multiLevelType w:val="hybridMultilevel"/>
    <w:tmpl w:val="6916D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6D877A6"/>
    <w:multiLevelType w:val="hybridMultilevel"/>
    <w:tmpl w:val="92D0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7C32ADC"/>
    <w:multiLevelType w:val="hybridMultilevel"/>
    <w:tmpl w:val="D55E2C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85612E9"/>
    <w:multiLevelType w:val="hybridMultilevel"/>
    <w:tmpl w:val="1E004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ABB6F00"/>
    <w:multiLevelType w:val="hybridMultilevel"/>
    <w:tmpl w:val="AE3CE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AF1BE6"/>
    <w:multiLevelType w:val="hybridMultilevel"/>
    <w:tmpl w:val="1722B5D6"/>
    <w:lvl w:ilvl="0" w:tplc="5126ADCA">
      <w:start w:val="1"/>
      <w:numFmt w:val="bullet"/>
      <w:lvlText w:val="•"/>
      <w:lvlJc w:val="left"/>
      <w:pPr>
        <w:tabs>
          <w:tab w:val="num" w:pos="720"/>
        </w:tabs>
        <w:ind w:left="720" w:hanging="360"/>
      </w:pPr>
      <w:rPr>
        <w:rFonts w:ascii="Arial" w:hAnsi="Arial" w:hint="default"/>
      </w:rPr>
    </w:lvl>
    <w:lvl w:ilvl="1" w:tplc="C99A9844">
      <w:start w:val="68"/>
      <w:numFmt w:val="bullet"/>
      <w:lvlText w:val="–"/>
      <w:lvlJc w:val="left"/>
      <w:pPr>
        <w:tabs>
          <w:tab w:val="num" w:pos="1440"/>
        </w:tabs>
        <w:ind w:left="1440" w:hanging="360"/>
      </w:pPr>
      <w:rPr>
        <w:rFonts w:ascii="Arial" w:hAnsi="Arial" w:hint="default"/>
      </w:rPr>
    </w:lvl>
    <w:lvl w:ilvl="2" w:tplc="0410443A" w:tentative="1">
      <w:start w:val="1"/>
      <w:numFmt w:val="bullet"/>
      <w:lvlText w:val="•"/>
      <w:lvlJc w:val="left"/>
      <w:pPr>
        <w:tabs>
          <w:tab w:val="num" w:pos="2160"/>
        </w:tabs>
        <w:ind w:left="2160" w:hanging="360"/>
      </w:pPr>
      <w:rPr>
        <w:rFonts w:ascii="Arial" w:hAnsi="Arial" w:hint="default"/>
      </w:rPr>
    </w:lvl>
    <w:lvl w:ilvl="3" w:tplc="B302D1B4" w:tentative="1">
      <w:start w:val="1"/>
      <w:numFmt w:val="bullet"/>
      <w:lvlText w:val="•"/>
      <w:lvlJc w:val="left"/>
      <w:pPr>
        <w:tabs>
          <w:tab w:val="num" w:pos="2880"/>
        </w:tabs>
        <w:ind w:left="2880" w:hanging="360"/>
      </w:pPr>
      <w:rPr>
        <w:rFonts w:ascii="Arial" w:hAnsi="Arial" w:hint="default"/>
      </w:rPr>
    </w:lvl>
    <w:lvl w:ilvl="4" w:tplc="8212561A" w:tentative="1">
      <w:start w:val="1"/>
      <w:numFmt w:val="bullet"/>
      <w:lvlText w:val="•"/>
      <w:lvlJc w:val="left"/>
      <w:pPr>
        <w:tabs>
          <w:tab w:val="num" w:pos="3600"/>
        </w:tabs>
        <w:ind w:left="3600" w:hanging="360"/>
      </w:pPr>
      <w:rPr>
        <w:rFonts w:ascii="Arial" w:hAnsi="Arial" w:hint="default"/>
      </w:rPr>
    </w:lvl>
    <w:lvl w:ilvl="5" w:tplc="B4C22D72" w:tentative="1">
      <w:start w:val="1"/>
      <w:numFmt w:val="bullet"/>
      <w:lvlText w:val="•"/>
      <w:lvlJc w:val="left"/>
      <w:pPr>
        <w:tabs>
          <w:tab w:val="num" w:pos="4320"/>
        </w:tabs>
        <w:ind w:left="4320" w:hanging="360"/>
      </w:pPr>
      <w:rPr>
        <w:rFonts w:ascii="Arial" w:hAnsi="Arial" w:hint="default"/>
      </w:rPr>
    </w:lvl>
    <w:lvl w:ilvl="6" w:tplc="D20CAFDE" w:tentative="1">
      <w:start w:val="1"/>
      <w:numFmt w:val="bullet"/>
      <w:lvlText w:val="•"/>
      <w:lvlJc w:val="left"/>
      <w:pPr>
        <w:tabs>
          <w:tab w:val="num" w:pos="5040"/>
        </w:tabs>
        <w:ind w:left="5040" w:hanging="360"/>
      </w:pPr>
      <w:rPr>
        <w:rFonts w:ascii="Arial" w:hAnsi="Arial" w:hint="default"/>
      </w:rPr>
    </w:lvl>
    <w:lvl w:ilvl="7" w:tplc="52DC5770" w:tentative="1">
      <w:start w:val="1"/>
      <w:numFmt w:val="bullet"/>
      <w:lvlText w:val="•"/>
      <w:lvlJc w:val="left"/>
      <w:pPr>
        <w:tabs>
          <w:tab w:val="num" w:pos="5760"/>
        </w:tabs>
        <w:ind w:left="5760" w:hanging="360"/>
      </w:pPr>
      <w:rPr>
        <w:rFonts w:ascii="Arial" w:hAnsi="Arial" w:hint="default"/>
      </w:rPr>
    </w:lvl>
    <w:lvl w:ilvl="8" w:tplc="CE7ABBBC"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C6C74AA"/>
    <w:multiLevelType w:val="singleLevel"/>
    <w:tmpl w:val="B9BCE994"/>
    <w:lvl w:ilvl="0">
      <w:start w:val="1"/>
      <w:numFmt w:val="lowerRoman"/>
      <w:pStyle w:val="FormText1"/>
      <w:lvlText w:val="%1."/>
      <w:lvlJc w:val="left"/>
      <w:pPr>
        <w:tabs>
          <w:tab w:val="num" w:pos="720"/>
        </w:tabs>
        <w:ind w:left="0" w:firstLine="0"/>
      </w:pPr>
    </w:lvl>
  </w:abstractNum>
  <w:abstractNum w:abstractNumId="71" w15:restartNumberingAfterBreak="0">
    <w:nsid w:val="5D6F3FC9"/>
    <w:multiLevelType w:val="hybridMultilevel"/>
    <w:tmpl w:val="3D6C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DBF2549"/>
    <w:multiLevelType w:val="hybridMultilevel"/>
    <w:tmpl w:val="1BC23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F3E1ACA"/>
    <w:multiLevelType w:val="hybridMultilevel"/>
    <w:tmpl w:val="50346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FB97B6A"/>
    <w:multiLevelType w:val="hybridMultilevel"/>
    <w:tmpl w:val="DED2C438"/>
    <w:lvl w:ilvl="0" w:tplc="4C526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FCA0E4F"/>
    <w:multiLevelType w:val="hybridMultilevel"/>
    <w:tmpl w:val="AE3CE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826361"/>
    <w:multiLevelType w:val="hybridMultilevel"/>
    <w:tmpl w:val="9360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89C70CE"/>
    <w:multiLevelType w:val="hybridMultilevel"/>
    <w:tmpl w:val="4AB43B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B6F46BF"/>
    <w:multiLevelType w:val="hybridMultilevel"/>
    <w:tmpl w:val="C8F8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D2F6D41"/>
    <w:multiLevelType w:val="hybridMultilevel"/>
    <w:tmpl w:val="CF185812"/>
    <w:lvl w:ilvl="0" w:tplc="7F7E8F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D9F32C3"/>
    <w:multiLevelType w:val="hybridMultilevel"/>
    <w:tmpl w:val="234A2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E16182B"/>
    <w:multiLevelType w:val="hybridMultilevel"/>
    <w:tmpl w:val="C8F8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673203"/>
    <w:multiLevelType w:val="hybridMultilevel"/>
    <w:tmpl w:val="DED2C438"/>
    <w:lvl w:ilvl="0" w:tplc="4C526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EA73B4F"/>
    <w:multiLevelType w:val="hybridMultilevel"/>
    <w:tmpl w:val="3664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267174D"/>
    <w:multiLevelType w:val="multilevel"/>
    <w:tmpl w:val="D23E3078"/>
    <w:lvl w:ilvl="0">
      <w:numFmt w:val="decimal"/>
      <w:lvlText w:val=""/>
      <w:lvlJc w:val="left"/>
    </w:lvl>
    <w:lvl w:ilvl="1">
      <w:numFmt w:val="decimal"/>
      <w:lvlText w:val=""/>
      <w:lvlJc w:val="left"/>
    </w:lvl>
    <w:lvl w:ilvl="2">
      <w:numFmt w:val="decimal"/>
      <w:pStyle w:val="Heading3table"/>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727B3A4E"/>
    <w:multiLevelType w:val="hybridMultilevel"/>
    <w:tmpl w:val="98F2E456"/>
    <w:lvl w:ilvl="0" w:tplc="C2CA4554">
      <w:start w:val="1"/>
      <w:numFmt w:val="bullet"/>
      <w:pStyle w:val="Normal11p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Times New Roman"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Times New Roman"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86" w15:restartNumberingAfterBreak="0">
    <w:nsid w:val="76C41829"/>
    <w:multiLevelType w:val="hybridMultilevel"/>
    <w:tmpl w:val="C8CC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8D1E3D"/>
    <w:multiLevelType w:val="hybridMultilevel"/>
    <w:tmpl w:val="AE3CE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8825A53"/>
    <w:multiLevelType w:val="hybridMultilevel"/>
    <w:tmpl w:val="1E004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9F1719"/>
    <w:multiLevelType w:val="multilevel"/>
    <w:tmpl w:val="7DE0A00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0" w15:restartNumberingAfterBreak="0">
    <w:nsid w:val="7A2411D1"/>
    <w:multiLevelType w:val="hybridMultilevel"/>
    <w:tmpl w:val="D3003BAA"/>
    <w:lvl w:ilvl="0" w:tplc="7F7E8F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B6C20B6"/>
    <w:multiLevelType w:val="hybridMultilevel"/>
    <w:tmpl w:val="C8CC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CC67992"/>
    <w:multiLevelType w:val="hybridMultilevel"/>
    <w:tmpl w:val="AE3CE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F9E2071"/>
    <w:multiLevelType w:val="hybridMultilevel"/>
    <w:tmpl w:val="F47E4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27"/>
  </w:num>
  <w:num w:numId="3">
    <w:abstractNumId w:val="84"/>
  </w:num>
  <w:num w:numId="4">
    <w:abstractNumId w:val="44"/>
  </w:num>
  <w:num w:numId="5">
    <w:abstractNumId w:val="28"/>
  </w:num>
  <w:num w:numId="6">
    <w:abstractNumId w:val="37"/>
  </w:num>
  <w:num w:numId="7">
    <w:abstractNumId w:val="9"/>
  </w:num>
  <w:num w:numId="8">
    <w:abstractNumId w:val="12"/>
  </w:num>
  <w:num w:numId="9">
    <w:abstractNumId w:val="59"/>
  </w:num>
  <w:num w:numId="10">
    <w:abstractNumId w:val="40"/>
  </w:num>
  <w:num w:numId="11">
    <w:abstractNumId w:val="20"/>
  </w:num>
  <w:num w:numId="12">
    <w:abstractNumId w:val="35"/>
  </w:num>
  <w:num w:numId="13">
    <w:abstractNumId w:val="79"/>
  </w:num>
  <w:num w:numId="14">
    <w:abstractNumId w:val="18"/>
  </w:num>
  <w:num w:numId="15">
    <w:abstractNumId w:val="77"/>
  </w:num>
  <w:num w:numId="16">
    <w:abstractNumId w:val="61"/>
  </w:num>
  <w:num w:numId="17">
    <w:abstractNumId w:val="64"/>
  </w:num>
  <w:num w:numId="18">
    <w:abstractNumId w:val="43"/>
  </w:num>
  <w:num w:numId="19">
    <w:abstractNumId w:val="73"/>
  </w:num>
  <w:num w:numId="20">
    <w:abstractNumId w:val="51"/>
  </w:num>
  <w:num w:numId="21">
    <w:abstractNumId w:val="52"/>
  </w:num>
  <w:num w:numId="22">
    <w:abstractNumId w:val="25"/>
  </w:num>
  <w:num w:numId="23">
    <w:abstractNumId w:val="22"/>
  </w:num>
  <w:num w:numId="24">
    <w:abstractNumId w:val="41"/>
  </w:num>
  <w:num w:numId="25">
    <w:abstractNumId w:val="80"/>
  </w:num>
  <w:num w:numId="26">
    <w:abstractNumId w:val="71"/>
  </w:num>
  <w:num w:numId="27">
    <w:abstractNumId w:val="81"/>
  </w:num>
  <w:num w:numId="28">
    <w:abstractNumId w:val="2"/>
  </w:num>
  <w:num w:numId="29">
    <w:abstractNumId w:val="48"/>
  </w:num>
  <w:num w:numId="30">
    <w:abstractNumId w:val="16"/>
  </w:num>
  <w:num w:numId="31">
    <w:abstractNumId w:val="93"/>
  </w:num>
  <w:num w:numId="32">
    <w:abstractNumId w:val="36"/>
  </w:num>
  <w:num w:numId="33">
    <w:abstractNumId w:val="34"/>
  </w:num>
  <w:num w:numId="34">
    <w:abstractNumId w:val="39"/>
  </w:num>
  <w:num w:numId="35">
    <w:abstractNumId w:val="8"/>
  </w:num>
  <w:num w:numId="36">
    <w:abstractNumId w:val="29"/>
  </w:num>
  <w:num w:numId="37">
    <w:abstractNumId w:val="19"/>
  </w:num>
  <w:num w:numId="38">
    <w:abstractNumId w:val="0"/>
  </w:num>
  <w:num w:numId="39">
    <w:abstractNumId w:val="6"/>
  </w:num>
  <w:num w:numId="40">
    <w:abstractNumId w:val="5"/>
  </w:num>
  <w:num w:numId="41">
    <w:abstractNumId w:val="69"/>
  </w:num>
  <w:num w:numId="42">
    <w:abstractNumId w:val="70"/>
  </w:num>
  <w:num w:numId="43">
    <w:abstractNumId w:val="58"/>
  </w:num>
  <w:num w:numId="44">
    <w:abstractNumId w:val="30"/>
  </w:num>
  <w:num w:numId="45">
    <w:abstractNumId w:val="90"/>
  </w:num>
  <w:num w:numId="46">
    <w:abstractNumId w:val="17"/>
  </w:num>
  <w:num w:numId="47">
    <w:abstractNumId w:val="21"/>
  </w:num>
  <w:num w:numId="48">
    <w:abstractNumId w:val="3"/>
  </w:num>
  <w:num w:numId="49">
    <w:abstractNumId w:val="4"/>
  </w:num>
  <w:num w:numId="50">
    <w:abstractNumId w:val="78"/>
  </w:num>
  <w:num w:numId="51">
    <w:abstractNumId w:val="53"/>
  </w:num>
  <w:num w:numId="52">
    <w:abstractNumId w:val="56"/>
  </w:num>
  <w:num w:numId="53">
    <w:abstractNumId w:val="42"/>
  </w:num>
  <w:num w:numId="54">
    <w:abstractNumId w:val="62"/>
  </w:num>
  <w:num w:numId="55">
    <w:abstractNumId w:val="85"/>
  </w:num>
  <w:num w:numId="56">
    <w:abstractNumId w:val="26"/>
  </w:num>
  <w:num w:numId="57">
    <w:abstractNumId w:val="89"/>
  </w:num>
  <w:num w:numId="58">
    <w:abstractNumId w:val="47"/>
  </w:num>
  <w:num w:numId="59">
    <w:abstractNumId w:val="14"/>
  </w:num>
  <w:num w:numId="60">
    <w:abstractNumId w:val="63"/>
  </w:num>
  <w:num w:numId="61">
    <w:abstractNumId w:val="92"/>
  </w:num>
  <w:num w:numId="62">
    <w:abstractNumId w:val="75"/>
  </w:num>
  <w:num w:numId="63">
    <w:abstractNumId w:val="31"/>
  </w:num>
  <w:num w:numId="64">
    <w:abstractNumId w:val="57"/>
  </w:num>
  <w:num w:numId="65">
    <w:abstractNumId w:val="91"/>
  </w:num>
  <w:num w:numId="66">
    <w:abstractNumId w:val="67"/>
  </w:num>
  <w:num w:numId="67">
    <w:abstractNumId w:val="88"/>
  </w:num>
  <w:num w:numId="68">
    <w:abstractNumId w:val="45"/>
  </w:num>
  <w:num w:numId="69">
    <w:abstractNumId w:val="23"/>
  </w:num>
  <w:num w:numId="70">
    <w:abstractNumId w:val="50"/>
  </w:num>
  <w:num w:numId="71">
    <w:abstractNumId w:val="60"/>
  </w:num>
  <w:num w:numId="72">
    <w:abstractNumId w:val="24"/>
  </w:num>
  <w:num w:numId="73">
    <w:abstractNumId w:val="13"/>
  </w:num>
  <w:num w:numId="74">
    <w:abstractNumId w:val="87"/>
  </w:num>
  <w:num w:numId="75">
    <w:abstractNumId w:val="65"/>
  </w:num>
  <w:num w:numId="76">
    <w:abstractNumId w:val="38"/>
  </w:num>
  <w:num w:numId="77">
    <w:abstractNumId w:val="46"/>
  </w:num>
  <w:num w:numId="78">
    <w:abstractNumId w:val="33"/>
  </w:num>
  <w:num w:numId="79">
    <w:abstractNumId w:val="32"/>
  </w:num>
  <w:num w:numId="80">
    <w:abstractNumId w:val="11"/>
  </w:num>
  <w:num w:numId="81">
    <w:abstractNumId w:val="82"/>
  </w:num>
  <w:num w:numId="82">
    <w:abstractNumId w:val="15"/>
  </w:num>
  <w:num w:numId="83">
    <w:abstractNumId w:val="74"/>
  </w:num>
  <w:num w:numId="84">
    <w:abstractNumId w:val="86"/>
  </w:num>
  <w:num w:numId="85">
    <w:abstractNumId w:val="68"/>
  </w:num>
  <w:num w:numId="86">
    <w:abstractNumId w:val="10"/>
  </w:num>
  <w:num w:numId="87">
    <w:abstractNumId w:val="55"/>
  </w:num>
  <w:num w:numId="88">
    <w:abstractNumId w:val="72"/>
  </w:num>
  <w:num w:numId="89">
    <w:abstractNumId w:val="66"/>
  </w:num>
  <w:num w:numId="90">
    <w:abstractNumId w:val="1"/>
  </w:num>
  <w:num w:numId="91">
    <w:abstractNumId w:val="76"/>
  </w:num>
  <w:num w:numId="92">
    <w:abstractNumId w:val="49"/>
  </w:num>
  <w:num w:numId="93">
    <w:abstractNumId w:val="7"/>
  </w:num>
  <w:num w:numId="94">
    <w:abstractNumId w:val="83"/>
  </w:num>
  <w:numIdMacAtCleanup w:val="9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Samson">
    <w15:presenceInfo w15:providerId="Windows Live" w15:userId="6c5f1c351c09187a"/>
  </w15:person>
  <w15:person w15:author="cbloch@procom-consulting.com">
    <w15:presenceInfo w15:providerId="Windows Live" w15:userId="299f6f2efc359966"/>
  </w15:person>
  <w15:person w15:author="McAloon, Ethelind">
    <w15:presenceInfo w15:providerId="AD" w15:userId="S-1-5-21-1292428093-179605362-682003330-1959734"/>
  </w15:person>
  <w15:person w15:author="McAloon, Ethelind [2]">
    <w15:presenceInfo w15:providerId="AD" w15:userId="S-1-5-21-1292428093-179605362-682003330-1881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18"/>
    <w:rsid w:val="000019CE"/>
    <w:rsid w:val="00002279"/>
    <w:rsid w:val="00002339"/>
    <w:rsid w:val="00002495"/>
    <w:rsid w:val="000034B2"/>
    <w:rsid w:val="000038FA"/>
    <w:rsid w:val="00003A90"/>
    <w:rsid w:val="00003AF0"/>
    <w:rsid w:val="00003ECE"/>
    <w:rsid w:val="0000450A"/>
    <w:rsid w:val="00004822"/>
    <w:rsid w:val="00004F7B"/>
    <w:rsid w:val="00005074"/>
    <w:rsid w:val="000051BC"/>
    <w:rsid w:val="000053BC"/>
    <w:rsid w:val="00006165"/>
    <w:rsid w:val="00007102"/>
    <w:rsid w:val="00007230"/>
    <w:rsid w:val="0000731F"/>
    <w:rsid w:val="00010487"/>
    <w:rsid w:val="00010B1C"/>
    <w:rsid w:val="00010F6A"/>
    <w:rsid w:val="00011CD7"/>
    <w:rsid w:val="00012D6D"/>
    <w:rsid w:val="00013450"/>
    <w:rsid w:val="00013C2A"/>
    <w:rsid w:val="00013F8E"/>
    <w:rsid w:val="000141A9"/>
    <w:rsid w:val="00014A68"/>
    <w:rsid w:val="00014F2B"/>
    <w:rsid w:val="00014FDC"/>
    <w:rsid w:val="000158B7"/>
    <w:rsid w:val="00016068"/>
    <w:rsid w:val="000163BE"/>
    <w:rsid w:val="0001640F"/>
    <w:rsid w:val="00016F40"/>
    <w:rsid w:val="000174C8"/>
    <w:rsid w:val="0002015C"/>
    <w:rsid w:val="00020E77"/>
    <w:rsid w:val="000237A6"/>
    <w:rsid w:val="00024154"/>
    <w:rsid w:val="00024948"/>
    <w:rsid w:val="00024BA4"/>
    <w:rsid w:val="00024EFF"/>
    <w:rsid w:val="000257D8"/>
    <w:rsid w:val="00025846"/>
    <w:rsid w:val="00025DCB"/>
    <w:rsid w:val="00026591"/>
    <w:rsid w:val="00026D95"/>
    <w:rsid w:val="000279CF"/>
    <w:rsid w:val="0003093B"/>
    <w:rsid w:val="00030F3F"/>
    <w:rsid w:val="00031B48"/>
    <w:rsid w:val="00032752"/>
    <w:rsid w:val="00032BAF"/>
    <w:rsid w:val="000333A9"/>
    <w:rsid w:val="00033CBB"/>
    <w:rsid w:val="00034136"/>
    <w:rsid w:val="00035089"/>
    <w:rsid w:val="000365C6"/>
    <w:rsid w:val="00036BB6"/>
    <w:rsid w:val="00037232"/>
    <w:rsid w:val="00037788"/>
    <w:rsid w:val="00037D30"/>
    <w:rsid w:val="00037D6B"/>
    <w:rsid w:val="00040474"/>
    <w:rsid w:val="00040C64"/>
    <w:rsid w:val="000415F5"/>
    <w:rsid w:val="00041ABA"/>
    <w:rsid w:val="00041C36"/>
    <w:rsid w:val="0004350C"/>
    <w:rsid w:val="000450CC"/>
    <w:rsid w:val="00045E2B"/>
    <w:rsid w:val="000468DE"/>
    <w:rsid w:val="0004738F"/>
    <w:rsid w:val="00050F6C"/>
    <w:rsid w:val="00051269"/>
    <w:rsid w:val="000514F2"/>
    <w:rsid w:val="000520A1"/>
    <w:rsid w:val="000532EC"/>
    <w:rsid w:val="000536E6"/>
    <w:rsid w:val="00053E41"/>
    <w:rsid w:val="00054531"/>
    <w:rsid w:val="0005463D"/>
    <w:rsid w:val="0005482C"/>
    <w:rsid w:val="00054893"/>
    <w:rsid w:val="00054E34"/>
    <w:rsid w:val="0005532B"/>
    <w:rsid w:val="000556F7"/>
    <w:rsid w:val="00055AE6"/>
    <w:rsid w:val="00055D96"/>
    <w:rsid w:val="00055FB8"/>
    <w:rsid w:val="000562E7"/>
    <w:rsid w:val="0005676B"/>
    <w:rsid w:val="00056D01"/>
    <w:rsid w:val="00057A61"/>
    <w:rsid w:val="00060674"/>
    <w:rsid w:val="00060B72"/>
    <w:rsid w:val="00060C9F"/>
    <w:rsid w:val="0006176D"/>
    <w:rsid w:val="000637CD"/>
    <w:rsid w:val="00063BE2"/>
    <w:rsid w:val="00064033"/>
    <w:rsid w:val="00064037"/>
    <w:rsid w:val="0006410F"/>
    <w:rsid w:val="000646F3"/>
    <w:rsid w:val="0006484B"/>
    <w:rsid w:val="00064C26"/>
    <w:rsid w:val="00065868"/>
    <w:rsid w:val="00065B58"/>
    <w:rsid w:val="000661B6"/>
    <w:rsid w:val="000663F0"/>
    <w:rsid w:val="00066FD2"/>
    <w:rsid w:val="00067EA7"/>
    <w:rsid w:val="000704C1"/>
    <w:rsid w:val="00070F64"/>
    <w:rsid w:val="00071AE0"/>
    <w:rsid w:val="00071B55"/>
    <w:rsid w:val="00072077"/>
    <w:rsid w:val="00072994"/>
    <w:rsid w:val="00072B53"/>
    <w:rsid w:val="000732D9"/>
    <w:rsid w:val="000732E6"/>
    <w:rsid w:val="000746CE"/>
    <w:rsid w:val="00074A29"/>
    <w:rsid w:val="00075020"/>
    <w:rsid w:val="0007566E"/>
    <w:rsid w:val="00075C91"/>
    <w:rsid w:val="0007665C"/>
    <w:rsid w:val="00076924"/>
    <w:rsid w:val="000770EE"/>
    <w:rsid w:val="000801EC"/>
    <w:rsid w:val="00080374"/>
    <w:rsid w:val="00080485"/>
    <w:rsid w:val="00080865"/>
    <w:rsid w:val="0008112B"/>
    <w:rsid w:val="000812E0"/>
    <w:rsid w:val="000816E4"/>
    <w:rsid w:val="0008253F"/>
    <w:rsid w:val="0008290C"/>
    <w:rsid w:val="00083DE0"/>
    <w:rsid w:val="00084086"/>
    <w:rsid w:val="000840A3"/>
    <w:rsid w:val="00084248"/>
    <w:rsid w:val="00084331"/>
    <w:rsid w:val="000855FC"/>
    <w:rsid w:val="0008580F"/>
    <w:rsid w:val="00086695"/>
    <w:rsid w:val="00086F06"/>
    <w:rsid w:val="0009079C"/>
    <w:rsid w:val="00090977"/>
    <w:rsid w:val="00090C3A"/>
    <w:rsid w:val="000921C7"/>
    <w:rsid w:val="000925B9"/>
    <w:rsid w:val="0009275C"/>
    <w:rsid w:val="0009287B"/>
    <w:rsid w:val="00093A8A"/>
    <w:rsid w:val="00093B34"/>
    <w:rsid w:val="00094AAE"/>
    <w:rsid w:val="00094D7D"/>
    <w:rsid w:val="000962C2"/>
    <w:rsid w:val="0009658E"/>
    <w:rsid w:val="000974C3"/>
    <w:rsid w:val="00097D67"/>
    <w:rsid w:val="000A05DE"/>
    <w:rsid w:val="000A0693"/>
    <w:rsid w:val="000A1166"/>
    <w:rsid w:val="000A17B8"/>
    <w:rsid w:val="000A351F"/>
    <w:rsid w:val="000A51E8"/>
    <w:rsid w:val="000A51ED"/>
    <w:rsid w:val="000A5822"/>
    <w:rsid w:val="000A5FAB"/>
    <w:rsid w:val="000A6DAD"/>
    <w:rsid w:val="000A7198"/>
    <w:rsid w:val="000A77FF"/>
    <w:rsid w:val="000B0894"/>
    <w:rsid w:val="000B0BC7"/>
    <w:rsid w:val="000B2A54"/>
    <w:rsid w:val="000B3C75"/>
    <w:rsid w:val="000B4297"/>
    <w:rsid w:val="000B49CF"/>
    <w:rsid w:val="000B4E52"/>
    <w:rsid w:val="000B5B04"/>
    <w:rsid w:val="000B655D"/>
    <w:rsid w:val="000B67B9"/>
    <w:rsid w:val="000B6EA0"/>
    <w:rsid w:val="000B6FC2"/>
    <w:rsid w:val="000B727A"/>
    <w:rsid w:val="000B7EDC"/>
    <w:rsid w:val="000C1FC8"/>
    <w:rsid w:val="000C2DAA"/>
    <w:rsid w:val="000C309A"/>
    <w:rsid w:val="000C31B2"/>
    <w:rsid w:val="000C4360"/>
    <w:rsid w:val="000C48EA"/>
    <w:rsid w:val="000C4B6D"/>
    <w:rsid w:val="000C519A"/>
    <w:rsid w:val="000C54D0"/>
    <w:rsid w:val="000C54F6"/>
    <w:rsid w:val="000C5A2F"/>
    <w:rsid w:val="000C5B71"/>
    <w:rsid w:val="000C695D"/>
    <w:rsid w:val="000C6C90"/>
    <w:rsid w:val="000C6E95"/>
    <w:rsid w:val="000C769F"/>
    <w:rsid w:val="000D0236"/>
    <w:rsid w:val="000D0A7D"/>
    <w:rsid w:val="000D1192"/>
    <w:rsid w:val="000D1448"/>
    <w:rsid w:val="000D16EC"/>
    <w:rsid w:val="000D173E"/>
    <w:rsid w:val="000D259E"/>
    <w:rsid w:val="000D2DB3"/>
    <w:rsid w:val="000D3058"/>
    <w:rsid w:val="000D3691"/>
    <w:rsid w:val="000D3A60"/>
    <w:rsid w:val="000D3FF1"/>
    <w:rsid w:val="000E017A"/>
    <w:rsid w:val="000E0B1D"/>
    <w:rsid w:val="000E10B1"/>
    <w:rsid w:val="000E1122"/>
    <w:rsid w:val="000E2617"/>
    <w:rsid w:val="000E2F53"/>
    <w:rsid w:val="000E40BA"/>
    <w:rsid w:val="000E44DD"/>
    <w:rsid w:val="000E555D"/>
    <w:rsid w:val="000E5627"/>
    <w:rsid w:val="000E619C"/>
    <w:rsid w:val="000E6A50"/>
    <w:rsid w:val="000E6F6A"/>
    <w:rsid w:val="000E7039"/>
    <w:rsid w:val="000E75B2"/>
    <w:rsid w:val="000F08D2"/>
    <w:rsid w:val="000F0ED6"/>
    <w:rsid w:val="000F13E2"/>
    <w:rsid w:val="000F2288"/>
    <w:rsid w:val="000F2798"/>
    <w:rsid w:val="000F31CA"/>
    <w:rsid w:val="000F35AA"/>
    <w:rsid w:val="000F38EE"/>
    <w:rsid w:val="000F3904"/>
    <w:rsid w:val="000F4388"/>
    <w:rsid w:val="000F47CA"/>
    <w:rsid w:val="000F4B85"/>
    <w:rsid w:val="000F57AC"/>
    <w:rsid w:val="000F697A"/>
    <w:rsid w:val="000F7089"/>
    <w:rsid w:val="000F7966"/>
    <w:rsid w:val="000F7A88"/>
    <w:rsid w:val="00100232"/>
    <w:rsid w:val="001005EE"/>
    <w:rsid w:val="00100DAB"/>
    <w:rsid w:val="00101367"/>
    <w:rsid w:val="00101C7B"/>
    <w:rsid w:val="00102315"/>
    <w:rsid w:val="001026A6"/>
    <w:rsid w:val="00103CAA"/>
    <w:rsid w:val="00104332"/>
    <w:rsid w:val="001046B6"/>
    <w:rsid w:val="00104BE7"/>
    <w:rsid w:val="00104F26"/>
    <w:rsid w:val="00105593"/>
    <w:rsid w:val="00105ECF"/>
    <w:rsid w:val="00106074"/>
    <w:rsid w:val="001069E9"/>
    <w:rsid w:val="00106F41"/>
    <w:rsid w:val="001073D5"/>
    <w:rsid w:val="00107513"/>
    <w:rsid w:val="00107F36"/>
    <w:rsid w:val="00111801"/>
    <w:rsid w:val="00111950"/>
    <w:rsid w:val="00111F97"/>
    <w:rsid w:val="0011254D"/>
    <w:rsid w:val="001127A5"/>
    <w:rsid w:val="00113FEE"/>
    <w:rsid w:val="0011417E"/>
    <w:rsid w:val="00114700"/>
    <w:rsid w:val="001147EC"/>
    <w:rsid w:val="00114E3F"/>
    <w:rsid w:val="0011587D"/>
    <w:rsid w:val="00116E5B"/>
    <w:rsid w:val="00116EAE"/>
    <w:rsid w:val="00116F5B"/>
    <w:rsid w:val="001206ED"/>
    <w:rsid w:val="00120F94"/>
    <w:rsid w:val="00121356"/>
    <w:rsid w:val="0012180F"/>
    <w:rsid w:val="0012182F"/>
    <w:rsid w:val="00122046"/>
    <w:rsid w:val="00122660"/>
    <w:rsid w:val="00123B6D"/>
    <w:rsid w:val="00124004"/>
    <w:rsid w:val="001242EA"/>
    <w:rsid w:val="001252FC"/>
    <w:rsid w:val="00125589"/>
    <w:rsid w:val="0012568C"/>
    <w:rsid w:val="0012590F"/>
    <w:rsid w:val="001261AD"/>
    <w:rsid w:val="00126585"/>
    <w:rsid w:val="00126C7D"/>
    <w:rsid w:val="00126FD9"/>
    <w:rsid w:val="00127115"/>
    <w:rsid w:val="0012769A"/>
    <w:rsid w:val="00130651"/>
    <w:rsid w:val="00130724"/>
    <w:rsid w:val="0013278D"/>
    <w:rsid w:val="00132F1D"/>
    <w:rsid w:val="00132F55"/>
    <w:rsid w:val="00133472"/>
    <w:rsid w:val="00133588"/>
    <w:rsid w:val="00133639"/>
    <w:rsid w:val="00133CC1"/>
    <w:rsid w:val="00133DF3"/>
    <w:rsid w:val="00134705"/>
    <w:rsid w:val="00134D58"/>
    <w:rsid w:val="001375E3"/>
    <w:rsid w:val="001377FD"/>
    <w:rsid w:val="001379E4"/>
    <w:rsid w:val="00137F89"/>
    <w:rsid w:val="00140AA3"/>
    <w:rsid w:val="001411C1"/>
    <w:rsid w:val="001412C6"/>
    <w:rsid w:val="0014136C"/>
    <w:rsid w:val="00141938"/>
    <w:rsid w:val="00142197"/>
    <w:rsid w:val="00143287"/>
    <w:rsid w:val="00143B45"/>
    <w:rsid w:val="00143B8D"/>
    <w:rsid w:val="00143FD5"/>
    <w:rsid w:val="001441E7"/>
    <w:rsid w:val="00144673"/>
    <w:rsid w:val="0014580C"/>
    <w:rsid w:val="0014607B"/>
    <w:rsid w:val="00146383"/>
    <w:rsid w:val="0014671A"/>
    <w:rsid w:val="00146B1B"/>
    <w:rsid w:val="00150510"/>
    <w:rsid w:val="00150D5F"/>
    <w:rsid w:val="00150DDC"/>
    <w:rsid w:val="00150F55"/>
    <w:rsid w:val="00151789"/>
    <w:rsid w:val="001525D2"/>
    <w:rsid w:val="00152E70"/>
    <w:rsid w:val="00152FD5"/>
    <w:rsid w:val="0015322F"/>
    <w:rsid w:val="001536CF"/>
    <w:rsid w:val="001536ED"/>
    <w:rsid w:val="0015370E"/>
    <w:rsid w:val="00154062"/>
    <w:rsid w:val="001564C1"/>
    <w:rsid w:val="001569C2"/>
    <w:rsid w:val="00157BB8"/>
    <w:rsid w:val="00161066"/>
    <w:rsid w:val="00162242"/>
    <w:rsid w:val="00163B95"/>
    <w:rsid w:val="00164D0F"/>
    <w:rsid w:val="00164E1F"/>
    <w:rsid w:val="00164E4F"/>
    <w:rsid w:val="00165A6E"/>
    <w:rsid w:val="00165F80"/>
    <w:rsid w:val="001662E0"/>
    <w:rsid w:val="00166336"/>
    <w:rsid w:val="00166DC4"/>
    <w:rsid w:val="00166EFC"/>
    <w:rsid w:val="00167756"/>
    <w:rsid w:val="0017080A"/>
    <w:rsid w:val="001711AF"/>
    <w:rsid w:val="001714F2"/>
    <w:rsid w:val="00172199"/>
    <w:rsid w:val="00172301"/>
    <w:rsid w:val="001728DD"/>
    <w:rsid w:val="00172B46"/>
    <w:rsid w:val="00172FF7"/>
    <w:rsid w:val="0017392D"/>
    <w:rsid w:val="00175134"/>
    <w:rsid w:val="001760AC"/>
    <w:rsid w:val="001779B5"/>
    <w:rsid w:val="001779BC"/>
    <w:rsid w:val="0018064D"/>
    <w:rsid w:val="001831B1"/>
    <w:rsid w:val="00183674"/>
    <w:rsid w:val="00183EFA"/>
    <w:rsid w:val="00185088"/>
    <w:rsid w:val="001850C1"/>
    <w:rsid w:val="00187083"/>
    <w:rsid w:val="0018718A"/>
    <w:rsid w:val="00190AFB"/>
    <w:rsid w:val="00191025"/>
    <w:rsid w:val="001928EF"/>
    <w:rsid w:val="00192BE9"/>
    <w:rsid w:val="001935C6"/>
    <w:rsid w:val="00195095"/>
    <w:rsid w:val="00195773"/>
    <w:rsid w:val="00195CC4"/>
    <w:rsid w:val="00196731"/>
    <w:rsid w:val="0019679A"/>
    <w:rsid w:val="00197230"/>
    <w:rsid w:val="0019732D"/>
    <w:rsid w:val="001975BE"/>
    <w:rsid w:val="0019790B"/>
    <w:rsid w:val="001A2228"/>
    <w:rsid w:val="001A2AC5"/>
    <w:rsid w:val="001A3046"/>
    <w:rsid w:val="001A3AA1"/>
    <w:rsid w:val="001A3E26"/>
    <w:rsid w:val="001A4740"/>
    <w:rsid w:val="001A503A"/>
    <w:rsid w:val="001A52AD"/>
    <w:rsid w:val="001A531F"/>
    <w:rsid w:val="001A571F"/>
    <w:rsid w:val="001A635D"/>
    <w:rsid w:val="001A6959"/>
    <w:rsid w:val="001B04A9"/>
    <w:rsid w:val="001B0C16"/>
    <w:rsid w:val="001B0D9A"/>
    <w:rsid w:val="001B13AD"/>
    <w:rsid w:val="001B1578"/>
    <w:rsid w:val="001B1644"/>
    <w:rsid w:val="001B183C"/>
    <w:rsid w:val="001B1CD3"/>
    <w:rsid w:val="001B1D8E"/>
    <w:rsid w:val="001B1EB7"/>
    <w:rsid w:val="001B2697"/>
    <w:rsid w:val="001B27FE"/>
    <w:rsid w:val="001B2B98"/>
    <w:rsid w:val="001B2F79"/>
    <w:rsid w:val="001B3084"/>
    <w:rsid w:val="001B31BC"/>
    <w:rsid w:val="001B367C"/>
    <w:rsid w:val="001B4859"/>
    <w:rsid w:val="001B4DD3"/>
    <w:rsid w:val="001B592A"/>
    <w:rsid w:val="001B5ACE"/>
    <w:rsid w:val="001B5C7A"/>
    <w:rsid w:val="001B5EF9"/>
    <w:rsid w:val="001B6F65"/>
    <w:rsid w:val="001B778B"/>
    <w:rsid w:val="001B7AF9"/>
    <w:rsid w:val="001C025B"/>
    <w:rsid w:val="001C03D6"/>
    <w:rsid w:val="001C04E3"/>
    <w:rsid w:val="001C0EFC"/>
    <w:rsid w:val="001C1F1B"/>
    <w:rsid w:val="001C2FA2"/>
    <w:rsid w:val="001C3241"/>
    <w:rsid w:val="001C35D5"/>
    <w:rsid w:val="001C3784"/>
    <w:rsid w:val="001C5A86"/>
    <w:rsid w:val="001C62D6"/>
    <w:rsid w:val="001C6397"/>
    <w:rsid w:val="001C6768"/>
    <w:rsid w:val="001C683C"/>
    <w:rsid w:val="001C7FEF"/>
    <w:rsid w:val="001D0297"/>
    <w:rsid w:val="001D02A5"/>
    <w:rsid w:val="001D06A2"/>
    <w:rsid w:val="001D06C3"/>
    <w:rsid w:val="001D0CC3"/>
    <w:rsid w:val="001D0DFC"/>
    <w:rsid w:val="001D2B3A"/>
    <w:rsid w:val="001D2DDB"/>
    <w:rsid w:val="001D30AB"/>
    <w:rsid w:val="001D337A"/>
    <w:rsid w:val="001D3A27"/>
    <w:rsid w:val="001D3F90"/>
    <w:rsid w:val="001D48FC"/>
    <w:rsid w:val="001D4ABD"/>
    <w:rsid w:val="001D4B2B"/>
    <w:rsid w:val="001D5067"/>
    <w:rsid w:val="001D5175"/>
    <w:rsid w:val="001D58F7"/>
    <w:rsid w:val="001D5AB5"/>
    <w:rsid w:val="001D6859"/>
    <w:rsid w:val="001D685B"/>
    <w:rsid w:val="001D6DAC"/>
    <w:rsid w:val="001D7229"/>
    <w:rsid w:val="001D74AA"/>
    <w:rsid w:val="001D75CF"/>
    <w:rsid w:val="001D7BD0"/>
    <w:rsid w:val="001E02B5"/>
    <w:rsid w:val="001E09BA"/>
    <w:rsid w:val="001E09C1"/>
    <w:rsid w:val="001E172A"/>
    <w:rsid w:val="001E344B"/>
    <w:rsid w:val="001E3C73"/>
    <w:rsid w:val="001E3CCA"/>
    <w:rsid w:val="001E485F"/>
    <w:rsid w:val="001E4BDE"/>
    <w:rsid w:val="001E5744"/>
    <w:rsid w:val="001E6238"/>
    <w:rsid w:val="001E68B4"/>
    <w:rsid w:val="001E6BD5"/>
    <w:rsid w:val="001E7193"/>
    <w:rsid w:val="001E7553"/>
    <w:rsid w:val="001F000E"/>
    <w:rsid w:val="001F0B25"/>
    <w:rsid w:val="001F1EA9"/>
    <w:rsid w:val="001F20C2"/>
    <w:rsid w:val="001F2612"/>
    <w:rsid w:val="001F2684"/>
    <w:rsid w:val="001F4CB5"/>
    <w:rsid w:val="001F5428"/>
    <w:rsid w:val="001F6237"/>
    <w:rsid w:val="001F6519"/>
    <w:rsid w:val="001F70AE"/>
    <w:rsid w:val="001F7495"/>
    <w:rsid w:val="002003CF"/>
    <w:rsid w:val="002007B3"/>
    <w:rsid w:val="00200C2A"/>
    <w:rsid w:val="0020122F"/>
    <w:rsid w:val="002028F4"/>
    <w:rsid w:val="00203146"/>
    <w:rsid w:val="00203169"/>
    <w:rsid w:val="002033A3"/>
    <w:rsid w:val="0020355E"/>
    <w:rsid w:val="002037A2"/>
    <w:rsid w:val="00203D20"/>
    <w:rsid w:val="00204869"/>
    <w:rsid w:val="002051B2"/>
    <w:rsid w:val="0020702C"/>
    <w:rsid w:val="0020761C"/>
    <w:rsid w:val="002079DF"/>
    <w:rsid w:val="00207BB8"/>
    <w:rsid w:val="00207C88"/>
    <w:rsid w:val="00207CEA"/>
    <w:rsid w:val="0021100B"/>
    <w:rsid w:val="0021114A"/>
    <w:rsid w:val="00211371"/>
    <w:rsid w:val="002116BD"/>
    <w:rsid w:val="002117B5"/>
    <w:rsid w:val="002129C5"/>
    <w:rsid w:val="00212CEE"/>
    <w:rsid w:val="00212EF0"/>
    <w:rsid w:val="00213784"/>
    <w:rsid w:val="00214390"/>
    <w:rsid w:val="00215734"/>
    <w:rsid w:val="00215C5B"/>
    <w:rsid w:val="00215F20"/>
    <w:rsid w:val="002164D9"/>
    <w:rsid w:val="00216937"/>
    <w:rsid w:val="00216DCE"/>
    <w:rsid w:val="00216F7A"/>
    <w:rsid w:val="0021744C"/>
    <w:rsid w:val="0021779C"/>
    <w:rsid w:val="00220632"/>
    <w:rsid w:val="00220A8F"/>
    <w:rsid w:val="00221218"/>
    <w:rsid w:val="0022195F"/>
    <w:rsid w:val="00222017"/>
    <w:rsid w:val="002232C1"/>
    <w:rsid w:val="00223D26"/>
    <w:rsid w:val="00225B3A"/>
    <w:rsid w:val="00225F0A"/>
    <w:rsid w:val="00226B95"/>
    <w:rsid w:val="00226F6D"/>
    <w:rsid w:val="00227089"/>
    <w:rsid w:val="002274E3"/>
    <w:rsid w:val="00227F2D"/>
    <w:rsid w:val="0023038A"/>
    <w:rsid w:val="002320D0"/>
    <w:rsid w:val="002324A4"/>
    <w:rsid w:val="00232682"/>
    <w:rsid w:val="002329FD"/>
    <w:rsid w:val="00232AAB"/>
    <w:rsid w:val="00232B79"/>
    <w:rsid w:val="00232FD3"/>
    <w:rsid w:val="00233209"/>
    <w:rsid w:val="00234470"/>
    <w:rsid w:val="00234651"/>
    <w:rsid w:val="002349C3"/>
    <w:rsid w:val="00234DA7"/>
    <w:rsid w:val="00234E76"/>
    <w:rsid w:val="00235083"/>
    <w:rsid w:val="00237C55"/>
    <w:rsid w:val="00237E72"/>
    <w:rsid w:val="00240A79"/>
    <w:rsid w:val="00240C94"/>
    <w:rsid w:val="00240FB0"/>
    <w:rsid w:val="00241102"/>
    <w:rsid w:val="00241147"/>
    <w:rsid w:val="002413CF"/>
    <w:rsid w:val="00242221"/>
    <w:rsid w:val="00243004"/>
    <w:rsid w:val="0024349C"/>
    <w:rsid w:val="002436D8"/>
    <w:rsid w:val="002437DB"/>
    <w:rsid w:val="00245927"/>
    <w:rsid w:val="00245C8E"/>
    <w:rsid w:val="00245D9E"/>
    <w:rsid w:val="00246305"/>
    <w:rsid w:val="0024751C"/>
    <w:rsid w:val="00247715"/>
    <w:rsid w:val="002514E0"/>
    <w:rsid w:val="00251522"/>
    <w:rsid w:val="00251AED"/>
    <w:rsid w:val="00251FEB"/>
    <w:rsid w:val="00252569"/>
    <w:rsid w:val="002528EA"/>
    <w:rsid w:val="00252DA4"/>
    <w:rsid w:val="002537D8"/>
    <w:rsid w:val="00253ED0"/>
    <w:rsid w:val="00254294"/>
    <w:rsid w:val="00254B03"/>
    <w:rsid w:val="00254CAE"/>
    <w:rsid w:val="00254E0A"/>
    <w:rsid w:val="00254F76"/>
    <w:rsid w:val="0025558C"/>
    <w:rsid w:val="00255A1D"/>
    <w:rsid w:val="002561A9"/>
    <w:rsid w:val="00256A3B"/>
    <w:rsid w:val="002570DA"/>
    <w:rsid w:val="0025741E"/>
    <w:rsid w:val="0025748B"/>
    <w:rsid w:val="002575C4"/>
    <w:rsid w:val="002600B9"/>
    <w:rsid w:val="00260A6A"/>
    <w:rsid w:val="00261777"/>
    <w:rsid w:val="002618C6"/>
    <w:rsid w:val="00261D84"/>
    <w:rsid w:val="00262B2F"/>
    <w:rsid w:val="00262D10"/>
    <w:rsid w:val="00263C1D"/>
    <w:rsid w:val="00264968"/>
    <w:rsid w:val="00264C23"/>
    <w:rsid w:val="002653B7"/>
    <w:rsid w:val="00265BEF"/>
    <w:rsid w:val="00265D8A"/>
    <w:rsid w:val="0026618D"/>
    <w:rsid w:val="0026626B"/>
    <w:rsid w:val="00266EEE"/>
    <w:rsid w:val="0026767A"/>
    <w:rsid w:val="00267FDB"/>
    <w:rsid w:val="002701E2"/>
    <w:rsid w:val="002708C4"/>
    <w:rsid w:val="00270D02"/>
    <w:rsid w:val="00271144"/>
    <w:rsid w:val="002717C7"/>
    <w:rsid w:val="00271837"/>
    <w:rsid w:val="0027214D"/>
    <w:rsid w:val="00272600"/>
    <w:rsid w:val="00272965"/>
    <w:rsid w:val="00272A64"/>
    <w:rsid w:val="00272C25"/>
    <w:rsid w:val="00272E7F"/>
    <w:rsid w:val="00273480"/>
    <w:rsid w:val="00273484"/>
    <w:rsid w:val="002735EF"/>
    <w:rsid w:val="00273654"/>
    <w:rsid w:val="00273DE4"/>
    <w:rsid w:val="002740CA"/>
    <w:rsid w:val="0027440B"/>
    <w:rsid w:val="0027468D"/>
    <w:rsid w:val="00274BC7"/>
    <w:rsid w:val="002750DB"/>
    <w:rsid w:val="00275E58"/>
    <w:rsid w:val="00276459"/>
    <w:rsid w:val="00277DFF"/>
    <w:rsid w:val="00280AA1"/>
    <w:rsid w:val="0028129F"/>
    <w:rsid w:val="00281989"/>
    <w:rsid w:val="00281E31"/>
    <w:rsid w:val="00282DA9"/>
    <w:rsid w:val="0028457C"/>
    <w:rsid w:val="002845ED"/>
    <w:rsid w:val="002858A5"/>
    <w:rsid w:val="002860BE"/>
    <w:rsid w:val="002861A4"/>
    <w:rsid w:val="002861D8"/>
    <w:rsid w:val="00286D94"/>
    <w:rsid w:val="002877C0"/>
    <w:rsid w:val="00287DDF"/>
    <w:rsid w:val="00290AF7"/>
    <w:rsid w:val="0029164A"/>
    <w:rsid w:val="00291DED"/>
    <w:rsid w:val="00292680"/>
    <w:rsid w:val="0029277F"/>
    <w:rsid w:val="00292904"/>
    <w:rsid w:val="00292A74"/>
    <w:rsid w:val="00292C80"/>
    <w:rsid w:val="002931DE"/>
    <w:rsid w:val="00294015"/>
    <w:rsid w:val="002940CC"/>
    <w:rsid w:val="00294C50"/>
    <w:rsid w:val="00296ECE"/>
    <w:rsid w:val="00297FED"/>
    <w:rsid w:val="002A1073"/>
    <w:rsid w:val="002A2101"/>
    <w:rsid w:val="002A2BD3"/>
    <w:rsid w:val="002A3584"/>
    <w:rsid w:val="002A3AB5"/>
    <w:rsid w:val="002A3BB0"/>
    <w:rsid w:val="002A4750"/>
    <w:rsid w:val="002A4B0F"/>
    <w:rsid w:val="002A51D6"/>
    <w:rsid w:val="002A55BB"/>
    <w:rsid w:val="002A6F0D"/>
    <w:rsid w:val="002A7A83"/>
    <w:rsid w:val="002B0B58"/>
    <w:rsid w:val="002B1B0D"/>
    <w:rsid w:val="002B3B41"/>
    <w:rsid w:val="002B41DF"/>
    <w:rsid w:val="002B51CD"/>
    <w:rsid w:val="002B5468"/>
    <w:rsid w:val="002B5BD4"/>
    <w:rsid w:val="002B663B"/>
    <w:rsid w:val="002B6EB9"/>
    <w:rsid w:val="002B75DF"/>
    <w:rsid w:val="002B7BE7"/>
    <w:rsid w:val="002C08AD"/>
    <w:rsid w:val="002C0DDA"/>
    <w:rsid w:val="002C0F4C"/>
    <w:rsid w:val="002C11C2"/>
    <w:rsid w:val="002C15F5"/>
    <w:rsid w:val="002C1872"/>
    <w:rsid w:val="002C1AD1"/>
    <w:rsid w:val="002C2187"/>
    <w:rsid w:val="002C2C9C"/>
    <w:rsid w:val="002C4BC3"/>
    <w:rsid w:val="002C50F4"/>
    <w:rsid w:val="002C5DBD"/>
    <w:rsid w:val="002C62B0"/>
    <w:rsid w:val="002C6330"/>
    <w:rsid w:val="002C67A5"/>
    <w:rsid w:val="002C692C"/>
    <w:rsid w:val="002C72D1"/>
    <w:rsid w:val="002C75A0"/>
    <w:rsid w:val="002C7B04"/>
    <w:rsid w:val="002C7B47"/>
    <w:rsid w:val="002C7F05"/>
    <w:rsid w:val="002D0192"/>
    <w:rsid w:val="002D0CEC"/>
    <w:rsid w:val="002D1269"/>
    <w:rsid w:val="002D1335"/>
    <w:rsid w:val="002D22E7"/>
    <w:rsid w:val="002D2316"/>
    <w:rsid w:val="002D2A32"/>
    <w:rsid w:val="002D3131"/>
    <w:rsid w:val="002D31F6"/>
    <w:rsid w:val="002D36EB"/>
    <w:rsid w:val="002D3B1F"/>
    <w:rsid w:val="002D47A9"/>
    <w:rsid w:val="002D4ADD"/>
    <w:rsid w:val="002D59A9"/>
    <w:rsid w:val="002D6478"/>
    <w:rsid w:val="002D6773"/>
    <w:rsid w:val="002D67B0"/>
    <w:rsid w:val="002D682E"/>
    <w:rsid w:val="002D7C4F"/>
    <w:rsid w:val="002E197F"/>
    <w:rsid w:val="002E2263"/>
    <w:rsid w:val="002E2318"/>
    <w:rsid w:val="002E27B8"/>
    <w:rsid w:val="002E3209"/>
    <w:rsid w:val="002E480F"/>
    <w:rsid w:val="002E48BF"/>
    <w:rsid w:val="002E4902"/>
    <w:rsid w:val="002E49F9"/>
    <w:rsid w:val="002E5E58"/>
    <w:rsid w:val="002E60A2"/>
    <w:rsid w:val="002E61A5"/>
    <w:rsid w:val="002E6B5D"/>
    <w:rsid w:val="002E6BB6"/>
    <w:rsid w:val="002E6C45"/>
    <w:rsid w:val="002E6F67"/>
    <w:rsid w:val="002E76FF"/>
    <w:rsid w:val="002E7B8F"/>
    <w:rsid w:val="002F02F0"/>
    <w:rsid w:val="002F037C"/>
    <w:rsid w:val="002F0CEF"/>
    <w:rsid w:val="002F0DCF"/>
    <w:rsid w:val="002F1EED"/>
    <w:rsid w:val="002F20F6"/>
    <w:rsid w:val="002F2B12"/>
    <w:rsid w:val="002F3232"/>
    <w:rsid w:val="002F4515"/>
    <w:rsid w:val="002F464E"/>
    <w:rsid w:val="002F5D4C"/>
    <w:rsid w:val="002F71DA"/>
    <w:rsid w:val="002F76F1"/>
    <w:rsid w:val="00300130"/>
    <w:rsid w:val="00300C0C"/>
    <w:rsid w:val="00300D1F"/>
    <w:rsid w:val="00302549"/>
    <w:rsid w:val="00302817"/>
    <w:rsid w:val="00303B0B"/>
    <w:rsid w:val="00303C92"/>
    <w:rsid w:val="0030425B"/>
    <w:rsid w:val="00304832"/>
    <w:rsid w:val="00304DCF"/>
    <w:rsid w:val="0030504F"/>
    <w:rsid w:val="00305FD3"/>
    <w:rsid w:val="003067C4"/>
    <w:rsid w:val="00307147"/>
    <w:rsid w:val="003116B7"/>
    <w:rsid w:val="0031249D"/>
    <w:rsid w:val="0031305A"/>
    <w:rsid w:val="003133C6"/>
    <w:rsid w:val="003133E7"/>
    <w:rsid w:val="00314898"/>
    <w:rsid w:val="00314FDD"/>
    <w:rsid w:val="00315E4E"/>
    <w:rsid w:val="00317851"/>
    <w:rsid w:val="00317C1D"/>
    <w:rsid w:val="003203DB"/>
    <w:rsid w:val="00321163"/>
    <w:rsid w:val="003213C9"/>
    <w:rsid w:val="00321447"/>
    <w:rsid w:val="00322DC1"/>
    <w:rsid w:val="003231E5"/>
    <w:rsid w:val="0032370A"/>
    <w:rsid w:val="00323811"/>
    <w:rsid w:val="00324108"/>
    <w:rsid w:val="00324707"/>
    <w:rsid w:val="003257EA"/>
    <w:rsid w:val="00325BDB"/>
    <w:rsid w:val="00325CC3"/>
    <w:rsid w:val="00325EF0"/>
    <w:rsid w:val="00326489"/>
    <w:rsid w:val="00326A10"/>
    <w:rsid w:val="00326CBA"/>
    <w:rsid w:val="00326D05"/>
    <w:rsid w:val="00327957"/>
    <w:rsid w:val="00330290"/>
    <w:rsid w:val="00331523"/>
    <w:rsid w:val="003319DB"/>
    <w:rsid w:val="00331BA8"/>
    <w:rsid w:val="00331CB3"/>
    <w:rsid w:val="00332BAC"/>
    <w:rsid w:val="00332D41"/>
    <w:rsid w:val="00332F2E"/>
    <w:rsid w:val="003333C6"/>
    <w:rsid w:val="003355A9"/>
    <w:rsid w:val="003365E4"/>
    <w:rsid w:val="00337007"/>
    <w:rsid w:val="003375EE"/>
    <w:rsid w:val="00340105"/>
    <w:rsid w:val="00340E71"/>
    <w:rsid w:val="003424F8"/>
    <w:rsid w:val="00342F15"/>
    <w:rsid w:val="003430D2"/>
    <w:rsid w:val="003437DA"/>
    <w:rsid w:val="00343E6A"/>
    <w:rsid w:val="003454B4"/>
    <w:rsid w:val="003458F1"/>
    <w:rsid w:val="00347392"/>
    <w:rsid w:val="003475B1"/>
    <w:rsid w:val="003476EB"/>
    <w:rsid w:val="00347BA5"/>
    <w:rsid w:val="00350211"/>
    <w:rsid w:val="0035033D"/>
    <w:rsid w:val="0035105D"/>
    <w:rsid w:val="003527D1"/>
    <w:rsid w:val="003529A2"/>
    <w:rsid w:val="00352A58"/>
    <w:rsid w:val="00352FF9"/>
    <w:rsid w:val="003539EE"/>
    <w:rsid w:val="00353C01"/>
    <w:rsid w:val="00353D70"/>
    <w:rsid w:val="00353DB2"/>
    <w:rsid w:val="003540D3"/>
    <w:rsid w:val="003561DF"/>
    <w:rsid w:val="00356AE5"/>
    <w:rsid w:val="003576EA"/>
    <w:rsid w:val="00357991"/>
    <w:rsid w:val="00362487"/>
    <w:rsid w:val="0036309C"/>
    <w:rsid w:val="00363799"/>
    <w:rsid w:val="00364088"/>
    <w:rsid w:val="00364CD8"/>
    <w:rsid w:val="00364FEC"/>
    <w:rsid w:val="0036539D"/>
    <w:rsid w:val="003655DA"/>
    <w:rsid w:val="00365669"/>
    <w:rsid w:val="00365EFF"/>
    <w:rsid w:val="00366330"/>
    <w:rsid w:val="00366386"/>
    <w:rsid w:val="003666FA"/>
    <w:rsid w:val="00366D0F"/>
    <w:rsid w:val="00367132"/>
    <w:rsid w:val="0036797D"/>
    <w:rsid w:val="00367F9C"/>
    <w:rsid w:val="00370393"/>
    <w:rsid w:val="003706CA"/>
    <w:rsid w:val="00370B09"/>
    <w:rsid w:val="0037121B"/>
    <w:rsid w:val="00371BAE"/>
    <w:rsid w:val="0037201C"/>
    <w:rsid w:val="00372B6E"/>
    <w:rsid w:val="00372CFB"/>
    <w:rsid w:val="00372F29"/>
    <w:rsid w:val="00373240"/>
    <w:rsid w:val="003739F6"/>
    <w:rsid w:val="00373E8C"/>
    <w:rsid w:val="00374514"/>
    <w:rsid w:val="00376C83"/>
    <w:rsid w:val="0037703E"/>
    <w:rsid w:val="00377389"/>
    <w:rsid w:val="00377C45"/>
    <w:rsid w:val="00380097"/>
    <w:rsid w:val="00380773"/>
    <w:rsid w:val="00381038"/>
    <w:rsid w:val="003815FD"/>
    <w:rsid w:val="00381FDC"/>
    <w:rsid w:val="003821DE"/>
    <w:rsid w:val="00382667"/>
    <w:rsid w:val="00382A6D"/>
    <w:rsid w:val="00382D46"/>
    <w:rsid w:val="00382EE2"/>
    <w:rsid w:val="00383869"/>
    <w:rsid w:val="00384173"/>
    <w:rsid w:val="00384343"/>
    <w:rsid w:val="003843D7"/>
    <w:rsid w:val="003852D6"/>
    <w:rsid w:val="00385CC2"/>
    <w:rsid w:val="0038617C"/>
    <w:rsid w:val="00390049"/>
    <w:rsid w:val="003903CA"/>
    <w:rsid w:val="00391C07"/>
    <w:rsid w:val="00391DD6"/>
    <w:rsid w:val="0039288E"/>
    <w:rsid w:val="00392AA9"/>
    <w:rsid w:val="00392C0A"/>
    <w:rsid w:val="00392C46"/>
    <w:rsid w:val="003931EE"/>
    <w:rsid w:val="003934DA"/>
    <w:rsid w:val="00393777"/>
    <w:rsid w:val="00394011"/>
    <w:rsid w:val="00394035"/>
    <w:rsid w:val="00394E51"/>
    <w:rsid w:val="00395712"/>
    <w:rsid w:val="00395993"/>
    <w:rsid w:val="00395BE6"/>
    <w:rsid w:val="00397D2A"/>
    <w:rsid w:val="003A087B"/>
    <w:rsid w:val="003A0981"/>
    <w:rsid w:val="003A0B62"/>
    <w:rsid w:val="003A0D62"/>
    <w:rsid w:val="003A1304"/>
    <w:rsid w:val="003A1D8A"/>
    <w:rsid w:val="003A23B6"/>
    <w:rsid w:val="003A2DF8"/>
    <w:rsid w:val="003A35E3"/>
    <w:rsid w:val="003A414B"/>
    <w:rsid w:val="003A4253"/>
    <w:rsid w:val="003A4656"/>
    <w:rsid w:val="003A5A5B"/>
    <w:rsid w:val="003A5DCC"/>
    <w:rsid w:val="003A61B2"/>
    <w:rsid w:val="003A6BDF"/>
    <w:rsid w:val="003A6F2E"/>
    <w:rsid w:val="003A7120"/>
    <w:rsid w:val="003A719E"/>
    <w:rsid w:val="003A73F9"/>
    <w:rsid w:val="003A7B75"/>
    <w:rsid w:val="003A7F53"/>
    <w:rsid w:val="003B0A83"/>
    <w:rsid w:val="003B180F"/>
    <w:rsid w:val="003B1E91"/>
    <w:rsid w:val="003B1F1E"/>
    <w:rsid w:val="003B3EB9"/>
    <w:rsid w:val="003B42ED"/>
    <w:rsid w:val="003B4CFA"/>
    <w:rsid w:val="003B5EEA"/>
    <w:rsid w:val="003B653D"/>
    <w:rsid w:val="003B6E3D"/>
    <w:rsid w:val="003B7ECA"/>
    <w:rsid w:val="003C2643"/>
    <w:rsid w:val="003C274B"/>
    <w:rsid w:val="003C3F0B"/>
    <w:rsid w:val="003C4124"/>
    <w:rsid w:val="003C4763"/>
    <w:rsid w:val="003C4C9D"/>
    <w:rsid w:val="003C530B"/>
    <w:rsid w:val="003C5652"/>
    <w:rsid w:val="003C5984"/>
    <w:rsid w:val="003C632A"/>
    <w:rsid w:val="003C7432"/>
    <w:rsid w:val="003C74AE"/>
    <w:rsid w:val="003C7985"/>
    <w:rsid w:val="003C7B56"/>
    <w:rsid w:val="003D0AF3"/>
    <w:rsid w:val="003D1AC6"/>
    <w:rsid w:val="003D1C89"/>
    <w:rsid w:val="003D3922"/>
    <w:rsid w:val="003D3DB2"/>
    <w:rsid w:val="003D67D9"/>
    <w:rsid w:val="003D68CD"/>
    <w:rsid w:val="003D6A75"/>
    <w:rsid w:val="003D73FC"/>
    <w:rsid w:val="003D76BA"/>
    <w:rsid w:val="003D7BDB"/>
    <w:rsid w:val="003E053C"/>
    <w:rsid w:val="003E15D6"/>
    <w:rsid w:val="003E1690"/>
    <w:rsid w:val="003E2C1F"/>
    <w:rsid w:val="003E2D6A"/>
    <w:rsid w:val="003E3F75"/>
    <w:rsid w:val="003E4D10"/>
    <w:rsid w:val="003E54E7"/>
    <w:rsid w:val="003E7E14"/>
    <w:rsid w:val="003F1B92"/>
    <w:rsid w:val="003F26D7"/>
    <w:rsid w:val="003F3031"/>
    <w:rsid w:val="003F31DE"/>
    <w:rsid w:val="003F3257"/>
    <w:rsid w:val="003F34D2"/>
    <w:rsid w:val="003F4450"/>
    <w:rsid w:val="003F447B"/>
    <w:rsid w:val="003F57C3"/>
    <w:rsid w:val="003F67BC"/>
    <w:rsid w:val="003F6AD5"/>
    <w:rsid w:val="003F6BF0"/>
    <w:rsid w:val="003F6C10"/>
    <w:rsid w:val="003F720D"/>
    <w:rsid w:val="003F72C4"/>
    <w:rsid w:val="003F7377"/>
    <w:rsid w:val="00400194"/>
    <w:rsid w:val="004001CA"/>
    <w:rsid w:val="00400804"/>
    <w:rsid w:val="00400CD2"/>
    <w:rsid w:val="00400DA0"/>
    <w:rsid w:val="004011C0"/>
    <w:rsid w:val="004013CE"/>
    <w:rsid w:val="00401733"/>
    <w:rsid w:val="0040255A"/>
    <w:rsid w:val="00402A61"/>
    <w:rsid w:val="00402BC1"/>
    <w:rsid w:val="00403E72"/>
    <w:rsid w:val="0040419F"/>
    <w:rsid w:val="00405209"/>
    <w:rsid w:val="0040682A"/>
    <w:rsid w:val="00406AD9"/>
    <w:rsid w:val="00407151"/>
    <w:rsid w:val="00407875"/>
    <w:rsid w:val="00407E1F"/>
    <w:rsid w:val="00410EF2"/>
    <w:rsid w:val="00410FE4"/>
    <w:rsid w:val="004137B9"/>
    <w:rsid w:val="004138E7"/>
    <w:rsid w:val="00414FA0"/>
    <w:rsid w:val="0041578F"/>
    <w:rsid w:val="004158B6"/>
    <w:rsid w:val="00415B11"/>
    <w:rsid w:val="00420C79"/>
    <w:rsid w:val="00420F41"/>
    <w:rsid w:val="004248F0"/>
    <w:rsid w:val="00424B51"/>
    <w:rsid w:val="004255B0"/>
    <w:rsid w:val="00425894"/>
    <w:rsid w:val="004264BE"/>
    <w:rsid w:val="00426F5E"/>
    <w:rsid w:val="00427565"/>
    <w:rsid w:val="004275E4"/>
    <w:rsid w:val="00427F90"/>
    <w:rsid w:val="00430159"/>
    <w:rsid w:val="00430438"/>
    <w:rsid w:val="00430AD7"/>
    <w:rsid w:val="00430B14"/>
    <w:rsid w:val="00430EA7"/>
    <w:rsid w:val="00430EDD"/>
    <w:rsid w:val="0043172E"/>
    <w:rsid w:val="00431E02"/>
    <w:rsid w:val="00433BB3"/>
    <w:rsid w:val="004343B7"/>
    <w:rsid w:val="00434761"/>
    <w:rsid w:val="00434CF9"/>
    <w:rsid w:val="00434DC3"/>
    <w:rsid w:val="00434E1F"/>
    <w:rsid w:val="00435060"/>
    <w:rsid w:val="00435642"/>
    <w:rsid w:val="00436309"/>
    <w:rsid w:val="0043635E"/>
    <w:rsid w:val="00436AF8"/>
    <w:rsid w:val="00436CF2"/>
    <w:rsid w:val="00436DD6"/>
    <w:rsid w:val="0043782C"/>
    <w:rsid w:val="004378D3"/>
    <w:rsid w:val="00437F9A"/>
    <w:rsid w:val="00440891"/>
    <w:rsid w:val="004412D5"/>
    <w:rsid w:val="00441498"/>
    <w:rsid w:val="00441510"/>
    <w:rsid w:val="00441718"/>
    <w:rsid w:val="00441B8A"/>
    <w:rsid w:val="00442847"/>
    <w:rsid w:val="00443C1F"/>
    <w:rsid w:val="00443ED6"/>
    <w:rsid w:val="00443F19"/>
    <w:rsid w:val="00444A1E"/>
    <w:rsid w:val="004450F5"/>
    <w:rsid w:val="004457A5"/>
    <w:rsid w:val="00445FC1"/>
    <w:rsid w:val="00446783"/>
    <w:rsid w:val="004473A0"/>
    <w:rsid w:val="00447A64"/>
    <w:rsid w:val="004501E3"/>
    <w:rsid w:val="0045080A"/>
    <w:rsid w:val="004516E2"/>
    <w:rsid w:val="00451DDC"/>
    <w:rsid w:val="0045209F"/>
    <w:rsid w:val="00452FC7"/>
    <w:rsid w:val="00454D96"/>
    <w:rsid w:val="004555D6"/>
    <w:rsid w:val="00455DC1"/>
    <w:rsid w:val="00455E85"/>
    <w:rsid w:val="0045686B"/>
    <w:rsid w:val="00456F48"/>
    <w:rsid w:val="004574C0"/>
    <w:rsid w:val="00457C6A"/>
    <w:rsid w:val="00462525"/>
    <w:rsid w:val="004641BF"/>
    <w:rsid w:val="00465299"/>
    <w:rsid w:val="00465B04"/>
    <w:rsid w:val="00465BD4"/>
    <w:rsid w:val="00466E53"/>
    <w:rsid w:val="0047082B"/>
    <w:rsid w:val="00470EC9"/>
    <w:rsid w:val="004711FB"/>
    <w:rsid w:val="00471B48"/>
    <w:rsid w:val="00472641"/>
    <w:rsid w:val="0047287A"/>
    <w:rsid w:val="004730B5"/>
    <w:rsid w:val="0047415C"/>
    <w:rsid w:val="00475632"/>
    <w:rsid w:val="0047666E"/>
    <w:rsid w:val="00476CE2"/>
    <w:rsid w:val="00476D6D"/>
    <w:rsid w:val="00477AF4"/>
    <w:rsid w:val="00477B3A"/>
    <w:rsid w:val="0048139C"/>
    <w:rsid w:val="00481A50"/>
    <w:rsid w:val="00482752"/>
    <w:rsid w:val="004838BE"/>
    <w:rsid w:val="00484937"/>
    <w:rsid w:val="004856E5"/>
    <w:rsid w:val="00485871"/>
    <w:rsid w:val="004858FB"/>
    <w:rsid w:val="0048632C"/>
    <w:rsid w:val="00486380"/>
    <w:rsid w:val="00487562"/>
    <w:rsid w:val="00487589"/>
    <w:rsid w:val="004877EA"/>
    <w:rsid w:val="004878C7"/>
    <w:rsid w:val="00487F35"/>
    <w:rsid w:val="00490FCA"/>
    <w:rsid w:val="00493170"/>
    <w:rsid w:val="00493C3F"/>
    <w:rsid w:val="00493FB1"/>
    <w:rsid w:val="00496ACF"/>
    <w:rsid w:val="004971BA"/>
    <w:rsid w:val="0049763B"/>
    <w:rsid w:val="004976E2"/>
    <w:rsid w:val="004A039D"/>
    <w:rsid w:val="004A0510"/>
    <w:rsid w:val="004A09AB"/>
    <w:rsid w:val="004A0B50"/>
    <w:rsid w:val="004A0E80"/>
    <w:rsid w:val="004A13E6"/>
    <w:rsid w:val="004A16D6"/>
    <w:rsid w:val="004A1D95"/>
    <w:rsid w:val="004A2B8D"/>
    <w:rsid w:val="004A3FDC"/>
    <w:rsid w:val="004A4B88"/>
    <w:rsid w:val="004A7215"/>
    <w:rsid w:val="004B007C"/>
    <w:rsid w:val="004B0327"/>
    <w:rsid w:val="004B1202"/>
    <w:rsid w:val="004B1369"/>
    <w:rsid w:val="004B23C1"/>
    <w:rsid w:val="004B2C7F"/>
    <w:rsid w:val="004B2CE1"/>
    <w:rsid w:val="004B4414"/>
    <w:rsid w:val="004B4A02"/>
    <w:rsid w:val="004B58EA"/>
    <w:rsid w:val="004B634B"/>
    <w:rsid w:val="004B7A21"/>
    <w:rsid w:val="004B7A2E"/>
    <w:rsid w:val="004C137C"/>
    <w:rsid w:val="004C210D"/>
    <w:rsid w:val="004C28BB"/>
    <w:rsid w:val="004C2A23"/>
    <w:rsid w:val="004C2EDB"/>
    <w:rsid w:val="004C3ACC"/>
    <w:rsid w:val="004C4A08"/>
    <w:rsid w:val="004C621E"/>
    <w:rsid w:val="004C7A1A"/>
    <w:rsid w:val="004C7F86"/>
    <w:rsid w:val="004D034E"/>
    <w:rsid w:val="004D0CBB"/>
    <w:rsid w:val="004D195F"/>
    <w:rsid w:val="004D1C5F"/>
    <w:rsid w:val="004D1F93"/>
    <w:rsid w:val="004D2B76"/>
    <w:rsid w:val="004D300C"/>
    <w:rsid w:val="004D33A3"/>
    <w:rsid w:val="004D3E42"/>
    <w:rsid w:val="004D3EA4"/>
    <w:rsid w:val="004D62E9"/>
    <w:rsid w:val="004D689F"/>
    <w:rsid w:val="004D7888"/>
    <w:rsid w:val="004D79CF"/>
    <w:rsid w:val="004E01AD"/>
    <w:rsid w:val="004E0760"/>
    <w:rsid w:val="004E1924"/>
    <w:rsid w:val="004E2027"/>
    <w:rsid w:val="004E28B6"/>
    <w:rsid w:val="004E342C"/>
    <w:rsid w:val="004E3936"/>
    <w:rsid w:val="004E4AC3"/>
    <w:rsid w:val="004E5B38"/>
    <w:rsid w:val="004E6300"/>
    <w:rsid w:val="004E6662"/>
    <w:rsid w:val="004E71AC"/>
    <w:rsid w:val="004E750E"/>
    <w:rsid w:val="004E7934"/>
    <w:rsid w:val="004E7EB8"/>
    <w:rsid w:val="004F070F"/>
    <w:rsid w:val="004F2F1A"/>
    <w:rsid w:val="004F2F68"/>
    <w:rsid w:val="004F2FA9"/>
    <w:rsid w:val="004F3246"/>
    <w:rsid w:val="004F3540"/>
    <w:rsid w:val="004F35F7"/>
    <w:rsid w:val="004F41AB"/>
    <w:rsid w:val="004F4764"/>
    <w:rsid w:val="004F4CC1"/>
    <w:rsid w:val="004F4E9F"/>
    <w:rsid w:val="004F5EB2"/>
    <w:rsid w:val="004F6FA1"/>
    <w:rsid w:val="004F7446"/>
    <w:rsid w:val="004F7516"/>
    <w:rsid w:val="004F7529"/>
    <w:rsid w:val="004F75E8"/>
    <w:rsid w:val="004F7EDC"/>
    <w:rsid w:val="005006B2"/>
    <w:rsid w:val="00500E07"/>
    <w:rsid w:val="00501583"/>
    <w:rsid w:val="00501881"/>
    <w:rsid w:val="00501F21"/>
    <w:rsid w:val="005026FA"/>
    <w:rsid w:val="00502A32"/>
    <w:rsid w:val="00502F86"/>
    <w:rsid w:val="00503AE3"/>
    <w:rsid w:val="00503E3B"/>
    <w:rsid w:val="0050476D"/>
    <w:rsid w:val="00504C8A"/>
    <w:rsid w:val="00505ED0"/>
    <w:rsid w:val="005065FE"/>
    <w:rsid w:val="00506DFC"/>
    <w:rsid w:val="0050737F"/>
    <w:rsid w:val="00507756"/>
    <w:rsid w:val="0051033A"/>
    <w:rsid w:val="0051034A"/>
    <w:rsid w:val="005109E8"/>
    <w:rsid w:val="00510CF2"/>
    <w:rsid w:val="00511894"/>
    <w:rsid w:val="00512EE3"/>
    <w:rsid w:val="00512FF3"/>
    <w:rsid w:val="00513F3B"/>
    <w:rsid w:val="00515121"/>
    <w:rsid w:val="00515196"/>
    <w:rsid w:val="005159AC"/>
    <w:rsid w:val="0051686A"/>
    <w:rsid w:val="00517039"/>
    <w:rsid w:val="005174F4"/>
    <w:rsid w:val="005176EF"/>
    <w:rsid w:val="005177EC"/>
    <w:rsid w:val="00517974"/>
    <w:rsid w:val="0052074D"/>
    <w:rsid w:val="0052095E"/>
    <w:rsid w:val="00521E5C"/>
    <w:rsid w:val="005235C8"/>
    <w:rsid w:val="00523837"/>
    <w:rsid w:val="00523F59"/>
    <w:rsid w:val="005247DE"/>
    <w:rsid w:val="005250B2"/>
    <w:rsid w:val="005258CB"/>
    <w:rsid w:val="005259FF"/>
    <w:rsid w:val="00525EB4"/>
    <w:rsid w:val="005265FE"/>
    <w:rsid w:val="00527124"/>
    <w:rsid w:val="0052737F"/>
    <w:rsid w:val="0052792B"/>
    <w:rsid w:val="00530754"/>
    <w:rsid w:val="005309CE"/>
    <w:rsid w:val="005309E4"/>
    <w:rsid w:val="00530A6A"/>
    <w:rsid w:val="00530F4D"/>
    <w:rsid w:val="0053135D"/>
    <w:rsid w:val="00531DFC"/>
    <w:rsid w:val="0053262D"/>
    <w:rsid w:val="00532706"/>
    <w:rsid w:val="005331D1"/>
    <w:rsid w:val="00536492"/>
    <w:rsid w:val="00536E1C"/>
    <w:rsid w:val="005400D4"/>
    <w:rsid w:val="00540664"/>
    <w:rsid w:val="00540D04"/>
    <w:rsid w:val="00540FA8"/>
    <w:rsid w:val="0054107C"/>
    <w:rsid w:val="0054179F"/>
    <w:rsid w:val="00541835"/>
    <w:rsid w:val="0054187C"/>
    <w:rsid w:val="00541DA0"/>
    <w:rsid w:val="00541F10"/>
    <w:rsid w:val="00541F78"/>
    <w:rsid w:val="00542C03"/>
    <w:rsid w:val="00542F28"/>
    <w:rsid w:val="00545476"/>
    <w:rsid w:val="00545813"/>
    <w:rsid w:val="00545DE3"/>
    <w:rsid w:val="005466E9"/>
    <w:rsid w:val="0055003F"/>
    <w:rsid w:val="00550B71"/>
    <w:rsid w:val="00550DBC"/>
    <w:rsid w:val="0055145B"/>
    <w:rsid w:val="00551953"/>
    <w:rsid w:val="005520F2"/>
    <w:rsid w:val="005521E6"/>
    <w:rsid w:val="00552AFB"/>
    <w:rsid w:val="00552DCE"/>
    <w:rsid w:val="0055387F"/>
    <w:rsid w:val="005541B8"/>
    <w:rsid w:val="00555B1E"/>
    <w:rsid w:val="00556E19"/>
    <w:rsid w:val="005572CE"/>
    <w:rsid w:val="00560B1A"/>
    <w:rsid w:val="0056170E"/>
    <w:rsid w:val="0056232A"/>
    <w:rsid w:val="005627A0"/>
    <w:rsid w:val="00562921"/>
    <w:rsid w:val="0056332D"/>
    <w:rsid w:val="00563394"/>
    <w:rsid w:val="00563D68"/>
    <w:rsid w:val="00566300"/>
    <w:rsid w:val="0056681C"/>
    <w:rsid w:val="0056738F"/>
    <w:rsid w:val="00567586"/>
    <w:rsid w:val="005676E0"/>
    <w:rsid w:val="00567D0C"/>
    <w:rsid w:val="0057006E"/>
    <w:rsid w:val="005701D1"/>
    <w:rsid w:val="005708CB"/>
    <w:rsid w:val="00571040"/>
    <w:rsid w:val="0057144D"/>
    <w:rsid w:val="00571C06"/>
    <w:rsid w:val="0057202E"/>
    <w:rsid w:val="00572ABB"/>
    <w:rsid w:val="00573AD1"/>
    <w:rsid w:val="005747E3"/>
    <w:rsid w:val="00574DC2"/>
    <w:rsid w:val="0057535A"/>
    <w:rsid w:val="00575A18"/>
    <w:rsid w:val="00575C17"/>
    <w:rsid w:val="00576B72"/>
    <w:rsid w:val="005779BB"/>
    <w:rsid w:val="005804F9"/>
    <w:rsid w:val="005818C8"/>
    <w:rsid w:val="00581F39"/>
    <w:rsid w:val="00582867"/>
    <w:rsid w:val="00582B7B"/>
    <w:rsid w:val="00582E05"/>
    <w:rsid w:val="00583D35"/>
    <w:rsid w:val="00583F93"/>
    <w:rsid w:val="00583FDD"/>
    <w:rsid w:val="005851E4"/>
    <w:rsid w:val="005861C1"/>
    <w:rsid w:val="005863E4"/>
    <w:rsid w:val="005878CD"/>
    <w:rsid w:val="00587A30"/>
    <w:rsid w:val="00587A3B"/>
    <w:rsid w:val="00590BA3"/>
    <w:rsid w:val="0059141E"/>
    <w:rsid w:val="00591E2B"/>
    <w:rsid w:val="005927E1"/>
    <w:rsid w:val="005931BA"/>
    <w:rsid w:val="00593C44"/>
    <w:rsid w:val="00593D12"/>
    <w:rsid w:val="00593DCA"/>
    <w:rsid w:val="005946F2"/>
    <w:rsid w:val="005947C2"/>
    <w:rsid w:val="00594955"/>
    <w:rsid w:val="00594E02"/>
    <w:rsid w:val="00594E70"/>
    <w:rsid w:val="00594FD6"/>
    <w:rsid w:val="00595324"/>
    <w:rsid w:val="005958C3"/>
    <w:rsid w:val="00595ECF"/>
    <w:rsid w:val="0059609C"/>
    <w:rsid w:val="0059700A"/>
    <w:rsid w:val="0059700E"/>
    <w:rsid w:val="00597369"/>
    <w:rsid w:val="00597394"/>
    <w:rsid w:val="00597E55"/>
    <w:rsid w:val="005A0DCE"/>
    <w:rsid w:val="005A1264"/>
    <w:rsid w:val="005A12FA"/>
    <w:rsid w:val="005A1759"/>
    <w:rsid w:val="005A1AB3"/>
    <w:rsid w:val="005A1F2E"/>
    <w:rsid w:val="005A26E6"/>
    <w:rsid w:val="005A2DBD"/>
    <w:rsid w:val="005A2DF9"/>
    <w:rsid w:val="005A3467"/>
    <w:rsid w:val="005A3DCB"/>
    <w:rsid w:val="005A4058"/>
    <w:rsid w:val="005A42FA"/>
    <w:rsid w:val="005A5CC3"/>
    <w:rsid w:val="005B0039"/>
    <w:rsid w:val="005B06AB"/>
    <w:rsid w:val="005B0958"/>
    <w:rsid w:val="005B09F6"/>
    <w:rsid w:val="005B1217"/>
    <w:rsid w:val="005B12E9"/>
    <w:rsid w:val="005B131B"/>
    <w:rsid w:val="005B2226"/>
    <w:rsid w:val="005B2551"/>
    <w:rsid w:val="005B4BED"/>
    <w:rsid w:val="005B4F7B"/>
    <w:rsid w:val="005B52D8"/>
    <w:rsid w:val="005B6837"/>
    <w:rsid w:val="005B7908"/>
    <w:rsid w:val="005C1089"/>
    <w:rsid w:val="005C1098"/>
    <w:rsid w:val="005C1BE4"/>
    <w:rsid w:val="005C208A"/>
    <w:rsid w:val="005C21C3"/>
    <w:rsid w:val="005C22DE"/>
    <w:rsid w:val="005C2466"/>
    <w:rsid w:val="005C267C"/>
    <w:rsid w:val="005C2CDB"/>
    <w:rsid w:val="005C3E28"/>
    <w:rsid w:val="005C4262"/>
    <w:rsid w:val="005C4CCA"/>
    <w:rsid w:val="005C52C2"/>
    <w:rsid w:val="005C6550"/>
    <w:rsid w:val="005C6692"/>
    <w:rsid w:val="005C70E9"/>
    <w:rsid w:val="005C7681"/>
    <w:rsid w:val="005C7CD3"/>
    <w:rsid w:val="005D0883"/>
    <w:rsid w:val="005D18CF"/>
    <w:rsid w:val="005D1E5A"/>
    <w:rsid w:val="005D1F49"/>
    <w:rsid w:val="005D2A83"/>
    <w:rsid w:val="005D3599"/>
    <w:rsid w:val="005D3BDA"/>
    <w:rsid w:val="005D3CE4"/>
    <w:rsid w:val="005D444E"/>
    <w:rsid w:val="005D4C68"/>
    <w:rsid w:val="005D55E5"/>
    <w:rsid w:val="005D5798"/>
    <w:rsid w:val="005D5BB8"/>
    <w:rsid w:val="005D5DF2"/>
    <w:rsid w:val="005D73F8"/>
    <w:rsid w:val="005E018A"/>
    <w:rsid w:val="005E11FC"/>
    <w:rsid w:val="005E2541"/>
    <w:rsid w:val="005E259D"/>
    <w:rsid w:val="005E2BC2"/>
    <w:rsid w:val="005E3B8F"/>
    <w:rsid w:val="005E3CF2"/>
    <w:rsid w:val="005E451F"/>
    <w:rsid w:val="005E4666"/>
    <w:rsid w:val="005E4BAB"/>
    <w:rsid w:val="005E55B1"/>
    <w:rsid w:val="005E5B41"/>
    <w:rsid w:val="005E63D6"/>
    <w:rsid w:val="005E7522"/>
    <w:rsid w:val="005E769C"/>
    <w:rsid w:val="005E7B85"/>
    <w:rsid w:val="005F1601"/>
    <w:rsid w:val="005F165B"/>
    <w:rsid w:val="005F2B4C"/>
    <w:rsid w:val="005F412C"/>
    <w:rsid w:val="005F4913"/>
    <w:rsid w:val="005F4CCB"/>
    <w:rsid w:val="005F53AC"/>
    <w:rsid w:val="005F69FF"/>
    <w:rsid w:val="005F6D13"/>
    <w:rsid w:val="005F6DB0"/>
    <w:rsid w:val="005F71DD"/>
    <w:rsid w:val="005F75AD"/>
    <w:rsid w:val="005F7762"/>
    <w:rsid w:val="005F7D8B"/>
    <w:rsid w:val="00600DCE"/>
    <w:rsid w:val="0060128F"/>
    <w:rsid w:val="00601389"/>
    <w:rsid w:val="00602018"/>
    <w:rsid w:val="00603418"/>
    <w:rsid w:val="00604719"/>
    <w:rsid w:val="006049EC"/>
    <w:rsid w:val="00606E97"/>
    <w:rsid w:val="0060763C"/>
    <w:rsid w:val="006078A7"/>
    <w:rsid w:val="00610FBD"/>
    <w:rsid w:val="00612794"/>
    <w:rsid w:val="00612CB8"/>
    <w:rsid w:val="00612E0F"/>
    <w:rsid w:val="006134E3"/>
    <w:rsid w:val="00614CF9"/>
    <w:rsid w:val="0061514B"/>
    <w:rsid w:val="00615495"/>
    <w:rsid w:val="00615640"/>
    <w:rsid w:val="006158C2"/>
    <w:rsid w:val="00615A2B"/>
    <w:rsid w:val="00617711"/>
    <w:rsid w:val="00617C29"/>
    <w:rsid w:val="0062039F"/>
    <w:rsid w:val="00620999"/>
    <w:rsid w:val="00621BB8"/>
    <w:rsid w:val="00621D50"/>
    <w:rsid w:val="006223FF"/>
    <w:rsid w:val="00622C1E"/>
    <w:rsid w:val="00622F60"/>
    <w:rsid w:val="00623004"/>
    <w:rsid w:val="00623CD9"/>
    <w:rsid w:val="00624217"/>
    <w:rsid w:val="006242EF"/>
    <w:rsid w:val="006244FE"/>
    <w:rsid w:val="0062467D"/>
    <w:rsid w:val="00624755"/>
    <w:rsid w:val="00625043"/>
    <w:rsid w:val="00625089"/>
    <w:rsid w:val="00625286"/>
    <w:rsid w:val="0062599E"/>
    <w:rsid w:val="00625A6B"/>
    <w:rsid w:val="00625AE9"/>
    <w:rsid w:val="006304E9"/>
    <w:rsid w:val="00630A8E"/>
    <w:rsid w:val="006313FC"/>
    <w:rsid w:val="00631509"/>
    <w:rsid w:val="00632292"/>
    <w:rsid w:val="0063279C"/>
    <w:rsid w:val="00633DF9"/>
    <w:rsid w:val="00633EF6"/>
    <w:rsid w:val="0063465B"/>
    <w:rsid w:val="006353FC"/>
    <w:rsid w:val="00640705"/>
    <w:rsid w:val="00641511"/>
    <w:rsid w:val="00642231"/>
    <w:rsid w:val="00642883"/>
    <w:rsid w:val="0064370C"/>
    <w:rsid w:val="006446D6"/>
    <w:rsid w:val="00645425"/>
    <w:rsid w:val="00645D3A"/>
    <w:rsid w:val="00646247"/>
    <w:rsid w:val="00646925"/>
    <w:rsid w:val="00646B2C"/>
    <w:rsid w:val="00647038"/>
    <w:rsid w:val="006472A6"/>
    <w:rsid w:val="00647A63"/>
    <w:rsid w:val="00647F04"/>
    <w:rsid w:val="006509A5"/>
    <w:rsid w:val="006511F5"/>
    <w:rsid w:val="00651B85"/>
    <w:rsid w:val="006520AB"/>
    <w:rsid w:val="00652730"/>
    <w:rsid w:val="00652A89"/>
    <w:rsid w:val="00652D0E"/>
    <w:rsid w:val="006533F5"/>
    <w:rsid w:val="00653FAA"/>
    <w:rsid w:val="006540A2"/>
    <w:rsid w:val="00654933"/>
    <w:rsid w:val="00654A1C"/>
    <w:rsid w:val="006559DD"/>
    <w:rsid w:val="00655CA8"/>
    <w:rsid w:val="00655E60"/>
    <w:rsid w:val="00656080"/>
    <w:rsid w:val="006569BE"/>
    <w:rsid w:val="00656B7F"/>
    <w:rsid w:val="006577C9"/>
    <w:rsid w:val="00661D09"/>
    <w:rsid w:val="0066294C"/>
    <w:rsid w:val="006633E1"/>
    <w:rsid w:val="00664919"/>
    <w:rsid w:val="006658D9"/>
    <w:rsid w:val="006666C6"/>
    <w:rsid w:val="0066711C"/>
    <w:rsid w:val="00667B07"/>
    <w:rsid w:val="006707F7"/>
    <w:rsid w:val="006709AC"/>
    <w:rsid w:val="00670B26"/>
    <w:rsid w:val="00670E36"/>
    <w:rsid w:val="00670F61"/>
    <w:rsid w:val="0067206A"/>
    <w:rsid w:val="0067208D"/>
    <w:rsid w:val="00672985"/>
    <w:rsid w:val="00674DFA"/>
    <w:rsid w:val="006757BA"/>
    <w:rsid w:val="00675A65"/>
    <w:rsid w:val="00675D2D"/>
    <w:rsid w:val="006761E2"/>
    <w:rsid w:val="006766F6"/>
    <w:rsid w:val="0067698C"/>
    <w:rsid w:val="00676DDD"/>
    <w:rsid w:val="0067719A"/>
    <w:rsid w:val="0067737D"/>
    <w:rsid w:val="00677D1E"/>
    <w:rsid w:val="00681B3F"/>
    <w:rsid w:val="00682A8C"/>
    <w:rsid w:val="00683E13"/>
    <w:rsid w:val="00684DD2"/>
    <w:rsid w:val="00685A9B"/>
    <w:rsid w:val="00687395"/>
    <w:rsid w:val="00687439"/>
    <w:rsid w:val="0069057E"/>
    <w:rsid w:val="006907AE"/>
    <w:rsid w:val="0069082D"/>
    <w:rsid w:val="00691B8C"/>
    <w:rsid w:val="006925AB"/>
    <w:rsid w:val="00692E09"/>
    <w:rsid w:val="00693ADA"/>
    <w:rsid w:val="006944A5"/>
    <w:rsid w:val="00694CEA"/>
    <w:rsid w:val="00694DE8"/>
    <w:rsid w:val="00695575"/>
    <w:rsid w:val="00695A59"/>
    <w:rsid w:val="00696AE6"/>
    <w:rsid w:val="00697498"/>
    <w:rsid w:val="0069763A"/>
    <w:rsid w:val="00697C73"/>
    <w:rsid w:val="006A0317"/>
    <w:rsid w:val="006A0A3D"/>
    <w:rsid w:val="006A11E6"/>
    <w:rsid w:val="006A1920"/>
    <w:rsid w:val="006A3273"/>
    <w:rsid w:val="006A36DF"/>
    <w:rsid w:val="006A39F6"/>
    <w:rsid w:val="006A4249"/>
    <w:rsid w:val="006A4694"/>
    <w:rsid w:val="006A4D92"/>
    <w:rsid w:val="006A56FD"/>
    <w:rsid w:val="006A5A81"/>
    <w:rsid w:val="006A7BDC"/>
    <w:rsid w:val="006B026A"/>
    <w:rsid w:val="006B0B05"/>
    <w:rsid w:val="006B126D"/>
    <w:rsid w:val="006B3E1D"/>
    <w:rsid w:val="006B4004"/>
    <w:rsid w:val="006B42B7"/>
    <w:rsid w:val="006B526F"/>
    <w:rsid w:val="006B53AC"/>
    <w:rsid w:val="006B6A9F"/>
    <w:rsid w:val="006B6FE4"/>
    <w:rsid w:val="006B7026"/>
    <w:rsid w:val="006B7A0F"/>
    <w:rsid w:val="006C0440"/>
    <w:rsid w:val="006C05CD"/>
    <w:rsid w:val="006C15D5"/>
    <w:rsid w:val="006C179B"/>
    <w:rsid w:val="006C2E52"/>
    <w:rsid w:val="006C320C"/>
    <w:rsid w:val="006C3490"/>
    <w:rsid w:val="006C36B6"/>
    <w:rsid w:val="006C4ED9"/>
    <w:rsid w:val="006C73F4"/>
    <w:rsid w:val="006C752B"/>
    <w:rsid w:val="006C7668"/>
    <w:rsid w:val="006D003F"/>
    <w:rsid w:val="006D100A"/>
    <w:rsid w:val="006D1314"/>
    <w:rsid w:val="006D17AD"/>
    <w:rsid w:val="006D1958"/>
    <w:rsid w:val="006D1B29"/>
    <w:rsid w:val="006D1EAC"/>
    <w:rsid w:val="006D21F9"/>
    <w:rsid w:val="006D25EE"/>
    <w:rsid w:val="006D2C9B"/>
    <w:rsid w:val="006D2CAB"/>
    <w:rsid w:val="006D3487"/>
    <w:rsid w:val="006D3722"/>
    <w:rsid w:val="006D47D0"/>
    <w:rsid w:val="006D5ACA"/>
    <w:rsid w:val="006D5F28"/>
    <w:rsid w:val="006D61E9"/>
    <w:rsid w:val="006D6961"/>
    <w:rsid w:val="006D6D51"/>
    <w:rsid w:val="006E18A5"/>
    <w:rsid w:val="006E1C0F"/>
    <w:rsid w:val="006E1E95"/>
    <w:rsid w:val="006E2985"/>
    <w:rsid w:val="006E36B6"/>
    <w:rsid w:val="006E4C63"/>
    <w:rsid w:val="006E5F69"/>
    <w:rsid w:val="006E67A9"/>
    <w:rsid w:val="006E6C79"/>
    <w:rsid w:val="006E6DCD"/>
    <w:rsid w:val="006E71AF"/>
    <w:rsid w:val="006E7386"/>
    <w:rsid w:val="006E792B"/>
    <w:rsid w:val="006F0921"/>
    <w:rsid w:val="006F09DD"/>
    <w:rsid w:val="006F1763"/>
    <w:rsid w:val="006F22EF"/>
    <w:rsid w:val="006F44E9"/>
    <w:rsid w:val="006F46A0"/>
    <w:rsid w:val="006F48A5"/>
    <w:rsid w:val="006F58EF"/>
    <w:rsid w:val="006F6237"/>
    <w:rsid w:val="006F6C99"/>
    <w:rsid w:val="006F7404"/>
    <w:rsid w:val="006F7A45"/>
    <w:rsid w:val="006F7B4C"/>
    <w:rsid w:val="0070020B"/>
    <w:rsid w:val="007002CB"/>
    <w:rsid w:val="00702595"/>
    <w:rsid w:val="00702827"/>
    <w:rsid w:val="00703031"/>
    <w:rsid w:val="007049C4"/>
    <w:rsid w:val="00704CC1"/>
    <w:rsid w:val="00704E22"/>
    <w:rsid w:val="00705BA5"/>
    <w:rsid w:val="00707224"/>
    <w:rsid w:val="00707574"/>
    <w:rsid w:val="00710B01"/>
    <w:rsid w:val="00710B28"/>
    <w:rsid w:val="00711436"/>
    <w:rsid w:val="00711C50"/>
    <w:rsid w:val="00712424"/>
    <w:rsid w:val="007127D8"/>
    <w:rsid w:val="00713E57"/>
    <w:rsid w:val="0071471E"/>
    <w:rsid w:val="007147DE"/>
    <w:rsid w:val="0071540B"/>
    <w:rsid w:val="007155B3"/>
    <w:rsid w:val="007155F3"/>
    <w:rsid w:val="00715B8C"/>
    <w:rsid w:val="00716135"/>
    <w:rsid w:val="00716D5E"/>
    <w:rsid w:val="00716E32"/>
    <w:rsid w:val="00716E39"/>
    <w:rsid w:val="00717091"/>
    <w:rsid w:val="00717168"/>
    <w:rsid w:val="00717DA8"/>
    <w:rsid w:val="0072054C"/>
    <w:rsid w:val="00720771"/>
    <w:rsid w:val="00721110"/>
    <w:rsid w:val="0072185C"/>
    <w:rsid w:val="00721C86"/>
    <w:rsid w:val="00722760"/>
    <w:rsid w:val="00723052"/>
    <w:rsid w:val="007245D2"/>
    <w:rsid w:val="007246AF"/>
    <w:rsid w:val="00724713"/>
    <w:rsid w:val="00724F45"/>
    <w:rsid w:val="007252C2"/>
    <w:rsid w:val="007259E2"/>
    <w:rsid w:val="007267F4"/>
    <w:rsid w:val="00726E3A"/>
    <w:rsid w:val="00727D36"/>
    <w:rsid w:val="00727F07"/>
    <w:rsid w:val="00730018"/>
    <w:rsid w:val="007302B6"/>
    <w:rsid w:val="007305A4"/>
    <w:rsid w:val="00730EC5"/>
    <w:rsid w:val="00731874"/>
    <w:rsid w:val="007319BE"/>
    <w:rsid w:val="00731B30"/>
    <w:rsid w:val="00731D48"/>
    <w:rsid w:val="0073203F"/>
    <w:rsid w:val="00732432"/>
    <w:rsid w:val="00732839"/>
    <w:rsid w:val="00732A39"/>
    <w:rsid w:val="00733D0A"/>
    <w:rsid w:val="0073418A"/>
    <w:rsid w:val="00734468"/>
    <w:rsid w:val="007347E5"/>
    <w:rsid w:val="007350FE"/>
    <w:rsid w:val="0073510A"/>
    <w:rsid w:val="007356FD"/>
    <w:rsid w:val="007360EB"/>
    <w:rsid w:val="00736657"/>
    <w:rsid w:val="00736BD4"/>
    <w:rsid w:val="00737428"/>
    <w:rsid w:val="00737F99"/>
    <w:rsid w:val="00740129"/>
    <w:rsid w:val="00740300"/>
    <w:rsid w:val="007403CC"/>
    <w:rsid w:val="007407D3"/>
    <w:rsid w:val="00740AE7"/>
    <w:rsid w:val="007410CD"/>
    <w:rsid w:val="0074315C"/>
    <w:rsid w:val="00743517"/>
    <w:rsid w:val="00743662"/>
    <w:rsid w:val="007440D7"/>
    <w:rsid w:val="00744476"/>
    <w:rsid w:val="00744D02"/>
    <w:rsid w:val="00746618"/>
    <w:rsid w:val="00746B8C"/>
    <w:rsid w:val="00746C4F"/>
    <w:rsid w:val="00746F8C"/>
    <w:rsid w:val="007478B3"/>
    <w:rsid w:val="00751643"/>
    <w:rsid w:val="00752B19"/>
    <w:rsid w:val="00753D58"/>
    <w:rsid w:val="00753E13"/>
    <w:rsid w:val="0075467F"/>
    <w:rsid w:val="00754835"/>
    <w:rsid w:val="00755177"/>
    <w:rsid w:val="0075587C"/>
    <w:rsid w:val="00756674"/>
    <w:rsid w:val="007568E8"/>
    <w:rsid w:val="00756E5E"/>
    <w:rsid w:val="00756F05"/>
    <w:rsid w:val="007576E8"/>
    <w:rsid w:val="00757F46"/>
    <w:rsid w:val="007604B9"/>
    <w:rsid w:val="00760ABA"/>
    <w:rsid w:val="00760FF8"/>
    <w:rsid w:val="0076194B"/>
    <w:rsid w:val="00761979"/>
    <w:rsid w:val="00761D33"/>
    <w:rsid w:val="007624C8"/>
    <w:rsid w:val="00763E0B"/>
    <w:rsid w:val="007648E0"/>
    <w:rsid w:val="00764DCB"/>
    <w:rsid w:val="00764EB3"/>
    <w:rsid w:val="00764F26"/>
    <w:rsid w:val="0076502D"/>
    <w:rsid w:val="00765E9E"/>
    <w:rsid w:val="007662C4"/>
    <w:rsid w:val="007668B2"/>
    <w:rsid w:val="00767B3C"/>
    <w:rsid w:val="00770112"/>
    <w:rsid w:val="007714CE"/>
    <w:rsid w:val="007716B4"/>
    <w:rsid w:val="007730FA"/>
    <w:rsid w:val="00773156"/>
    <w:rsid w:val="0077441E"/>
    <w:rsid w:val="00774829"/>
    <w:rsid w:val="00774B12"/>
    <w:rsid w:val="00774C84"/>
    <w:rsid w:val="00774E5F"/>
    <w:rsid w:val="00775109"/>
    <w:rsid w:val="00775306"/>
    <w:rsid w:val="0077552F"/>
    <w:rsid w:val="0077612E"/>
    <w:rsid w:val="007817D9"/>
    <w:rsid w:val="00782016"/>
    <w:rsid w:val="00782061"/>
    <w:rsid w:val="00782574"/>
    <w:rsid w:val="00782E19"/>
    <w:rsid w:val="00782E48"/>
    <w:rsid w:val="007833E6"/>
    <w:rsid w:val="00783F7F"/>
    <w:rsid w:val="00783FA2"/>
    <w:rsid w:val="007844D3"/>
    <w:rsid w:val="00784AC2"/>
    <w:rsid w:val="00784B0C"/>
    <w:rsid w:val="007852FB"/>
    <w:rsid w:val="00785450"/>
    <w:rsid w:val="00785FEA"/>
    <w:rsid w:val="00787092"/>
    <w:rsid w:val="0078725C"/>
    <w:rsid w:val="007879FE"/>
    <w:rsid w:val="00787C2F"/>
    <w:rsid w:val="00790914"/>
    <w:rsid w:val="007912BC"/>
    <w:rsid w:val="00791435"/>
    <w:rsid w:val="00791483"/>
    <w:rsid w:val="00791D1A"/>
    <w:rsid w:val="007922AB"/>
    <w:rsid w:val="00792934"/>
    <w:rsid w:val="007929D6"/>
    <w:rsid w:val="00792A59"/>
    <w:rsid w:val="00793C24"/>
    <w:rsid w:val="00793CAF"/>
    <w:rsid w:val="00793EC8"/>
    <w:rsid w:val="00794032"/>
    <w:rsid w:val="00794207"/>
    <w:rsid w:val="00795104"/>
    <w:rsid w:val="00795694"/>
    <w:rsid w:val="00795BC9"/>
    <w:rsid w:val="00796E4C"/>
    <w:rsid w:val="00797757"/>
    <w:rsid w:val="007A015A"/>
    <w:rsid w:val="007A015F"/>
    <w:rsid w:val="007A0B9C"/>
    <w:rsid w:val="007A17D9"/>
    <w:rsid w:val="007A2172"/>
    <w:rsid w:val="007A23B3"/>
    <w:rsid w:val="007A29A8"/>
    <w:rsid w:val="007A2C39"/>
    <w:rsid w:val="007A2E5C"/>
    <w:rsid w:val="007A2FE6"/>
    <w:rsid w:val="007A3469"/>
    <w:rsid w:val="007A3837"/>
    <w:rsid w:val="007A43B9"/>
    <w:rsid w:val="007A4C51"/>
    <w:rsid w:val="007A5550"/>
    <w:rsid w:val="007A5EE8"/>
    <w:rsid w:val="007A64F2"/>
    <w:rsid w:val="007A6DDC"/>
    <w:rsid w:val="007A6F57"/>
    <w:rsid w:val="007A75E9"/>
    <w:rsid w:val="007A75F4"/>
    <w:rsid w:val="007A75FD"/>
    <w:rsid w:val="007A7EB0"/>
    <w:rsid w:val="007B0989"/>
    <w:rsid w:val="007B0F1B"/>
    <w:rsid w:val="007B107C"/>
    <w:rsid w:val="007B17C3"/>
    <w:rsid w:val="007B1D36"/>
    <w:rsid w:val="007B230D"/>
    <w:rsid w:val="007B24D3"/>
    <w:rsid w:val="007B25F4"/>
    <w:rsid w:val="007B2721"/>
    <w:rsid w:val="007B2A66"/>
    <w:rsid w:val="007B2AF5"/>
    <w:rsid w:val="007B2C14"/>
    <w:rsid w:val="007B317D"/>
    <w:rsid w:val="007B3D15"/>
    <w:rsid w:val="007B4E49"/>
    <w:rsid w:val="007B532D"/>
    <w:rsid w:val="007B6BD2"/>
    <w:rsid w:val="007B6D7C"/>
    <w:rsid w:val="007B7F2E"/>
    <w:rsid w:val="007C06FE"/>
    <w:rsid w:val="007C13D5"/>
    <w:rsid w:val="007C1C6D"/>
    <w:rsid w:val="007C1F51"/>
    <w:rsid w:val="007C27F6"/>
    <w:rsid w:val="007C3201"/>
    <w:rsid w:val="007C460B"/>
    <w:rsid w:val="007C554E"/>
    <w:rsid w:val="007C702D"/>
    <w:rsid w:val="007C7A4D"/>
    <w:rsid w:val="007C7F98"/>
    <w:rsid w:val="007D0884"/>
    <w:rsid w:val="007D14D1"/>
    <w:rsid w:val="007D1555"/>
    <w:rsid w:val="007D1705"/>
    <w:rsid w:val="007D1834"/>
    <w:rsid w:val="007D1883"/>
    <w:rsid w:val="007D1AD2"/>
    <w:rsid w:val="007D1D70"/>
    <w:rsid w:val="007D235D"/>
    <w:rsid w:val="007D24A1"/>
    <w:rsid w:val="007D35F3"/>
    <w:rsid w:val="007D3646"/>
    <w:rsid w:val="007D39E1"/>
    <w:rsid w:val="007D5AA6"/>
    <w:rsid w:val="007D5C4E"/>
    <w:rsid w:val="007D6FE5"/>
    <w:rsid w:val="007D71BC"/>
    <w:rsid w:val="007D72E8"/>
    <w:rsid w:val="007D78B4"/>
    <w:rsid w:val="007D7DC8"/>
    <w:rsid w:val="007E050A"/>
    <w:rsid w:val="007E1143"/>
    <w:rsid w:val="007E1302"/>
    <w:rsid w:val="007E1C3A"/>
    <w:rsid w:val="007E1CAF"/>
    <w:rsid w:val="007E28AC"/>
    <w:rsid w:val="007E2F61"/>
    <w:rsid w:val="007E4700"/>
    <w:rsid w:val="007E4B63"/>
    <w:rsid w:val="007E5570"/>
    <w:rsid w:val="007E581D"/>
    <w:rsid w:val="007E6B7E"/>
    <w:rsid w:val="007E70C2"/>
    <w:rsid w:val="007E767D"/>
    <w:rsid w:val="007E7797"/>
    <w:rsid w:val="007E7FDE"/>
    <w:rsid w:val="007F038C"/>
    <w:rsid w:val="007F03CA"/>
    <w:rsid w:val="007F07DE"/>
    <w:rsid w:val="007F139F"/>
    <w:rsid w:val="007F13BF"/>
    <w:rsid w:val="007F1A9F"/>
    <w:rsid w:val="007F276F"/>
    <w:rsid w:val="007F27A3"/>
    <w:rsid w:val="007F2F65"/>
    <w:rsid w:val="007F3042"/>
    <w:rsid w:val="007F3289"/>
    <w:rsid w:val="007F3297"/>
    <w:rsid w:val="007F3B4F"/>
    <w:rsid w:val="007F3C90"/>
    <w:rsid w:val="007F43AB"/>
    <w:rsid w:val="007F476F"/>
    <w:rsid w:val="007F4979"/>
    <w:rsid w:val="007F55F9"/>
    <w:rsid w:val="007F614B"/>
    <w:rsid w:val="007F64C2"/>
    <w:rsid w:val="007F6777"/>
    <w:rsid w:val="007F6875"/>
    <w:rsid w:val="007F72ED"/>
    <w:rsid w:val="007F7BEF"/>
    <w:rsid w:val="007F7C85"/>
    <w:rsid w:val="007F7F6F"/>
    <w:rsid w:val="00802FE4"/>
    <w:rsid w:val="00803DC7"/>
    <w:rsid w:val="008051C6"/>
    <w:rsid w:val="00805244"/>
    <w:rsid w:val="0080534F"/>
    <w:rsid w:val="00805CB4"/>
    <w:rsid w:val="00805E43"/>
    <w:rsid w:val="00807F65"/>
    <w:rsid w:val="008100A1"/>
    <w:rsid w:val="00810850"/>
    <w:rsid w:val="00810BC6"/>
    <w:rsid w:val="0081149A"/>
    <w:rsid w:val="00811590"/>
    <w:rsid w:val="0081194B"/>
    <w:rsid w:val="00811D7C"/>
    <w:rsid w:val="00811E6A"/>
    <w:rsid w:val="008123A8"/>
    <w:rsid w:val="00812C1F"/>
    <w:rsid w:val="00813395"/>
    <w:rsid w:val="00813637"/>
    <w:rsid w:val="00813669"/>
    <w:rsid w:val="00813FC8"/>
    <w:rsid w:val="008145CD"/>
    <w:rsid w:val="00815182"/>
    <w:rsid w:val="00815359"/>
    <w:rsid w:val="00816697"/>
    <w:rsid w:val="008169D5"/>
    <w:rsid w:val="00816D70"/>
    <w:rsid w:val="00816FDC"/>
    <w:rsid w:val="008173D2"/>
    <w:rsid w:val="008178EB"/>
    <w:rsid w:val="00820202"/>
    <w:rsid w:val="008204E0"/>
    <w:rsid w:val="00821054"/>
    <w:rsid w:val="00821588"/>
    <w:rsid w:val="00821B46"/>
    <w:rsid w:val="00822715"/>
    <w:rsid w:val="00823631"/>
    <w:rsid w:val="00823B4B"/>
    <w:rsid w:val="008240B1"/>
    <w:rsid w:val="0082465C"/>
    <w:rsid w:val="00825455"/>
    <w:rsid w:val="00825596"/>
    <w:rsid w:val="008261C6"/>
    <w:rsid w:val="00826FA6"/>
    <w:rsid w:val="008300CB"/>
    <w:rsid w:val="00830633"/>
    <w:rsid w:val="008308F8"/>
    <w:rsid w:val="008309FD"/>
    <w:rsid w:val="00830BD4"/>
    <w:rsid w:val="00831050"/>
    <w:rsid w:val="00832C1A"/>
    <w:rsid w:val="00832EB9"/>
    <w:rsid w:val="00834C53"/>
    <w:rsid w:val="00835091"/>
    <w:rsid w:val="00835154"/>
    <w:rsid w:val="00835764"/>
    <w:rsid w:val="008358E5"/>
    <w:rsid w:val="00835981"/>
    <w:rsid w:val="00835B16"/>
    <w:rsid w:val="00835B76"/>
    <w:rsid w:val="00835BC4"/>
    <w:rsid w:val="008364A9"/>
    <w:rsid w:val="0083681A"/>
    <w:rsid w:val="008377D9"/>
    <w:rsid w:val="008377E6"/>
    <w:rsid w:val="00837CF0"/>
    <w:rsid w:val="00840566"/>
    <w:rsid w:val="0084069A"/>
    <w:rsid w:val="008406BF"/>
    <w:rsid w:val="0084092F"/>
    <w:rsid w:val="00840DE9"/>
    <w:rsid w:val="008412E3"/>
    <w:rsid w:val="00841312"/>
    <w:rsid w:val="00841371"/>
    <w:rsid w:val="00841639"/>
    <w:rsid w:val="00842963"/>
    <w:rsid w:val="008432E8"/>
    <w:rsid w:val="00843ACF"/>
    <w:rsid w:val="008443E9"/>
    <w:rsid w:val="00844989"/>
    <w:rsid w:val="00845479"/>
    <w:rsid w:val="008454D0"/>
    <w:rsid w:val="00845C52"/>
    <w:rsid w:val="00846210"/>
    <w:rsid w:val="0084633D"/>
    <w:rsid w:val="0084740C"/>
    <w:rsid w:val="008501B2"/>
    <w:rsid w:val="0085027C"/>
    <w:rsid w:val="00850525"/>
    <w:rsid w:val="008509B0"/>
    <w:rsid w:val="00850EEE"/>
    <w:rsid w:val="00851B72"/>
    <w:rsid w:val="0085267C"/>
    <w:rsid w:val="00852A39"/>
    <w:rsid w:val="00852A62"/>
    <w:rsid w:val="00852FBA"/>
    <w:rsid w:val="0085366D"/>
    <w:rsid w:val="00853A15"/>
    <w:rsid w:val="00855290"/>
    <w:rsid w:val="00855B2E"/>
    <w:rsid w:val="00856D36"/>
    <w:rsid w:val="00860545"/>
    <w:rsid w:val="00860C8B"/>
    <w:rsid w:val="00860F4B"/>
    <w:rsid w:val="00861DEB"/>
    <w:rsid w:val="00861E86"/>
    <w:rsid w:val="00862D1D"/>
    <w:rsid w:val="00863334"/>
    <w:rsid w:val="00863A70"/>
    <w:rsid w:val="00864723"/>
    <w:rsid w:val="008648B1"/>
    <w:rsid w:val="00864CB8"/>
    <w:rsid w:val="00865596"/>
    <w:rsid w:val="00865970"/>
    <w:rsid w:val="008663A5"/>
    <w:rsid w:val="008679DD"/>
    <w:rsid w:val="0087125F"/>
    <w:rsid w:val="00872BF6"/>
    <w:rsid w:val="00872D4B"/>
    <w:rsid w:val="00872E18"/>
    <w:rsid w:val="00872EF2"/>
    <w:rsid w:val="00873B19"/>
    <w:rsid w:val="00874AE8"/>
    <w:rsid w:val="008751BA"/>
    <w:rsid w:val="0087597C"/>
    <w:rsid w:val="00876D38"/>
    <w:rsid w:val="00876D9D"/>
    <w:rsid w:val="00877562"/>
    <w:rsid w:val="008815B4"/>
    <w:rsid w:val="00881724"/>
    <w:rsid w:val="008819CA"/>
    <w:rsid w:val="00882CBD"/>
    <w:rsid w:val="0088346A"/>
    <w:rsid w:val="008838AB"/>
    <w:rsid w:val="00883A66"/>
    <w:rsid w:val="00883EA2"/>
    <w:rsid w:val="008848E0"/>
    <w:rsid w:val="00884902"/>
    <w:rsid w:val="008855BC"/>
    <w:rsid w:val="00886B63"/>
    <w:rsid w:val="00886C28"/>
    <w:rsid w:val="00886DB9"/>
    <w:rsid w:val="008871B6"/>
    <w:rsid w:val="008905FF"/>
    <w:rsid w:val="0089061E"/>
    <w:rsid w:val="00891315"/>
    <w:rsid w:val="008914F1"/>
    <w:rsid w:val="00891913"/>
    <w:rsid w:val="00891BE6"/>
    <w:rsid w:val="00892318"/>
    <w:rsid w:val="008928D8"/>
    <w:rsid w:val="00892EAF"/>
    <w:rsid w:val="00893305"/>
    <w:rsid w:val="00893B3F"/>
    <w:rsid w:val="00894AB0"/>
    <w:rsid w:val="00894D03"/>
    <w:rsid w:val="0089538B"/>
    <w:rsid w:val="0089552A"/>
    <w:rsid w:val="00895691"/>
    <w:rsid w:val="00895833"/>
    <w:rsid w:val="00896844"/>
    <w:rsid w:val="0089693E"/>
    <w:rsid w:val="008969D3"/>
    <w:rsid w:val="00896CEF"/>
    <w:rsid w:val="00896F5C"/>
    <w:rsid w:val="008A00D4"/>
    <w:rsid w:val="008A0138"/>
    <w:rsid w:val="008A06F6"/>
    <w:rsid w:val="008A0D58"/>
    <w:rsid w:val="008A12D6"/>
    <w:rsid w:val="008A1447"/>
    <w:rsid w:val="008A147A"/>
    <w:rsid w:val="008A159C"/>
    <w:rsid w:val="008A1785"/>
    <w:rsid w:val="008A17E6"/>
    <w:rsid w:val="008A2582"/>
    <w:rsid w:val="008A35F8"/>
    <w:rsid w:val="008A36C2"/>
    <w:rsid w:val="008A39D6"/>
    <w:rsid w:val="008A39F0"/>
    <w:rsid w:val="008A507C"/>
    <w:rsid w:val="008A6EF0"/>
    <w:rsid w:val="008A74D9"/>
    <w:rsid w:val="008A7503"/>
    <w:rsid w:val="008A76F9"/>
    <w:rsid w:val="008B0187"/>
    <w:rsid w:val="008B052C"/>
    <w:rsid w:val="008B0E30"/>
    <w:rsid w:val="008B18AE"/>
    <w:rsid w:val="008B31C8"/>
    <w:rsid w:val="008B3856"/>
    <w:rsid w:val="008B3E1A"/>
    <w:rsid w:val="008B3F12"/>
    <w:rsid w:val="008B480E"/>
    <w:rsid w:val="008B4B88"/>
    <w:rsid w:val="008B597F"/>
    <w:rsid w:val="008B5A89"/>
    <w:rsid w:val="008B5B6F"/>
    <w:rsid w:val="008B6A6F"/>
    <w:rsid w:val="008B6AAB"/>
    <w:rsid w:val="008B706E"/>
    <w:rsid w:val="008B7318"/>
    <w:rsid w:val="008B7AE7"/>
    <w:rsid w:val="008C0006"/>
    <w:rsid w:val="008C02BC"/>
    <w:rsid w:val="008C0884"/>
    <w:rsid w:val="008C0E22"/>
    <w:rsid w:val="008C1060"/>
    <w:rsid w:val="008C110E"/>
    <w:rsid w:val="008C1126"/>
    <w:rsid w:val="008C2040"/>
    <w:rsid w:val="008C3117"/>
    <w:rsid w:val="008C3223"/>
    <w:rsid w:val="008C4633"/>
    <w:rsid w:val="008C4653"/>
    <w:rsid w:val="008C490D"/>
    <w:rsid w:val="008C4B67"/>
    <w:rsid w:val="008C5084"/>
    <w:rsid w:val="008C5A47"/>
    <w:rsid w:val="008C5A95"/>
    <w:rsid w:val="008C5E06"/>
    <w:rsid w:val="008C68C0"/>
    <w:rsid w:val="008D1D35"/>
    <w:rsid w:val="008D1DC5"/>
    <w:rsid w:val="008D2A28"/>
    <w:rsid w:val="008D398B"/>
    <w:rsid w:val="008D3C72"/>
    <w:rsid w:val="008D3F46"/>
    <w:rsid w:val="008D4A73"/>
    <w:rsid w:val="008D5376"/>
    <w:rsid w:val="008D539C"/>
    <w:rsid w:val="008D5724"/>
    <w:rsid w:val="008D5786"/>
    <w:rsid w:val="008D6D7B"/>
    <w:rsid w:val="008D7F12"/>
    <w:rsid w:val="008E0053"/>
    <w:rsid w:val="008E0204"/>
    <w:rsid w:val="008E0288"/>
    <w:rsid w:val="008E048D"/>
    <w:rsid w:val="008E09D9"/>
    <w:rsid w:val="008E2018"/>
    <w:rsid w:val="008E22A2"/>
    <w:rsid w:val="008E230E"/>
    <w:rsid w:val="008E2A54"/>
    <w:rsid w:val="008E322D"/>
    <w:rsid w:val="008E431B"/>
    <w:rsid w:val="008E44D2"/>
    <w:rsid w:val="008E4991"/>
    <w:rsid w:val="008E4EBC"/>
    <w:rsid w:val="008E5341"/>
    <w:rsid w:val="008E5547"/>
    <w:rsid w:val="008E5769"/>
    <w:rsid w:val="008E5DF3"/>
    <w:rsid w:val="008E6E66"/>
    <w:rsid w:val="008E6EB2"/>
    <w:rsid w:val="008E6FEC"/>
    <w:rsid w:val="008F00A4"/>
    <w:rsid w:val="008F0584"/>
    <w:rsid w:val="008F0751"/>
    <w:rsid w:val="008F0E0C"/>
    <w:rsid w:val="008F1581"/>
    <w:rsid w:val="008F1A1A"/>
    <w:rsid w:val="008F1CEA"/>
    <w:rsid w:val="008F34B9"/>
    <w:rsid w:val="008F3901"/>
    <w:rsid w:val="008F390E"/>
    <w:rsid w:val="008F3A67"/>
    <w:rsid w:val="008F3E16"/>
    <w:rsid w:val="008F469D"/>
    <w:rsid w:val="008F5563"/>
    <w:rsid w:val="008F571D"/>
    <w:rsid w:val="008F5C0F"/>
    <w:rsid w:val="008F5CE4"/>
    <w:rsid w:val="008F60BE"/>
    <w:rsid w:val="008F60F3"/>
    <w:rsid w:val="008F6AE2"/>
    <w:rsid w:val="008F6D0C"/>
    <w:rsid w:val="008F6F24"/>
    <w:rsid w:val="008F70D2"/>
    <w:rsid w:val="008F7859"/>
    <w:rsid w:val="008F78F1"/>
    <w:rsid w:val="008F7D9F"/>
    <w:rsid w:val="00900360"/>
    <w:rsid w:val="00900508"/>
    <w:rsid w:val="00900AAF"/>
    <w:rsid w:val="00900FB9"/>
    <w:rsid w:val="009013D8"/>
    <w:rsid w:val="00901CF1"/>
    <w:rsid w:val="00901E43"/>
    <w:rsid w:val="00902FEC"/>
    <w:rsid w:val="009031E3"/>
    <w:rsid w:val="009044BE"/>
    <w:rsid w:val="0090453A"/>
    <w:rsid w:val="0090533F"/>
    <w:rsid w:val="00905405"/>
    <w:rsid w:val="0090621D"/>
    <w:rsid w:val="00906AFD"/>
    <w:rsid w:val="0090703C"/>
    <w:rsid w:val="009074A5"/>
    <w:rsid w:val="009078A6"/>
    <w:rsid w:val="00907DA8"/>
    <w:rsid w:val="00907FF3"/>
    <w:rsid w:val="00910B39"/>
    <w:rsid w:val="009112C4"/>
    <w:rsid w:val="00911537"/>
    <w:rsid w:val="00911C34"/>
    <w:rsid w:val="009123D0"/>
    <w:rsid w:val="00912A4D"/>
    <w:rsid w:val="00912F46"/>
    <w:rsid w:val="009143CB"/>
    <w:rsid w:val="00914447"/>
    <w:rsid w:val="009145A3"/>
    <w:rsid w:val="00914A3F"/>
    <w:rsid w:val="009154BC"/>
    <w:rsid w:val="00915807"/>
    <w:rsid w:val="00915936"/>
    <w:rsid w:val="00917541"/>
    <w:rsid w:val="00917D9B"/>
    <w:rsid w:val="00920911"/>
    <w:rsid w:val="00920B0D"/>
    <w:rsid w:val="00921602"/>
    <w:rsid w:val="00921ABD"/>
    <w:rsid w:val="00921BF8"/>
    <w:rsid w:val="00921DD6"/>
    <w:rsid w:val="009231E3"/>
    <w:rsid w:val="0092374C"/>
    <w:rsid w:val="00923889"/>
    <w:rsid w:val="00923E6B"/>
    <w:rsid w:val="00924EDF"/>
    <w:rsid w:val="00926180"/>
    <w:rsid w:val="00926638"/>
    <w:rsid w:val="00926A37"/>
    <w:rsid w:val="00926C4B"/>
    <w:rsid w:val="009273A0"/>
    <w:rsid w:val="00930246"/>
    <w:rsid w:val="0093035C"/>
    <w:rsid w:val="00930677"/>
    <w:rsid w:val="009306B1"/>
    <w:rsid w:val="00930E39"/>
    <w:rsid w:val="00931141"/>
    <w:rsid w:val="00931413"/>
    <w:rsid w:val="00931FF8"/>
    <w:rsid w:val="00933764"/>
    <w:rsid w:val="009341A1"/>
    <w:rsid w:val="00934406"/>
    <w:rsid w:val="009347B4"/>
    <w:rsid w:val="00935178"/>
    <w:rsid w:val="0093667D"/>
    <w:rsid w:val="00936D5A"/>
    <w:rsid w:val="0093708B"/>
    <w:rsid w:val="0093755A"/>
    <w:rsid w:val="00937A4D"/>
    <w:rsid w:val="00940477"/>
    <w:rsid w:val="00940AE5"/>
    <w:rsid w:val="00940F24"/>
    <w:rsid w:val="00941C24"/>
    <w:rsid w:val="00941E80"/>
    <w:rsid w:val="00942706"/>
    <w:rsid w:val="0094318C"/>
    <w:rsid w:val="009434DF"/>
    <w:rsid w:val="00944385"/>
    <w:rsid w:val="009444D1"/>
    <w:rsid w:val="00945798"/>
    <w:rsid w:val="00947A41"/>
    <w:rsid w:val="00947B73"/>
    <w:rsid w:val="00950096"/>
    <w:rsid w:val="00950BAC"/>
    <w:rsid w:val="0095207D"/>
    <w:rsid w:val="009524CE"/>
    <w:rsid w:val="009538AB"/>
    <w:rsid w:val="009553D4"/>
    <w:rsid w:val="00955439"/>
    <w:rsid w:val="00955656"/>
    <w:rsid w:val="009556EF"/>
    <w:rsid w:val="00955B70"/>
    <w:rsid w:val="00955EA5"/>
    <w:rsid w:val="00956044"/>
    <w:rsid w:val="00957257"/>
    <w:rsid w:val="009574FF"/>
    <w:rsid w:val="0096008A"/>
    <w:rsid w:val="00960A1D"/>
    <w:rsid w:val="00961782"/>
    <w:rsid w:val="0096207A"/>
    <w:rsid w:val="009623FF"/>
    <w:rsid w:val="009625A1"/>
    <w:rsid w:val="00962ACA"/>
    <w:rsid w:val="00963290"/>
    <w:rsid w:val="00963536"/>
    <w:rsid w:val="009646E7"/>
    <w:rsid w:val="0096498A"/>
    <w:rsid w:val="00964CED"/>
    <w:rsid w:val="00965CC2"/>
    <w:rsid w:val="00965D46"/>
    <w:rsid w:val="00967F79"/>
    <w:rsid w:val="009721A2"/>
    <w:rsid w:val="009727FD"/>
    <w:rsid w:val="00972E23"/>
    <w:rsid w:val="00974588"/>
    <w:rsid w:val="00974A2D"/>
    <w:rsid w:val="00976182"/>
    <w:rsid w:val="009804D1"/>
    <w:rsid w:val="00980715"/>
    <w:rsid w:val="009807B3"/>
    <w:rsid w:val="00980C34"/>
    <w:rsid w:val="0098137C"/>
    <w:rsid w:val="00981428"/>
    <w:rsid w:val="00981BDD"/>
    <w:rsid w:val="00982DD6"/>
    <w:rsid w:val="00983876"/>
    <w:rsid w:val="00984943"/>
    <w:rsid w:val="0098505B"/>
    <w:rsid w:val="00986341"/>
    <w:rsid w:val="00986563"/>
    <w:rsid w:val="00986E11"/>
    <w:rsid w:val="0098715B"/>
    <w:rsid w:val="0098741D"/>
    <w:rsid w:val="00987F0A"/>
    <w:rsid w:val="00987F22"/>
    <w:rsid w:val="00987F2B"/>
    <w:rsid w:val="00990121"/>
    <w:rsid w:val="009911AC"/>
    <w:rsid w:val="00991B6F"/>
    <w:rsid w:val="00991BFF"/>
    <w:rsid w:val="00991C68"/>
    <w:rsid w:val="00992130"/>
    <w:rsid w:val="00992D72"/>
    <w:rsid w:val="00992EEC"/>
    <w:rsid w:val="00993093"/>
    <w:rsid w:val="009933CD"/>
    <w:rsid w:val="0099477E"/>
    <w:rsid w:val="00994968"/>
    <w:rsid w:val="00994B9B"/>
    <w:rsid w:val="00994F89"/>
    <w:rsid w:val="009952CC"/>
    <w:rsid w:val="00995632"/>
    <w:rsid w:val="00995C5D"/>
    <w:rsid w:val="009960A0"/>
    <w:rsid w:val="0099635C"/>
    <w:rsid w:val="00996924"/>
    <w:rsid w:val="00996C27"/>
    <w:rsid w:val="00996E41"/>
    <w:rsid w:val="00997534"/>
    <w:rsid w:val="00997BBA"/>
    <w:rsid w:val="009A0CAE"/>
    <w:rsid w:val="009A0EFC"/>
    <w:rsid w:val="009A105A"/>
    <w:rsid w:val="009A13D2"/>
    <w:rsid w:val="009A223E"/>
    <w:rsid w:val="009A3321"/>
    <w:rsid w:val="009A3ADF"/>
    <w:rsid w:val="009A3F26"/>
    <w:rsid w:val="009A468D"/>
    <w:rsid w:val="009A51D1"/>
    <w:rsid w:val="009A5EF6"/>
    <w:rsid w:val="009A6D0D"/>
    <w:rsid w:val="009A706E"/>
    <w:rsid w:val="009A7309"/>
    <w:rsid w:val="009A7411"/>
    <w:rsid w:val="009A74F9"/>
    <w:rsid w:val="009A7648"/>
    <w:rsid w:val="009A7964"/>
    <w:rsid w:val="009A7DA3"/>
    <w:rsid w:val="009B020B"/>
    <w:rsid w:val="009B06B5"/>
    <w:rsid w:val="009B1195"/>
    <w:rsid w:val="009B1906"/>
    <w:rsid w:val="009B1C04"/>
    <w:rsid w:val="009B2B17"/>
    <w:rsid w:val="009B2F4A"/>
    <w:rsid w:val="009B44B8"/>
    <w:rsid w:val="009B46A9"/>
    <w:rsid w:val="009B51C4"/>
    <w:rsid w:val="009B527F"/>
    <w:rsid w:val="009B6568"/>
    <w:rsid w:val="009B6668"/>
    <w:rsid w:val="009B7616"/>
    <w:rsid w:val="009B7B39"/>
    <w:rsid w:val="009B7D40"/>
    <w:rsid w:val="009C0688"/>
    <w:rsid w:val="009C1CC3"/>
    <w:rsid w:val="009C1E41"/>
    <w:rsid w:val="009C35DF"/>
    <w:rsid w:val="009C4355"/>
    <w:rsid w:val="009C46DD"/>
    <w:rsid w:val="009C4E12"/>
    <w:rsid w:val="009C51AD"/>
    <w:rsid w:val="009C5AEA"/>
    <w:rsid w:val="009C6518"/>
    <w:rsid w:val="009C72B5"/>
    <w:rsid w:val="009C735C"/>
    <w:rsid w:val="009D0453"/>
    <w:rsid w:val="009D20FC"/>
    <w:rsid w:val="009D2647"/>
    <w:rsid w:val="009D317B"/>
    <w:rsid w:val="009D3F7E"/>
    <w:rsid w:val="009D40E1"/>
    <w:rsid w:val="009D429F"/>
    <w:rsid w:val="009D569A"/>
    <w:rsid w:val="009D5E1D"/>
    <w:rsid w:val="009D5F5F"/>
    <w:rsid w:val="009D6573"/>
    <w:rsid w:val="009D6923"/>
    <w:rsid w:val="009D7E3B"/>
    <w:rsid w:val="009E0AB0"/>
    <w:rsid w:val="009E0BE6"/>
    <w:rsid w:val="009E10DE"/>
    <w:rsid w:val="009E1B08"/>
    <w:rsid w:val="009E1C82"/>
    <w:rsid w:val="009E21D4"/>
    <w:rsid w:val="009E222A"/>
    <w:rsid w:val="009E44DD"/>
    <w:rsid w:val="009E45D5"/>
    <w:rsid w:val="009E5289"/>
    <w:rsid w:val="009E5C24"/>
    <w:rsid w:val="009E60F1"/>
    <w:rsid w:val="009E6122"/>
    <w:rsid w:val="009E6DEC"/>
    <w:rsid w:val="009E770B"/>
    <w:rsid w:val="009E7B1D"/>
    <w:rsid w:val="009F1834"/>
    <w:rsid w:val="009F37D0"/>
    <w:rsid w:val="009F4346"/>
    <w:rsid w:val="009F559E"/>
    <w:rsid w:val="009F701B"/>
    <w:rsid w:val="009F7AB1"/>
    <w:rsid w:val="009F7BB2"/>
    <w:rsid w:val="009F7EFF"/>
    <w:rsid w:val="00A000A4"/>
    <w:rsid w:val="00A005E0"/>
    <w:rsid w:val="00A00768"/>
    <w:rsid w:val="00A00C62"/>
    <w:rsid w:val="00A00FE5"/>
    <w:rsid w:val="00A0110D"/>
    <w:rsid w:val="00A01182"/>
    <w:rsid w:val="00A01273"/>
    <w:rsid w:val="00A0158B"/>
    <w:rsid w:val="00A0212E"/>
    <w:rsid w:val="00A02E7A"/>
    <w:rsid w:val="00A030D9"/>
    <w:rsid w:val="00A03241"/>
    <w:rsid w:val="00A03555"/>
    <w:rsid w:val="00A03A7B"/>
    <w:rsid w:val="00A04F28"/>
    <w:rsid w:val="00A05138"/>
    <w:rsid w:val="00A054A6"/>
    <w:rsid w:val="00A05B5D"/>
    <w:rsid w:val="00A05C58"/>
    <w:rsid w:val="00A05CF8"/>
    <w:rsid w:val="00A06537"/>
    <w:rsid w:val="00A067B0"/>
    <w:rsid w:val="00A06F12"/>
    <w:rsid w:val="00A07DDB"/>
    <w:rsid w:val="00A07FF4"/>
    <w:rsid w:val="00A106DB"/>
    <w:rsid w:val="00A110FE"/>
    <w:rsid w:val="00A112CC"/>
    <w:rsid w:val="00A11680"/>
    <w:rsid w:val="00A122CD"/>
    <w:rsid w:val="00A1243F"/>
    <w:rsid w:val="00A127EB"/>
    <w:rsid w:val="00A12B8E"/>
    <w:rsid w:val="00A134B2"/>
    <w:rsid w:val="00A1438A"/>
    <w:rsid w:val="00A14C9B"/>
    <w:rsid w:val="00A15F12"/>
    <w:rsid w:val="00A16270"/>
    <w:rsid w:val="00A16545"/>
    <w:rsid w:val="00A1682D"/>
    <w:rsid w:val="00A169FE"/>
    <w:rsid w:val="00A178D7"/>
    <w:rsid w:val="00A20543"/>
    <w:rsid w:val="00A206EC"/>
    <w:rsid w:val="00A2076B"/>
    <w:rsid w:val="00A20B27"/>
    <w:rsid w:val="00A2121E"/>
    <w:rsid w:val="00A220F3"/>
    <w:rsid w:val="00A223CC"/>
    <w:rsid w:val="00A228E2"/>
    <w:rsid w:val="00A22B56"/>
    <w:rsid w:val="00A231E9"/>
    <w:rsid w:val="00A235A5"/>
    <w:rsid w:val="00A23D4A"/>
    <w:rsid w:val="00A23D6B"/>
    <w:rsid w:val="00A24221"/>
    <w:rsid w:val="00A243CF"/>
    <w:rsid w:val="00A246EC"/>
    <w:rsid w:val="00A263CD"/>
    <w:rsid w:val="00A2719A"/>
    <w:rsid w:val="00A2781A"/>
    <w:rsid w:val="00A2794F"/>
    <w:rsid w:val="00A30DC7"/>
    <w:rsid w:val="00A31764"/>
    <w:rsid w:val="00A31862"/>
    <w:rsid w:val="00A32AE2"/>
    <w:rsid w:val="00A32F66"/>
    <w:rsid w:val="00A32FA8"/>
    <w:rsid w:val="00A344AB"/>
    <w:rsid w:val="00A34EA8"/>
    <w:rsid w:val="00A35234"/>
    <w:rsid w:val="00A3525E"/>
    <w:rsid w:val="00A360BA"/>
    <w:rsid w:val="00A363CA"/>
    <w:rsid w:val="00A36BE8"/>
    <w:rsid w:val="00A36F52"/>
    <w:rsid w:val="00A37132"/>
    <w:rsid w:val="00A3723C"/>
    <w:rsid w:val="00A37DC6"/>
    <w:rsid w:val="00A40B6F"/>
    <w:rsid w:val="00A4222A"/>
    <w:rsid w:val="00A425C1"/>
    <w:rsid w:val="00A426F8"/>
    <w:rsid w:val="00A42C7C"/>
    <w:rsid w:val="00A46ADA"/>
    <w:rsid w:val="00A46F37"/>
    <w:rsid w:val="00A46FC6"/>
    <w:rsid w:val="00A4729F"/>
    <w:rsid w:val="00A4783F"/>
    <w:rsid w:val="00A5020A"/>
    <w:rsid w:val="00A507F0"/>
    <w:rsid w:val="00A51035"/>
    <w:rsid w:val="00A51676"/>
    <w:rsid w:val="00A51BBC"/>
    <w:rsid w:val="00A52034"/>
    <w:rsid w:val="00A5341F"/>
    <w:rsid w:val="00A53888"/>
    <w:rsid w:val="00A53E5A"/>
    <w:rsid w:val="00A53FFB"/>
    <w:rsid w:val="00A541E9"/>
    <w:rsid w:val="00A55052"/>
    <w:rsid w:val="00A55BD8"/>
    <w:rsid w:val="00A57089"/>
    <w:rsid w:val="00A6015C"/>
    <w:rsid w:val="00A6234B"/>
    <w:rsid w:val="00A63FAD"/>
    <w:rsid w:val="00A64521"/>
    <w:rsid w:val="00A65E45"/>
    <w:rsid w:val="00A66066"/>
    <w:rsid w:val="00A66150"/>
    <w:rsid w:val="00A66614"/>
    <w:rsid w:val="00A677C7"/>
    <w:rsid w:val="00A67CD0"/>
    <w:rsid w:val="00A705AF"/>
    <w:rsid w:val="00A72002"/>
    <w:rsid w:val="00A7229F"/>
    <w:rsid w:val="00A7320C"/>
    <w:rsid w:val="00A74143"/>
    <w:rsid w:val="00A744BE"/>
    <w:rsid w:val="00A7474E"/>
    <w:rsid w:val="00A749E2"/>
    <w:rsid w:val="00A756FB"/>
    <w:rsid w:val="00A75DB0"/>
    <w:rsid w:val="00A76569"/>
    <w:rsid w:val="00A76600"/>
    <w:rsid w:val="00A76F58"/>
    <w:rsid w:val="00A77016"/>
    <w:rsid w:val="00A7703A"/>
    <w:rsid w:val="00A81626"/>
    <w:rsid w:val="00A81B8D"/>
    <w:rsid w:val="00A82040"/>
    <w:rsid w:val="00A8216B"/>
    <w:rsid w:val="00A826C5"/>
    <w:rsid w:val="00A82D8D"/>
    <w:rsid w:val="00A82F09"/>
    <w:rsid w:val="00A842CB"/>
    <w:rsid w:val="00A843CB"/>
    <w:rsid w:val="00A84609"/>
    <w:rsid w:val="00A85E3D"/>
    <w:rsid w:val="00A85F26"/>
    <w:rsid w:val="00A86BDA"/>
    <w:rsid w:val="00A86E59"/>
    <w:rsid w:val="00A8713D"/>
    <w:rsid w:val="00A874EC"/>
    <w:rsid w:val="00A9020C"/>
    <w:rsid w:val="00A91A8F"/>
    <w:rsid w:val="00A92006"/>
    <w:rsid w:val="00A9276B"/>
    <w:rsid w:val="00A92DFF"/>
    <w:rsid w:val="00A92E8A"/>
    <w:rsid w:val="00A93AF0"/>
    <w:rsid w:val="00A93CED"/>
    <w:rsid w:val="00A9432C"/>
    <w:rsid w:val="00A9467F"/>
    <w:rsid w:val="00A95903"/>
    <w:rsid w:val="00A9684C"/>
    <w:rsid w:val="00A96DB9"/>
    <w:rsid w:val="00A97109"/>
    <w:rsid w:val="00A97FAE"/>
    <w:rsid w:val="00AA0B3E"/>
    <w:rsid w:val="00AA1141"/>
    <w:rsid w:val="00AA11B5"/>
    <w:rsid w:val="00AA1E9A"/>
    <w:rsid w:val="00AA3820"/>
    <w:rsid w:val="00AA4128"/>
    <w:rsid w:val="00AA4611"/>
    <w:rsid w:val="00AA689F"/>
    <w:rsid w:val="00AA68FA"/>
    <w:rsid w:val="00AA6A05"/>
    <w:rsid w:val="00AA7892"/>
    <w:rsid w:val="00AA7BE7"/>
    <w:rsid w:val="00AA7E71"/>
    <w:rsid w:val="00AB06F0"/>
    <w:rsid w:val="00AB0B55"/>
    <w:rsid w:val="00AB0BF0"/>
    <w:rsid w:val="00AB10F8"/>
    <w:rsid w:val="00AB2530"/>
    <w:rsid w:val="00AB259B"/>
    <w:rsid w:val="00AB25AF"/>
    <w:rsid w:val="00AB29CE"/>
    <w:rsid w:val="00AB2BC0"/>
    <w:rsid w:val="00AB2E5F"/>
    <w:rsid w:val="00AB3F82"/>
    <w:rsid w:val="00AB5B5B"/>
    <w:rsid w:val="00AB634F"/>
    <w:rsid w:val="00AB7DB6"/>
    <w:rsid w:val="00AC00FE"/>
    <w:rsid w:val="00AC0CA0"/>
    <w:rsid w:val="00AC1F08"/>
    <w:rsid w:val="00AC2339"/>
    <w:rsid w:val="00AC27FC"/>
    <w:rsid w:val="00AC2BE9"/>
    <w:rsid w:val="00AC3ED0"/>
    <w:rsid w:val="00AC4F93"/>
    <w:rsid w:val="00AC534E"/>
    <w:rsid w:val="00AC5D62"/>
    <w:rsid w:val="00AC6310"/>
    <w:rsid w:val="00AC6C30"/>
    <w:rsid w:val="00AD008F"/>
    <w:rsid w:val="00AD0841"/>
    <w:rsid w:val="00AD15A9"/>
    <w:rsid w:val="00AD1A53"/>
    <w:rsid w:val="00AD2397"/>
    <w:rsid w:val="00AD35B6"/>
    <w:rsid w:val="00AD4B67"/>
    <w:rsid w:val="00AD6071"/>
    <w:rsid w:val="00AD622F"/>
    <w:rsid w:val="00AD728E"/>
    <w:rsid w:val="00AD735F"/>
    <w:rsid w:val="00AD7632"/>
    <w:rsid w:val="00AD7AC2"/>
    <w:rsid w:val="00AE0820"/>
    <w:rsid w:val="00AE199E"/>
    <w:rsid w:val="00AE201A"/>
    <w:rsid w:val="00AE2750"/>
    <w:rsid w:val="00AE31E1"/>
    <w:rsid w:val="00AE46BD"/>
    <w:rsid w:val="00AE4D54"/>
    <w:rsid w:val="00AE4E2E"/>
    <w:rsid w:val="00AE4E3B"/>
    <w:rsid w:val="00AE53DC"/>
    <w:rsid w:val="00AE5450"/>
    <w:rsid w:val="00AE5D36"/>
    <w:rsid w:val="00AE660F"/>
    <w:rsid w:val="00AE670F"/>
    <w:rsid w:val="00AE6F1B"/>
    <w:rsid w:val="00AE7621"/>
    <w:rsid w:val="00AE78C2"/>
    <w:rsid w:val="00AF099A"/>
    <w:rsid w:val="00AF0A21"/>
    <w:rsid w:val="00AF0E8A"/>
    <w:rsid w:val="00AF17BF"/>
    <w:rsid w:val="00AF1D4A"/>
    <w:rsid w:val="00AF2803"/>
    <w:rsid w:val="00AF40C2"/>
    <w:rsid w:val="00AF4118"/>
    <w:rsid w:val="00AF4DE8"/>
    <w:rsid w:val="00AF5B0F"/>
    <w:rsid w:val="00AF6324"/>
    <w:rsid w:val="00AF7B24"/>
    <w:rsid w:val="00B004CE"/>
    <w:rsid w:val="00B006DB"/>
    <w:rsid w:val="00B012E2"/>
    <w:rsid w:val="00B014D8"/>
    <w:rsid w:val="00B018C9"/>
    <w:rsid w:val="00B01924"/>
    <w:rsid w:val="00B02188"/>
    <w:rsid w:val="00B0220E"/>
    <w:rsid w:val="00B02709"/>
    <w:rsid w:val="00B05521"/>
    <w:rsid w:val="00B05843"/>
    <w:rsid w:val="00B05FBB"/>
    <w:rsid w:val="00B0617F"/>
    <w:rsid w:val="00B065D6"/>
    <w:rsid w:val="00B0676B"/>
    <w:rsid w:val="00B06885"/>
    <w:rsid w:val="00B06BCA"/>
    <w:rsid w:val="00B0789A"/>
    <w:rsid w:val="00B100CF"/>
    <w:rsid w:val="00B10C88"/>
    <w:rsid w:val="00B10F6A"/>
    <w:rsid w:val="00B11F40"/>
    <w:rsid w:val="00B1233D"/>
    <w:rsid w:val="00B12DB9"/>
    <w:rsid w:val="00B12F81"/>
    <w:rsid w:val="00B12FC5"/>
    <w:rsid w:val="00B12FD2"/>
    <w:rsid w:val="00B135E4"/>
    <w:rsid w:val="00B13845"/>
    <w:rsid w:val="00B13C70"/>
    <w:rsid w:val="00B13FBF"/>
    <w:rsid w:val="00B140EE"/>
    <w:rsid w:val="00B14285"/>
    <w:rsid w:val="00B147E6"/>
    <w:rsid w:val="00B14F1B"/>
    <w:rsid w:val="00B1610E"/>
    <w:rsid w:val="00B1684E"/>
    <w:rsid w:val="00B17B04"/>
    <w:rsid w:val="00B212A1"/>
    <w:rsid w:val="00B2191F"/>
    <w:rsid w:val="00B22A02"/>
    <w:rsid w:val="00B22F7A"/>
    <w:rsid w:val="00B24EF2"/>
    <w:rsid w:val="00B2504A"/>
    <w:rsid w:val="00B2558D"/>
    <w:rsid w:val="00B25C98"/>
    <w:rsid w:val="00B26BC2"/>
    <w:rsid w:val="00B26C3F"/>
    <w:rsid w:val="00B2710F"/>
    <w:rsid w:val="00B27AC0"/>
    <w:rsid w:val="00B27C09"/>
    <w:rsid w:val="00B30549"/>
    <w:rsid w:val="00B30740"/>
    <w:rsid w:val="00B31C82"/>
    <w:rsid w:val="00B31F4D"/>
    <w:rsid w:val="00B3215D"/>
    <w:rsid w:val="00B32422"/>
    <w:rsid w:val="00B3254A"/>
    <w:rsid w:val="00B32941"/>
    <w:rsid w:val="00B32F57"/>
    <w:rsid w:val="00B340F0"/>
    <w:rsid w:val="00B346FC"/>
    <w:rsid w:val="00B34735"/>
    <w:rsid w:val="00B347E0"/>
    <w:rsid w:val="00B352AE"/>
    <w:rsid w:val="00B3558F"/>
    <w:rsid w:val="00B36988"/>
    <w:rsid w:val="00B373A5"/>
    <w:rsid w:val="00B379B9"/>
    <w:rsid w:val="00B40627"/>
    <w:rsid w:val="00B41A83"/>
    <w:rsid w:val="00B41F1A"/>
    <w:rsid w:val="00B4249A"/>
    <w:rsid w:val="00B42974"/>
    <w:rsid w:val="00B42C97"/>
    <w:rsid w:val="00B43587"/>
    <w:rsid w:val="00B439CF"/>
    <w:rsid w:val="00B444E4"/>
    <w:rsid w:val="00B44514"/>
    <w:rsid w:val="00B446D8"/>
    <w:rsid w:val="00B4557F"/>
    <w:rsid w:val="00B457C2"/>
    <w:rsid w:val="00B47F34"/>
    <w:rsid w:val="00B50DB8"/>
    <w:rsid w:val="00B517F1"/>
    <w:rsid w:val="00B5244E"/>
    <w:rsid w:val="00B529D5"/>
    <w:rsid w:val="00B53B86"/>
    <w:rsid w:val="00B53D02"/>
    <w:rsid w:val="00B53F7E"/>
    <w:rsid w:val="00B5413C"/>
    <w:rsid w:val="00B54E24"/>
    <w:rsid w:val="00B55EEB"/>
    <w:rsid w:val="00B56807"/>
    <w:rsid w:val="00B5799D"/>
    <w:rsid w:val="00B57E2C"/>
    <w:rsid w:val="00B61D3A"/>
    <w:rsid w:val="00B62162"/>
    <w:rsid w:val="00B62D4F"/>
    <w:rsid w:val="00B63656"/>
    <w:rsid w:val="00B63EB3"/>
    <w:rsid w:val="00B64143"/>
    <w:rsid w:val="00B64AD4"/>
    <w:rsid w:val="00B64C9D"/>
    <w:rsid w:val="00B65119"/>
    <w:rsid w:val="00B65787"/>
    <w:rsid w:val="00B6630C"/>
    <w:rsid w:val="00B664CF"/>
    <w:rsid w:val="00B66FAC"/>
    <w:rsid w:val="00B700B7"/>
    <w:rsid w:val="00B7015D"/>
    <w:rsid w:val="00B70DB1"/>
    <w:rsid w:val="00B7118E"/>
    <w:rsid w:val="00B71721"/>
    <w:rsid w:val="00B71A05"/>
    <w:rsid w:val="00B71B37"/>
    <w:rsid w:val="00B71FBB"/>
    <w:rsid w:val="00B72012"/>
    <w:rsid w:val="00B72710"/>
    <w:rsid w:val="00B72CEE"/>
    <w:rsid w:val="00B72EDC"/>
    <w:rsid w:val="00B72FA6"/>
    <w:rsid w:val="00B73F64"/>
    <w:rsid w:val="00B74202"/>
    <w:rsid w:val="00B746D0"/>
    <w:rsid w:val="00B75542"/>
    <w:rsid w:val="00B75869"/>
    <w:rsid w:val="00B75907"/>
    <w:rsid w:val="00B75DF8"/>
    <w:rsid w:val="00B75EAC"/>
    <w:rsid w:val="00B76165"/>
    <w:rsid w:val="00B7663C"/>
    <w:rsid w:val="00B774D4"/>
    <w:rsid w:val="00B7797D"/>
    <w:rsid w:val="00B77AD6"/>
    <w:rsid w:val="00B77B93"/>
    <w:rsid w:val="00B80156"/>
    <w:rsid w:val="00B805D8"/>
    <w:rsid w:val="00B80E20"/>
    <w:rsid w:val="00B8239D"/>
    <w:rsid w:val="00B827D1"/>
    <w:rsid w:val="00B82E9F"/>
    <w:rsid w:val="00B83329"/>
    <w:rsid w:val="00B83A9F"/>
    <w:rsid w:val="00B846C2"/>
    <w:rsid w:val="00B84718"/>
    <w:rsid w:val="00B84CA2"/>
    <w:rsid w:val="00B8527A"/>
    <w:rsid w:val="00B853F5"/>
    <w:rsid w:val="00B85883"/>
    <w:rsid w:val="00B877FB"/>
    <w:rsid w:val="00B87F2D"/>
    <w:rsid w:val="00B90088"/>
    <w:rsid w:val="00B90337"/>
    <w:rsid w:val="00B90952"/>
    <w:rsid w:val="00B914EB"/>
    <w:rsid w:val="00B91CB4"/>
    <w:rsid w:val="00B91F22"/>
    <w:rsid w:val="00B923A1"/>
    <w:rsid w:val="00B92708"/>
    <w:rsid w:val="00B929FF"/>
    <w:rsid w:val="00B93BF9"/>
    <w:rsid w:val="00B93DFC"/>
    <w:rsid w:val="00B93ED5"/>
    <w:rsid w:val="00B94115"/>
    <w:rsid w:val="00B94A3E"/>
    <w:rsid w:val="00B95975"/>
    <w:rsid w:val="00B97AB7"/>
    <w:rsid w:val="00B97E15"/>
    <w:rsid w:val="00BA13A3"/>
    <w:rsid w:val="00BA1DF3"/>
    <w:rsid w:val="00BA22BB"/>
    <w:rsid w:val="00BA2534"/>
    <w:rsid w:val="00BA5326"/>
    <w:rsid w:val="00BA5563"/>
    <w:rsid w:val="00BA5A80"/>
    <w:rsid w:val="00BA658A"/>
    <w:rsid w:val="00BA7198"/>
    <w:rsid w:val="00BA7297"/>
    <w:rsid w:val="00BA77CE"/>
    <w:rsid w:val="00BA77D5"/>
    <w:rsid w:val="00BA7B9F"/>
    <w:rsid w:val="00BA7FC1"/>
    <w:rsid w:val="00BB04AE"/>
    <w:rsid w:val="00BB0793"/>
    <w:rsid w:val="00BB129C"/>
    <w:rsid w:val="00BB1EE6"/>
    <w:rsid w:val="00BB20BB"/>
    <w:rsid w:val="00BB2E6D"/>
    <w:rsid w:val="00BB34C0"/>
    <w:rsid w:val="00BB5A00"/>
    <w:rsid w:val="00BB677B"/>
    <w:rsid w:val="00BB75F9"/>
    <w:rsid w:val="00BB7C1B"/>
    <w:rsid w:val="00BC0CA8"/>
    <w:rsid w:val="00BC0CAD"/>
    <w:rsid w:val="00BC23DA"/>
    <w:rsid w:val="00BC3D2E"/>
    <w:rsid w:val="00BC4812"/>
    <w:rsid w:val="00BC5449"/>
    <w:rsid w:val="00BC5903"/>
    <w:rsid w:val="00BC5A5A"/>
    <w:rsid w:val="00BC5BA1"/>
    <w:rsid w:val="00BC6594"/>
    <w:rsid w:val="00BC6613"/>
    <w:rsid w:val="00BC6B74"/>
    <w:rsid w:val="00BC6D05"/>
    <w:rsid w:val="00BC7084"/>
    <w:rsid w:val="00BC75CB"/>
    <w:rsid w:val="00BC7FA2"/>
    <w:rsid w:val="00BD081B"/>
    <w:rsid w:val="00BD097C"/>
    <w:rsid w:val="00BD1841"/>
    <w:rsid w:val="00BD23F7"/>
    <w:rsid w:val="00BD26D0"/>
    <w:rsid w:val="00BD2D47"/>
    <w:rsid w:val="00BD381B"/>
    <w:rsid w:val="00BD4EE9"/>
    <w:rsid w:val="00BD596D"/>
    <w:rsid w:val="00BD6368"/>
    <w:rsid w:val="00BD6877"/>
    <w:rsid w:val="00BD700D"/>
    <w:rsid w:val="00BD7FFC"/>
    <w:rsid w:val="00BE06D0"/>
    <w:rsid w:val="00BE13B2"/>
    <w:rsid w:val="00BE24B1"/>
    <w:rsid w:val="00BE2F1B"/>
    <w:rsid w:val="00BE39D9"/>
    <w:rsid w:val="00BE4200"/>
    <w:rsid w:val="00BE4710"/>
    <w:rsid w:val="00BE4A37"/>
    <w:rsid w:val="00BE4E08"/>
    <w:rsid w:val="00BE6AAD"/>
    <w:rsid w:val="00BE785D"/>
    <w:rsid w:val="00BE79EB"/>
    <w:rsid w:val="00BE7B46"/>
    <w:rsid w:val="00BE7B51"/>
    <w:rsid w:val="00BE7FB3"/>
    <w:rsid w:val="00BF1361"/>
    <w:rsid w:val="00BF13AA"/>
    <w:rsid w:val="00BF3CC9"/>
    <w:rsid w:val="00BF3E48"/>
    <w:rsid w:val="00BF461F"/>
    <w:rsid w:val="00BF5051"/>
    <w:rsid w:val="00BF5AA1"/>
    <w:rsid w:val="00BF6CF4"/>
    <w:rsid w:val="00BF737A"/>
    <w:rsid w:val="00BF7618"/>
    <w:rsid w:val="00C007A2"/>
    <w:rsid w:val="00C01AC4"/>
    <w:rsid w:val="00C02265"/>
    <w:rsid w:val="00C02316"/>
    <w:rsid w:val="00C02465"/>
    <w:rsid w:val="00C02B49"/>
    <w:rsid w:val="00C032EF"/>
    <w:rsid w:val="00C03F26"/>
    <w:rsid w:val="00C04BDF"/>
    <w:rsid w:val="00C04CD3"/>
    <w:rsid w:val="00C060EA"/>
    <w:rsid w:val="00C066D6"/>
    <w:rsid w:val="00C069B4"/>
    <w:rsid w:val="00C0756D"/>
    <w:rsid w:val="00C07B92"/>
    <w:rsid w:val="00C107DE"/>
    <w:rsid w:val="00C109DA"/>
    <w:rsid w:val="00C10EC0"/>
    <w:rsid w:val="00C113DD"/>
    <w:rsid w:val="00C1156C"/>
    <w:rsid w:val="00C12B72"/>
    <w:rsid w:val="00C13BFC"/>
    <w:rsid w:val="00C145B2"/>
    <w:rsid w:val="00C14751"/>
    <w:rsid w:val="00C14F50"/>
    <w:rsid w:val="00C1672F"/>
    <w:rsid w:val="00C1739F"/>
    <w:rsid w:val="00C17D17"/>
    <w:rsid w:val="00C2048D"/>
    <w:rsid w:val="00C21033"/>
    <w:rsid w:val="00C212AA"/>
    <w:rsid w:val="00C22660"/>
    <w:rsid w:val="00C23269"/>
    <w:rsid w:val="00C2342C"/>
    <w:rsid w:val="00C2381C"/>
    <w:rsid w:val="00C23E35"/>
    <w:rsid w:val="00C24212"/>
    <w:rsid w:val="00C24830"/>
    <w:rsid w:val="00C24835"/>
    <w:rsid w:val="00C255E7"/>
    <w:rsid w:val="00C25C04"/>
    <w:rsid w:val="00C265E3"/>
    <w:rsid w:val="00C26949"/>
    <w:rsid w:val="00C273B9"/>
    <w:rsid w:val="00C277FE"/>
    <w:rsid w:val="00C27B60"/>
    <w:rsid w:val="00C30828"/>
    <w:rsid w:val="00C30CEF"/>
    <w:rsid w:val="00C31314"/>
    <w:rsid w:val="00C313C6"/>
    <w:rsid w:val="00C3190B"/>
    <w:rsid w:val="00C31CCB"/>
    <w:rsid w:val="00C31E23"/>
    <w:rsid w:val="00C3299D"/>
    <w:rsid w:val="00C33616"/>
    <w:rsid w:val="00C33A52"/>
    <w:rsid w:val="00C33FE5"/>
    <w:rsid w:val="00C34568"/>
    <w:rsid w:val="00C351E5"/>
    <w:rsid w:val="00C3525C"/>
    <w:rsid w:val="00C358B1"/>
    <w:rsid w:val="00C3677B"/>
    <w:rsid w:val="00C36C12"/>
    <w:rsid w:val="00C36D05"/>
    <w:rsid w:val="00C371E1"/>
    <w:rsid w:val="00C37445"/>
    <w:rsid w:val="00C375F3"/>
    <w:rsid w:val="00C379E2"/>
    <w:rsid w:val="00C37E0D"/>
    <w:rsid w:val="00C4049B"/>
    <w:rsid w:val="00C40F35"/>
    <w:rsid w:val="00C414EF"/>
    <w:rsid w:val="00C41C99"/>
    <w:rsid w:val="00C41CB4"/>
    <w:rsid w:val="00C427B0"/>
    <w:rsid w:val="00C42FE6"/>
    <w:rsid w:val="00C43958"/>
    <w:rsid w:val="00C43A42"/>
    <w:rsid w:val="00C441F7"/>
    <w:rsid w:val="00C4453A"/>
    <w:rsid w:val="00C459CC"/>
    <w:rsid w:val="00C45B7A"/>
    <w:rsid w:val="00C463C1"/>
    <w:rsid w:val="00C46BFB"/>
    <w:rsid w:val="00C47231"/>
    <w:rsid w:val="00C47B86"/>
    <w:rsid w:val="00C47BC3"/>
    <w:rsid w:val="00C47E1A"/>
    <w:rsid w:val="00C500D0"/>
    <w:rsid w:val="00C5020C"/>
    <w:rsid w:val="00C50569"/>
    <w:rsid w:val="00C50D87"/>
    <w:rsid w:val="00C520C9"/>
    <w:rsid w:val="00C525DB"/>
    <w:rsid w:val="00C52FDA"/>
    <w:rsid w:val="00C53A6F"/>
    <w:rsid w:val="00C5408C"/>
    <w:rsid w:val="00C549CF"/>
    <w:rsid w:val="00C54A77"/>
    <w:rsid w:val="00C55CA7"/>
    <w:rsid w:val="00C560D5"/>
    <w:rsid w:val="00C566D0"/>
    <w:rsid w:val="00C56B4A"/>
    <w:rsid w:val="00C56CCD"/>
    <w:rsid w:val="00C56F26"/>
    <w:rsid w:val="00C57D44"/>
    <w:rsid w:val="00C60E63"/>
    <w:rsid w:val="00C623C6"/>
    <w:rsid w:val="00C629AA"/>
    <w:rsid w:val="00C630CD"/>
    <w:rsid w:val="00C63D32"/>
    <w:rsid w:val="00C64DA0"/>
    <w:rsid w:val="00C64F45"/>
    <w:rsid w:val="00C65632"/>
    <w:rsid w:val="00C65DA4"/>
    <w:rsid w:val="00C66B3F"/>
    <w:rsid w:val="00C67D5B"/>
    <w:rsid w:val="00C70578"/>
    <w:rsid w:val="00C70A23"/>
    <w:rsid w:val="00C70EF0"/>
    <w:rsid w:val="00C71325"/>
    <w:rsid w:val="00C71A7E"/>
    <w:rsid w:val="00C71DB8"/>
    <w:rsid w:val="00C72F5E"/>
    <w:rsid w:val="00C73310"/>
    <w:rsid w:val="00C737DA"/>
    <w:rsid w:val="00C73B20"/>
    <w:rsid w:val="00C73FD4"/>
    <w:rsid w:val="00C74624"/>
    <w:rsid w:val="00C74796"/>
    <w:rsid w:val="00C757CD"/>
    <w:rsid w:val="00C75B41"/>
    <w:rsid w:val="00C764F4"/>
    <w:rsid w:val="00C76565"/>
    <w:rsid w:val="00C76799"/>
    <w:rsid w:val="00C7681E"/>
    <w:rsid w:val="00C77190"/>
    <w:rsid w:val="00C77BFF"/>
    <w:rsid w:val="00C801BC"/>
    <w:rsid w:val="00C81343"/>
    <w:rsid w:val="00C81728"/>
    <w:rsid w:val="00C81E66"/>
    <w:rsid w:val="00C8202E"/>
    <w:rsid w:val="00C82636"/>
    <w:rsid w:val="00C834EC"/>
    <w:rsid w:val="00C83603"/>
    <w:rsid w:val="00C841C5"/>
    <w:rsid w:val="00C852C8"/>
    <w:rsid w:val="00C85A6E"/>
    <w:rsid w:val="00C85D44"/>
    <w:rsid w:val="00C85D71"/>
    <w:rsid w:val="00C86C81"/>
    <w:rsid w:val="00C8778B"/>
    <w:rsid w:val="00C878C9"/>
    <w:rsid w:val="00C87DF3"/>
    <w:rsid w:val="00C87E23"/>
    <w:rsid w:val="00C9032D"/>
    <w:rsid w:val="00C90816"/>
    <w:rsid w:val="00C90B90"/>
    <w:rsid w:val="00C91061"/>
    <w:rsid w:val="00C914DC"/>
    <w:rsid w:val="00C9232C"/>
    <w:rsid w:val="00C92676"/>
    <w:rsid w:val="00C93269"/>
    <w:rsid w:val="00C94506"/>
    <w:rsid w:val="00C947EB"/>
    <w:rsid w:val="00C94E41"/>
    <w:rsid w:val="00C95763"/>
    <w:rsid w:val="00C95C53"/>
    <w:rsid w:val="00C96807"/>
    <w:rsid w:val="00C96889"/>
    <w:rsid w:val="00C97FAF"/>
    <w:rsid w:val="00CA052C"/>
    <w:rsid w:val="00CA1B45"/>
    <w:rsid w:val="00CA2644"/>
    <w:rsid w:val="00CA2B8E"/>
    <w:rsid w:val="00CA4067"/>
    <w:rsid w:val="00CA4528"/>
    <w:rsid w:val="00CA4AEC"/>
    <w:rsid w:val="00CA54B4"/>
    <w:rsid w:val="00CA5EB1"/>
    <w:rsid w:val="00CA60B8"/>
    <w:rsid w:val="00CA7ECA"/>
    <w:rsid w:val="00CB016E"/>
    <w:rsid w:val="00CB399C"/>
    <w:rsid w:val="00CB3AA6"/>
    <w:rsid w:val="00CB4769"/>
    <w:rsid w:val="00CB49D9"/>
    <w:rsid w:val="00CB5446"/>
    <w:rsid w:val="00CB5C69"/>
    <w:rsid w:val="00CB5FB4"/>
    <w:rsid w:val="00CB5FE5"/>
    <w:rsid w:val="00CB66B3"/>
    <w:rsid w:val="00CB7969"/>
    <w:rsid w:val="00CB7F35"/>
    <w:rsid w:val="00CC0145"/>
    <w:rsid w:val="00CC05E5"/>
    <w:rsid w:val="00CC0601"/>
    <w:rsid w:val="00CC092D"/>
    <w:rsid w:val="00CC0BAE"/>
    <w:rsid w:val="00CC14C1"/>
    <w:rsid w:val="00CC1D92"/>
    <w:rsid w:val="00CC2156"/>
    <w:rsid w:val="00CC25DA"/>
    <w:rsid w:val="00CC2951"/>
    <w:rsid w:val="00CC2F51"/>
    <w:rsid w:val="00CC304C"/>
    <w:rsid w:val="00CC3156"/>
    <w:rsid w:val="00CC3D45"/>
    <w:rsid w:val="00CC3FE8"/>
    <w:rsid w:val="00CC4A63"/>
    <w:rsid w:val="00CC4FE6"/>
    <w:rsid w:val="00CC5694"/>
    <w:rsid w:val="00CC57AB"/>
    <w:rsid w:val="00CC600F"/>
    <w:rsid w:val="00CC6740"/>
    <w:rsid w:val="00CC7672"/>
    <w:rsid w:val="00CC7CBB"/>
    <w:rsid w:val="00CC7CE9"/>
    <w:rsid w:val="00CC7D52"/>
    <w:rsid w:val="00CC7DAB"/>
    <w:rsid w:val="00CD1EBE"/>
    <w:rsid w:val="00CD5D5A"/>
    <w:rsid w:val="00CD6A55"/>
    <w:rsid w:val="00CE09F0"/>
    <w:rsid w:val="00CE12B3"/>
    <w:rsid w:val="00CE1F46"/>
    <w:rsid w:val="00CE2033"/>
    <w:rsid w:val="00CE24A1"/>
    <w:rsid w:val="00CE2F4C"/>
    <w:rsid w:val="00CE36DE"/>
    <w:rsid w:val="00CE47D7"/>
    <w:rsid w:val="00CE5304"/>
    <w:rsid w:val="00CE5DBF"/>
    <w:rsid w:val="00CE5F35"/>
    <w:rsid w:val="00CE6B0B"/>
    <w:rsid w:val="00CE6C51"/>
    <w:rsid w:val="00CE6D78"/>
    <w:rsid w:val="00CF01D7"/>
    <w:rsid w:val="00CF021C"/>
    <w:rsid w:val="00CF03CA"/>
    <w:rsid w:val="00CF0E91"/>
    <w:rsid w:val="00CF13C6"/>
    <w:rsid w:val="00CF2428"/>
    <w:rsid w:val="00CF3380"/>
    <w:rsid w:val="00CF3E29"/>
    <w:rsid w:val="00CF3ED6"/>
    <w:rsid w:val="00CF4449"/>
    <w:rsid w:val="00CF59D3"/>
    <w:rsid w:val="00CF5C54"/>
    <w:rsid w:val="00CF603C"/>
    <w:rsid w:val="00CF75A5"/>
    <w:rsid w:val="00CF7E7F"/>
    <w:rsid w:val="00D001AA"/>
    <w:rsid w:val="00D00EA5"/>
    <w:rsid w:val="00D01352"/>
    <w:rsid w:val="00D0142E"/>
    <w:rsid w:val="00D01E97"/>
    <w:rsid w:val="00D02257"/>
    <w:rsid w:val="00D022C6"/>
    <w:rsid w:val="00D030BF"/>
    <w:rsid w:val="00D04AD7"/>
    <w:rsid w:val="00D05A2D"/>
    <w:rsid w:val="00D05D08"/>
    <w:rsid w:val="00D06C18"/>
    <w:rsid w:val="00D0744B"/>
    <w:rsid w:val="00D115E8"/>
    <w:rsid w:val="00D13427"/>
    <w:rsid w:val="00D13E77"/>
    <w:rsid w:val="00D1661B"/>
    <w:rsid w:val="00D16C35"/>
    <w:rsid w:val="00D20325"/>
    <w:rsid w:val="00D203E6"/>
    <w:rsid w:val="00D207D0"/>
    <w:rsid w:val="00D20886"/>
    <w:rsid w:val="00D20D93"/>
    <w:rsid w:val="00D21573"/>
    <w:rsid w:val="00D2181E"/>
    <w:rsid w:val="00D21F02"/>
    <w:rsid w:val="00D22925"/>
    <w:rsid w:val="00D22A28"/>
    <w:rsid w:val="00D233A9"/>
    <w:rsid w:val="00D23C71"/>
    <w:rsid w:val="00D23C95"/>
    <w:rsid w:val="00D25F69"/>
    <w:rsid w:val="00D260BA"/>
    <w:rsid w:val="00D267F6"/>
    <w:rsid w:val="00D2793D"/>
    <w:rsid w:val="00D279FB"/>
    <w:rsid w:val="00D306A7"/>
    <w:rsid w:val="00D30719"/>
    <w:rsid w:val="00D30F9B"/>
    <w:rsid w:val="00D31085"/>
    <w:rsid w:val="00D313B2"/>
    <w:rsid w:val="00D326EC"/>
    <w:rsid w:val="00D32FAF"/>
    <w:rsid w:val="00D33683"/>
    <w:rsid w:val="00D33FFE"/>
    <w:rsid w:val="00D34667"/>
    <w:rsid w:val="00D349FD"/>
    <w:rsid w:val="00D35874"/>
    <w:rsid w:val="00D35C91"/>
    <w:rsid w:val="00D36E2B"/>
    <w:rsid w:val="00D37306"/>
    <w:rsid w:val="00D37D8D"/>
    <w:rsid w:val="00D4070C"/>
    <w:rsid w:val="00D40737"/>
    <w:rsid w:val="00D41347"/>
    <w:rsid w:val="00D41436"/>
    <w:rsid w:val="00D41A20"/>
    <w:rsid w:val="00D420B5"/>
    <w:rsid w:val="00D426D3"/>
    <w:rsid w:val="00D42925"/>
    <w:rsid w:val="00D4323D"/>
    <w:rsid w:val="00D43A4E"/>
    <w:rsid w:val="00D43ED8"/>
    <w:rsid w:val="00D446F5"/>
    <w:rsid w:val="00D4520C"/>
    <w:rsid w:val="00D458E6"/>
    <w:rsid w:val="00D458ED"/>
    <w:rsid w:val="00D45A04"/>
    <w:rsid w:val="00D46949"/>
    <w:rsid w:val="00D47401"/>
    <w:rsid w:val="00D4762A"/>
    <w:rsid w:val="00D47FA9"/>
    <w:rsid w:val="00D502E5"/>
    <w:rsid w:val="00D52582"/>
    <w:rsid w:val="00D52ED2"/>
    <w:rsid w:val="00D52FFE"/>
    <w:rsid w:val="00D53D85"/>
    <w:rsid w:val="00D540C5"/>
    <w:rsid w:val="00D54109"/>
    <w:rsid w:val="00D542A1"/>
    <w:rsid w:val="00D54DAD"/>
    <w:rsid w:val="00D55F8F"/>
    <w:rsid w:val="00D56879"/>
    <w:rsid w:val="00D56F12"/>
    <w:rsid w:val="00D56F82"/>
    <w:rsid w:val="00D575A5"/>
    <w:rsid w:val="00D60014"/>
    <w:rsid w:val="00D60043"/>
    <w:rsid w:val="00D6042D"/>
    <w:rsid w:val="00D60B9D"/>
    <w:rsid w:val="00D6148B"/>
    <w:rsid w:val="00D61F02"/>
    <w:rsid w:val="00D63330"/>
    <w:rsid w:val="00D633CE"/>
    <w:rsid w:val="00D63581"/>
    <w:rsid w:val="00D63A14"/>
    <w:rsid w:val="00D63E0A"/>
    <w:rsid w:val="00D6449C"/>
    <w:rsid w:val="00D64C61"/>
    <w:rsid w:val="00D66311"/>
    <w:rsid w:val="00D6654E"/>
    <w:rsid w:val="00D66A13"/>
    <w:rsid w:val="00D66FCD"/>
    <w:rsid w:val="00D67092"/>
    <w:rsid w:val="00D672DC"/>
    <w:rsid w:val="00D6731F"/>
    <w:rsid w:val="00D67490"/>
    <w:rsid w:val="00D70B78"/>
    <w:rsid w:val="00D712BD"/>
    <w:rsid w:val="00D71494"/>
    <w:rsid w:val="00D71ABD"/>
    <w:rsid w:val="00D71EF4"/>
    <w:rsid w:val="00D721CB"/>
    <w:rsid w:val="00D72C50"/>
    <w:rsid w:val="00D731DA"/>
    <w:rsid w:val="00D74E59"/>
    <w:rsid w:val="00D74F97"/>
    <w:rsid w:val="00D7545F"/>
    <w:rsid w:val="00D754D3"/>
    <w:rsid w:val="00D75F64"/>
    <w:rsid w:val="00D76537"/>
    <w:rsid w:val="00D76935"/>
    <w:rsid w:val="00D769B7"/>
    <w:rsid w:val="00D76B6E"/>
    <w:rsid w:val="00D772C3"/>
    <w:rsid w:val="00D81729"/>
    <w:rsid w:val="00D81E4B"/>
    <w:rsid w:val="00D82777"/>
    <w:rsid w:val="00D828FB"/>
    <w:rsid w:val="00D8423D"/>
    <w:rsid w:val="00D844E4"/>
    <w:rsid w:val="00D85143"/>
    <w:rsid w:val="00D85932"/>
    <w:rsid w:val="00D863FA"/>
    <w:rsid w:val="00D86576"/>
    <w:rsid w:val="00D8788A"/>
    <w:rsid w:val="00D8792B"/>
    <w:rsid w:val="00D87B8D"/>
    <w:rsid w:val="00D87F31"/>
    <w:rsid w:val="00D90786"/>
    <w:rsid w:val="00D90ACA"/>
    <w:rsid w:val="00D90E2D"/>
    <w:rsid w:val="00D9277F"/>
    <w:rsid w:val="00D9392A"/>
    <w:rsid w:val="00D93D91"/>
    <w:rsid w:val="00D94D32"/>
    <w:rsid w:val="00D94EBC"/>
    <w:rsid w:val="00D97000"/>
    <w:rsid w:val="00DA1339"/>
    <w:rsid w:val="00DA1815"/>
    <w:rsid w:val="00DA2079"/>
    <w:rsid w:val="00DA24E6"/>
    <w:rsid w:val="00DA3BD4"/>
    <w:rsid w:val="00DA51BC"/>
    <w:rsid w:val="00DA5C17"/>
    <w:rsid w:val="00DA607B"/>
    <w:rsid w:val="00DA619C"/>
    <w:rsid w:val="00DA6FA5"/>
    <w:rsid w:val="00DB0179"/>
    <w:rsid w:val="00DB11B4"/>
    <w:rsid w:val="00DB3244"/>
    <w:rsid w:val="00DB3CDA"/>
    <w:rsid w:val="00DB3D12"/>
    <w:rsid w:val="00DB44D7"/>
    <w:rsid w:val="00DB54A3"/>
    <w:rsid w:val="00DB5649"/>
    <w:rsid w:val="00DB5694"/>
    <w:rsid w:val="00DB59D4"/>
    <w:rsid w:val="00DB6C02"/>
    <w:rsid w:val="00DB7167"/>
    <w:rsid w:val="00DB73CB"/>
    <w:rsid w:val="00DB7B93"/>
    <w:rsid w:val="00DC01DB"/>
    <w:rsid w:val="00DC01F8"/>
    <w:rsid w:val="00DC063B"/>
    <w:rsid w:val="00DC0936"/>
    <w:rsid w:val="00DC09E9"/>
    <w:rsid w:val="00DC0FE5"/>
    <w:rsid w:val="00DC10B7"/>
    <w:rsid w:val="00DC1325"/>
    <w:rsid w:val="00DC14F1"/>
    <w:rsid w:val="00DC1826"/>
    <w:rsid w:val="00DC3CE9"/>
    <w:rsid w:val="00DC411A"/>
    <w:rsid w:val="00DC5E75"/>
    <w:rsid w:val="00DC5F2B"/>
    <w:rsid w:val="00DC60E9"/>
    <w:rsid w:val="00DC61AD"/>
    <w:rsid w:val="00DC6543"/>
    <w:rsid w:val="00DC6FE2"/>
    <w:rsid w:val="00DC73EA"/>
    <w:rsid w:val="00DC7D6E"/>
    <w:rsid w:val="00DD0114"/>
    <w:rsid w:val="00DD0893"/>
    <w:rsid w:val="00DD0FD5"/>
    <w:rsid w:val="00DD1139"/>
    <w:rsid w:val="00DD1291"/>
    <w:rsid w:val="00DD15CB"/>
    <w:rsid w:val="00DD25D3"/>
    <w:rsid w:val="00DD26C5"/>
    <w:rsid w:val="00DD2BAA"/>
    <w:rsid w:val="00DD3173"/>
    <w:rsid w:val="00DD3282"/>
    <w:rsid w:val="00DD41FC"/>
    <w:rsid w:val="00DD4AC2"/>
    <w:rsid w:val="00DD4DE0"/>
    <w:rsid w:val="00DD4E48"/>
    <w:rsid w:val="00DD4F42"/>
    <w:rsid w:val="00DD506A"/>
    <w:rsid w:val="00DD5258"/>
    <w:rsid w:val="00DD5529"/>
    <w:rsid w:val="00DD5566"/>
    <w:rsid w:val="00DD5BBD"/>
    <w:rsid w:val="00DD5F1E"/>
    <w:rsid w:val="00DD6041"/>
    <w:rsid w:val="00DD6560"/>
    <w:rsid w:val="00DD727B"/>
    <w:rsid w:val="00DD770B"/>
    <w:rsid w:val="00DD7B73"/>
    <w:rsid w:val="00DD7C17"/>
    <w:rsid w:val="00DD7CB1"/>
    <w:rsid w:val="00DE1022"/>
    <w:rsid w:val="00DE1379"/>
    <w:rsid w:val="00DE1449"/>
    <w:rsid w:val="00DE16E4"/>
    <w:rsid w:val="00DE1C82"/>
    <w:rsid w:val="00DE2943"/>
    <w:rsid w:val="00DE2E37"/>
    <w:rsid w:val="00DE32A9"/>
    <w:rsid w:val="00DE41EB"/>
    <w:rsid w:val="00DE477F"/>
    <w:rsid w:val="00DE4BC9"/>
    <w:rsid w:val="00DE4D36"/>
    <w:rsid w:val="00DE5D28"/>
    <w:rsid w:val="00DE62AD"/>
    <w:rsid w:val="00DE6BA2"/>
    <w:rsid w:val="00DE7394"/>
    <w:rsid w:val="00DE79C1"/>
    <w:rsid w:val="00DF00CB"/>
    <w:rsid w:val="00DF0DE7"/>
    <w:rsid w:val="00DF1164"/>
    <w:rsid w:val="00DF17F8"/>
    <w:rsid w:val="00DF1BFD"/>
    <w:rsid w:val="00DF1CC8"/>
    <w:rsid w:val="00DF3773"/>
    <w:rsid w:val="00DF37B3"/>
    <w:rsid w:val="00DF3A69"/>
    <w:rsid w:val="00DF43A9"/>
    <w:rsid w:val="00DF4CBA"/>
    <w:rsid w:val="00DF4ED1"/>
    <w:rsid w:val="00DF538B"/>
    <w:rsid w:val="00DF53FD"/>
    <w:rsid w:val="00DF5DE1"/>
    <w:rsid w:val="00DF6D04"/>
    <w:rsid w:val="00DF7A8F"/>
    <w:rsid w:val="00DF7CFD"/>
    <w:rsid w:val="00E0067A"/>
    <w:rsid w:val="00E00FE8"/>
    <w:rsid w:val="00E0105A"/>
    <w:rsid w:val="00E01FB8"/>
    <w:rsid w:val="00E02522"/>
    <w:rsid w:val="00E02581"/>
    <w:rsid w:val="00E0266A"/>
    <w:rsid w:val="00E026EB"/>
    <w:rsid w:val="00E02A65"/>
    <w:rsid w:val="00E0357D"/>
    <w:rsid w:val="00E03CA6"/>
    <w:rsid w:val="00E04549"/>
    <w:rsid w:val="00E06947"/>
    <w:rsid w:val="00E06B5E"/>
    <w:rsid w:val="00E06C7B"/>
    <w:rsid w:val="00E07A57"/>
    <w:rsid w:val="00E11449"/>
    <w:rsid w:val="00E11A23"/>
    <w:rsid w:val="00E11EC3"/>
    <w:rsid w:val="00E1298D"/>
    <w:rsid w:val="00E12D20"/>
    <w:rsid w:val="00E12D40"/>
    <w:rsid w:val="00E13ACC"/>
    <w:rsid w:val="00E15077"/>
    <w:rsid w:val="00E158EB"/>
    <w:rsid w:val="00E159CC"/>
    <w:rsid w:val="00E15C08"/>
    <w:rsid w:val="00E15C44"/>
    <w:rsid w:val="00E15C98"/>
    <w:rsid w:val="00E15CBA"/>
    <w:rsid w:val="00E16715"/>
    <w:rsid w:val="00E20F36"/>
    <w:rsid w:val="00E2107A"/>
    <w:rsid w:val="00E217BF"/>
    <w:rsid w:val="00E21A9C"/>
    <w:rsid w:val="00E21DD4"/>
    <w:rsid w:val="00E22CF0"/>
    <w:rsid w:val="00E22EA7"/>
    <w:rsid w:val="00E233A9"/>
    <w:rsid w:val="00E23755"/>
    <w:rsid w:val="00E23DD8"/>
    <w:rsid w:val="00E243B2"/>
    <w:rsid w:val="00E24400"/>
    <w:rsid w:val="00E2498F"/>
    <w:rsid w:val="00E25174"/>
    <w:rsid w:val="00E25350"/>
    <w:rsid w:val="00E25AD6"/>
    <w:rsid w:val="00E301D8"/>
    <w:rsid w:val="00E30384"/>
    <w:rsid w:val="00E30608"/>
    <w:rsid w:val="00E30D0B"/>
    <w:rsid w:val="00E3203E"/>
    <w:rsid w:val="00E3249E"/>
    <w:rsid w:val="00E32BC6"/>
    <w:rsid w:val="00E33667"/>
    <w:rsid w:val="00E33CC2"/>
    <w:rsid w:val="00E346B9"/>
    <w:rsid w:val="00E34B7F"/>
    <w:rsid w:val="00E34F7F"/>
    <w:rsid w:val="00E35256"/>
    <w:rsid w:val="00E363E0"/>
    <w:rsid w:val="00E369AB"/>
    <w:rsid w:val="00E36FFC"/>
    <w:rsid w:val="00E37E80"/>
    <w:rsid w:val="00E404D7"/>
    <w:rsid w:val="00E407B5"/>
    <w:rsid w:val="00E41919"/>
    <w:rsid w:val="00E41994"/>
    <w:rsid w:val="00E427FF"/>
    <w:rsid w:val="00E43204"/>
    <w:rsid w:val="00E439C9"/>
    <w:rsid w:val="00E4407D"/>
    <w:rsid w:val="00E4728F"/>
    <w:rsid w:val="00E50270"/>
    <w:rsid w:val="00E503AD"/>
    <w:rsid w:val="00E516B9"/>
    <w:rsid w:val="00E51A9A"/>
    <w:rsid w:val="00E5258F"/>
    <w:rsid w:val="00E5269C"/>
    <w:rsid w:val="00E53CF7"/>
    <w:rsid w:val="00E5432A"/>
    <w:rsid w:val="00E54611"/>
    <w:rsid w:val="00E55149"/>
    <w:rsid w:val="00E5563F"/>
    <w:rsid w:val="00E55AD5"/>
    <w:rsid w:val="00E563D9"/>
    <w:rsid w:val="00E572A7"/>
    <w:rsid w:val="00E57969"/>
    <w:rsid w:val="00E579EF"/>
    <w:rsid w:val="00E60577"/>
    <w:rsid w:val="00E605C0"/>
    <w:rsid w:val="00E60F5A"/>
    <w:rsid w:val="00E61AA7"/>
    <w:rsid w:val="00E61E68"/>
    <w:rsid w:val="00E62053"/>
    <w:rsid w:val="00E625C4"/>
    <w:rsid w:val="00E6270B"/>
    <w:rsid w:val="00E62833"/>
    <w:rsid w:val="00E62D9E"/>
    <w:rsid w:val="00E6510E"/>
    <w:rsid w:val="00E6538B"/>
    <w:rsid w:val="00E65CF3"/>
    <w:rsid w:val="00E65F4D"/>
    <w:rsid w:val="00E668DF"/>
    <w:rsid w:val="00E669C2"/>
    <w:rsid w:val="00E66DD2"/>
    <w:rsid w:val="00E66EFE"/>
    <w:rsid w:val="00E70080"/>
    <w:rsid w:val="00E700B2"/>
    <w:rsid w:val="00E70294"/>
    <w:rsid w:val="00E7047A"/>
    <w:rsid w:val="00E7229B"/>
    <w:rsid w:val="00E725FC"/>
    <w:rsid w:val="00E727F6"/>
    <w:rsid w:val="00E734D9"/>
    <w:rsid w:val="00E735C1"/>
    <w:rsid w:val="00E73CD7"/>
    <w:rsid w:val="00E74FF6"/>
    <w:rsid w:val="00E7516B"/>
    <w:rsid w:val="00E75A37"/>
    <w:rsid w:val="00E75AA5"/>
    <w:rsid w:val="00E76682"/>
    <w:rsid w:val="00E77964"/>
    <w:rsid w:val="00E77B83"/>
    <w:rsid w:val="00E77BDF"/>
    <w:rsid w:val="00E8095D"/>
    <w:rsid w:val="00E8109F"/>
    <w:rsid w:val="00E81ECB"/>
    <w:rsid w:val="00E82B9A"/>
    <w:rsid w:val="00E83CF0"/>
    <w:rsid w:val="00E849EE"/>
    <w:rsid w:val="00E86022"/>
    <w:rsid w:val="00E862B4"/>
    <w:rsid w:val="00E8679F"/>
    <w:rsid w:val="00E86C12"/>
    <w:rsid w:val="00E86FB2"/>
    <w:rsid w:val="00E8721D"/>
    <w:rsid w:val="00E87B88"/>
    <w:rsid w:val="00E87EDA"/>
    <w:rsid w:val="00E902F4"/>
    <w:rsid w:val="00E906E3"/>
    <w:rsid w:val="00E90B08"/>
    <w:rsid w:val="00E91EC4"/>
    <w:rsid w:val="00E92FA7"/>
    <w:rsid w:val="00E93006"/>
    <w:rsid w:val="00E931A5"/>
    <w:rsid w:val="00E94620"/>
    <w:rsid w:val="00E961D0"/>
    <w:rsid w:val="00E96469"/>
    <w:rsid w:val="00E97915"/>
    <w:rsid w:val="00E97FC6"/>
    <w:rsid w:val="00EA0345"/>
    <w:rsid w:val="00EA05FA"/>
    <w:rsid w:val="00EA315C"/>
    <w:rsid w:val="00EA3189"/>
    <w:rsid w:val="00EA321C"/>
    <w:rsid w:val="00EA33D5"/>
    <w:rsid w:val="00EA3405"/>
    <w:rsid w:val="00EA34D3"/>
    <w:rsid w:val="00EA3E1B"/>
    <w:rsid w:val="00EA46C5"/>
    <w:rsid w:val="00EA5A8C"/>
    <w:rsid w:val="00EA6BBF"/>
    <w:rsid w:val="00EA7697"/>
    <w:rsid w:val="00EA7ECE"/>
    <w:rsid w:val="00EB054F"/>
    <w:rsid w:val="00EB0CAD"/>
    <w:rsid w:val="00EB18CF"/>
    <w:rsid w:val="00EB19A9"/>
    <w:rsid w:val="00EB1DDB"/>
    <w:rsid w:val="00EB30E8"/>
    <w:rsid w:val="00EB34B6"/>
    <w:rsid w:val="00EB4EB3"/>
    <w:rsid w:val="00EB533E"/>
    <w:rsid w:val="00EB6AE2"/>
    <w:rsid w:val="00EB6D87"/>
    <w:rsid w:val="00EB6ED2"/>
    <w:rsid w:val="00EB7239"/>
    <w:rsid w:val="00EB7692"/>
    <w:rsid w:val="00EC09A3"/>
    <w:rsid w:val="00EC09B3"/>
    <w:rsid w:val="00EC2E0D"/>
    <w:rsid w:val="00EC3100"/>
    <w:rsid w:val="00EC313D"/>
    <w:rsid w:val="00EC3EDE"/>
    <w:rsid w:val="00EC45AF"/>
    <w:rsid w:val="00EC4CB5"/>
    <w:rsid w:val="00EC52E6"/>
    <w:rsid w:val="00EC537D"/>
    <w:rsid w:val="00EC5571"/>
    <w:rsid w:val="00EC5F58"/>
    <w:rsid w:val="00EC717E"/>
    <w:rsid w:val="00EC7BC9"/>
    <w:rsid w:val="00EC7F9A"/>
    <w:rsid w:val="00ED0DBD"/>
    <w:rsid w:val="00ED0E9A"/>
    <w:rsid w:val="00ED238E"/>
    <w:rsid w:val="00ED2B36"/>
    <w:rsid w:val="00ED3006"/>
    <w:rsid w:val="00ED32D3"/>
    <w:rsid w:val="00ED3454"/>
    <w:rsid w:val="00ED39D4"/>
    <w:rsid w:val="00ED3E9B"/>
    <w:rsid w:val="00ED40CC"/>
    <w:rsid w:val="00ED40DC"/>
    <w:rsid w:val="00ED415C"/>
    <w:rsid w:val="00ED473A"/>
    <w:rsid w:val="00ED4EFB"/>
    <w:rsid w:val="00ED512D"/>
    <w:rsid w:val="00ED521B"/>
    <w:rsid w:val="00ED5476"/>
    <w:rsid w:val="00ED5A71"/>
    <w:rsid w:val="00ED5D30"/>
    <w:rsid w:val="00ED65D4"/>
    <w:rsid w:val="00ED6C47"/>
    <w:rsid w:val="00ED6CF1"/>
    <w:rsid w:val="00ED770A"/>
    <w:rsid w:val="00ED7BC2"/>
    <w:rsid w:val="00ED7FBC"/>
    <w:rsid w:val="00EE046C"/>
    <w:rsid w:val="00EE155C"/>
    <w:rsid w:val="00EE1ACD"/>
    <w:rsid w:val="00EE2119"/>
    <w:rsid w:val="00EE3005"/>
    <w:rsid w:val="00EE4620"/>
    <w:rsid w:val="00EE50EF"/>
    <w:rsid w:val="00EE542F"/>
    <w:rsid w:val="00EE6055"/>
    <w:rsid w:val="00EE64CE"/>
    <w:rsid w:val="00EE6A95"/>
    <w:rsid w:val="00EF0110"/>
    <w:rsid w:val="00EF0B4E"/>
    <w:rsid w:val="00EF1218"/>
    <w:rsid w:val="00EF148A"/>
    <w:rsid w:val="00EF2812"/>
    <w:rsid w:val="00EF29FE"/>
    <w:rsid w:val="00EF2D91"/>
    <w:rsid w:val="00EF33B4"/>
    <w:rsid w:val="00EF3BD9"/>
    <w:rsid w:val="00EF3C64"/>
    <w:rsid w:val="00EF3D29"/>
    <w:rsid w:val="00EF506C"/>
    <w:rsid w:val="00EF5213"/>
    <w:rsid w:val="00EF5DD3"/>
    <w:rsid w:val="00EF72DF"/>
    <w:rsid w:val="00EF72E5"/>
    <w:rsid w:val="00EF73E7"/>
    <w:rsid w:val="00EF7F0D"/>
    <w:rsid w:val="00F00CCA"/>
    <w:rsid w:val="00F01904"/>
    <w:rsid w:val="00F01C03"/>
    <w:rsid w:val="00F02399"/>
    <w:rsid w:val="00F026FA"/>
    <w:rsid w:val="00F027BB"/>
    <w:rsid w:val="00F02FD5"/>
    <w:rsid w:val="00F03605"/>
    <w:rsid w:val="00F04618"/>
    <w:rsid w:val="00F04B0D"/>
    <w:rsid w:val="00F04CDC"/>
    <w:rsid w:val="00F05B5A"/>
    <w:rsid w:val="00F05C93"/>
    <w:rsid w:val="00F072F2"/>
    <w:rsid w:val="00F07E04"/>
    <w:rsid w:val="00F11064"/>
    <w:rsid w:val="00F11292"/>
    <w:rsid w:val="00F11A5F"/>
    <w:rsid w:val="00F1278C"/>
    <w:rsid w:val="00F13640"/>
    <w:rsid w:val="00F1397A"/>
    <w:rsid w:val="00F13B23"/>
    <w:rsid w:val="00F142DB"/>
    <w:rsid w:val="00F14F3C"/>
    <w:rsid w:val="00F15745"/>
    <w:rsid w:val="00F15A98"/>
    <w:rsid w:val="00F16439"/>
    <w:rsid w:val="00F166B7"/>
    <w:rsid w:val="00F167E8"/>
    <w:rsid w:val="00F16C2F"/>
    <w:rsid w:val="00F17760"/>
    <w:rsid w:val="00F17F27"/>
    <w:rsid w:val="00F202AA"/>
    <w:rsid w:val="00F20838"/>
    <w:rsid w:val="00F22118"/>
    <w:rsid w:val="00F22FFB"/>
    <w:rsid w:val="00F235B8"/>
    <w:rsid w:val="00F2441C"/>
    <w:rsid w:val="00F259DE"/>
    <w:rsid w:val="00F25B2E"/>
    <w:rsid w:val="00F262A5"/>
    <w:rsid w:val="00F2664F"/>
    <w:rsid w:val="00F268B1"/>
    <w:rsid w:val="00F26A72"/>
    <w:rsid w:val="00F26B85"/>
    <w:rsid w:val="00F26C87"/>
    <w:rsid w:val="00F27DA4"/>
    <w:rsid w:val="00F30BD7"/>
    <w:rsid w:val="00F3120B"/>
    <w:rsid w:val="00F313C3"/>
    <w:rsid w:val="00F31889"/>
    <w:rsid w:val="00F31A4A"/>
    <w:rsid w:val="00F32954"/>
    <w:rsid w:val="00F32AE0"/>
    <w:rsid w:val="00F32B61"/>
    <w:rsid w:val="00F32EED"/>
    <w:rsid w:val="00F33403"/>
    <w:rsid w:val="00F33BA9"/>
    <w:rsid w:val="00F34800"/>
    <w:rsid w:val="00F349BE"/>
    <w:rsid w:val="00F35F13"/>
    <w:rsid w:val="00F375BD"/>
    <w:rsid w:val="00F4030E"/>
    <w:rsid w:val="00F40C5E"/>
    <w:rsid w:val="00F415E4"/>
    <w:rsid w:val="00F416DF"/>
    <w:rsid w:val="00F41A1C"/>
    <w:rsid w:val="00F41AF9"/>
    <w:rsid w:val="00F42298"/>
    <w:rsid w:val="00F42F75"/>
    <w:rsid w:val="00F4395C"/>
    <w:rsid w:val="00F43A1B"/>
    <w:rsid w:val="00F43CA2"/>
    <w:rsid w:val="00F44838"/>
    <w:rsid w:val="00F450D1"/>
    <w:rsid w:val="00F4580D"/>
    <w:rsid w:val="00F459EF"/>
    <w:rsid w:val="00F47B83"/>
    <w:rsid w:val="00F5041F"/>
    <w:rsid w:val="00F5047F"/>
    <w:rsid w:val="00F50886"/>
    <w:rsid w:val="00F50F2C"/>
    <w:rsid w:val="00F511C8"/>
    <w:rsid w:val="00F511E9"/>
    <w:rsid w:val="00F51212"/>
    <w:rsid w:val="00F51BC0"/>
    <w:rsid w:val="00F51D99"/>
    <w:rsid w:val="00F522E8"/>
    <w:rsid w:val="00F52935"/>
    <w:rsid w:val="00F52A20"/>
    <w:rsid w:val="00F54113"/>
    <w:rsid w:val="00F54305"/>
    <w:rsid w:val="00F55257"/>
    <w:rsid w:val="00F554B4"/>
    <w:rsid w:val="00F5601A"/>
    <w:rsid w:val="00F56305"/>
    <w:rsid w:val="00F56385"/>
    <w:rsid w:val="00F56949"/>
    <w:rsid w:val="00F577A2"/>
    <w:rsid w:val="00F61DBD"/>
    <w:rsid w:val="00F63066"/>
    <w:rsid w:val="00F633D8"/>
    <w:rsid w:val="00F64118"/>
    <w:rsid w:val="00F64486"/>
    <w:rsid w:val="00F6548E"/>
    <w:rsid w:val="00F6585F"/>
    <w:rsid w:val="00F66302"/>
    <w:rsid w:val="00F66ADE"/>
    <w:rsid w:val="00F66EB1"/>
    <w:rsid w:val="00F67DDA"/>
    <w:rsid w:val="00F7063C"/>
    <w:rsid w:val="00F716ED"/>
    <w:rsid w:val="00F71942"/>
    <w:rsid w:val="00F71D46"/>
    <w:rsid w:val="00F71D7C"/>
    <w:rsid w:val="00F72E5D"/>
    <w:rsid w:val="00F74966"/>
    <w:rsid w:val="00F74A6C"/>
    <w:rsid w:val="00F751B8"/>
    <w:rsid w:val="00F756C7"/>
    <w:rsid w:val="00F758C3"/>
    <w:rsid w:val="00F76135"/>
    <w:rsid w:val="00F76CC2"/>
    <w:rsid w:val="00F76F5E"/>
    <w:rsid w:val="00F7781A"/>
    <w:rsid w:val="00F80F58"/>
    <w:rsid w:val="00F825DA"/>
    <w:rsid w:val="00F826DA"/>
    <w:rsid w:val="00F82E3A"/>
    <w:rsid w:val="00F84380"/>
    <w:rsid w:val="00F8480D"/>
    <w:rsid w:val="00F84846"/>
    <w:rsid w:val="00F84E76"/>
    <w:rsid w:val="00F86628"/>
    <w:rsid w:val="00F866B3"/>
    <w:rsid w:val="00F87B56"/>
    <w:rsid w:val="00F90718"/>
    <w:rsid w:val="00F91721"/>
    <w:rsid w:val="00F92151"/>
    <w:rsid w:val="00F93604"/>
    <w:rsid w:val="00F93A0C"/>
    <w:rsid w:val="00F93A7C"/>
    <w:rsid w:val="00F93D3E"/>
    <w:rsid w:val="00F94298"/>
    <w:rsid w:val="00F942CE"/>
    <w:rsid w:val="00F958A0"/>
    <w:rsid w:val="00F965B6"/>
    <w:rsid w:val="00F96E53"/>
    <w:rsid w:val="00F97108"/>
    <w:rsid w:val="00F97FF2"/>
    <w:rsid w:val="00FA08EB"/>
    <w:rsid w:val="00FA0E5C"/>
    <w:rsid w:val="00FA10F5"/>
    <w:rsid w:val="00FA1124"/>
    <w:rsid w:val="00FA146C"/>
    <w:rsid w:val="00FA15DD"/>
    <w:rsid w:val="00FA1B72"/>
    <w:rsid w:val="00FA271C"/>
    <w:rsid w:val="00FA2A0D"/>
    <w:rsid w:val="00FA30A4"/>
    <w:rsid w:val="00FA32BB"/>
    <w:rsid w:val="00FA339A"/>
    <w:rsid w:val="00FA33CF"/>
    <w:rsid w:val="00FA379E"/>
    <w:rsid w:val="00FA3807"/>
    <w:rsid w:val="00FA419C"/>
    <w:rsid w:val="00FA4326"/>
    <w:rsid w:val="00FA5101"/>
    <w:rsid w:val="00FA5E37"/>
    <w:rsid w:val="00FA728D"/>
    <w:rsid w:val="00FA764C"/>
    <w:rsid w:val="00FA7A3B"/>
    <w:rsid w:val="00FB01B5"/>
    <w:rsid w:val="00FB05F0"/>
    <w:rsid w:val="00FB07E3"/>
    <w:rsid w:val="00FB1ECA"/>
    <w:rsid w:val="00FB3777"/>
    <w:rsid w:val="00FB3E8A"/>
    <w:rsid w:val="00FB47A2"/>
    <w:rsid w:val="00FB4830"/>
    <w:rsid w:val="00FB4989"/>
    <w:rsid w:val="00FB4B20"/>
    <w:rsid w:val="00FB509B"/>
    <w:rsid w:val="00FB5548"/>
    <w:rsid w:val="00FB5AE6"/>
    <w:rsid w:val="00FB5EEC"/>
    <w:rsid w:val="00FB60FF"/>
    <w:rsid w:val="00FB65A2"/>
    <w:rsid w:val="00FB6D9E"/>
    <w:rsid w:val="00FB72B2"/>
    <w:rsid w:val="00FB7BC9"/>
    <w:rsid w:val="00FC0237"/>
    <w:rsid w:val="00FC03E2"/>
    <w:rsid w:val="00FC043F"/>
    <w:rsid w:val="00FC07BE"/>
    <w:rsid w:val="00FC0DF4"/>
    <w:rsid w:val="00FC147A"/>
    <w:rsid w:val="00FC2ACE"/>
    <w:rsid w:val="00FC31FC"/>
    <w:rsid w:val="00FC43A5"/>
    <w:rsid w:val="00FC4BCD"/>
    <w:rsid w:val="00FC519E"/>
    <w:rsid w:val="00FC535E"/>
    <w:rsid w:val="00FC62A4"/>
    <w:rsid w:val="00FC62CD"/>
    <w:rsid w:val="00FC656A"/>
    <w:rsid w:val="00FC6627"/>
    <w:rsid w:val="00FC66A6"/>
    <w:rsid w:val="00FC6CB6"/>
    <w:rsid w:val="00FC7485"/>
    <w:rsid w:val="00FD1FD2"/>
    <w:rsid w:val="00FD2175"/>
    <w:rsid w:val="00FD2E34"/>
    <w:rsid w:val="00FD3A05"/>
    <w:rsid w:val="00FD3E53"/>
    <w:rsid w:val="00FD4F6D"/>
    <w:rsid w:val="00FD6E09"/>
    <w:rsid w:val="00FD7E4B"/>
    <w:rsid w:val="00FD7E68"/>
    <w:rsid w:val="00FE070B"/>
    <w:rsid w:val="00FE074F"/>
    <w:rsid w:val="00FE0A6E"/>
    <w:rsid w:val="00FE0AA3"/>
    <w:rsid w:val="00FE0C77"/>
    <w:rsid w:val="00FE0F52"/>
    <w:rsid w:val="00FE14E6"/>
    <w:rsid w:val="00FE1D21"/>
    <w:rsid w:val="00FE293F"/>
    <w:rsid w:val="00FE2F75"/>
    <w:rsid w:val="00FE41B1"/>
    <w:rsid w:val="00FE44B9"/>
    <w:rsid w:val="00FE492C"/>
    <w:rsid w:val="00FE4ACD"/>
    <w:rsid w:val="00FE4DF4"/>
    <w:rsid w:val="00FE5193"/>
    <w:rsid w:val="00FE57CA"/>
    <w:rsid w:val="00FE5CCA"/>
    <w:rsid w:val="00FE5E2F"/>
    <w:rsid w:val="00FE600E"/>
    <w:rsid w:val="00FE6DAE"/>
    <w:rsid w:val="00FE7837"/>
    <w:rsid w:val="00FF1671"/>
    <w:rsid w:val="00FF2395"/>
    <w:rsid w:val="00FF3150"/>
    <w:rsid w:val="00FF3151"/>
    <w:rsid w:val="00FF37DE"/>
    <w:rsid w:val="00FF3948"/>
    <w:rsid w:val="00FF3C4C"/>
    <w:rsid w:val="00FF430A"/>
    <w:rsid w:val="00FF46CD"/>
    <w:rsid w:val="00FF514F"/>
    <w:rsid w:val="00FF590B"/>
    <w:rsid w:val="00FF5C37"/>
    <w:rsid w:val="00FF5CEE"/>
    <w:rsid w:val="00FF64FF"/>
    <w:rsid w:val="00FF6A1C"/>
    <w:rsid w:val="00FF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52E81E"/>
  <w15:docId w15:val="{3683187D-3ABD-4924-98F5-53CB322A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5BBD"/>
    <w:pPr>
      <w:spacing w:before="100" w:beforeAutospacing="1" w:after="100" w:afterAutospacing="1"/>
    </w:pPr>
    <w:rPr>
      <w:sz w:val="24"/>
      <w:szCs w:val="24"/>
    </w:rPr>
  </w:style>
  <w:style w:type="paragraph" w:styleId="Heading1">
    <w:name w:val="heading 1"/>
    <w:aliases w:val="Heading,RFP Head 1"/>
    <w:basedOn w:val="Normal"/>
    <w:next w:val="Normal"/>
    <w:qFormat/>
    <w:pPr>
      <w:keepNext/>
      <w:numPr>
        <w:numId w:val="10"/>
      </w:numPr>
      <w:spacing w:before="120" w:beforeAutospacing="0" w:after="240" w:afterAutospacing="0"/>
      <w:outlineLvl w:val="0"/>
    </w:pPr>
    <w:rPr>
      <w:rFonts w:ascii="Arial" w:hAnsi="Arial"/>
      <w:b/>
      <w:color w:val="000080"/>
      <w:sz w:val="40"/>
      <w:szCs w:val="20"/>
    </w:rPr>
  </w:style>
  <w:style w:type="paragraph" w:styleId="Heading2">
    <w:name w:val="heading 2"/>
    <w:basedOn w:val="Normal"/>
    <w:next w:val="Normal"/>
    <w:qFormat/>
    <w:pPr>
      <w:keepNext/>
      <w:numPr>
        <w:ilvl w:val="1"/>
        <w:numId w:val="10"/>
      </w:numPr>
      <w:spacing w:before="240" w:beforeAutospacing="0" w:after="120" w:afterAutospacing="0"/>
      <w:outlineLvl w:val="1"/>
    </w:pPr>
    <w:rPr>
      <w:rFonts w:ascii="Arial" w:hAnsi="Arial"/>
      <w:b/>
      <w:color w:val="000080"/>
      <w:sz w:val="36"/>
      <w:szCs w:val="20"/>
    </w:rPr>
  </w:style>
  <w:style w:type="paragraph" w:styleId="Heading3">
    <w:name w:val="heading 3"/>
    <w:aliases w:val="h3,3m,H3,Head 3"/>
    <w:basedOn w:val="Normal"/>
    <w:next w:val="Normal"/>
    <w:uiPriority w:val="9"/>
    <w:qFormat/>
    <w:pPr>
      <w:keepNext/>
      <w:numPr>
        <w:ilvl w:val="2"/>
        <w:numId w:val="10"/>
      </w:numPr>
      <w:spacing w:before="120" w:beforeAutospacing="0" w:after="120" w:afterAutospacing="0"/>
      <w:outlineLvl w:val="2"/>
    </w:pPr>
    <w:rPr>
      <w:rFonts w:ascii="Arial" w:hAnsi="Arial"/>
      <w:b/>
      <w:color w:val="000080"/>
      <w:sz w:val="32"/>
      <w:szCs w:val="20"/>
    </w:rPr>
  </w:style>
  <w:style w:type="paragraph" w:styleId="Heading4">
    <w:name w:val="heading 4"/>
    <w:aliases w:val="H4"/>
    <w:basedOn w:val="Normal"/>
    <w:next w:val="Normal"/>
    <w:qFormat/>
    <w:pPr>
      <w:keepNext/>
      <w:numPr>
        <w:ilvl w:val="3"/>
        <w:numId w:val="10"/>
      </w:numPr>
      <w:spacing w:before="0" w:beforeAutospacing="0" w:after="120" w:afterAutospacing="0"/>
      <w:jc w:val="both"/>
      <w:outlineLvl w:val="3"/>
    </w:pPr>
    <w:rPr>
      <w:rFonts w:ascii="Arial" w:hAnsi="Arial"/>
      <w:sz w:val="22"/>
      <w:szCs w:val="20"/>
      <w:u w:val="single"/>
    </w:rPr>
  </w:style>
  <w:style w:type="paragraph" w:styleId="Heading5">
    <w:name w:val="heading 5"/>
    <w:basedOn w:val="Normal"/>
    <w:next w:val="Normal"/>
    <w:qFormat/>
    <w:pPr>
      <w:keepNext/>
      <w:numPr>
        <w:ilvl w:val="4"/>
        <w:numId w:val="10"/>
      </w:numPr>
      <w:spacing w:before="0" w:beforeAutospacing="0" w:after="120" w:afterAutospacing="0"/>
      <w:outlineLvl w:val="4"/>
    </w:pPr>
    <w:rPr>
      <w:rFonts w:ascii="Arial" w:hAnsi="Arial"/>
      <w:sz w:val="22"/>
      <w:szCs w:val="20"/>
      <w:u w:val="single"/>
    </w:rPr>
  </w:style>
  <w:style w:type="paragraph" w:styleId="Heading6">
    <w:name w:val="heading 6"/>
    <w:basedOn w:val="Normal"/>
    <w:next w:val="Normal"/>
    <w:qFormat/>
    <w:pPr>
      <w:keepNext/>
      <w:numPr>
        <w:ilvl w:val="5"/>
        <w:numId w:val="10"/>
      </w:numPr>
      <w:spacing w:before="0" w:beforeAutospacing="0" w:after="120" w:afterAutospacing="0"/>
      <w:jc w:val="right"/>
      <w:outlineLvl w:val="5"/>
    </w:pPr>
    <w:rPr>
      <w:rFonts w:ascii="Haettenschweiler" w:hAnsi="Haettenschweiler"/>
      <w:iCs/>
      <w:smallCaps/>
      <w:noProof/>
      <w:sz w:val="28"/>
      <w:szCs w:val="20"/>
    </w:rPr>
  </w:style>
  <w:style w:type="paragraph" w:styleId="Heading7">
    <w:name w:val="heading 7"/>
    <w:basedOn w:val="Normal"/>
    <w:next w:val="Normal"/>
    <w:qFormat/>
    <w:pPr>
      <w:keepNext/>
      <w:numPr>
        <w:ilvl w:val="6"/>
        <w:numId w:val="10"/>
      </w:numPr>
      <w:spacing w:before="0" w:beforeAutospacing="0" w:after="120" w:afterAutospacing="0"/>
      <w:outlineLvl w:val="6"/>
    </w:pPr>
    <w:rPr>
      <w:rFonts w:ascii="Arial" w:hAnsi="Arial"/>
      <w:b/>
      <w:bCs/>
      <w:sz w:val="22"/>
      <w:szCs w:val="20"/>
    </w:rPr>
  </w:style>
  <w:style w:type="paragraph" w:styleId="Heading8">
    <w:name w:val="heading 8"/>
    <w:basedOn w:val="Normal"/>
    <w:next w:val="Normal"/>
    <w:qFormat/>
    <w:pPr>
      <w:keepNext/>
      <w:numPr>
        <w:ilvl w:val="7"/>
        <w:numId w:val="10"/>
      </w:numPr>
      <w:spacing w:before="0" w:beforeAutospacing="0" w:after="120" w:afterAutospacing="0"/>
      <w:jc w:val="right"/>
      <w:outlineLvl w:val="7"/>
    </w:pPr>
    <w:rPr>
      <w:rFonts w:ascii="Arial" w:hAnsi="Arial" w:cs="Arial"/>
      <w:b/>
      <w:bCs/>
      <w:iCs/>
      <w:smallCaps/>
      <w:sz w:val="28"/>
      <w:szCs w:val="20"/>
    </w:rPr>
  </w:style>
  <w:style w:type="paragraph" w:styleId="Heading9">
    <w:name w:val="heading 9"/>
    <w:basedOn w:val="Normal"/>
    <w:next w:val="Normal"/>
    <w:qFormat/>
    <w:pPr>
      <w:keepNext/>
      <w:numPr>
        <w:ilvl w:val="8"/>
        <w:numId w:val="10"/>
      </w:numPr>
      <w:spacing w:before="240" w:beforeAutospacing="0" w:after="240" w:afterAutospacing="0"/>
      <w:outlineLvl w:val="8"/>
    </w:pPr>
    <w:rPr>
      <w:rFonts w:ascii="Verdana" w:hAnsi="Verdana"/>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spacing w:before="0" w:beforeAutospacing="0" w:after="240" w:afterAutospacing="0"/>
    </w:pPr>
    <w:rPr>
      <w:rFonts w:ascii="Arial" w:hAnsi="Arial"/>
      <w:b/>
      <w:sz w:val="22"/>
      <w:szCs w:val="20"/>
    </w:rPr>
  </w:style>
  <w:style w:type="paragraph" w:styleId="Title">
    <w:name w:val="Title"/>
    <w:basedOn w:val="Normal"/>
    <w:link w:val="TitleChar"/>
    <w:qFormat/>
    <w:pPr>
      <w:spacing w:before="0" w:beforeAutospacing="0" w:after="0" w:afterAutospacing="0"/>
      <w:jc w:val="center"/>
    </w:pPr>
    <w:rPr>
      <w:rFonts w:ascii="Arial" w:hAnsi="Arial"/>
      <w:b/>
      <w:sz w:val="32"/>
      <w:szCs w:val="20"/>
    </w:rPr>
  </w:style>
  <w:style w:type="paragraph" w:styleId="Header">
    <w:name w:val="header"/>
    <w:basedOn w:val="Normal"/>
    <w:pPr>
      <w:tabs>
        <w:tab w:val="center" w:pos="4320"/>
        <w:tab w:val="right" w:pos="8640"/>
      </w:tabs>
      <w:spacing w:before="0" w:beforeAutospacing="0" w:after="0" w:afterAutospacing="0"/>
    </w:pPr>
    <w:rPr>
      <w:rFonts w:ascii="Arial" w:hAnsi="Arial"/>
      <w:b/>
      <w:i/>
      <w:szCs w:val="20"/>
    </w:rPr>
  </w:style>
  <w:style w:type="paragraph" w:styleId="Footer">
    <w:name w:val="footer"/>
    <w:basedOn w:val="Normal"/>
    <w:link w:val="FooterChar"/>
    <w:uiPriority w:val="99"/>
    <w:pPr>
      <w:tabs>
        <w:tab w:val="center" w:pos="4320"/>
        <w:tab w:val="right" w:pos="8640"/>
      </w:tabs>
      <w:spacing w:before="0" w:beforeAutospacing="0" w:after="0" w:afterAutospacing="0"/>
      <w:ind w:left="360"/>
      <w:jc w:val="right"/>
    </w:pPr>
    <w:rPr>
      <w:rFonts w:ascii="Arial" w:hAnsi="Arial"/>
      <w:sz w:val="20"/>
      <w:szCs w:val="20"/>
    </w:rPr>
  </w:style>
  <w:style w:type="paragraph" w:customStyle="1" w:styleId="Bullet">
    <w:name w:val="Bullet"/>
    <w:basedOn w:val="Normal"/>
    <w:pPr>
      <w:widowControl w:val="0"/>
      <w:numPr>
        <w:numId w:val="1"/>
      </w:numPr>
      <w:tabs>
        <w:tab w:val="num" w:pos="720"/>
      </w:tabs>
      <w:spacing w:before="0" w:beforeAutospacing="0" w:after="120" w:afterAutospacing="0"/>
      <w:ind w:left="1080"/>
    </w:pPr>
    <w:rPr>
      <w:rFonts w:ascii="Arial" w:hAnsi="Arial"/>
      <w:sz w:val="22"/>
      <w:szCs w:val="20"/>
    </w:rPr>
  </w:style>
  <w:style w:type="paragraph" w:styleId="TOC1">
    <w:name w:val="toc 1"/>
    <w:basedOn w:val="Normal"/>
    <w:next w:val="Normal"/>
    <w:autoRedefine/>
    <w:uiPriority w:val="39"/>
    <w:pPr>
      <w:tabs>
        <w:tab w:val="right" w:pos="8640"/>
      </w:tabs>
      <w:spacing w:before="0" w:beforeAutospacing="0" w:after="120" w:afterAutospacing="0"/>
    </w:pPr>
    <w:rPr>
      <w:rFonts w:ascii="Arial" w:hAnsi="Arial"/>
      <w:b/>
      <w:caps/>
      <w:noProof/>
      <w:sz w:val="22"/>
      <w:szCs w:val="36"/>
    </w:rPr>
  </w:style>
  <w:style w:type="paragraph" w:styleId="TOC2">
    <w:name w:val="toc 2"/>
    <w:basedOn w:val="Normal"/>
    <w:next w:val="Normal"/>
    <w:autoRedefine/>
    <w:uiPriority w:val="39"/>
    <w:pPr>
      <w:tabs>
        <w:tab w:val="right" w:pos="8640"/>
      </w:tabs>
      <w:spacing w:before="0" w:beforeAutospacing="0" w:after="120" w:afterAutospacing="0"/>
      <w:ind w:left="360"/>
    </w:pPr>
    <w:rPr>
      <w:rFonts w:ascii="Arial" w:hAnsi="Arial"/>
      <w:noProof/>
      <w:sz w:val="22"/>
      <w:szCs w:val="36"/>
    </w:rPr>
  </w:style>
  <w:style w:type="paragraph" w:customStyle="1" w:styleId="HeaderTopLine">
    <w:name w:val="Header Top Line"/>
    <w:basedOn w:val="Normal"/>
    <w:next w:val="Normal"/>
    <w:pPr>
      <w:pBdr>
        <w:top w:val="single" w:sz="8" w:space="4" w:color="000080"/>
      </w:pBdr>
      <w:tabs>
        <w:tab w:val="center" w:pos="4320"/>
        <w:tab w:val="right" w:pos="8640"/>
      </w:tabs>
      <w:spacing w:before="0" w:beforeAutospacing="0" w:after="0" w:afterAutospacing="0"/>
      <w:jc w:val="right"/>
    </w:pPr>
    <w:rPr>
      <w:rFonts w:ascii="Arial" w:hAnsi="Arial"/>
      <w:i/>
      <w:smallCaps/>
      <w:noProof/>
      <w:szCs w:val="20"/>
    </w:rPr>
  </w:style>
  <w:style w:type="paragraph" w:styleId="TOC3">
    <w:name w:val="toc 3"/>
    <w:basedOn w:val="Normal"/>
    <w:next w:val="Normal"/>
    <w:autoRedefine/>
    <w:uiPriority w:val="39"/>
    <w:pPr>
      <w:tabs>
        <w:tab w:val="right" w:pos="8640"/>
      </w:tabs>
      <w:spacing w:before="0" w:beforeAutospacing="0" w:after="120" w:afterAutospacing="0"/>
      <w:ind w:left="360"/>
    </w:pPr>
    <w:rPr>
      <w:rFonts w:ascii="Arial" w:hAnsi="Arial"/>
      <w:noProof/>
      <w:sz w:val="22"/>
      <w:szCs w:val="32"/>
    </w:rPr>
  </w:style>
  <w:style w:type="paragraph" w:styleId="Revision">
    <w:name w:val="Revision"/>
    <w:basedOn w:val="Normal"/>
    <w:pPr>
      <w:spacing w:before="0" w:beforeAutospacing="0" w:after="0" w:afterAutospacing="0"/>
    </w:pPr>
    <w:rPr>
      <w:rFonts w:ascii="Arial" w:hAnsi="Arial"/>
      <w:b/>
      <w:sz w:val="28"/>
      <w:szCs w:val="20"/>
    </w:rPr>
  </w:style>
  <w:style w:type="paragraph" w:customStyle="1" w:styleId="Tabletext">
    <w:name w:val="Table text"/>
    <w:basedOn w:val="Normal"/>
    <w:link w:val="TabletextChar"/>
    <w:uiPriority w:val="99"/>
    <w:pPr>
      <w:spacing w:before="60" w:beforeAutospacing="0" w:after="60" w:afterAutospacing="0"/>
    </w:pPr>
    <w:rPr>
      <w:rFonts w:ascii="Arial" w:hAnsi="Arial"/>
      <w:sz w:val="20"/>
      <w:szCs w:val="20"/>
    </w:rPr>
  </w:style>
  <w:style w:type="paragraph" w:customStyle="1" w:styleId="Tablehead">
    <w:name w:val="Table head"/>
    <w:basedOn w:val="Normal"/>
    <w:pPr>
      <w:spacing w:before="60" w:beforeAutospacing="0" w:after="60" w:afterAutospacing="0"/>
      <w:jc w:val="center"/>
    </w:pPr>
    <w:rPr>
      <w:rFonts w:ascii="Arial" w:hAnsi="Arial"/>
      <w:b/>
      <w:sz w:val="22"/>
      <w:szCs w:val="20"/>
    </w:rPr>
  </w:style>
  <w:style w:type="paragraph" w:customStyle="1" w:styleId="Copyright">
    <w:name w:val="Copyright"/>
    <w:basedOn w:val="Normal"/>
    <w:pPr>
      <w:spacing w:before="0" w:beforeAutospacing="0" w:after="0" w:afterAutospacing="0"/>
    </w:pPr>
    <w:rPr>
      <w:rFonts w:ascii="Arial" w:hAnsi="Arial"/>
      <w:sz w:val="20"/>
      <w:szCs w:val="20"/>
    </w:rPr>
  </w:style>
  <w:style w:type="paragraph" w:customStyle="1" w:styleId="TeamTitle">
    <w:name w:val="Team Title"/>
    <w:basedOn w:val="Normal"/>
    <w:pPr>
      <w:spacing w:before="0" w:beforeAutospacing="0" w:after="120" w:afterAutospacing="0"/>
      <w:jc w:val="center"/>
    </w:pPr>
    <w:rPr>
      <w:rFonts w:ascii="Arial" w:hAnsi="Arial"/>
      <w:bCs/>
      <w:i/>
      <w:sz w:val="32"/>
      <w:szCs w:val="20"/>
    </w:rPr>
  </w:style>
  <w:style w:type="paragraph" w:customStyle="1" w:styleId="DocumentTitle">
    <w:name w:val="Document Title"/>
    <w:basedOn w:val="Normal"/>
    <w:pPr>
      <w:spacing w:before="0" w:beforeAutospacing="0" w:after="0" w:afterAutospacing="0"/>
      <w:jc w:val="center"/>
    </w:pPr>
    <w:rPr>
      <w:rFonts w:ascii="Arial" w:hAnsi="Arial"/>
      <w:b/>
      <w:color w:val="0000FF"/>
      <w:sz w:val="32"/>
      <w:szCs w:val="20"/>
    </w:rPr>
  </w:style>
  <w:style w:type="paragraph" w:customStyle="1" w:styleId="DocumentDate">
    <w:name w:val="Document Date"/>
    <w:basedOn w:val="Normal"/>
    <w:pPr>
      <w:spacing w:before="0" w:beforeAutospacing="0" w:after="120" w:afterAutospacing="0"/>
    </w:pPr>
    <w:rPr>
      <w:rFonts w:ascii="Arial Narrow" w:hAnsi="Arial Narrow"/>
      <w:i/>
      <w:noProof/>
      <w:szCs w:val="20"/>
    </w:rPr>
  </w:style>
  <w:style w:type="paragraph" w:customStyle="1" w:styleId="Proprietary">
    <w:name w:val="Proprietary"/>
    <w:basedOn w:val="Normal"/>
    <w:pPr>
      <w:pBdr>
        <w:top w:val="single" w:sz="4" w:space="1" w:color="auto"/>
        <w:bottom w:val="single" w:sz="4" w:space="1" w:color="auto"/>
      </w:pBdr>
      <w:spacing w:before="0" w:beforeAutospacing="0" w:after="0" w:afterAutospacing="0"/>
      <w:jc w:val="center"/>
    </w:pPr>
    <w:rPr>
      <w:rFonts w:ascii="Arial" w:hAnsi="Arial" w:cs="Arial"/>
      <w:b/>
      <w:bCs/>
      <w:i/>
      <w:iCs/>
      <w:sz w:val="20"/>
      <w:szCs w:val="20"/>
    </w:rPr>
  </w:style>
  <w:style w:type="paragraph" w:customStyle="1" w:styleId="Note">
    <w:name w:val="Note"/>
    <w:basedOn w:val="Normal"/>
    <w:pPr>
      <w:spacing w:before="0" w:beforeAutospacing="0" w:after="120" w:afterAutospacing="0"/>
    </w:pPr>
    <w:rPr>
      <w:rFonts w:ascii="Arial" w:hAnsi="Arial"/>
      <w:b/>
      <w:sz w:val="18"/>
      <w:szCs w:val="20"/>
    </w:rPr>
  </w:style>
  <w:style w:type="character" w:styleId="PageNumber">
    <w:name w:val="page number"/>
    <w:basedOn w:val="DefaultParagraphFont"/>
  </w:style>
  <w:style w:type="paragraph" w:customStyle="1" w:styleId="SuggestedContent">
    <w:name w:val="Suggested Content"/>
    <w:basedOn w:val="Normal"/>
    <w:next w:val="Normal"/>
    <w:pPr>
      <w:pBdr>
        <w:top w:val="single" w:sz="6" w:space="1" w:color="800000"/>
        <w:left w:val="single" w:sz="6" w:space="1" w:color="800000"/>
        <w:bottom w:val="single" w:sz="6" w:space="1" w:color="800000"/>
        <w:right w:val="single" w:sz="6" w:space="1" w:color="800000"/>
      </w:pBdr>
      <w:spacing w:before="60" w:beforeAutospacing="0" w:after="60" w:afterAutospacing="0"/>
      <w:ind w:left="425"/>
    </w:pPr>
    <w:rPr>
      <w:rFonts w:ascii="Arial" w:hAnsi="Arial"/>
      <w:color w:val="800000"/>
      <w:sz w:val="22"/>
      <w:szCs w:val="20"/>
    </w:rPr>
  </w:style>
  <w:style w:type="paragraph" w:styleId="PlainText">
    <w:name w:val="Plain Text"/>
    <w:basedOn w:val="Normal"/>
    <w:pPr>
      <w:spacing w:before="0" w:beforeAutospacing="0" w:after="0" w:afterAutospacing="0"/>
    </w:pPr>
    <w:rPr>
      <w:rFonts w:ascii="Courier New" w:hAnsi="Courier New" w:cs="Courier New"/>
      <w:sz w:val="20"/>
      <w:szCs w:val="20"/>
    </w:rPr>
  </w:style>
  <w:style w:type="paragraph" w:styleId="Index1">
    <w:name w:val="index 1"/>
    <w:basedOn w:val="Normal"/>
    <w:next w:val="Normal"/>
    <w:autoRedefine/>
    <w:semiHidden/>
    <w:pPr>
      <w:tabs>
        <w:tab w:val="right" w:leader="dot" w:pos="9360"/>
      </w:tabs>
      <w:suppressAutoHyphens/>
      <w:spacing w:before="0" w:beforeAutospacing="0" w:after="120" w:afterAutospacing="0"/>
      <w:ind w:left="1440" w:right="720" w:hanging="1440"/>
    </w:pPr>
    <w:rPr>
      <w:rFonts w:ascii="Arial" w:hAnsi="Arial"/>
      <w:sz w:val="22"/>
      <w:szCs w:val="20"/>
    </w:rPr>
  </w:style>
  <w:style w:type="paragraph" w:customStyle="1" w:styleId="H2Text">
    <w:name w:val="H2Text"/>
    <w:basedOn w:val="Normal"/>
    <w:autoRedefine/>
    <w:rsid w:val="00760ABA"/>
    <w:pPr>
      <w:spacing w:before="0" w:beforeAutospacing="0" w:after="120" w:afterAutospacing="0"/>
    </w:pPr>
    <w:rPr>
      <w:rFonts w:ascii="Arial" w:hAnsi="Arial" w:cs="Arial"/>
      <w:bCs/>
      <w:sz w:val="22"/>
      <w:szCs w:val="22"/>
    </w:rPr>
  </w:style>
  <w:style w:type="paragraph" w:customStyle="1" w:styleId="H3Text">
    <w:name w:val="H3Text"/>
    <w:basedOn w:val="Normal"/>
    <w:autoRedefine/>
    <w:pPr>
      <w:spacing w:before="0" w:beforeAutospacing="0" w:after="120" w:afterAutospacing="0"/>
    </w:pPr>
    <w:rPr>
      <w:rFonts w:ascii="Arial" w:hAnsi="Arial"/>
      <w:i/>
      <w:iCs/>
      <w:color w:val="333399"/>
      <w:sz w:val="16"/>
      <w:szCs w:val="20"/>
    </w:rPr>
  </w:style>
  <w:style w:type="paragraph" w:styleId="TOC4">
    <w:name w:val="toc 4"/>
    <w:basedOn w:val="Normal"/>
    <w:next w:val="Normal"/>
    <w:autoRedefine/>
    <w:uiPriority w:val="39"/>
    <w:pPr>
      <w:spacing w:before="0" w:beforeAutospacing="0" w:after="0" w:afterAutospacing="0"/>
      <w:ind w:left="720"/>
    </w:pPr>
  </w:style>
  <w:style w:type="paragraph" w:styleId="TOC5">
    <w:name w:val="toc 5"/>
    <w:basedOn w:val="Normal"/>
    <w:next w:val="Normal"/>
    <w:autoRedefine/>
    <w:uiPriority w:val="39"/>
    <w:pPr>
      <w:spacing w:before="0" w:beforeAutospacing="0" w:after="0" w:afterAutospacing="0"/>
      <w:ind w:left="960"/>
    </w:pPr>
  </w:style>
  <w:style w:type="paragraph" w:styleId="TOC6">
    <w:name w:val="toc 6"/>
    <w:basedOn w:val="Normal"/>
    <w:next w:val="Normal"/>
    <w:autoRedefine/>
    <w:uiPriority w:val="39"/>
    <w:pPr>
      <w:spacing w:before="0" w:beforeAutospacing="0" w:after="0" w:afterAutospacing="0"/>
      <w:ind w:left="1200"/>
    </w:pPr>
  </w:style>
  <w:style w:type="paragraph" w:styleId="TOC7">
    <w:name w:val="toc 7"/>
    <w:basedOn w:val="Normal"/>
    <w:next w:val="Normal"/>
    <w:autoRedefine/>
    <w:uiPriority w:val="39"/>
    <w:pPr>
      <w:spacing w:before="0" w:beforeAutospacing="0" w:after="0" w:afterAutospacing="0"/>
      <w:ind w:left="1440"/>
    </w:pPr>
  </w:style>
  <w:style w:type="paragraph" w:styleId="TOC8">
    <w:name w:val="toc 8"/>
    <w:basedOn w:val="Normal"/>
    <w:next w:val="Normal"/>
    <w:autoRedefine/>
    <w:uiPriority w:val="39"/>
    <w:pPr>
      <w:spacing w:before="0" w:beforeAutospacing="0" w:after="0" w:afterAutospacing="0"/>
      <w:ind w:left="1680"/>
    </w:pPr>
  </w:style>
  <w:style w:type="paragraph" w:styleId="TOC9">
    <w:name w:val="toc 9"/>
    <w:basedOn w:val="Normal"/>
    <w:next w:val="Normal"/>
    <w:autoRedefine/>
    <w:uiPriority w:val="39"/>
    <w:pPr>
      <w:spacing w:before="0" w:beforeAutospacing="0" w:after="0" w:afterAutospacing="0"/>
      <w:ind w:left="1920"/>
    </w:pPr>
  </w:style>
  <w:style w:type="paragraph" w:styleId="BodyText">
    <w:name w:val="Body Text"/>
    <w:basedOn w:val="Normal"/>
    <w:link w:val="BodyTextChar"/>
    <w:uiPriority w:val="99"/>
    <w:pPr>
      <w:spacing w:before="0" w:beforeAutospacing="0" w:after="120" w:afterAutospacing="0"/>
    </w:pPr>
    <w:rPr>
      <w:rFonts w:ascii="Arial" w:hAnsi="Arial"/>
      <w:i/>
      <w:color w:val="000080"/>
      <w:sz w:val="18"/>
      <w:szCs w:val="20"/>
    </w:rPr>
  </w:style>
  <w:style w:type="character" w:styleId="CommentReference">
    <w:name w:val="annotation reference"/>
    <w:rPr>
      <w:sz w:val="16"/>
      <w:szCs w:val="16"/>
    </w:rPr>
  </w:style>
  <w:style w:type="paragraph" w:styleId="CommentText">
    <w:name w:val="annotation text"/>
    <w:basedOn w:val="Normal"/>
    <w:link w:val="CommentTextChar"/>
    <w:pPr>
      <w:spacing w:before="0" w:beforeAutospacing="0" w:after="0" w:afterAutospacing="0"/>
    </w:pPr>
    <w:rPr>
      <w:rFonts w:ascii="Arial" w:hAnsi="Arial"/>
      <w:sz w:val="20"/>
      <w:szCs w:val="20"/>
    </w:rPr>
  </w:style>
  <w:style w:type="paragraph" w:styleId="BodyTextIndent2">
    <w:name w:val="Body Text Indent 2"/>
    <w:basedOn w:val="Normal"/>
    <w:pPr>
      <w:spacing w:before="0" w:beforeAutospacing="0" w:after="0" w:afterAutospacing="0"/>
      <w:ind w:left="288"/>
    </w:pPr>
    <w:rPr>
      <w:rFonts w:ascii="Arial" w:hAnsi="Arial"/>
      <w:i/>
      <w:color w:val="000080"/>
      <w:sz w:val="18"/>
      <w:szCs w:val="20"/>
    </w:rPr>
  </w:style>
  <w:style w:type="paragraph" w:styleId="BodyTextIndent">
    <w:name w:val="Body Text Indent"/>
    <w:basedOn w:val="Normal"/>
    <w:pPr>
      <w:spacing w:before="0" w:beforeAutospacing="0" w:after="120" w:afterAutospacing="0"/>
      <w:ind w:left="270"/>
    </w:pPr>
    <w:rPr>
      <w:rFonts w:ascii="Arial" w:hAnsi="Arial"/>
      <w:sz w:val="22"/>
      <w:szCs w:val="20"/>
    </w:rPr>
  </w:style>
  <w:style w:type="paragraph" w:styleId="BodyText2">
    <w:name w:val="Body Text 2"/>
    <w:basedOn w:val="Normal"/>
    <w:pPr>
      <w:spacing w:before="0" w:beforeAutospacing="0" w:after="120" w:afterAutospacing="0"/>
    </w:pPr>
    <w:rPr>
      <w:rFonts w:ascii="Arial" w:hAnsi="Arial"/>
      <w:i/>
      <w:color w:val="000080"/>
      <w:sz w:val="16"/>
      <w:szCs w:val="20"/>
    </w:rPr>
  </w:style>
  <w:style w:type="character" w:styleId="Hyperlink">
    <w:name w:val="Hyperlink"/>
    <w:uiPriority w:val="99"/>
    <w:rPr>
      <w:color w:val="0000FF"/>
      <w:u w:val="single"/>
    </w:rPr>
  </w:style>
  <w:style w:type="paragraph" w:styleId="BodyText3">
    <w:name w:val="Body Text 3"/>
    <w:basedOn w:val="Normal"/>
    <w:pPr>
      <w:spacing w:before="0" w:beforeAutospacing="0" w:after="120" w:afterAutospacing="0"/>
      <w:jc w:val="both"/>
    </w:pPr>
    <w:rPr>
      <w:rFonts w:ascii="Arial" w:hAnsi="Arial"/>
      <w:i/>
      <w:iCs/>
      <w:color w:val="000080"/>
      <w:sz w:val="16"/>
      <w:szCs w:val="20"/>
    </w:rPr>
  </w:style>
  <w:style w:type="table" w:styleId="TableProfessional">
    <w:name w:val="Table Professional"/>
    <w:basedOn w:val="TableNormal"/>
    <w:rsid w:val="002750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594FD6"/>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7">
    <w:name w:val="Table List 7"/>
    <w:basedOn w:val="TableNormal"/>
    <w:rsid w:val="005026FA"/>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ghtShading-Accent2">
    <w:name w:val="Light Shading Accent 2"/>
    <w:basedOn w:val="TableNormal"/>
    <w:uiPriority w:val="60"/>
    <w:rsid w:val="00EA7697"/>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ableList8">
    <w:name w:val="Table List 8"/>
    <w:basedOn w:val="TableNormal"/>
    <w:rsid w:val="00EA7697"/>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LightGrid-Accent5">
    <w:name w:val="Light Grid Accent 5"/>
    <w:basedOn w:val="TableNormal"/>
    <w:uiPriority w:val="62"/>
    <w:rsid w:val="00EA7697"/>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onsolas" w:eastAsia="Times New Roman" w:hAnsi="Consola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onsolas" w:eastAsia="Times New Roman" w:hAnsi="Consola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FollowedHyperlink">
    <w:name w:val="FollowedHyperlink"/>
    <w:rsid w:val="008309FD"/>
    <w:rPr>
      <w:color w:val="800080"/>
      <w:u w:val="single"/>
    </w:rPr>
  </w:style>
  <w:style w:type="paragraph" w:styleId="ListParagraph">
    <w:name w:val="List Paragraph"/>
    <w:aliases w:val="Text Under Heading 3,Step"/>
    <w:basedOn w:val="Normal"/>
    <w:link w:val="ListParagraphChar"/>
    <w:uiPriority w:val="34"/>
    <w:qFormat/>
    <w:rsid w:val="00BD2D47"/>
    <w:pPr>
      <w:spacing w:before="0" w:beforeAutospacing="0" w:after="0" w:afterAutospacing="0"/>
      <w:ind w:left="720"/>
    </w:pPr>
    <w:rPr>
      <w:rFonts w:ascii="Calibri" w:hAnsi="Calibri"/>
      <w:sz w:val="22"/>
      <w:szCs w:val="22"/>
    </w:rPr>
  </w:style>
  <w:style w:type="paragraph" w:customStyle="1" w:styleId="Heading3table">
    <w:name w:val="Heading 3 table"/>
    <w:basedOn w:val="Normal"/>
    <w:rsid w:val="008C1060"/>
    <w:pPr>
      <w:numPr>
        <w:ilvl w:val="2"/>
        <w:numId w:val="3"/>
      </w:numPr>
      <w:spacing w:before="0" w:beforeAutospacing="0" w:after="120" w:afterAutospacing="0"/>
    </w:pPr>
    <w:rPr>
      <w:rFonts w:ascii="Arial" w:hAnsi="Arial"/>
      <w:sz w:val="22"/>
      <w:szCs w:val="20"/>
    </w:rPr>
  </w:style>
  <w:style w:type="paragraph" w:customStyle="1" w:styleId="BodyTextTable">
    <w:name w:val="Body Text Table"/>
    <w:basedOn w:val="BodyText"/>
    <w:link w:val="BodyTextTableCharChar"/>
    <w:rsid w:val="001536ED"/>
    <w:pPr>
      <w:spacing w:before="40" w:after="40"/>
    </w:pPr>
    <w:rPr>
      <w:rFonts w:ascii="Times New Roman" w:hAnsi="Times New Roman"/>
      <w:i w:val="0"/>
      <w:color w:val="auto"/>
      <w:sz w:val="20"/>
      <w:lang w:bidi="he-IL"/>
    </w:rPr>
  </w:style>
  <w:style w:type="character" w:customStyle="1" w:styleId="BodyTextTableCharChar">
    <w:name w:val="Body Text Table Char Char"/>
    <w:link w:val="BodyTextTable"/>
    <w:locked/>
    <w:rsid w:val="001536ED"/>
    <w:rPr>
      <w:lang w:bidi="he-IL"/>
    </w:rPr>
  </w:style>
  <w:style w:type="paragraph" w:styleId="BalloonText">
    <w:name w:val="Balloon Text"/>
    <w:basedOn w:val="Normal"/>
    <w:link w:val="BalloonTextChar"/>
    <w:rsid w:val="00F166B7"/>
    <w:pPr>
      <w:spacing w:before="0" w:beforeAutospacing="0" w:after="0" w:afterAutospacing="0"/>
    </w:pPr>
    <w:rPr>
      <w:rFonts w:ascii="Tahoma" w:hAnsi="Tahoma" w:cs="Tahoma"/>
      <w:sz w:val="16"/>
      <w:szCs w:val="16"/>
    </w:rPr>
  </w:style>
  <w:style w:type="character" w:customStyle="1" w:styleId="BalloonTextChar">
    <w:name w:val="Balloon Text Char"/>
    <w:link w:val="BalloonText"/>
    <w:rsid w:val="00F166B7"/>
    <w:rPr>
      <w:rFonts w:ascii="Tahoma" w:hAnsi="Tahoma" w:cs="Tahoma"/>
      <w:sz w:val="16"/>
      <w:szCs w:val="16"/>
    </w:rPr>
  </w:style>
  <w:style w:type="character" w:customStyle="1" w:styleId="CommentTextChar">
    <w:name w:val="Comment Text Char"/>
    <w:link w:val="CommentText"/>
    <w:rsid w:val="0012769A"/>
    <w:rPr>
      <w:rFonts w:ascii="Arial" w:hAnsi="Arial"/>
    </w:rPr>
  </w:style>
  <w:style w:type="paragraph" w:customStyle="1" w:styleId="PMRGh2">
    <w:name w:val="PMRG h2"/>
    <w:basedOn w:val="Heading2"/>
    <w:link w:val="PMRGh2Char"/>
    <w:uiPriority w:val="99"/>
    <w:rsid w:val="0012769A"/>
    <w:pPr>
      <w:numPr>
        <w:numId w:val="4"/>
      </w:numPr>
      <w:spacing w:before="0" w:after="0"/>
    </w:pPr>
    <w:rPr>
      <w:bCs/>
      <w:color w:val="003366"/>
      <w:sz w:val="24"/>
      <w:szCs w:val="24"/>
      <w:lang w:bidi="he-IL"/>
    </w:rPr>
  </w:style>
  <w:style w:type="paragraph" w:customStyle="1" w:styleId="PMRGh1">
    <w:name w:val="PMRG h1"/>
    <w:basedOn w:val="Heading1"/>
    <w:uiPriority w:val="99"/>
    <w:rsid w:val="0012769A"/>
    <w:pPr>
      <w:numPr>
        <w:numId w:val="4"/>
      </w:numPr>
      <w:spacing w:before="0" w:after="0"/>
    </w:pPr>
    <w:rPr>
      <w:bCs/>
      <w:sz w:val="28"/>
      <w:szCs w:val="24"/>
      <w:lang w:val="en-GB"/>
    </w:rPr>
  </w:style>
  <w:style w:type="character" w:customStyle="1" w:styleId="PMRGh2Char">
    <w:name w:val="PMRG h2 Char"/>
    <w:link w:val="PMRGh2"/>
    <w:uiPriority w:val="99"/>
    <w:locked/>
    <w:rsid w:val="0012769A"/>
    <w:rPr>
      <w:rFonts w:ascii="Arial" w:hAnsi="Arial"/>
      <w:b/>
      <w:bCs/>
      <w:color w:val="003366"/>
      <w:sz w:val="24"/>
      <w:szCs w:val="24"/>
      <w:lang w:bidi="he-IL"/>
    </w:rPr>
  </w:style>
  <w:style w:type="paragraph" w:styleId="CommentSubject">
    <w:name w:val="annotation subject"/>
    <w:basedOn w:val="CommentText"/>
    <w:next w:val="CommentText"/>
    <w:link w:val="CommentSubjectChar"/>
    <w:rsid w:val="00234470"/>
    <w:pPr>
      <w:spacing w:after="120"/>
    </w:pPr>
    <w:rPr>
      <w:b/>
      <w:bCs/>
    </w:rPr>
  </w:style>
  <w:style w:type="character" w:customStyle="1" w:styleId="CommentSubjectChar">
    <w:name w:val="Comment Subject Char"/>
    <w:link w:val="CommentSubject"/>
    <w:rsid w:val="00234470"/>
    <w:rPr>
      <w:rFonts w:ascii="Arial" w:hAnsi="Arial"/>
      <w:b/>
      <w:bCs/>
    </w:rPr>
  </w:style>
  <w:style w:type="character" w:customStyle="1" w:styleId="ListParagraphChar">
    <w:name w:val="List Paragraph Char"/>
    <w:aliases w:val="Text Under Heading 3 Char,Step Char"/>
    <w:link w:val="ListParagraph"/>
    <w:uiPriority w:val="34"/>
    <w:rsid w:val="00234470"/>
    <w:rPr>
      <w:rFonts w:ascii="Calibri" w:hAnsi="Calibri"/>
      <w:sz w:val="22"/>
      <w:szCs w:val="22"/>
    </w:rPr>
  </w:style>
  <w:style w:type="paragraph" w:styleId="Caption">
    <w:name w:val="caption"/>
    <w:basedOn w:val="Normal"/>
    <w:next w:val="Normal"/>
    <w:unhideWhenUsed/>
    <w:qFormat/>
    <w:rsid w:val="00672985"/>
    <w:pPr>
      <w:spacing w:before="0" w:beforeAutospacing="0" w:after="120" w:afterAutospacing="0"/>
    </w:pPr>
    <w:rPr>
      <w:rFonts w:ascii="Arial" w:hAnsi="Arial"/>
      <w:b/>
      <w:bCs/>
      <w:sz w:val="20"/>
      <w:szCs w:val="20"/>
    </w:rPr>
  </w:style>
  <w:style w:type="paragraph" w:styleId="NormalWeb">
    <w:name w:val="Normal (Web)"/>
    <w:basedOn w:val="Normal"/>
    <w:uiPriority w:val="99"/>
    <w:unhideWhenUsed/>
    <w:rsid w:val="001B4859"/>
  </w:style>
  <w:style w:type="table" w:styleId="LightShading-Accent5">
    <w:name w:val="Light Shading Accent 5"/>
    <w:basedOn w:val="TableNormal"/>
    <w:uiPriority w:val="60"/>
    <w:rsid w:val="008A178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BodyTextChar">
    <w:name w:val="Body Text Char"/>
    <w:link w:val="BodyText"/>
    <w:uiPriority w:val="99"/>
    <w:rsid w:val="001728DD"/>
    <w:rPr>
      <w:rFonts w:ascii="Arial" w:hAnsi="Arial"/>
      <w:i/>
      <w:color w:val="000080"/>
      <w:sz w:val="18"/>
    </w:rPr>
  </w:style>
  <w:style w:type="paragraph" w:customStyle="1" w:styleId="NormalTitle">
    <w:name w:val="Normal Title"/>
    <w:basedOn w:val="Normal"/>
    <w:next w:val="Normal"/>
    <w:rsid w:val="007347E5"/>
    <w:pPr>
      <w:keepNext/>
      <w:spacing w:before="120" w:beforeAutospacing="0" w:after="120" w:afterAutospacing="0"/>
    </w:pPr>
    <w:rPr>
      <w:rFonts w:ascii="Palatino Linotype" w:hAnsi="Palatino Linotype"/>
      <w:b/>
      <w:sz w:val="22"/>
      <w:szCs w:val="20"/>
    </w:rPr>
  </w:style>
  <w:style w:type="character" w:customStyle="1" w:styleId="TabletextChar">
    <w:name w:val="Table text Char"/>
    <w:link w:val="Tabletext"/>
    <w:rsid w:val="00815182"/>
    <w:rPr>
      <w:rFonts w:ascii="Arial" w:hAnsi="Arial"/>
    </w:rPr>
  </w:style>
  <w:style w:type="character" w:customStyle="1" w:styleId="FooterChar">
    <w:name w:val="Footer Char"/>
    <w:link w:val="Footer"/>
    <w:uiPriority w:val="99"/>
    <w:locked/>
    <w:rsid w:val="00123B6D"/>
    <w:rPr>
      <w:rFonts w:ascii="Arial" w:hAnsi="Arial"/>
    </w:rPr>
  </w:style>
  <w:style w:type="paragraph" w:styleId="TOCHeading">
    <w:name w:val="TOC Heading"/>
    <w:basedOn w:val="Heading1"/>
    <w:next w:val="Normal"/>
    <w:uiPriority w:val="39"/>
    <w:semiHidden/>
    <w:unhideWhenUsed/>
    <w:qFormat/>
    <w:rsid w:val="00BE4710"/>
    <w:pPr>
      <w:numPr>
        <w:numId w:val="0"/>
      </w:numPr>
      <w:spacing w:before="240" w:after="60"/>
      <w:outlineLvl w:val="9"/>
    </w:pPr>
    <w:rPr>
      <w:rFonts w:ascii="Cambria" w:hAnsi="Cambria"/>
      <w:bCs/>
      <w:color w:val="auto"/>
      <w:kern w:val="32"/>
      <w:sz w:val="32"/>
      <w:szCs w:val="32"/>
    </w:rPr>
  </w:style>
  <w:style w:type="paragraph" w:customStyle="1" w:styleId="Body2">
    <w:name w:val="Body 2"/>
    <w:basedOn w:val="Normal"/>
    <w:rsid w:val="00853A15"/>
    <w:pPr>
      <w:spacing w:before="0" w:beforeAutospacing="0" w:after="0" w:afterAutospacing="0"/>
      <w:ind w:left="720"/>
    </w:pPr>
    <w:rPr>
      <w:rFonts w:ascii="Arial" w:hAnsi="Arial"/>
      <w:sz w:val="20"/>
      <w:szCs w:val="20"/>
    </w:rPr>
  </w:style>
  <w:style w:type="paragraph" w:styleId="FootnoteText">
    <w:name w:val="footnote text"/>
    <w:basedOn w:val="Normal"/>
    <w:link w:val="FootnoteTextChar"/>
    <w:rsid w:val="00CC5694"/>
    <w:pPr>
      <w:spacing w:before="0" w:beforeAutospacing="0" w:after="120" w:afterAutospacing="0"/>
    </w:pPr>
    <w:rPr>
      <w:rFonts w:ascii="Arial" w:hAnsi="Arial"/>
      <w:sz w:val="20"/>
      <w:szCs w:val="20"/>
    </w:rPr>
  </w:style>
  <w:style w:type="character" w:customStyle="1" w:styleId="FootnoteTextChar">
    <w:name w:val="Footnote Text Char"/>
    <w:link w:val="FootnoteText"/>
    <w:rsid w:val="00CC5694"/>
    <w:rPr>
      <w:rFonts w:ascii="Arial" w:hAnsi="Arial"/>
    </w:rPr>
  </w:style>
  <w:style w:type="character" w:styleId="FootnoteReference">
    <w:name w:val="footnote reference"/>
    <w:rsid w:val="00CC5694"/>
    <w:rPr>
      <w:vertAlign w:val="superscript"/>
    </w:rPr>
  </w:style>
  <w:style w:type="table" w:styleId="TableClassic2">
    <w:name w:val="Table Classic 2"/>
    <w:basedOn w:val="TableNormal"/>
    <w:rsid w:val="007D1AD2"/>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D1AD2"/>
    <w:pPr>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TitleChar">
    <w:name w:val="Title Char"/>
    <w:basedOn w:val="DefaultParagraphFont"/>
    <w:link w:val="Title"/>
    <w:rsid w:val="00394011"/>
    <w:rPr>
      <w:rFonts w:ascii="Arial" w:hAnsi="Arial"/>
      <w:b/>
      <w:sz w:val="32"/>
    </w:rPr>
  </w:style>
  <w:style w:type="character" w:styleId="SubtleEmphasis">
    <w:name w:val="Subtle Emphasis"/>
    <w:basedOn w:val="DefaultParagraphFont"/>
    <w:uiPriority w:val="19"/>
    <w:qFormat/>
    <w:rsid w:val="00BA5326"/>
    <w:rPr>
      <w:i/>
      <w:iCs/>
      <w:color w:val="808080" w:themeColor="text1" w:themeTint="7F"/>
    </w:rPr>
  </w:style>
  <w:style w:type="table" w:styleId="MediumShading1-Accent5">
    <w:name w:val="Medium Shading 1 Accent 5"/>
    <w:basedOn w:val="TableNormal"/>
    <w:uiPriority w:val="63"/>
    <w:rsid w:val="00716E32"/>
    <w:rPr>
      <w:rFonts w:asciiTheme="minorHAnsi" w:eastAsiaTheme="minorHAnsi"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B017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ReleaseNotesTitle">
    <w:name w:val="ReleaseNotes Title"/>
    <w:rsid w:val="00294015"/>
    <w:pPr>
      <w:spacing w:before="240" w:after="240"/>
      <w:jc w:val="center"/>
    </w:pPr>
    <w:rPr>
      <w:rFonts w:ascii="Arial" w:hAnsi="Arial" w:cs="Arial"/>
      <w:b/>
      <w:bCs/>
      <w:sz w:val="28"/>
      <w:szCs w:val="28"/>
      <w:lang w:bidi="he-IL"/>
    </w:rPr>
  </w:style>
  <w:style w:type="table" w:styleId="LightList-Accent4">
    <w:name w:val="Light List Accent 4"/>
    <w:basedOn w:val="TableNormal"/>
    <w:uiPriority w:val="61"/>
    <w:rsid w:val="006242E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4">
    <w:name w:val="Light Shading Accent 4"/>
    <w:basedOn w:val="TableNormal"/>
    <w:uiPriority w:val="60"/>
    <w:rsid w:val="006242E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Strong">
    <w:name w:val="Strong"/>
    <w:basedOn w:val="DefaultParagraphFont"/>
    <w:uiPriority w:val="22"/>
    <w:qFormat/>
    <w:rsid w:val="00BD700D"/>
    <w:rPr>
      <w:b/>
      <w:bCs/>
    </w:rPr>
  </w:style>
  <w:style w:type="paragraph" w:customStyle="1" w:styleId="Default">
    <w:name w:val="Default"/>
    <w:rsid w:val="003D3DB2"/>
    <w:pPr>
      <w:autoSpaceDE w:val="0"/>
      <w:autoSpaceDN w:val="0"/>
      <w:adjustRightInd w:val="0"/>
    </w:pPr>
    <w:rPr>
      <w:rFonts w:ascii="Arial" w:hAnsi="Arial" w:cs="Arial"/>
      <w:color w:val="000000"/>
      <w:sz w:val="24"/>
      <w:szCs w:val="24"/>
    </w:rPr>
  </w:style>
  <w:style w:type="table" w:styleId="TableList6">
    <w:name w:val="Table List 6"/>
    <w:basedOn w:val="TableNormal"/>
    <w:rsid w:val="007D78B4"/>
    <w:pPr>
      <w:spacing w:before="100" w:beforeAutospacing="1" w:after="100" w:afterAutospacing="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apple-converted-space">
    <w:name w:val="apple-converted-space"/>
    <w:basedOn w:val="DefaultParagraphFont"/>
    <w:rsid w:val="00394035"/>
  </w:style>
  <w:style w:type="table" w:styleId="MediumShading2-Accent1">
    <w:name w:val="Medium Shading 2 Accent 1"/>
    <w:basedOn w:val="TableNormal"/>
    <w:uiPriority w:val="64"/>
    <w:rsid w:val="00670B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0B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670B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670B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0">
    <w:name w:val="TableText"/>
    <w:rsid w:val="00AF0E8A"/>
    <w:pPr>
      <w:spacing w:before="80" w:after="80"/>
    </w:pPr>
    <w:rPr>
      <w:rFonts w:ascii="Arial" w:hAnsi="Arial"/>
      <w:kern w:val="26"/>
    </w:rPr>
  </w:style>
  <w:style w:type="paragraph" w:customStyle="1" w:styleId="FormText1">
    <w:name w:val="FormText1"/>
    <w:rsid w:val="000468DE"/>
    <w:pPr>
      <w:numPr>
        <w:numId w:val="42"/>
      </w:numPr>
      <w:tabs>
        <w:tab w:val="clear" w:pos="720"/>
        <w:tab w:val="left" w:pos="144"/>
        <w:tab w:val="left" w:pos="2160"/>
        <w:tab w:val="left" w:pos="2880"/>
        <w:tab w:val="left" w:pos="3600"/>
        <w:tab w:val="left" w:pos="4320"/>
        <w:tab w:val="left" w:pos="5040"/>
      </w:tabs>
      <w:spacing w:line="240" w:lineRule="atLeast"/>
      <w:jc w:val="both"/>
    </w:pPr>
    <w:rPr>
      <w:rFonts w:ascii="Arial" w:hAnsi="Arial"/>
    </w:rPr>
  </w:style>
  <w:style w:type="table" w:customStyle="1" w:styleId="GridTable4-Accent11">
    <w:name w:val="Grid Table 4 - Accent 11"/>
    <w:basedOn w:val="TableNormal"/>
    <w:uiPriority w:val="49"/>
    <w:rsid w:val="00D030BF"/>
    <w:rPr>
      <w:rFonts w:asciiTheme="minorHAnsi" w:eastAsiaTheme="minorHAnsi" w:hAnsiTheme="minorHAnsi" w:cstheme="minorBidi"/>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rmal11ptChar">
    <w:name w:val="Normal + 11 pt Char"/>
    <w:link w:val="Normal11pt"/>
    <w:locked/>
    <w:rsid w:val="007B317D"/>
    <w:rPr>
      <w:rFonts w:ascii="Arial" w:hAnsi="Arial" w:cs="Arial"/>
    </w:rPr>
  </w:style>
  <w:style w:type="paragraph" w:customStyle="1" w:styleId="Normal11pt">
    <w:name w:val="Normal + 11 pt"/>
    <w:basedOn w:val="Normal"/>
    <w:link w:val="Normal11ptChar"/>
    <w:rsid w:val="007B317D"/>
    <w:pPr>
      <w:numPr>
        <w:numId w:val="55"/>
      </w:numPr>
      <w:spacing w:before="0" w:beforeAutospacing="0" w:after="0" w:afterAutospacing="0"/>
    </w:pPr>
    <w:rPr>
      <w:rFonts w:ascii="Arial" w:hAnsi="Arial" w:cs="Arial"/>
      <w:sz w:val="20"/>
      <w:szCs w:val="20"/>
    </w:rPr>
  </w:style>
  <w:style w:type="table" w:customStyle="1" w:styleId="GridTable4-Accent110">
    <w:name w:val="Grid Table 4 - Accent 11"/>
    <w:basedOn w:val="TableNormal"/>
    <w:next w:val="GridTable4-Accent11"/>
    <w:uiPriority w:val="49"/>
    <w:rsid w:val="00A03555"/>
    <w:rPr>
      <w:rFonts w:asciiTheme="minorHAnsi" w:eastAsiaTheme="minorHAnsi" w:hAnsiTheme="minorHAnsi" w:cstheme="minorBidi"/>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091">
      <w:bodyDiv w:val="1"/>
      <w:marLeft w:val="30"/>
      <w:marRight w:val="30"/>
      <w:marTop w:val="0"/>
      <w:marBottom w:val="0"/>
      <w:divBdr>
        <w:top w:val="none" w:sz="0" w:space="0" w:color="auto"/>
        <w:left w:val="none" w:sz="0" w:space="0" w:color="auto"/>
        <w:bottom w:val="none" w:sz="0" w:space="0" w:color="auto"/>
        <w:right w:val="none" w:sz="0" w:space="0" w:color="auto"/>
      </w:divBdr>
      <w:divsChild>
        <w:div w:id="1976565867">
          <w:marLeft w:val="0"/>
          <w:marRight w:val="0"/>
          <w:marTop w:val="0"/>
          <w:marBottom w:val="0"/>
          <w:divBdr>
            <w:top w:val="none" w:sz="0" w:space="0" w:color="auto"/>
            <w:left w:val="none" w:sz="0" w:space="0" w:color="auto"/>
            <w:bottom w:val="none" w:sz="0" w:space="0" w:color="auto"/>
            <w:right w:val="none" w:sz="0" w:space="0" w:color="auto"/>
          </w:divBdr>
          <w:divsChild>
            <w:div w:id="105665462">
              <w:marLeft w:val="0"/>
              <w:marRight w:val="0"/>
              <w:marTop w:val="0"/>
              <w:marBottom w:val="0"/>
              <w:divBdr>
                <w:top w:val="none" w:sz="0" w:space="0" w:color="auto"/>
                <w:left w:val="none" w:sz="0" w:space="0" w:color="auto"/>
                <w:bottom w:val="none" w:sz="0" w:space="0" w:color="auto"/>
                <w:right w:val="none" w:sz="0" w:space="0" w:color="auto"/>
              </w:divBdr>
            </w:div>
            <w:div w:id="337736094">
              <w:marLeft w:val="0"/>
              <w:marRight w:val="0"/>
              <w:marTop w:val="0"/>
              <w:marBottom w:val="0"/>
              <w:divBdr>
                <w:top w:val="none" w:sz="0" w:space="0" w:color="auto"/>
                <w:left w:val="none" w:sz="0" w:space="0" w:color="auto"/>
                <w:bottom w:val="none" w:sz="0" w:space="0" w:color="auto"/>
                <w:right w:val="none" w:sz="0" w:space="0" w:color="auto"/>
              </w:divBdr>
              <w:divsChild>
                <w:div w:id="1545096007">
                  <w:marLeft w:val="180"/>
                  <w:marRight w:val="0"/>
                  <w:marTop w:val="0"/>
                  <w:marBottom w:val="0"/>
                  <w:divBdr>
                    <w:top w:val="none" w:sz="0" w:space="0" w:color="auto"/>
                    <w:left w:val="none" w:sz="0" w:space="0" w:color="auto"/>
                    <w:bottom w:val="none" w:sz="0" w:space="0" w:color="auto"/>
                    <w:right w:val="none" w:sz="0" w:space="0" w:color="auto"/>
                  </w:divBdr>
                  <w:divsChild>
                    <w:div w:id="21044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57753">
          <w:marLeft w:val="0"/>
          <w:marRight w:val="0"/>
          <w:marTop w:val="0"/>
          <w:marBottom w:val="0"/>
          <w:divBdr>
            <w:top w:val="none" w:sz="0" w:space="0" w:color="auto"/>
            <w:left w:val="none" w:sz="0" w:space="0" w:color="auto"/>
            <w:bottom w:val="none" w:sz="0" w:space="0" w:color="auto"/>
            <w:right w:val="none" w:sz="0" w:space="0" w:color="auto"/>
          </w:divBdr>
          <w:divsChild>
            <w:div w:id="1967812459">
              <w:marLeft w:val="0"/>
              <w:marRight w:val="0"/>
              <w:marTop w:val="0"/>
              <w:marBottom w:val="0"/>
              <w:divBdr>
                <w:top w:val="none" w:sz="0" w:space="0" w:color="auto"/>
                <w:left w:val="none" w:sz="0" w:space="0" w:color="auto"/>
                <w:bottom w:val="none" w:sz="0" w:space="0" w:color="auto"/>
                <w:right w:val="none" w:sz="0" w:space="0" w:color="auto"/>
              </w:divBdr>
              <w:divsChild>
                <w:div w:id="94860986">
                  <w:marLeft w:val="180"/>
                  <w:marRight w:val="0"/>
                  <w:marTop w:val="0"/>
                  <w:marBottom w:val="0"/>
                  <w:divBdr>
                    <w:top w:val="none" w:sz="0" w:space="0" w:color="auto"/>
                    <w:left w:val="none" w:sz="0" w:space="0" w:color="auto"/>
                    <w:bottom w:val="none" w:sz="0" w:space="0" w:color="auto"/>
                    <w:right w:val="none" w:sz="0" w:space="0" w:color="auto"/>
                  </w:divBdr>
                  <w:divsChild>
                    <w:div w:id="2398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5042">
      <w:bodyDiv w:val="1"/>
      <w:marLeft w:val="0"/>
      <w:marRight w:val="0"/>
      <w:marTop w:val="0"/>
      <w:marBottom w:val="0"/>
      <w:divBdr>
        <w:top w:val="none" w:sz="0" w:space="0" w:color="auto"/>
        <w:left w:val="none" w:sz="0" w:space="0" w:color="auto"/>
        <w:bottom w:val="none" w:sz="0" w:space="0" w:color="auto"/>
        <w:right w:val="none" w:sz="0" w:space="0" w:color="auto"/>
      </w:divBdr>
    </w:div>
    <w:div w:id="27607858">
      <w:bodyDiv w:val="1"/>
      <w:marLeft w:val="0"/>
      <w:marRight w:val="0"/>
      <w:marTop w:val="0"/>
      <w:marBottom w:val="0"/>
      <w:divBdr>
        <w:top w:val="none" w:sz="0" w:space="0" w:color="auto"/>
        <w:left w:val="none" w:sz="0" w:space="0" w:color="auto"/>
        <w:bottom w:val="none" w:sz="0" w:space="0" w:color="auto"/>
        <w:right w:val="none" w:sz="0" w:space="0" w:color="auto"/>
      </w:divBdr>
    </w:div>
    <w:div w:id="30107666">
      <w:bodyDiv w:val="1"/>
      <w:marLeft w:val="0"/>
      <w:marRight w:val="0"/>
      <w:marTop w:val="0"/>
      <w:marBottom w:val="0"/>
      <w:divBdr>
        <w:top w:val="none" w:sz="0" w:space="0" w:color="auto"/>
        <w:left w:val="none" w:sz="0" w:space="0" w:color="auto"/>
        <w:bottom w:val="none" w:sz="0" w:space="0" w:color="auto"/>
        <w:right w:val="none" w:sz="0" w:space="0" w:color="auto"/>
      </w:divBdr>
    </w:div>
    <w:div w:id="31541528">
      <w:bodyDiv w:val="1"/>
      <w:marLeft w:val="0"/>
      <w:marRight w:val="0"/>
      <w:marTop w:val="0"/>
      <w:marBottom w:val="0"/>
      <w:divBdr>
        <w:top w:val="none" w:sz="0" w:space="0" w:color="auto"/>
        <w:left w:val="none" w:sz="0" w:space="0" w:color="auto"/>
        <w:bottom w:val="none" w:sz="0" w:space="0" w:color="auto"/>
        <w:right w:val="none" w:sz="0" w:space="0" w:color="auto"/>
      </w:divBdr>
    </w:div>
    <w:div w:id="36514989">
      <w:bodyDiv w:val="1"/>
      <w:marLeft w:val="0"/>
      <w:marRight w:val="0"/>
      <w:marTop w:val="0"/>
      <w:marBottom w:val="0"/>
      <w:divBdr>
        <w:top w:val="none" w:sz="0" w:space="0" w:color="auto"/>
        <w:left w:val="none" w:sz="0" w:space="0" w:color="auto"/>
        <w:bottom w:val="none" w:sz="0" w:space="0" w:color="auto"/>
        <w:right w:val="none" w:sz="0" w:space="0" w:color="auto"/>
      </w:divBdr>
    </w:div>
    <w:div w:id="37706794">
      <w:bodyDiv w:val="1"/>
      <w:marLeft w:val="0"/>
      <w:marRight w:val="0"/>
      <w:marTop w:val="0"/>
      <w:marBottom w:val="0"/>
      <w:divBdr>
        <w:top w:val="none" w:sz="0" w:space="0" w:color="auto"/>
        <w:left w:val="none" w:sz="0" w:space="0" w:color="auto"/>
        <w:bottom w:val="none" w:sz="0" w:space="0" w:color="auto"/>
        <w:right w:val="none" w:sz="0" w:space="0" w:color="auto"/>
      </w:divBdr>
    </w:div>
    <w:div w:id="65156151">
      <w:bodyDiv w:val="1"/>
      <w:marLeft w:val="0"/>
      <w:marRight w:val="0"/>
      <w:marTop w:val="0"/>
      <w:marBottom w:val="0"/>
      <w:divBdr>
        <w:top w:val="none" w:sz="0" w:space="0" w:color="auto"/>
        <w:left w:val="none" w:sz="0" w:space="0" w:color="auto"/>
        <w:bottom w:val="none" w:sz="0" w:space="0" w:color="auto"/>
        <w:right w:val="none" w:sz="0" w:space="0" w:color="auto"/>
      </w:divBdr>
    </w:div>
    <w:div w:id="87895736">
      <w:bodyDiv w:val="1"/>
      <w:marLeft w:val="0"/>
      <w:marRight w:val="0"/>
      <w:marTop w:val="0"/>
      <w:marBottom w:val="0"/>
      <w:divBdr>
        <w:top w:val="none" w:sz="0" w:space="0" w:color="auto"/>
        <w:left w:val="none" w:sz="0" w:space="0" w:color="auto"/>
        <w:bottom w:val="none" w:sz="0" w:space="0" w:color="auto"/>
        <w:right w:val="none" w:sz="0" w:space="0" w:color="auto"/>
      </w:divBdr>
    </w:div>
    <w:div w:id="106853419">
      <w:bodyDiv w:val="1"/>
      <w:marLeft w:val="0"/>
      <w:marRight w:val="0"/>
      <w:marTop w:val="0"/>
      <w:marBottom w:val="0"/>
      <w:divBdr>
        <w:top w:val="none" w:sz="0" w:space="0" w:color="auto"/>
        <w:left w:val="none" w:sz="0" w:space="0" w:color="auto"/>
        <w:bottom w:val="none" w:sz="0" w:space="0" w:color="auto"/>
        <w:right w:val="none" w:sz="0" w:space="0" w:color="auto"/>
      </w:divBdr>
    </w:div>
    <w:div w:id="137311490">
      <w:bodyDiv w:val="1"/>
      <w:marLeft w:val="0"/>
      <w:marRight w:val="0"/>
      <w:marTop w:val="0"/>
      <w:marBottom w:val="0"/>
      <w:divBdr>
        <w:top w:val="none" w:sz="0" w:space="0" w:color="auto"/>
        <w:left w:val="none" w:sz="0" w:space="0" w:color="auto"/>
        <w:bottom w:val="none" w:sz="0" w:space="0" w:color="auto"/>
        <w:right w:val="none" w:sz="0" w:space="0" w:color="auto"/>
      </w:divBdr>
    </w:div>
    <w:div w:id="156580862">
      <w:bodyDiv w:val="1"/>
      <w:marLeft w:val="30"/>
      <w:marRight w:val="30"/>
      <w:marTop w:val="0"/>
      <w:marBottom w:val="0"/>
      <w:divBdr>
        <w:top w:val="none" w:sz="0" w:space="0" w:color="auto"/>
        <w:left w:val="none" w:sz="0" w:space="0" w:color="auto"/>
        <w:bottom w:val="none" w:sz="0" w:space="0" w:color="auto"/>
        <w:right w:val="none" w:sz="0" w:space="0" w:color="auto"/>
      </w:divBdr>
      <w:divsChild>
        <w:div w:id="1916083426">
          <w:marLeft w:val="0"/>
          <w:marRight w:val="0"/>
          <w:marTop w:val="0"/>
          <w:marBottom w:val="0"/>
          <w:divBdr>
            <w:top w:val="none" w:sz="0" w:space="0" w:color="auto"/>
            <w:left w:val="none" w:sz="0" w:space="0" w:color="auto"/>
            <w:bottom w:val="none" w:sz="0" w:space="0" w:color="auto"/>
            <w:right w:val="none" w:sz="0" w:space="0" w:color="auto"/>
          </w:divBdr>
          <w:divsChild>
            <w:div w:id="1669359890">
              <w:marLeft w:val="0"/>
              <w:marRight w:val="0"/>
              <w:marTop w:val="0"/>
              <w:marBottom w:val="0"/>
              <w:divBdr>
                <w:top w:val="none" w:sz="0" w:space="0" w:color="auto"/>
                <w:left w:val="none" w:sz="0" w:space="0" w:color="auto"/>
                <w:bottom w:val="none" w:sz="0" w:space="0" w:color="auto"/>
                <w:right w:val="none" w:sz="0" w:space="0" w:color="auto"/>
              </w:divBdr>
              <w:divsChild>
                <w:div w:id="124928821">
                  <w:marLeft w:val="180"/>
                  <w:marRight w:val="0"/>
                  <w:marTop w:val="0"/>
                  <w:marBottom w:val="0"/>
                  <w:divBdr>
                    <w:top w:val="none" w:sz="0" w:space="0" w:color="auto"/>
                    <w:left w:val="none" w:sz="0" w:space="0" w:color="auto"/>
                    <w:bottom w:val="none" w:sz="0" w:space="0" w:color="auto"/>
                    <w:right w:val="none" w:sz="0" w:space="0" w:color="auto"/>
                  </w:divBdr>
                  <w:divsChild>
                    <w:div w:id="11594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9294">
      <w:bodyDiv w:val="1"/>
      <w:marLeft w:val="0"/>
      <w:marRight w:val="0"/>
      <w:marTop w:val="0"/>
      <w:marBottom w:val="0"/>
      <w:divBdr>
        <w:top w:val="none" w:sz="0" w:space="0" w:color="auto"/>
        <w:left w:val="none" w:sz="0" w:space="0" w:color="auto"/>
        <w:bottom w:val="none" w:sz="0" w:space="0" w:color="auto"/>
        <w:right w:val="none" w:sz="0" w:space="0" w:color="auto"/>
      </w:divBdr>
    </w:div>
    <w:div w:id="184564660">
      <w:bodyDiv w:val="1"/>
      <w:marLeft w:val="0"/>
      <w:marRight w:val="0"/>
      <w:marTop w:val="0"/>
      <w:marBottom w:val="0"/>
      <w:divBdr>
        <w:top w:val="none" w:sz="0" w:space="0" w:color="auto"/>
        <w:left w:val="none" w:sz="0" w:space="0" w:color="auto"/>
        <w:bottom w:val="none" w:sz="0" w:space="0" w:color="auto"/>
        <w:right w:val="none" w:sz="0" w:space="0" w:color="auto"/>
      </w:divBdr>
    </w:div>
    <w:div w:id="191187638">
      <w:bodyDiv w:val="1"/>
      <w:marLeft w:val="30"/>
      <w:marRight w:val="30"/>
      <w:marTop w:val="0"/>
      <w:marBottom w:val="0"/>
      <w:divBdr>
        <w:top w:val="none" w:sz="0" w:space="0" w:color="auto"/>
        <w:left w:val="none" w:sz="0" w:space="0" w:color="auto"/>
        <w:bottom w:val="none" w:sz="0" w:space="0" w:color="auto"/>
        <w:right w:val="none" w:sz="0" w:space="0" w:color="auto"/>
      </w:divBdr>
      <w:divsChild>
        <w:div w:id="600530594">
          <w:marLeft w:val="0"/>
          <w:marRight w:val="0"/>
          <w:marTop w:val="0"/>
          <w:marBottom w:val="0"/>
          <w:divBdr>
            <w:top w:val="none" w:sz="0" w:space="0" w:color="auto"/>
            <w:left w:val="none" w:sz="0" w:space="0" w:color="auto"/>
            <w:bottom w:val="none" w:sz="0" w:space="0" w:color="auto"/>
            <w:right w:val="none" w:sz="0" w:space="0" w:color="auto"/>
          </w:divBdr>
          <w:divsChild>
            <w:div w:id="1999771954">
              <w:marLeft w:val="0"/>
              <w:marRight w:val="0"/>
              <w:marTop w:val="0"/>
              <w:marBottom w:val="0"/>
              <w:divBdr>
                <w:top w:val="none" w:sz="0" w:space="0" w:color="auto"/>
                <w:left w:val="none" w:sz="0" w:space="0" w:color="auto"/>
                <w:bottom w:val="none" w:sz="0" w:space="0" w:color="auto"/>
                <w:right w:val="none" w:sz="0" w:space="0" w:color="auto"/>
              </w:divBdr>
              <w:divsChild>
                <w:div w:id="2049454704">
                  <w:marLeft w:val="180"/>
                  <w:marRight w:val="0"/>
                  <w:marTop w:val="0"/>
                  <w:marBottom w:val="0"/>
                  <w:divBdr>
                    <w:top w:val="none" w:sz="0" w:space="0" w:color="auto"/>
                    <w:left w:val="none" w:sz="0" w:space="0" w:color="auto"/>
                    <w:bottom w:val="none" w:sz="0" w:space="0" w:color="auto"/>
                    <w:right w:val="none" w:sz="0" w:space="0" w:color="auto"/>
                  </w:divBdr>
                  <w:divsChild>
                    <w:div w:id="434861351">
                      <w:marLeft w:val="0"/>
                      <w:marRight w:val="0"/>
                      <w:marTop w:val="0"/>
                      <w:marBottom w:val="0"/>
                      <w:divBdr>
                        <w:top w:val="none" w:sz="0" w:space="0" w:color="auto"/>
                        <w:left w:val="none" w:sz="0" w:space="0" w:color="auto"/>
                        <w:bottom w:val="none" w:sz="0" w:space="0" w:color="auto"/>
                        <w:right w:val="none" w:sz="0" w:space="0" w:color="auto"/>
                      </w:divBdr>
                      <w:divsChild>
                        <w:div w:id="19224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7034">
      <w:bodyDiv w:val="1"/>
      <w:marLeft w:val="0"/>
      <w:marRight w:val="0"/>
      <w:marTop w:val="0"/>
      <w:marBottom w:val="0"/>
      <w:divBdr>
        <w:top w:val="none" w:sz="0" w:space="0" w:color="auto"/>
        <w:left w:val="none" w:sz="0" w:space="0" w:color="auto"/>
        <w:bottom w:val="none" w:sz="0" w:space="0" w:color="auto"/>
        <w:right w:val="none" w:sz="0" w:space="0" w:color="auto"/>
      </w:divBdr>
    </w:div>
    <w:div w:id="232158449">
      <w:bodyDiv w:val="1"/>
      <w:marLeft w:val="0"/>
      <w:marRight w:val="0"/>
      <w:marTop w:val="0"/>
      <w:marBottom w:val="0"/>
      <w:divBdr>
        <w:top w:val="none" w:sz="0" w:space="0" w:color="auto"/>
        <w:left w:val="none" w:sz="0" w:space="0" w:color="auto"/>
        <w:bottom w:val="none" w:sz="0" w:space="0" w:color="auto"/>
        <w:right w:val="none" w:sz="0" w:space="0" w:color="auto"/>
      </w:divBdr>
    </w:div>
    <w:div w:id="232349872">
      <w:bodyDiv w:val="1"/>
      <w:marLeft w:val="0"/>
      <w:marRight w:val="0"/>
      <w:marTop w:val="0"/>
      <w:marBottom w:val="0"/>
      <w:divBdr>
        <w:top w:val="none" w:sz="0" w:space="0" w:color="auto"/>
        <w:left w:val="none" w:sz="0" w:space="0" w:color="auto"/>
        <w:bottom w:val="none" w:sz="0" w:space="0" w:color="auto"/>
        <w:right w:val="none" w:sz="0" w:space="0" w:color="auto"/>
      </w:divBdr>
    </w:div>
    <w:div w:id="234437045">
      <w:bodyDiv w:val="1"/>
      <w:marLeft w:val="0"/>
      <w:marRight w:val="0"/>
      <w:marTop w:val="0"/>
      <w:marBottom w:val="0"/>
      <w:divBdr>
        <w:top w:val="none" w:sz="0" w:space="0" w:color="auto"/>
        <w:left w:val="none" w:sz="0" w:space="0" w:color="auto"/>
        <w:bottom w:val="none" w:sz="0" w:space="0" w:color="auto"/>
        <w:right w:val="none" w:sz="0" w:space="0" w:color="auto"/>
      </w:divBdr>
    </w:div>
    <w:div w:id="272367856">
      <w:bodyDiv w:val="1"/>
      <w:marLeft w:val="0"/>
      <w:marRight w:val="0"/>
      <w:marTop w:val="0"/>
      <w:marBottom w:val="0"/>
      <w:divBdr>
        <w:top w:val="none" w:sz="0" w:space="0" w:color="auto"/>
        <w:left w:val="none" w:sz="0" w:space="0" w:color="auto"/>
        <w:bottom w:val="none" w:sz="0" w:space="0" w:color="auto"/>
        <w:right w:val="none" w:sz="0" w:space="0" w:color="auto"/>
      </w:divBdr>
    </w:div>
    <w:div w:id="281234084">
      <w:bodyDiv w:val="1"/>
      <w:marLeft w:val="0"/>
      <w:marRight w:val="0"/>
      <w:marTop w:val="0"/>
      <w:marBottom w:val="0"/>
      <w:divBdr>
        <w:top w:val="none" w:sz="0" w:space="0" w:color="auto"/>
        <w:left w:val="none" w:sz="0" w:space="0" w:color="auto"/>
        <w:bottom w:val="none" w:sz="0" w:space="0" w:color="auto"/>
        <w:right w:val="none" w:sz="0" w:space="0" w:color="auto"/>
      </w:divBdr>
    </w:div>
    <w:div w:id="281428237">
      <w:bodyDiv w:val="1"/>
      <w:marLeft w:val="30"/>
      <w:marRight w:val="30"/>
      <w:marTop w:val="0"/>
      <w:marBottom w:val="0"/>
      <w:divBdr>
        <w:top w:val="none" w:sz="0" w:space="0" w:color="auto"/>
        <w:left w:val="none" w:sz="0" w:space="0" w:color="auto"/>
        <w:bottom w:val="none" w:sz="0" w:space="0" w:color="auto"/>
        <w:right w:val="none" w:sz="0" w:space="0" w:color="auto"/>
      </w:divBdr>
      <w:divsChild>
        <w:div w:id="2124613609">
          <w:marLeft w:val="0"/>
          <w:marRight w:val="0"/>
          <w:marTop w:val="0"/>
          <w:marBottom w:val="0"/>
          <w:divBdr>
            <w:top w:val="none" w:sz="0" w:space="0" w:color="auto"/>
            <w:left w:val="none" w:sz="0" w:space="0" w:color="auto"/>
            <w:bottom w:val="none" w:sz="0" w:space="0" w:color="auto"/>
            <w:right w:val="none" w:sz="0" w:space="0" w:color="auto"/>
          </w:divBdr>
          <w:divsChild>
            <w:div w:id="891692738">
              <w:marLeft w:val="0"/>
              <w:marRight w:val="0"/>
              <w:marTop w:val="0"/>
              <w:marBottom w:val="0"/>
              <w:divBdr>
                <w:top w:val="none" w:sz="0" w:space="0" w:color="auto"/>
                <w:left w:val="none" w:sz="0" w:space="0" w:color="auto"/>
                <w:bottom w:val="none" w:sz="0" w:space="0" w:color="auto"/>
                <w:right w:val="none" w:sz="0" w:space="0" w:color="auto"/>
              </w:divBdr>
              <w:divsChild>
                <w:div w:id="397901637">
                  <w:marLeft w:val="180"/>
                  <w:marRight w:val="0"/>
                  <w:marTop w:val="0"/>
                  <w:marBottom w:val="0"/>
                  <w:divBdr>
                    <w:top w:val="none" w:sz="0" w:space="0" w:color="auto"/>
                    <w:left w:val="none" w:sz="0" w:space="0" w:color="auto"/>
                    <w:bottom w:val="none" w:sz="0" w:space="0" w:color="auto"/>
                    <w:right w:val="none" w:sz="0" w:space="0" w:color="auto"/>
                  </w:divBdr>
                  <w:divsChild>
                    <w:div w:id="653679660">
                      <w:marLeft w:val="0"/>
                      <w:marRight w:val="0"/>
                      <w:marTop w:val="0"/>
                      <w:marBottom w:val="0"/>
                      <w:divBdr>
                        <w:top w:val="none" w:sz="0" w:space="0" w:color="auto"/>
                        <w:left w:val="none" w:sz="0" w:space="0" w:color="auto"/>
                        <w:bottom w:val="none" w:sz="0" w:space="0" w:color="auto"/>
                        <w:right w:val="none" w:sz="0" w:space="0" w:color="auto"/>
                      </w:divBdr>
                      <w:divsChild>
                        <w:div w:id="9337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370">
      <w:bodyDiv w:val="1"/>
      <w:marLeft w:val="0"/>
      <w:marRight w:val="0"/>
      <w:marTop w:val="0"/>
      <w:marBottom w:val="0"/>
      <w:divBdr>
        <w:top w:val="none" w:sz="0" w:space="0" w:color="auto"/>
        <w:left w:val="none" w:sz="0" w:space="0" w:color="auto"/>
        <w:bottom w:val="none" w:sz="0" w:space="0" w:color="auto"/>
        <w:right w:val="none" w:sz="0" w:space="0" w:color="auto"/>
      </w:divBdr>
    </w:div>
    <w:div w:id="298805513">
      <w:bodyDiv w:val="1"/>
      <w:marLeft w:val="0"/>
      <w:marRight w:val="0"/>
      <w:marTop w:val="0"/>
      <w:marBottom w:val="0"/>
      <w:divBdr>
        <w:top w:val="none" w:sz="0" w:space="0" w:color="auto"/>
        <w:left w:val="none" w:sz="0" w:space="0" w:color="auto"/>
        <w:bottom w:val="none" w:sz="0" w:space="0" w:color="auto"/>
        <w:right w:val="none" w:sz="0" w:space="0" w:color="auto"/>
      </w:divBdr>
    </w:div>
    <w:div w:id="333925177">
      <w:bodyDiv w:val="1"/>
      <w:marLeft w:val="0"/>
      <w:marRight w:val="0"/>
      <w:marTop w:val="0"/>
      <w:marBottom w:val="0"/>
      <w:divBdr>
        <w:top w:val="none" w:sz="0" w:space="0" w:color="auto"/>
        <w:left w:val="none" w:sz="0" w:space="0" w:color="auto"/>
        <w:bottom w:val="none" w:sz="0" w:space="0" w:color="auto"/>
        <w:right w:val="none" w:sz="0" w:space="0" w:color="auto"/>
      </w:divBdr>
    </w:div>
    <w:div w:id="334655376">
      <w:bodyDiv w:val="1"/>
      <w:marLeft w:val="0"/>
      <w:marRight w:val="0"/>
      <w:marTop w:val="0"/>
      <w:marBottom w:val="0"/>
      <w:divBdr>
        <w:top w:val="none" w:sz="0" w:space="0" w:color="auto"/>
        <w:left w:val="none" w:sz="0" w:space="0" w:color="auto"/>
        <w:bottom w:val="none" w:sz="0" w:space="0" w:color="auto"/>
        <w:right w:val="none" w:sz="0" w:space="0" w:color="auto"/>
      </w:divBdr>
    </w:div>
    <w:div w:id="346949529">
      <w:bodyDiv w:val="1"/>
      <w:marLeft w:val="0"/>
      <w:marRight w:val="0"/>
      <w:marTop w:val="0"/>
      <w:marBottom w:val="0"/>
      <w:divBdr>
        <w:top w:val="none" w:sz="0" w:space="0" w:color="auto"/>
        <w:left w:val="none" w:sz="0" w:space="0" w:color="auto"/>
        <w:bottom w:val="none" w:sz="0" w:space="0" w:color="auto"/>
        <w:right w:val="none" w:sz="0" w:space="0" w:color="auto"/>
      </w:divBdr>
    </w:div>
    <w:div w:id="355736925">
      <w:bodyDiv w:val="1"/>
      <w:marLeft w:val="0"/>
      <w:marRight w:val="0"/>
      <w:marTop w:val="0"/>
      <w:marBottom w:val="0"/>
      <w:divBdr>
        <w:top w:val="none" w:sz="0" w:space="0" w:color="auto"/>
        <w:left w:val="none" w:sz="0" w:space="0" w:color="auto"/>
        <w:bottom w:val="none" w:sz="0" w:space="0" w:color="auto"/>
        <w:right w:val="none" w:sz="0" w:space="0" w:color="auto"/>
      </w:divBdr>
    </w:div>
    <w:div w:id="371030722">
      <w:bodyDiv w:val="1"/>
      <w:marLeft w:val="0"/>
      <w:marRight w:val="0"/>
      <w:marTop w:val="0"/>
      <w:marBottom w:val="0"/>
      <w:divBdr>
        <w:top w:val="none" w:sz="0" w:space="0" w:color="auto"/>
        <w:left w:val="none" w:sz="0" w:space="0" w:color="auto"/>
        <w:bottom w:val="none" w:sz="0" w:space="0" w:color="auto"/>
        <w:right w:val="none" w:sz="0" w:space="0" w:color="auto"/>
      </w:divBdr>
    </w:div>
    <w:div w:id="382291916">
      <w:bodyDiv w:val="1"/>
      <w:marLeft w:val="0"/>
      <w:marRight w:val="0"/>
      <w:marTop w:val="0"/>
      <w:marBottom w:val="0"/>
      <w:divBdr>
        <w:top w:val="none" w:sz="0" w:space="0" w:color="auto"/>
        <w:left w:val="none" w:sz="0" w:space="0" w:color="auto"/>
        <w:bottom w:val="none" w:sz="0" w:space="0" w:color="auto"/>
        <w:right w:val="none" w:sz="0" w:space="0" w:color="auto"/>
      </w:divBdr>
    </w:div>
    <w:div w:id="399792072">
      <w:bodyDiv w:val="1"/>
      <w:marLeft w:val="0"/>
      <w:marRight w:val="0"/>
      <w:marTop w:val="0"/>
      <w:marBottom w:val="0"/>
      <w:divBdr>
        <w:top w:val="none" w:sz="0" w:space="0" w:color="auto"/>
        <w:left w:val="none" w:sz="0" w:space="0" w:color="auto"/>
        <w:bottom w:val="none" w:sz="0" w:space="0" w:color="auto"/>
        <w:right w:val="none" w:sz="0" w:space="0" w:color="auto"/>
      </w:divBdr>
      <w:divsChild>
        <w:div w:id="24185077">
          <w:marLeft w:val="1166"/>
          <w:marRight w:val="0"/>
          <w:marTop w:val="0"/>
          <w:marBottom w:val="0"/>
          <w:divBdr>
            <w:top w:val="none" w:sz="0" w:space="0" w:color="auto"/>
            <w:left w:val="none" w:sz="0" w:space="0" w:color="auto"/>
            <w:bottom w:val="none" w:sz="0" w:space="0" w:color="auto"/>
            <w:right w:val="none" w:sz="0" w:space="0" w:color="auto"/>
          </w:divBdr>
        </w:div>
        <w:div w:id="403993597">
          <w:marLeft w:val="1166"/>
          <w:marRight w:val="0"/>
          <w:marTop w:val="0"/>
          <w:marBottom w:val="0"/>
          <w:divBdr>
            <w:top w:val="none" w:sz="0" w:space="0" w:color="auto"/>
            <w:left w:val="none" w:sz="0" w:space="0" w:color="auto"/>
            <w:bottom w:val="none" w:sz="0" w:space="0" w:color="auto"/>
            <w:right w:val="none" w:sz="0" w:space="0" w:color="auto"/>
          </w:divBdr>
        </w:div>
        <w:div w:id="1700012014">
          <w:marLeft w:val="446"/>
          <w:marRight w:val="0"/>
          <w:marTop w:val="0"/>
          <w:marBottom w:val="0"/>
          <w:divBdr>
            <w:top w:val="none" w:sz="0" w:space="0" w:color="auto"/>
            <w:left w:val="none" w:sz="0" w:space="0" w:color="auto"/>
            <w:bottom w:val="none" w:sz="0" w:space="0" w:color="auto"/>
            <w:right w:val="none" w:sz="0" w:space="0" w:color="auto"/>
          </w:divBdr>
        </w:div>
        <w:div w:id="1748454142">
          <w:marLeft w:val="1166"/>
          <w:marRight w:val="0"/>
          <w:marTop w:val="0"/>
          <w:marBottom w:val="0"/>
          <w:divBdr>
            <w:top w:val="none" w:sz="0" w:space="0" w:color="auto"/>
            <w:left w:val="none" w:sz="0" w:space="0" w:color="auto"/>
            <w:bottom w:val="none" w:sz="0" w:space="0" w:color="auto"/>
            <w:right w:val="none" w:sz="0" w:space="0" w:color="auto"/>
          </w:divBdr>
        </w:div>
        <w:div w:id="1832018944">
          <w:marLeft w:val="446"/>
          <w:marRight w:val="0"/>
          <w:marTop w:val="0"/>
          <w:marBottom w:val="0"/>
          <w:divBdr>
            <w:top w:val="none" w:sz="0" w:space="0" w:color="auto"/>
            <w:left w:val="none" w:sz="0" w:space="0" w:color="auto"/>
            <w:bottom w:val="none" w:sz="0" w:space="0" w:color="auto"/>
            <w:right w:val="none" w:sz="0" w:space="0" w:color="auto"/>
          </w:divBdr>
        </w:div>
        <w:div w:id="1941253257">
          <w:marLeft w:val="1166"/>
          <w:marRight w:val="0"/>
          <w:marTop w:val="0"/>
          <w:marBottom w:val="0"/>
          <w:divBdr>
            <w:top w:val="none" w:sz="0" w:space="0" w:color="auto"/>
            <w:left w:val="none" w:sz="0" w:space="0" w:color="auto"/>
            <w:bottom w:val="none" w:sz="0" w:space="0" w:color="auto"/>
            <w:right w:val="none" w:sz="0" w:space="0" w:color="auto"/>
          </w:divBdr>
        </w:div>
      </w:divsChild>
    </w:div>
    <w:div w:id="440808274">
      <w:bodyDiv w:val="1"/>
      <w:marLeft w:val="0"/>
      <w:marRight w:val="0"/>
      <w:marTop w:val="0"/>
      <w:marBottom w:val="0"/>
      <w:divBdr>
        <w:top w:val="none" w:sz="0" w:space="0" w:color="auto"/>
        <w:left w:val="none" w:sz="0" w:space="0" w:color="auto"/>
        <w:bottom w:val="none" w:sz="0" w:space="0" w:color="auto"/>
        <w:right w:val="none" w:sz="0" w:space="0" w:color="auto"/>
      </w:divBdr>
    </w:div>
    <w:div w:id="441999822">
      <w:bodyDiv w:val="1"/>
      <w:marLeft w:val="0"/>
      <w:marRight w:val="0"/>
      <w:marTop w:val="0"/>
      <w:marBottom w:val="0"/>
      <w:divBdr>
        <w:top w:val="none" w:sz="0" w:space="0" w:color="auto"/>
        <w:left w:val="none" w:sz="0" w:space="0" w:color="auto"/>
        <w:bottom w:val="none" w:sz="0" w:space="0" w:color="auto"/>
        <w:right w:val="none" w:sz="0" w:space="0" w:color="auto"/>
      </w:divBdr>
    </w:div>
    <w:div w:id="487525235">
      <w:bodyDiv w:val="1"/>
      <w:marLeft w:val="0"/>
      <w:marRight w:val="0"/>
      <w:marTop w:val="0"/>
      <w:marBottom w:val="0"/>
      <w:divBdr>
        <w:top w:val="none" w:sz="0" w:space="0" w:color="auto"/>
        <w:left w:val="none" w:sz="0" w:space="0" w:color="auto"/>
        <w:bottom w:val="none" w:sz="0" w:space="0" w:color="auto"/>
        <w:right w:val="none" w:sz="0" w:space="0" w:color="auto"/>
      </w:divBdr>
      <w:divsChild>
        <w:div w:id="28074546">
          <w:marLeft w:val="547"/>
          <w:marRight w:val="0"/>
          <w:marTop w:val="0"/>
          <w:marBottom w:val="0"/>
          <w:divBdr>
            <w:top w:val="none" w:sz="0" w:space="0" w:color="auto"/>
            <w:left w:val="none" w:sz="0" w:space="0" w:color="auto"/>
            <w:bottom w:val="none" w:sz="0" w:space="0" w:color="auto"/>
            <w:right w:val="none" w:sz="0" w:space="0" w:color="auto"/>
          </w:divBdr>
        </w:div>
        <w:div w:id="50228471">
          <w:marLeft w:val="547"/>
          <w:marRight w:val="0"/>
          <w:marTop w:val="0"/>
          <w:marBottom w:val="0"/>
          <w:divBdr>
            <w:top w:val="none" w:sz="0" w:space="0" w:color="auto"/>
            <w:left w:val="none" w:sz="0" w:space="0" w:color="auto"/>
            <w:bottom w:val="none" w:sz="0" w:space="0" w:color="auto"/>
            <w:right w:val="none" w:sz="0" w:space="0" w:color="auto"/>
          </w:divBdr>
        </w:div>
        <w:div w:id="53359745">
          <w:marLeft w:val="547"/>
          <w:marRight w:val="0"/>
          <w:marTop w:val="0"/>
          <w:marBottom w:val="0"/>
          <w:divBdr>
            <w:top w:val="none" w:sz="0" w:space="0" w:color="auto"/>
            <w:left w:val="none" w:sz="0" w:space="0" w:color="auto"/>
            <w:bottom w:val="none" w:sz="0" w:space="0" w:color="auto"/>
            <w:right w:val="none" w:sz="0" w:space="0" w:color="auto"/>
          </w:divBdr>
        </w:div>
        <w:div w:id="184289661">
          <w:marLeft w:val="547"/>
          <w:marRight w:val="0"/>
          <w:marTop w:val="0"/>
          <w:marBottom w:val="0"/>
          <w:divBdr>
            <w:top w:val="none" w:sz="0" w:space="0" w:color="auto"/>
            <w:left w:val="none" w:sz="0" w:space="0" w:color="auto"/>
            <w:bottom w:val="none" w:sz="0" w:space="0" w:color="auto"/>
            <w:right w:val="none" w:sz="0" w:space="0" w:color="auto"/>
          </w:divBdr>
        </w:div>
        <w:div w:id="287053913">
          <w:marLeft w:val="547"/>
          <w:marRight w:val="0"/>
          <w:marTop w:val="0"/>
          <w:marBottom w:val="0"/>
          <w:divBdr>
            <w:top w:val="none" w:sz="0" w:space="0" w:color="auto"/>
            <w:left w:val="none" w:sz="0" w:space="0" w:color="auto"/>
            <w:bottom w:val="none" w:sz="0" w:space="0" w:color="auto"/>
            <w:right w:val="none" w:sz="0" w:space="0" w:color="auto"/>
          </w:divBdr>
        </w:div>
        <w:div w:id="1099905811">
          <w:marLeft w:val="547"/>
          <w:marRight w:val="0"/>
          <w:marTop w:val="0"/>
          <w:marBottom w:val="0"/>
          <w:divBdr>
            <w:top w:val="none" w:sz="0" w:space="0" w:color="auto"/>
            <w:left w:val="none" w:sz="0" w:space="0" w:color="auto"/>
            <w:bottom w:val="none" w:sz="0" w:space="0" w:color="auto"/>
            <w:right w:val="none" w:sz="0" w:space="0" w:color="auto"/>
          </w:divBdr>
        </w:div>
        <w:div w:id="1352414327">
          <w:marLeft w:val="547"/>
          <w:marRight w:val="0"/>
          <w:marTop w:val="0"/>
          <w:marBottom w:val="0"/>
          <w:divBdr>
            <w:top w:val="none" w:sz="0" w:space="0" w:color="auto"/>
            <w:left w:val="none" w:sz="0" w:space="0" w:color="auto"/>
            <w:bottom w:val="none" w:sz="0" w:space="0" w:color="auto"/>
            <w:right w:val="none" w:sz="0" w:space="0" w:color="auto"/>
          </w:divBdr>
        </w:div>
        <w:div w:id="1653172927">
          <w:marLeft w:val="547"/>
          <w:marRight w:val="0"/>
          <w:marTop w:val="0"/>
          <w:marBottom w:val="0"/>
          <w:divBdr>
            <w:top w:val="none" w:sz="0" w:space="0" w:color="auto"/>
            <w:left w:val="none" w:sz="0" w:space="0" w:color="auto"/>
            <w:bottom w:val="none" w:sz="0" w:space="0" w:color="auto"/>
            <w:right w:val="none" w:sz="0" w:space="0" w:color="auto"/>
          </w:divBdr>
        </w:div>
      </w:divsChild>
    </w:div>
    <w:div w:id="500894878">
      <w:bodyDiv w:val="1"/>
      <w:marLeft w:val="0"/>
      <w:marRight w:val="0"/>
      <w:marTop w:val="0"/>
      <w:marBottom w:val="0"/>
      <w:divBdr>
        <w:top w:val="none" w:sz="0" w:space="0" w:color="auto"/>
        <w:left w:val="none" w:sz="0" w:space="0" w:color="auto"/>
        <w:bottom w:val="none" w:sz="0" w:space="0" w:color="auto"/>
        <w:right w:val="none" w:sz="0" w:space="0" w:color="auto"/>
      </w:divBdr>
    </w:div>
    <w:div w:id="511535556">
      <w:bodyDiv w:val="1"/>
      <w:marLeft w:val="0"/>
      <w:marRight w:val="0"/>
      <w:marTop w:val="0"/>
      <w:marBottom w:val="0"/>
      <w:divBdr>
        <w:top w:val="none" w:sz="0" w:space="0" w:color="auto"/>
        <w:left w:val="none" w:sz="0" w:space="0" w:color="auto"/>
        <w:bottom w:val="none" w:sz="0" w:space="0" w:color="auto"/>
        <w:right w:val="none" w:sz="0" w:space="0" w:color="auto"/>
      </w:divBdr>
    </w:div>
    <w:div w:id="534389353">
      <w:bodyDiv w:val="1"/>
      <w:marLeft w:val="0"/>
      <w:marRight w:val="0"/>
      <w:marTop w:val="0"/>
      <w:marBottom w:val="0"/>
      <w:divBdr>
        <w:top w:val="none" w:sz="0" w:space="0" w:color="auto"/>
        <w:left w:val="none" w:sz="0" w:space="0" w:color="auto"/>
        <w:bottom w:val="none" w:sz="0" w:space="0" w:color="auto"/>
        <w:right w:val="none" w:sz="0" w:space="0" w:color="auto"/>
      </w:divBdr>
    </w:div>
    <w:div w:id="541089044">
      <w:bodyDiv w:val="1"/>
      <w:marLeft w:val="30"/>
      <w:marRight w:val="30"/>
      <w:marTop w:val="0"/>
      <w:marBottom w:val="0"/>
      <w:divBdr>
        <w:top w:val="none" w:sz="0" w:space="0" w:color="auto"/>
        <w:left w:val="none" w:sz="0" w:space="0" w:color="auto"/>
        <w:bottom w:val="none" w:sz="0" w:space="0" w:color="auto"/>
        <w:right w:val="none" w:sz="0" w:space="0" w:color="auto"/>
      </w:divBdr>
      <w:divsChild>
        <w:div w:id="427896039">
          <w:marLeft w:val="0"/>
          <w:marRight w:val="0"/>
          <w:marTop w:val="0"/>
          <w:marBottom w:val="0"/>
          <w:divBdr>
            <w:top w:val="none" w:sz="0" w:space="0" w:color="auto"/>
            <w:left w:val="none" w:sz="0" w:space="0" w:color="auto"/>
            <w:bottom w:val="none" w:sz="0" w:space="0" w:color="auto"/>
            <w:right w:val="none" w:sz="0" w:space="0" w:color="auto"/>
          </w:divBdr>
          <w:divsChild>
            <w:div w:id="1790392661">
              <w:marLeft w:val="0"/>
              <w:marRight w:val="0"/>
              <w:marTop w:val="0"/>
              <w:marBottom w:val="0"/>
              <w:divBdr>
                <w:top w:val="none" w:sz="0" w:space="0" w:color="auto"/>
                <w:left w:val="none" w:sz="0" w:space="0" w:color="auto"/>
                <w:bottom w:val="none" w:sz="0" w:space="0" w:color="auto"/>
                <w:right w:val="none" w:sz="0" w:space="0" w:color="auto"/>
              </w:divBdr>
              <w:divsChild>
                <w:div w:id="176845241">
                  <w:marLeft w:val="180"/>
                  <w:marRight w:val="0"/>
                  <w:marTop w:val="0"/>
                  <w:marBottom w:val="0"/>
                  <w:divBdr>
                    <w:top w:val="none" w:sz="0" w:space="0" w:color="auto"/>
                    <w:left w:val="none" w:sz="0" w:space="0" w:color="auto"/>
                    <w:bottom w:val="none" w:sz="0" w:space="0" w:color="auto"/>
                    <w:right w:val="none" w:sz="0" w:space="0" w:color="auto"/>
                  </w:divBdr>
                  <w:divsChild>
                    <w:div w:id="3968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243">
          <w:marLeft w:val="0"/>
          <w:marRight w:val="0"/>
          <w:marTop w:val="0"/>
          <w:marBottom w:val="0"/>
          <w:divBdr>
            <w:top w:val="none" w:sz="0" w:space="0" w:color="auto"/>
            <w:left w:val="none" w:sz="0" w:space="0" w:color="auto"/>
            <w:bottom w:val="none" w:sz="0" w:space="0" w:color="auto"/>
            <w:right w:val="none" w:sz="0" w:space="0" w:color="auto"/>
          </w:divBdr>
          <w:divsChild>
            <w:div w:id="159395101">
              <w:marLeft w:val="0"/>
              <w:marRight w:val="0"/>
              <w:marTop w:val="0"/>
              <w:marBottom w:val="0"/>
              <w:divBdr>
                <w:top w:val="none" w:sz="0" w:space="0" w:color="auto"/>
                <w:left w:val="none" w:sz="0" w:space="0" w:color="auto"/>
                <w:bottom w:val="none" w:sz="0" w:space="0" w:color="auto"/>
                <w:right w:val="none" w:sz="0" w:space="0" w:color="auto"/>
              </w:divBdr>
              <w:divsChild>
                <w:div w:id="1123114828">
                  <w:marLeft w:val="180"/>
                  <w:marRight w:val="0"/>
                  <w:marTop w:val="0"/>
                  <w:marBottom w:val="0"/>
                  <w:divBdr>
                    <w:top w:val="none" w:sz="0" w:space="0" w:color="auto"/>
                    <w:left w:val="none" w:sz="0" w:space="0" w:color="auto"/>
                    <w:bottom w:val="none" w:sz="0" w:space="0" w:color="auto"/>
                    <w:right w:val="none" w:sz="0" w:space="0" w:color="auto"/>
                  </w:divBdr>
                  <w:divsChild>
                    <w:div w:id="19419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47409">
      <w:bodyDiv w:val="1"/>
      <w:marLeft w:val="0"/>
      <w:marRight w:val="0"/>
      <w:marTop w:val="0"/>
      <w:marBottom w:val="0"/>
      <w:divBdr>
        <w:top w:val="none" w:sz="0" w:space="0" w:color="auto"/>
        <w:left w:val="none" w:sz="0" w:space="0" w:color="auto"/>
        <w:bottom w:val="none" w:sz="0" w:space="0" w:color="auto"/>
        <w:right w:val="none" w:sz="0" w:space="0" w:color="auto"/>
      </w:divBdr>
    </w:div>
    <w:div w:id="568811113">
      <w:bodyDiv w:val="1"/>
      <w:marLeft w:val="0"/>
      <w:marRight w:val="0"/>
      <w:marTop w:val="0"/>
      <w:marBottom w:val="0"/>
      <w:divBdr>
        <w:top w:val="none" w:sz="0" w:space="0" w:color="auto"/>
        <w:left w:val="none" w:sz="0" w:space="0" w:color="auto"/>
        <w:bottom w:val="none" w:sz="0" w:space="0" w:color="auto"/>
        <w:right w:val="none" w:sz="0" w:space="0" w:color="auto"/>
      </w:divBdr>
    </w:div>
    <w:div w:id="575820346">
      <w:bodyDiv w:val="1"/>
      <w:marLeft w:val="0"/>
      <w:marRight w:val="0"/>
      <w:marTop w:val="0"/>
      <w:marBottom w:val="0"/>
      <w:divBdr>
        <w:top w:val="none" w:sz="0" w:space="0" w:color="auto"/>
        <w:left w:val="none" w:sz="0" w:space="0" w:color="auto"/>
        <w:bottom w:val="none" w:sz="0" w:space="0" w:color="auto"/>
        <w:right w:val="none" w:sz="0" w:space="0" w:color="auto"/>
      </w:divBdr>
    </w:div>
    <w:div w:id="587739595">
      <w:bodyDiv w:val="1"/>
      <w:marLeft w:val="30"/>
      <w:marRight w:val="30"/>
      <w:marTop w:val="0"/>
      <w:marBottom w:val="0"/>
      <w:divBdr>
        <w:top w:val="none" w:sz="0" w:space="0" w:color="auto"/>
        <w:left w:val="none" w:sz="0" w:space="0" w:color="auto"/>
        <w:bottom w:val="none" w:sz="0" w:space="0" w:color="auto"/>
        <w:right w:val="none" w:sz="0" w:space="0" w:color="auto"/>
      </w:divBdr>
      <w:divsChild>
        <w:div w:id="1371564530">
          <w:marLeft w:val="0"/>
          <w:marRight w:val="0"/>
          <w:marTop w:val="0"/>
          <w:marBottom w:val="0"/>
          <w:divBdr>
            <w:top w:val="none" w:sz="0" w:space="0" w:color="auto"/>
            <w:left w:val="none" w:sz="0" w:space="0" w:color="auto"/>
            <w:bottom w:val="none" w:sz="0" w:space="0" w:color="auto"/>
            <w:right w:val="none" w:sz="0" w:space="0" w:color="auto"/>
          </w:divBdr>
          <w:divsChild>
            <w:div w:id="629046319">
              <w:marLeft w:val="0"/>
              <w:marRight w:val="0"/>
              <w:marTop w:val="0"/>
              <w:marBottom w:val="0"/>
              <w:divBdr>
                <w:top w:val="none" w:sz="0" w:space="0" w:color="auto"/>
                <w:left w:val="none" w:sz="0" w:space="0" w:color="auto"/>
                <w:bottom w:val="none" w:sz="0" w:space="0" w:color="auto"/>
                <w:right w:val="none" w:sz="0" w:space="0" w:color="auto"/>
              </w:divBdr>
            </w:div>
            <w:div w:id="1188712616">
              <w:marLeft w:val="0"/>
              <w:marRight w:val="0"/>
              <w:marTop w:val="0"/>
              <w:marBottom w:val="0"/>
              <w:divBdr>
                <w:top w:val="none" w:sz="0" w:space="0" w:color="auto"/>
                <w:left w:val="none" w:sz="0" w:space="0" w:color="auto"/>
                <w:bottom w:val="none" w:sz="0" w:space="0" w:color="auto"/>
                <w:right w:val="none" w:sz="0" w:space="0" w:color="auto"/>
              </w:divBdr>
              <w:divsChild>
                <w:div w:id="71513057">
                  <w:marLeft w:val="180"/>
                  <w:marRight w:val="0"/>
                  <w:marTop w:val="0"/>
                  <w:marBottom w:val="0"/>
                  <w:divBdr>
                    <w:top w:val="none" w:sz="0" w:space="0" w:color="auto"/>
                    <w:left w:val="none" w:sz="0" w:space="0" w:color="auto"/>
                    <w:bottom w:val="none" w:sz="0" w:space="0" w:color="auto"/>
                    <w:right w:val="none" w:sz="0" w:space="0" w:color="auto"/>
                  </w:divBdr>
                  <w:divsChild>
                    <w:div w:id="9444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3768">
          <w:marLeft w:val="0"/>
          <w:marRight w:val="0"/>
          <w:marTop w:val="0"/>
          <w:marBottom w:val="0"/>
          <w:divBdr>
            <w:top w:val="none" w:sz="0" w:space="0" w:color="auto"/>
            <w:left w:val="none" w:sz="0" w:space="0" w:color="auto"/>
            <w:bottom w:val="none" w:sz="0" w:space="0" w:color="auto"/>
            <w:right w:val="none" w:sz="0" w:space="0" w:color="auto"/>
          </w:divBdr>
          <w:divsChild>
            <w:div w:id="317349497">
              <w:marLeft w:val="0"/>
              <w:marRight w:val="0"/>
              <w:marTop w:val="0"/>
              <w:marBottom w:val="0"/>
              <w:divBdr>
                <w:top w:val="none" w:sz="0" w:space="0" w:color="auto"/>
                <w:left w:val="none" w:sz="0" w:space="0" w:color="auto"/>
                <w:bottom w:val="none" w:sz="0" w:space="0" w:color="auto"/>
                <w:right w:val="none" w:sz="0" w:space="0" w:color="auto"/>
              </w:divBdr>
              <w:divsChild>
                <w:div w:id="147283201">
                  <w:marLeft w:val="180"/>
                  <w:marRight w:val="0"/>
                  <w:marTop w:val="0"/>
                  <w:marBottom w:val="0"/>
                  <w:divBdr>
                    <w:top w:val="none" w:sz="0" w:space="0" w:color="auto"/>
                    <w:left w:val="none" w:sz="0" w:space="0" w:color="auto"/>
                    <w:bottom w:val="none" w:sz="0" w:space="0" w:color="auto"/>
                    <w:right w:val="none" w:sz="0" w:space="0" w:color="auto"/>
                  </w:divBdr>
                  <w:divsChild>
                    <w:div w:id="12834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4281">
      <w:bodyDiv w:val="1"/>
      <w:marLeft w:val="0"/>
      <w:marRight w:val="0"/>
      <w:marTop w:val="0"/>
      <w:marBottom w:val="0"/>
      <w:divBdr>
        <w:top w:val="none" w:sz="0" w:space="0" w:color="auto"/>
        <w:left w:val="none" w:sz="0" w:space="0" w:color="auto"/>
        <w:bottom w:val="none" w:sz="0" w:space="0" w:color="auto"/>
        <w:right w:val="none" w:sz="0" w:space="0" w:color="auto"/>
      </w:divBdr>
    </w:div>
    <w:div w:id="608512305">
      <w:bodyDiv w:val="1"/>
      <w:marLeft w:val="30"/>
      <w:marRight w:val="30"/>
      <w:marTop w:val="0"/>
      <w:marBottom w:val="0"/>
      <w:divBdr>
        <w:top w:val="none" w:sz="0" w:space="0" w:color="auto"/>
        <w:left w:val="none" w:sz="0" w:space="0" w:color="auto"/>
        <w:bottom w:val="none" w:sz="0" w:space="0" w:color="auto"/>
        <w:right w:val="none" w:sz="0" w:space="0" w:color="auto"/>
      </w:divBdr>
      <w:divsChild>
        <w:div w:id="937641262">
          <w:marLeft w:val="0"/>
          <w:marRight w:val="0"/>
          <w:marTop w:val="0"/>
          <w:marBottom w:val="0"/>
          <w:divBdr>
            <w:top w:val="none" w:sz="0" w:space="0" w:color="auto"/>
            <w:left w:val="none" w:sz="0" w:space="0" w:color="auto"/>
            <w:bottom w:val="none" w:sz="0" w:space="0" w:color="auto"/>
            <w:right w:val="none" w:sz="0" w:space="0" w:color="auto"/>
          </w:divBdr>
          <w:divsChild>
            <w:div w:id="1703046453">
              <w:marLeft w:val="0"/>
              <w:marRight w:val="0"/>
              <w:marTop w:val="0"/>
              <w:marBottom w:val="0"/>
              <w:divBdr>
                <w:top w:val="none" w:sz="0" w:space="0" w:color="auto"/>
                <w:left w:val="none" w:sz="0" w:space="0" w:color="auto"/>
                <w:bottom w:val="none" w:sz="0" w:space="0" w:color="auto"/>
                <w:right w:val="none" w:sz="0" w:space="0" w:color="auto"/>
              </w:divBdr>
              <w:divsChild>
                <w:div w:id="2021423378">
                  <w:marLeft w:val="180"/>
                  <w:marRight w:val="0"/>
                  <w:marTop w:val="0"/>
                  <w:marBottom w:val="0"/>
                  <w:divBdr>
                    <w:top w:val="none" w:sz="0" w:space="0" w:color="auto"/>
                    <w:left w:val="none" w:sz="0" w:space="0" w:color="auto"/>
                    <w:bottom w:val="none" w:sz="0" w:space="0" w:color="auto"/>
                    <w:right w:val="none" w:sz="0" w:space="0" w:color="auto"/>
                  </w:divBdr>
                  <w:divsChild>
                    <w:div w:id="5026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63348">
      <w:bodyDiv w:val="1"/>
      <w:marLeft w:val="30"/>
      <w:marRight w:val="30"/>
      <w:marTop w:val="0"/>
      <w:marBottom w:val="0"/>
      <w:divBdr>
        <w:top w:val="none" w:sz="0" w:space="0" w:color="auto"/>
        <w:left w:val="none" w:sz="0" w:space="0" w:color="auto"/>
        <w:bottom w:val="none" w:sz="0" w:space="0" w:color="auto"/>
        <w:right w:val="none" w:sz="0" w:space="0" w:color="auto"/>
      </w:divBdr>
      <w:divsChild>
        <w:div w:id="1792165704">
          <w:marLeft w:val="0"/>
          <w:marRight w:val="0"/>
          <w:marTop w:val="0"/>
          <w:marBottom w:val="0"/>
          <w:divBdr>
            <w:top w:val="none" w:sz="0" w:space="0" w:color="auto"/>
            <w:left w:val="none" w:sz="0" w:space="0" w:color="auto"/>
            <w:bottom w:val="none" w:sz="0" w:space="0" w:color="auto"/>
            <w:right w:val="none" w:sz="0" w:space="0" w:color="auto"/>
          </w:divBdr>
          <w:divsChild>
            <w:div w:id="398751395">
              <w:marLeft w:val="0"/>
              <w:marRight w:val="0"/>
              <w:marTop w:val="0"/>
              <w:marBottom w:val="0"/>
              <w:divBdr>
                <w:top w:val="none" w:sz="0" w:space="0" w:color="auto"/>
                <w:left w:val="none" w:sz="0" w:space="0" w:color="auto"/>
                <w:bottom w:val="none" w:sz="0" w:space="0" w:color="auto"/>
                <w:right w:val="none" w:sz="0" w:space="0" w:color="auto"/>
              </w:divBdr>
              <w:divsChild>
                <w:div w:id="136146422">
                  <w:marLeft w:val="180"/>
                  <w:marRight w:val="0"/>
                  <w:marTop w:val="0"/>
                  <w:marBottom w:val="0"/>
                  <w:divBdr>
                    <w:top w:val="none" w:sz="0" w:space="0" w:color="auto"/>
                    <w:left w:val="none" w:sz="0" w:space="0" w:color="auto"/>
                    <w:bottom w:val="none" w:sz="0" w:space="0" w:color="auto"/>
                    <w:right w:val="none" w:sz="0" w:space="0" w:color="auto"/>
                  </w:divBdr>
                  <w:divsChild>
                    <w:div w:id="1214073574">
                      <w:marLeft w:val="0"/>
                      <w:marRight w:val="0"/>
                      <w:marTop w:val="0"/>
                      <w:marBottom w:val="0"/>
                      <w:divBdr>
                        <w:top w:val="none" w:sz="0" w:space="0" w:color="auto"/>
                        <w:left w:val="none" w:sz="0" w:space="0" w:color="auto"/>
                        <w:bottom w:val="none" w:sz="0" w:space="0" w:color="auto"/>
                        <w:right w:val="none" w:sz="0" w:space="0" w:color="auto"/>
                      </w:divBdr>
                      <w:divsChild>
                        <w:div w:id="16049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942841">
      <w:bodyDiv w:val="1"/>
      <w:marLeft w:val="0"/>
      <w:marRight w:val="0"/>
      <w:marTop w:val="0"/>
      <w:marBottom w:val="0"/>
      <w:divBdr>
        <w:top w:val="none" w:sz="0" w:space="0" w:color="auto"/>
        <w:left w:val="none" w:sz="0" w:space="0" w:color="auto"/>
        <w:bottom w:val="none" w:sz="0" w:space="0" w:color="auto"/>
        <w:right w:val="none" w:sz="0" w:space="0" w:color="auto"/>
      </w:divBdr>
    </w:div>
    <w:div w:id="657925861">
      <w:bodyDiv w:val="1"/>
      <w:marLeft w:val="0"/>
      <w:marRight w:val="0"/>
      <w:marTop w:val="0"/>
      <w:marBottom w:val="0"/>
      <w:divBdr>
        <w:top w:val="none" w:sz="0" w:space="0" w:color="auto"/>
        <w:left w:val="none" w:sz="0" w:space="0" w:color="auto"/>
        <w:bottom w:val="none" w:sz="0" w:space="0" w:color="auto"/>
        <w:right w:val="none" w:sz="0" w:space="0" w:color="auto"/>
      </w:divBdr>
    </w:div>
    <w:div w:id="664742534">
      <w:bodyDiv w:val="1"/>
      <w:marLeft w:val="0"/>
      <w:marRight w:val="0"/>
      <w:marTop w:val="0"/>
      <w:marBottom w:val="0"/>
      <w:divBdr>
        <w:top w:val="none" w:sz="0" w:space="0" w:color="auto"/>
        <w:left w:val="none" w:sz="0" w:space="0" w:color="auto"/>
        <w:bottom w:val="none" w:sz="0" w:space="0" w:color="auto"/>
        <w:right w:val="none" w:sz="0" w:space="0" w:color="auto"/>
      </w:divBdr>
    </w:div>
    <w:div w:id="664939827">
      <w:bodyDiv w:val="1"/>
      <w:marLeft w:val="0"/>
      <w:marRight w:val="0"/>
      <w:marTop w:val="0"/>
      <w:marBottom w:val="0"/>
      <w:divBdr>
        <w:top w:val="none" w:sz="0" w:space="0" w:color="auto"/>
        <w:left w:val="none" w:sz="0" w:space="0" w:color="auto"/>
        <w:bottom w:val="none" w:sz="0" w:space="0" w:color="auto"/>
        <w:right w:val="none" w:sz="0" w:space="0" w:color="auto"/>
      </w:divBdr>
      <w:divsChild>
        <w:div w:id="781414045">
          <w:marLeft w:val="374"/>
          <w:marRight w:val="0"/>
          <w:marTop w:val="80"/>
          <w:marBottom w:val="0"/>
          <w:divBdr>
            <w:top w:val="none" w:sz="0" w:space="0" w:color="auto"/>
            <w:left w:val="none" w:sz="0" w:space="0" w:color="auto"/>
            <w:bottom w:val="none" w:sz="0" w:space="0" w:color="auto"/>
            <w:right w:val="none" w:sz="0" w:space="0" w:color="auto"/>
          </w:divBdr>
        </w:div>
      </w:divsChild>
    </w:div>
    <w:div w:id="680161020">
      <w:bodyDiv w:val="1"/>
      <w:marLeft w:val="0"/>
      <w:marRight w:val="0"/>
      <w:marTop w:val="0"/>
      <w:marBottom w:val="0"/>
      <w:divBdr>
        <w:top w:val="none" w:sz="0" w:space="0" w:color="auto"/>
        <w:left w:val="none" w:sz="0" w:space="0" w:color="auto"/>
        <w:bottom w:val="none" w:sz="0" w:space="0" w:color="auto"/>
        <w:right w:val="none" w:sz="0" w:space="0" w:color="auto"/>
      </w:divBdr>
    </w:div>
    <w:div w:id="685136073">
      <w:bodyDiv w:val="1"/>
      <w:marLeft w:val="0"/>
      <w:marRight w:val="0"/>
      <w:marTop w:val="0"/>
      <w:marBottom w:val="0"/>
      <w:divBdr>
        <w:top w:val="none" w:sz="0" w:space="0" w:color="auto"/>
        <w:left w:val="none" w:sz="0" w:space="0" w:color="auto"/>
        <w:bottom w:val="none" w:sz="0" w:space="0" w:color="auto"/>
        <w:right w:val="none" w:sz="0" w:space="0" w:color="auto"/>
      </w:divBdr>
    </w:div>
    <w:div w:id="685903269">
      <w:bodyDiv w:val="1"/>
      <w:marLeft w:val="0"/>
      <w:marRight w:val="0"/>
      <w:marTop w:val="0"/>
      <w:marBottom w:val="0"/>
      <w:divBdr>
        <w:top w:val="none" w:sz="0" w:space="0" w:color="auto"/>
        <w:left w:val="none" w:sz="0" w:space="0" w:color="auto"/>
        <w:bottom w:val="none" w:sz="0" w:space="0" w:color="auto"/>
        <w:right w:val="none" w:sz="0" w:space="0" w:color="auto"/>
      </w:divBdr>
    </w:div>
    <w:div w:id="744111853">
      <w:bodyDiv w:val="1"/>
      <w:marLeft w:val="0"/>
      <w:marRight w:val="0"/>
      <w:marTop w:val="0"/>
      <w:marBottom w:val="0"/>
      <w:divBdr>
        <w:top w:val="none" w:sz="0" w:space="0" w:color="auto"/>
        <w:left w:val="none" w:sz="0" w:space="0" w:color="auto"/>
        <w:bottom w:val="none" w:sz="0" w:space="0" w:color="auto"/>
        <w:right w:val="none" w:sz="0" w:space="0" w:color="auto"/>
      </w:divBdr>
      <w:divsChild>
        <w:div w:id="338311140">
          <w:marLeft w:val="274"/>
          <w:marRight w:val="0"/>
          <w:marTop w:val="0"/>
          <w:marBottom w:val="0"/>
          <w:divBdr>
            <w:top w:val="none" w:sz="0" w:space="0" w:color="auto"/>
            <w:left w:val="none" w:sz="0" w:space="0" w:color="auto"/>
            <w:bottom w:val="none" w:sz="0" w:space="0" w:color="auto"/>
            <w:right w:val="none" w:sz="0" w:space="0" w:color="auto"/>
          </w:divBdr>
        </w:div>
      </w:divsChild>
    </w:div>
    <w:div w:id="749541965">
      <w:bodyDiv w:val="1"/>
      <w:marLeft w:val="0"/>
      <w:marRight w:val="0"/>
      <w:marTop w:val="0"/>
      <w:marBottom w:val="0"/>
      <w:divBdr>
        <w:top w:val="none" w:sz="0" w:space="0" w:color="auto"/>
        <w:left w:val="none" w:sz="0" w:space="0" w:color="auto"/>
        <w:bottom w:val="none" w:sz="0" w:space="0" w:color="auto"/>
        <w:right w:val="none" w:sz="0" w:space="0" w:color="auto"/>
      </w:divBdr>
    </w:div>
    <w:div w:id="779228204">
      <w:bodyDiv w:val="1"/>
      <w:marLeft w:val="30"/>
      <w:marRight w:val="30"/>
      <w:marTop w:val="0"/>
      <w:marBottom w:val="0"/>
      <w:divBdr>
        <w:top w:val="none" w:sz="0" w:space="0" w:color="auto"/>
        <w:left w:val="none" w:sz="0" w:space="0" w:color="auto"/>
        <w:bottom w:val="none" w:sz="0" w:space="0" w:color="auto"/>
        <w:right w:val="none" w:sz="0" w:space="0" w:color="auto"/>
      </w:divBdr>
      <w:divsChild>
        <w:div w:id="316304166">
          <w:marLeft w:val="0"/>
          <w:marRight w:val="0"/>
          <w:marTop w:val="0"/>
          <w:marBottom w:val="0"/>
          <w:divBdr>
            <w:top w:val="none" w:sz="0" w:space="0" w:color="auto"/>
            <w:left w:val="none" w:sz="0" w:space="0" w:color="auto"/>
            <w:bottom w:val="none" w:sz="0" w:space="0" w:color="auto"/>
            <w:right w:val="none" w:sz="0" w:space="0" w:color="auto"/>
          </w:divBdr>
          <w:divsChild>
            <w:div w:id="1812408464">
              <w:marLeft w:val="0"/>
              <w:marRight w:val="0"/>
              <w:marTop w:val="0"/>
              <w:marBottom w:val="0"/>
              <w:divBdr>
                <w:top w:val="none" w:sz="0" w:space="0" w:color="auto"/>
                <w:left w:val="none" w:sz="0" w:space="0" w:color="auto"/>
                <w:bottom w:val="none" w:sz="0" w:space="0" w:color="auto"/>
                <w:right w:val="none" w:sz="0" w:space="0" w:color="auto"/>
              </w:divBdr>
            </w:div>
            <w:div w:id="1942444896">
              <w:marLeft w:val="0"/>
              <w:marRight w:val="0"/>
              <w:marTop w:val="0"/>
              <w:marBottom w:val="0"/>
              <w:divBdr>
                <w:top w:val="none" w:sz="0" w:space="0" w:color="auto"/>
                <w:left w:val="none" w:sz="0" w:space="0" w:color="auto"/>
                <w:bottom w:val="none" w:sz="0" w:space="0" w:color="auto"/>
                <w:right w:val="none" w:sz="0" w:space="0" w:color="auto"/>
              </w:divBdr>
              <w:divsChild>
                <w:div w:id="474221628">
                  <w:marLeft w:val="180"/>
                  <w:marRight w:val="0"/>
                  <w:marTop w:val="0"/>
                  <w:marBottom w:val="0"/>
                  <w:divBdr>
                    <w:top w:val="none" w:sz="0" w:space="0" w:color="auto"/>
                    <w:left w:val="none" w:sz="0" w:space="0" w:color="auto"/>
                    <w:bottom w:val="none" w:sz="0" w:space="0" w:color="auto"/>
                    <w:right w:val="none" w:sz="0" w:space="0" w:color="auto"/>
                  </w:divBdr>
                  <w:divsChild>
                    <w:div w:id="9655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8885">
          <w:marLeft w:val="0"/>
          <w:marRight w:val="0"/>
          <w:marTop w:val="0"/>
          <w:marBottom w:val="0"/>
          <w:divBdr>
            <w:top w:val="none" w:sz="0" w:space="0" w:color="auto"/>
            <w:left w:val="none" w:sz="0" w:space="0" w:color="auto"/>
            <w:bottom w:val="none" w:sz="0" w:space="0" w:color="auto"/>
            <w:right w:val="none" w:sz="0" w:space="0" w:color="auto"/>
          </w:divBdr>
          <w:divsChild>
            <w:div w:id="992216639">
              <w:marLeft w:val="0"/>
              <w:marRight w:val="0"/>
              <w:marTop w:val="0"/>
              <w:marBottom w:val="0"/>
              <w:divBdr>
                <w:top w:val="none" w:sz="0" w:space="0" w:color="auto"/>
                <w:left w:val="none" w:sz="0" w:space="0" w:color="auto"/>
                <w:bottom w:val="none" w:sz="0" w:space="0" w:color="auto"/>
                <w:right w:val="none" w:sz="0" w:space="0" w:color="auto"/>
              </w:divBdr>
              <w:divsChild>
                <w:div w:id="1739786792">
                  <w:marLeft w:val="180"/>
                  <w:marRight w:val="0"/>
                  <w:marTop w:val="0"/>
                  <w:marBottom w:val="0"/>
                  <w:divBdr>
                    <w:top w:val="none" w:sz="0" w:space="0" w:color="auto"/>
                    <w:left w:val="none" w:sz="0" w:space="0" w:color="auto"/>
                    <w:bottom w:val="none" w:sz="0" w:space="0" w:color="auto"/>
                    <w:right w:val="none" w:sz="0" w:space="0" w:color="auto"/>
                  </w:divBdr>
                  <w:divsChild>
                    <w:div w:id="15421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2534">
          <w:marLeft w:val="0"/>
          <w:marRight w:val="0"/>
          <w:marTop w:val="0"/>
          <w:marBottom w:val="0"/>
          <w:divBdr>
            <w:top w:val="none" w:sz="0" w:space="0" w:color="auto"/>
            <w:left w:val="none" w:sz="0" w:space="0" w:color="auto"/>
            <w:bottom w:val="none" w:sz="0" w:space="0" w:color="auto"/>
            <w:right w:val="none" w:sz="0" w:space="0" w:color="auto"/>
          </w:divBdr>
          <w:divsChild>
            <w:div w:id="1128741436">
              <w:marLeft w:val="0"/>
              <w:marRight w:val="0"/>
              <w:marTop w:val="0"/>
              <w:marBottom w:val="0"/>
              <w:divBdr>
                <w:top w:val="none" w:sz="0" w:space="0" w:color="auto"/>
                <w:left w:val="none" w:sz="0" w:space="0" w:color="auto"/>
                <w:bottom w:val="none" w:sz="0" w:space="0" w:color="auto"/>
                <w:right w:val="none" w:sz="0" w:space="0" w:color="auto"/>
              </w:divBdr>
              <w:divsChild>
                <w:div w:id="1694920647">
                  <w:marLeft w:val="180"/>
                  <w:marRight w:val="0"/>
                  <w:marTop w:val="0"/>
                  <w:marBottom w:val="0"/>
                  <w:divBdr>
                    <w:top w:val="none" w:sz="0" w:space="0" w:color="auto"/>
                    <w:left w:val="none" w:sz="0" w:space="0" w:color="auto"/>
                    <w:bottom w:val="none" w:sz="0" w:space="0" w:color="auto"/>
                    <w:right w:val="none" w:sz="0" w:space="0" w:color="auto"/>
                  </w:divBdr>
                  <w:divsChild>
                    <w:div w:id="11754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4668">
          <w:marLeft w:val="0"/>
          <w:marRight w:val="0"/>
          <w:marTop w:val="0"/>
          <w:marBottom w:val="0"/>
          <w:divBdr>
            <w:top w:val="none" w:sz="0" w:space="0" w:color="auto"/>
            <w:left w:val="none" w:sz="0" w:space="0" w:color="auto"/>
            <w:bottom w:val="none" w:sz="0" w:space="0" w:color="auto"/>
            <w:right w:val="none" w:sz="0" w:space="0" w:color="auto"/>
          </w:divBdr>
          <w:divsChild>
            <w:div w:id="410197616">
              <w:marLeft w:val="0"/>
              <w:marRight w:val="0"/>
              <w:marTop w:val="0"/>
              <w:marBottom w:val="0"/>
              <w:divBdr>
                <w:top w:val="none" w:sz="0" w:space="0" w:color="auto"/>
                <w:left w:val="none" w:sz="0" w:space="0" w:color="auto"/>
                <w:bottom w:val="none" w:sz="0" w:space="0" w:color="auto"/>
                <w:right w:val="none" w:sz="0" w:space="0" w:color="auto"/>
              </w:divBdr>
              <w:divsChild>
                <w:div w:id="1412117188">
                  <w:marLeft w:val="180"/>
                  <w:marRight w:val="0"/>
                  <w:marTop w:val="0"/>
                  <w:marBottom w:val="0"/>
                  <w:divBdr>
                    <w:top w:val="none" w:sz="0" w:space="0" w:color="auto"/>
                    <w:left w:val="none" w:sz="0" w:space="0" w:color="auto"/>
                    <w:bottom w:val="none" w:sz="0" w:space="0" w:color="auto"/>
                    <w:right w:val="none" w:sz="0" w:space="0" w:color="auto"/>
                  </w:divBdr>
                  <w:divsChild>
                    <w:div w:id="5142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597">
      <w:bodyDiv w:val="1"/>
      <w:marLeft w:val="0"/>
      <w:marRight w:val="0"/>
      <w:marTop w:val="0"/>
      <w:marBottom w:val="0"/>
      <w:divBdr>
        <w:top w:val="none" w:sz="0" w:space="0" w:color="auto"/>
        <w:left w:val="none" w:sz="0" w:space="0" w:color="auto"/>
        <w:bottom w:val="none" w:sz="0" w:space="0" w:color="auto"/>
        <w:right w:val="none" w:sz="0" w:space="0" w:color="auto"/>
      </w:divBdr>
    </w:div>
    <w:div w:id="800460403">
      <w:bodyDiv w:val="1"/>
      <w:marLeft w:val="0"/>
      <w:marRight w:val="0"/>
      <w:marTop w:val="0"/>
      <w:marBottom w:val="0"/>
      <w:divBdr>
        <w:top w:val="none" w:sz="0" w:space="0" w:color="auto"/>
        <w:left w:val="none" w:sz="0" w:space="0" w:color="auto"/>
        <w:bottom w:val="none" w:sz="0" w:space="0" w:color="auto"/>
        <w:right w:val="none" w:sz="0" w:space="0" w:color="auto"/>
      </w:divBdr>
    </w:div>
    <w:div w:id="818501515">
      <w:bodyDiv w:val="1"/>
      <w:marLeft w:val="30"/>
      <w:marRight w:val="30"/>
      <w:marTop w:val="0"/>
      <w:marBottom w:val="0"/>
      <w:divBdr>
        <w:top w:val="none" w:sz="0" w:space="0" w:color="auto"/>
        <w:left w:val="none" w:sz="0" w:space="0" w:color="auto"/>
        <w:bottom w:val="none" w:sz="0" w:space="0" w:color="auto"/>
        <w:right w:val="none" w:sz="0" w:space="0" w:color="auto"/>
      </w:divBdr>
      <w:divsChild>
        <w:div w:id="646665343">
          <w:marLeft w:val="0"/>
          <w:marRight w:val="0"/>
          <w:marTop w:val="0"/>
          <w:marBottom w:val="0"/>
          <w:divBdr>
            <w:top w:val="none" w:sz="0" w:space="0" w:color="auto"/>
            <w:left w:val="none" w:sz="0" w:space="0" w:color="auto"/>
            <w:bottom w:val="none" w:sz="0" w:space="0" w:color="auto"/>
            <w:right w:val="none" w:sz="0" w:space="0" w:color="auto"/>
          </w:divBdr>
          <w:divsChild>
            <w:div w:id="1126388326">
              <w:marLeft w:val="0"/>
              <w:marRight w:val="0"/>
              <w:marTop w:val="0"/>
              <w:marBottom w:val="0"/>
              <w:divBdr>
                <w:top w:val="none" w:sz="0" w:space="0" w:color="auto"/>
                <w:left w:val="none" w:sz="0" w:space="0" w:color="auto"/>
                <w:bottom w:val="none" w:sz="0" w:space="0" w:color="auto"/>
                <w:right w:val="none" w:sz="0" w:space="0" w:color="auto"/>
              </w:divBdr>
              <w:divsChild>
                <w:div w:id="561840700">
                  <w:marLeft w:val="180"/>
                  <w:marRight w:val="0"/>
                  <w:marTop w:val="0"/>
                  <w:marBottom w:val="0"/>
                  <w:divBdr>
                    <w:top w:val="none" w:sz="0" w:space="0" w:color="auto"/>
                    <w:left w:val="none" w:sz="0" w:space="0" w:color="auto"/>
                    <w:bottom w:val="none" w:sz="0" w:space="0" w:color="auto"/>
                    <w:right w:val="none" w:sz="0" w:space="0" w:color="auto"/>
                  </w:divBdr>
                  <w:divsChild>
                    <w:div w:id="1849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1760">
          <w:marLeft w:val="0"/>
          <w:marRight w:val="0"/>
          <w:marTop w:val="0"/>
          <w:marBottom w:val="0"/>
          <w:divBdr>
            <w:top w:val="none" w:sz="0" w:space="0" w:color="auto"/>
            <w:left w:val="none" w:sz="0" w:space="0" w:color="auto"/>
            <w:bottom w:val="none" w:sz="0" w:space="0" w:color="auto"/>
            <w:right w:val="none" w:sz="0" w:space="0" w:color="auto"/>
          </w:divBdr>
          <w:divsChild>
            <w:div w:id="1194149761">
              <w:marLeft w:val="0"/>
              <w:marRight w:val="0"/>
              <w:marTop w:val="0"/>
              <w:marBottom w:val="0"/>
              <w:divBdr>
                <w:top w:val="none" w:sz="0" w:space="0" w:color="auto"/>
                <w:left w:val="none" w:sz="0" w:space="0" w:color="auto"/>
                <w:bottom w:val="none" w:sz="0" w:space="0" w:color="auto"/>
                <w:right w:val="none" w:sz="0" w:space="0" w:color="auto"/>
              </w:divBdr>
              <w:divsChild>
                <w:div w:id="249587277">
                  <w:marLeft w:val="180"/>
                  <w:marRight w:val="0"/>
                  <w:marTop w:val="0"/>
                  <w:marBottom w:val="0"/>
                  <w:divBdr>
                    <w:top w:val="none" w:sz="0" w:space="0" w:color="auto"/>
                    <w:left w:val="none" w:sz="0" w:space="0" w:color="auto"/>
                    <w:bottom w:val="none" w:sz="0" w:space="0" w:color="auto"/>
                    <w:right w:val="none" w:sz="0" w:space="0" w:color="auto"/>
                  </w:divBdr>
                  <w:divsChild>
                    <w:div w:id="8069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24337">
      <w:bodyDiv w:val="1"/>
      <w:marLeft w:val="0"/>
      <w:marRight w:val="0"/>
      <w:marTop w:val="0"/>
      <w:marBottom w:val="0"/>
      <w:divBdr>
        <w:top w:val="none" w:sz="0" w:space="0" w:color="auto"/>
        <w:left w:val="none" w:sz="0" w:space="0" w:color="auto"/>
        <w:bottom w:val="none" w:sz="0" w:space="0" w:color="auto"/>
        <w:right w:val="none" w:sz="0" w:space="0" w:color="auto"/>
      </w:divBdr>
    </w:div>
    <w:div w:id="849178933">
      <w:bodyDiv w:val="1"/>
      <w:marLeft w:val="0"/>
      <w:marRight w:val="0"/>
      <w:marTop w:val="0"/>
      <w:marBottom w:val="0"/>
      <w:divBdr>
        <w:top w:val="none" w:sz="0" w:space="0" w:color="auto"/>
        <w:left w:val="none" w:sz="0" w:space="0" w:color="auto"/>
        <w:bottom w:val="none" w:sz="0" w:space="0" w:color="auto"/>
        <w:right w:val="none" w:sz="0" w:space="0" w:color="auto"/>
      </w:divBdr>
    </w:div>
    <w:div w:id="875460254">
      <w:bodyDiv w:val="1"/>
      <w:marLeft w:val="0"/>
      <w:marRight w:val="0"/>
      <w:marTop w:val="0"/>
      <w:marBottom w:val="0"/>
      <w:divBdr>
        <w:top w:val="none" w:sz="0" w:space="0" w:color="auto"/>
        <w:left w:val="none" w:sz="0" w:space="0" w:color="auto"/>
        <w:bottom w:val="none" w:sz="0" w:space="0" w:color="auto"/>
        <w:right w:val="none" w:sz="0" w:space="0" w:color="auto"/>
      </w:divBdr>
    </w:div>
    <w:div w:id="888882326">
      <w:bodyDiv w:val="1"/>
      <w:marLeft w:val="0"/>
      <w:marRight w:val="0"/>
      <w:marTop w:val="0"/>
      <w:marBottom w:val="0"/>
      <w:divBdr>
        <w:top w:val="none" w:sz="0" w:space="0" w:color="auto"/>
        <w:left w:val="none" w:sz="0" w:space="0" w:color="auto"/>
        <w:bottom w:val="none" w:sz="0" w:space="0" w:color="auto"/>
        <w:right w:val="none" w:sz="0" w:space="0" w:color="auto"/>
      </w:divBdr>
    </w:div>
    <w:div w:id="894462352">
      <w:bodyDiv w:val="1"/>
      <w:marLeft w:val="0"/>
      <w:marRight w:val="0"/>
      <w:marTop w:val="0"/>
      <w:marBottom w:val="0"/>
      <w:divBdr>
        <w:top w:val="none" w:sz="0" w:space="0" w:color="auto"/>
        <w:left w:val="none" w:sz="0" w:space="0" w:color="auto"/>
        <w:bottom w:val="none" w:sz="0" w:space="0" w:color="auto"/>
        <w:right w:val="none" w:sz="0" w:space="0" w:color="auto"/>
      </w:divBdr>
    </w:div>
    <w:div w:id="900097180">
      <w:bodyDiv w:val="1"/>
      <w:marLeft w:val="0"/>
      <w:marRight w:val="0"/>
      <w:marTop w:val="0"/>
      <w:marBottom w:val="0"/>
      <w:divBdr>
        <w:top w:val="none" w:sz="0" w:space="0" w:color="auto"/>
        <w:left w:val="none" w:sz="0" w:space="0" w:color="auto"/>
        <w:bottom w:val="none" w:sz="0" w:space="0" w:color="auto"/>
        <w:right w:val="none" w:sz="0" w:space="0" w:color="auto"/>
      </w:divBdr>
    </w:div>
    <w:div w:id="902567732">
      <w:bodyDiv w:val="1"/>
      <w:marLeft w:val="0"/>
      <w:marRight w:val="0"/>
      <w:marTop w:val="0"/>
      <w:marBottom w:val="0"/>
      <w:divBdr>
        <w:top w:val="none" w:sz="0" w:space="0" w:color="auto"/>
        <w:left w:val="none" w:sz="0" w:space="0" w:color="auto"/>
        <w:bottom w:val="none" w:sz="0" w:space="0" w:color="auto"/>
        <w:right w:val="none" w:sz="0" w:space="0" w:color="auto"/>
      </w:divBdr>
    </w:div>
    <w:div w:id="912012524">
      <w:bodyDiv w:val="1"/>
      <w:marLeft w:val="0"/>
      <w:marRight w:val="0"/>
      <w:marTop w:val="0"/>
      <w:marBottom w:val="0"/>
      <w:divBdr>
        <w:top w:val="none" w:sz="0" w:space="0" w:color="auto"/>
        <w:left w:val="none" w:sz="0" w:space="0" w:color="auto"/>
        <w:bottom w:val="none" w:sz="0" w:space="0" w:color="auto"/>
        <w:right w:val="none" w:sz="0" w:space="0" w:color="auto"/>
      </w:divBdr>
      <w:divsChild>
        <w:div w:id="2023584988">
          <w:marLeft w:val="274"/>
          <w:marRight w:val="0"/>
          <w:marTop w:val="0"/>
          <w:marBottom w:val="0"/>
          <w:divBdr>
            <w:top w:val="none" w:sz="0" w:space="0" w:color="auto"/>
            <w:left w:val="none" w:sz="0" w:space="0" w:color="auto"/>
            <w:bottom w:val="none" w:sz="0" w:space="0" w:color="auto"/>
            <w:right w:val="none" w:sz="0" w:space="0" w:color="auto"/>
          </w:divBdr>
        </w:div>
      </w:divsChild>
    </w:div>
    <w:div w:id="912810589">
      <w:bodyDiv w:val="1"/>
      <w:marLeft w:val="0"/>
      <w:marRight w:val="0"/>
      <w:marTop w:val="0"/>
      <w:marBottom w:val="0"/>
      <w:divBdr>
        <w:top w:val="none" w:sz="0" w:space="0" w:color="auto"/>
        <w:left w:val="none" w:sz="0" w:space="0" w:color="auto"/>
        <w:bottom w:val="none" w:sz="0" w:space="0" w:color="auto"/>
        <w:right w:val="none" w:sz="0" w:space="0" w:color="auto"/>
      </w:divBdr>
    </w:div>
    <w:div w:id="927349072">
      <w:bodyDiv w:val="1"/>
      <w:marLeft w:val="0"/>
      <w:marRight w:val="0"/>
      <w:marTop w:val="0"/>
      <w:marBottom w:val="0"/>
      <w:divBdr>
        <w:top w:val="none" w:sz="0" w:space="0" w:color="auto"/>
        <w:left w:val="none" w:sz="0" w:space="0" w:color="auto"/>
        <w:bottom w:val="none" w:sz="0" w:space="0" w:color="auto"/>
        <w:right w:val="none" w:sz="0" w:space="0" w:color="auto"/>
      </w:divBdr>
      <w:divsChild>
        <w:div w:id="223836063">
          <w:marLeft w:val="1166"/>
          <w:marRight w:val="0"/>
          <w:marTop w:val="0"/>
          <w:marBottom w:val="0"/>
          <w:divBdr>
            <w:top w:val="none" w:sz="0" w:space="0" w:color="auto"/>
            <w:left w:val="none" w:sz="0" w:space="0" w:color="auto"/>
            <w:bottom w:val="none" w:sz="0" w:space="0" w:color="auto"/>
            <w:right w:val="none" w:sz="0" w:space="0" w:color="auto"/>
          </w:divBdr>
        </w:div>
        <w:div w:id="803356865">
          <w:marLeft w:val="547"/>
          <w:marRight w:val="0"/>
          <w:marTop w:val="0"/>
          <w:marBottom w:val="0"/>
          <w:divBdr>
            <w:top w:val="none" w:sz="0" w:space="0" w:color="auto"/>
            <w:left w:val="none" w:sz="0" w:space="0" w:color="auto"/>
            <w:bottom w:val="none" w:sz="0" w:space="0" w:color="auto"/>
            <w:right w:val="none" w:sz="0" w:space="0" w:color="auto"/>
          </w:divBdr>
        </w:div>
        <w:div w:id="1029646816">
          <w:marLeft w:val="547"/>
          <w:marRight w:val="0"/>
          <w:marTop w:val="60"/>
          <w:marBottom w:val="60"/>
          <w:divBdr>
            <w:top w:val="none" w:sz="0" w:space="0" w:color="auto"/>
            <w:left w:val="none" w:sz="0" w:space="0" w:color="auto"/>
            <w:bottom w:val="none" w:sz="0" w:space="0" w:color="auto"/>
            <w:right w:val="none" w:sz="0" w:space="0" w:color="auto"/>
          </w:divBdr>
        </w:div>
        <w:div w:id="2110470481">
          <w:marLeft w:val="547"/>
          <w:marRight w:val="0"/>
          <w:marTop w:val="60"/>
          <w:marBottom w:val="60"/>
          <w:divBdr>
            <w:top w:val="none" w:sz="0" w:space="0" w:color="auto"/>
            <w:left w:val="none" w:sz="0" w:space="0" w:color="auto"/>
            <w:bottom w:val="none" w:sz="0" w:space="0" w:color="auto"/>
            <w:right w:val="none" w:sz="0" w:space="0" w:color="auto"/>
          </w:divBdr>
        </w:div>
      </w:divsChild>
    </w:div>
    <w:div w:id="935361678">
      <w:bodyDiv w:val="1"/>
      <w:marLeft w:val="0"/>
      <w:marRight w:val="0"/>
      <w:marTop w:val="0"/>
      <w:marBottom w:val="0"/>
      <w:divBdr>
        <w:top w:val="none" w:sz="0" w:space="0" w:color="auto"/>
        <w:left w:val="none" w:sz="0" w:space="0" w:color="auto"/>
        <w:bottom w:val="none" w:sz="0" w:space="0" w:color="auto"/>
        <w:right w:val="none" w:sz="0" w:space="0" w:color="auto"/>
      </w:divBdr>
    </w:div>
    <w:div w:id="955141423">
      <w:bodyDiv w:val="1"/>
      <w:marLeft w:val="0"/>
      <w:marRight w:val="0"/>
      <w:marTop w:val="0"/>
      <w:marBottom w:val="0"/>
      <w:divBdr>
        <w:top w:val="none" w:sz="0" w:space="0" w:color="auto"/>
        <w:left w:val="none" w:sz="0" w:space="0" w:color="auto"/>
        <w:bottom w:val="none" w:sz="0" w:space="0" w:color="auto"/>
        <w:right w:val="none" w:sz="0" w:space="0" w:color="auto"/>
      </w:divBdr>
    </w:div>
    <w:div w:id="968782034">
      <w:bodyDiv w:val="1"/>
      <w:marLeft w:val="0"/>
      <w:marRight w:val="0"/>
      <w:marTop w:val="0"/>
      <w:marBottom w:val="0"/>
      <w:divBdr>
        <w:top w:val="none" w:sz="0" w:space="0" w:color="auto"/>
        <w:left w:val="none" w:sz="0" w:space="0" w:color="auto"/>
        <w:bottom w:val="none" w:sz="0" w:space="0" w:color="auto"/>
        <w:right w:val="none" w:sz="0" w:space="0" w:color="auto"/>
      </w:divBdr>
    </w:div>
    <w:div w:id="974219685">
      <w:bodyDiv w:val="1"/>
      <w:marLeft w:val="0"/>
      <w:marRight w:val="0"/>
      <w:marTop w:val="0"/>
      <w:marBottom w:val="0"/>
      <w:divBdr>
        <w:top w:val="none" w:sz="0" w:space="0" w:color="auto"/>
        <w:left w:val="none" w:sz="0" w:space="0" w:color="auto"/>
        <w:bottom w:val="none" w:sz="0" w:space="0" w:color="auto"/>
        <w:right w:val="none" w:sz="0" w:space="0" w:color="auto"/>
      </w:divBdr>
      <w:divsChild>
        <w:div w:id="1204908698">
          <w:marLeft w:val="274"/>
          <w:marRight w:val="0"/>
          <w:marTop w:val="0"/>
          <w:marBottom w:val="0"/>
          <w:divBdr>
            <w:top w:val="none" w:sz="0" w:space="0" w:color="auto"/>
            <w:left w:val="none" w:sz="0" w:space="0" w:color="auto"/>
            <w:bottom w:val="none" w:sz="0" w:space="0" w:color="auto"/>
            <w:right w:val="none" w:sz="0" w:space="0" w:color="auto"/>
          </w:divBdr>
        </w:div>
      </w:divsChild>
    </w:div>
    <w:div w:id="974603682">
      <w:bodyDiv w:val="1"/>
      <w:marLeft w:val="30"/>
      <w:marRight w:val="30"/>
      <w:marTop w:val="0"/>
      <w:marBottom w:val="0"/>
      <w:divBdr>
        <w:top w:val="none" w:sz="0" w:space="0" w:color="auto"/>
        <w:left w:val="none" w:sz="0" w:space="0" w:color="auto"/>
        <w:bottom w:val="none" w:sz="0" w:space="0" w:color="auto"/>
        <w:right w:val="none" w:sz="0" w:space="0" w:color="auto"/>
      </w:divBdr>
      <w:divsChild>
        <w:div w:id="483201901">
          <w:marLeft w:val="0"/>
          <w:marRight w:val="0"/>
          <w:marTop w:val="0"/>
          <w:marBottom w:val="0"/>
          <w:divBdr>
            <w:top w:val="none" w:sz="0" w:space="0" w:color="auto"/>
            <w:left w:val="none" w:sz="0" w:space="0" w:color="auto"/>
            <w:bottom w:val="none" w:sz="0" w:space="0" w:color="auto"/>
            <w:right w:val="none" w:sz="0" w:space="0" w:color="auto"/>
          </w:divBdr>
          <w:divsChild>
            <w:div w:id="899025127">
              <w:marLeft w:val="0"/>
              <w:marRight w:val="0"/>
              <w:marTop w:val="0"/>
              <w:marBottom w:val="0"/>
              <w:divBdr>
                <w:top w:val="none" w:sz="0" w:space="0" w:color="auto"/>
                <w:left w:val="none" w:sz="0" w:space="0" w:color="auto"/>
                <w:bottom w:val="none" w:sz="0" w:space="0" w:color="auto"/>
                <w:right w:val="none" w:sz="0" w:space="0" w:color="auto"/>
              </w:divBdr>
              <w:divsChild>
                <w:div w:id="410931607">
                  <w:marLeft w:val="180"/>
                  <w:marRight w:val="0"/>
                  <w:marTop w:val="0"/>
                  <w:marBottom w:val="0"/>
                  <w:divBdr>
                    <w:top w:val="none" w:sz="0" w:space="0" w:color="auto"/>
                    <w:left w:val="none" w:sz="0" w:space="0" w:color="auto"/>
                    <w:bottom w:val="none" w:sz="0" w:space="0" w:color="auto"/>
                    <w:right w:val="none" w:sz="0" w:space="0" w:color="auto"/>
                  </w:divBdr>
                  <w:divsChild>
                    <w:div w:id="119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57050">
      <w:bodyDiv w:val="1"/>
      <w:marLeft w:val="0"/>
      <w:marRight w:val="0"/>
      <w:marTop w:val="0"/>
      <w:marBottom w:val="0"/>
      <w:divBdr>
        <w:top w:val="none" w:sz="0" w:space="0" w:color="auto"/>
        <w:left w:val="none" w:sz="0" w:space="0" w:color="auto"/>
        <w:bottom w:val="none" w:sz="0" w:space="0" w:color="auto"/>
        <w:right w:val="none" w:sz="0" w:space="0" w:color="auto"/>
      </w:divBdr>
      <w:divsChild>
        <w:div w:id="89745426">
          <w:marLeft w:val="547"/>
          <w:marRight w:val="0"/>
          <w:marTop w:val="53"/>
          <w:marBottom w:val="0"/>
          <w:divBdr>
            <w:top w:val="none" w:sz="0" w:space="0" w:color="auto"/>
            <w:left w:val="none" w:sz="0" w:space="0" w:color="auto"/>
            <w:bottom w:val="none" w:sz="0" w:space="0" w:color="auto"/>
            <w:right w:val="none" w:sz="0" w:space="0" w:color="auto"/>
          </w:divBdr>
        </w:div>
        <w:div w:id="636958873">
          <w:marLeft w:val="547"/>
          <w:marRight w:val="0"/>
          <w:marTop w:val="53"/>
          <w:marBottom w:val="0"/>
          <w:divBdr>
            <w:top w:val="none" w:sz="0" w:space="0" w:color="auto"/>
            <w:left w:val="none" w:sz="0" w:space="0" w:color="auto"/>
            <w:bottom w:val="none" w:sz="0" w:space="0" w:color="auto"/>
            <w:right w:val="none" w:sz="0" w:space="0" w:color="auto"/>
          </w:divBdr>
        </w:div>
        <w:div w:id="723220271">
          <w:marLeft w:val="547"/>
          <w:marRight w:val="0"/>
          <w:marTop w:val="53"/>
          <w:marBottom w:val="0"/>
          <w:divBdr>
            <w:top w:val="none" w:sz="0" w:space="0" w:color="auto"/>
            <w:left w:val="none" w:sz="0" w:space="0" w:color="auto"/>
            <w:bottom w:val="none" w:sz="0" w:space="0" w:color="auto"/>
            <w:right w:val="none" w:sz="0" w:space="0" w:color="auto"/>
          </w:divBdr>
        </w:div>
        <w:div w:id="950553737">
          <w:marLeft w:val="547"/>
          <w:marRight w:val="0"/>
          <w:marTop w:val="53"/>
          <w:marBottom w:val="0"/>
          <w:divBdr>
            <w:top w:val="none" w:sz="0" w:space="0" w:color="auto"/>
            <w:left w:val="none" w:sz="0" w:space="0" w:color="auto"/>
            <w:bottom w:val="none" w:sz="0" w:space="0" w:color="auto"/>
            <w:right w:val="none" w:sz="0" w:space="0" w:color="auto"/>
          </w:divBdr>
        </w:div>
        <w:div w:id="1127965637">
          <w:marLeft w:val="547"/>
          <w:marRight w:val="0"/>
          <w:marTop w:val="53"/>
          <w:marBottom w:val="0"/>
          <w:divBdr>
            <w:top w:val="none" w:sz="0" w:space="0" w:color="auto"/>
            <w:left w:val="none" w:sz="0" w:space="0" w:color="auto"/>
            <w:bottom w:val="none" w:sz="0" w:space="0" w:color="auto"/>
            <w:right w:val="none" w:sz="0" w:space="0" w:color="auto"/>
          </w:divBdr>
        </w:div>
        <w:div w:id="1191384186">
          <w:marLeft w:val="547"/>
          <w:marRight w:val="0"/>
          <w:marTop w:val="53"/>
          <w:marBottom w:val="0"/>
          <w:divBdr>
            <w:top w:val="none" w:sz="0" w:space="0" w:color="auto"/>
            <w:left w:val="none" w:sz="0" w:space="0" w:color="auto"/>
            <w:bottom w:val="none" w:sz="0" w:space="0" w:color="auto"/>
            <w:right w:val="none" w:sz="0" w:space="0" w:color="auto"/>
          </w:divBdr>
        </w:div>
        <w:div w:id="1218592386">
          <w:marLeft w:val="547"/>
          <w:marRight w:val="0"/>
          <w:marTop w:val="53"/>
          <w:marBottom w:val="0"/>
          <w:divBdr>
            <w:top w:val="none" w:sz="0" w:space="0" w:color="auto"/>
            <w:left w:val="none" w:sz="0" w:space="0" w:color="auto"/>
            <w:bottom w:val="none" w:sz="0" w:space="0" w:color="auto"/>
            <w:right w:val="none" w:sz="0" w:space="0" w:color="auto"/>
          </w:divBdr>
        </w:div>
        <w:div w:id="1309818991">
          <w:marLeft w:val="547"/>
          <w:marRight w:val="0"/>
          <w:marTop w:val="53"/>
          <w:marBottom w:val="0"/>
          <w:divBdr>
            <w:top w:val="none" w:sz="0" w:space="0" w:color="auto"/>
            <w:left w:val="none" w:sz="0" w:space="0" w:color="auto"/>
            <w:bottom w:val="none" w:sz="0" w:space="0" w:color="auto"/>
            <w:right w:val="none" w:sz="0" w:space="0" w:color="auto"/>
          </w:divBdr>
        </w:div>
        <w:div w:id="1472407399">
          <w:marLeft w:val="547"/>
          <w:marRight w:val="0"/>
          <w:marTop w:val="53"/>
          <w:marBottom w:val="0"/>
          <w:divBdr>
            <w:top w:val="none" w:sz="0" w:space="0" w:color="auto"/>
            <w:left w:val="none" w:sz="0" w:space="0" w:color="auto"/>
            <w:bottom w:val="none" w:sz="0" w:space="0" w:color="auto"/>
            <w:right w:val="none" w:sz="0" w:space="0" w:color="auto"/>
          </w:divBdr>
        </w:div>
        <w:div w:id="1481995415">
          <w:marLeft w:val="547"/>
          <w:marRight w:val="0"/>
          <w:marTop w:val="53"/>
          <w:marBottom w:val="0"/>
          <w:divBdr>
            <w:top w:val="none" w:sz="0" w:space="0" w:color="auto"/>
            <w:left w:val="none" w:sz="0" w:space="0" w:color="auto"/>
            <w:bottom w:val="none" w:sz="0" w:space="0" w:color="auto"/>
            <w:right w:val="none" w:sz="0" w:space="0" w:color="auto"/>
          </w:divBdr>
        </w:div>
        <w:div w:id="1805073954">
          <w:marLeft w:val="547"/>
          <w:marRight w:val="0"/>
          <w:marTop w:val="53"/>
          <w:marBottom w:val="0"/>
          <w:divBdr>
            <w:top w:val="none" w:sz="0" w:space="0" w:color="auto"/>
            <w:left w:val="none" w:sz="0" w:space="0" w:color="auto"/>
            <w:bottom w:val="none" w:sz="0" w:space="0" w:color="auto"/>
            <w:right w:val="none" w:sz="0" w:space="0" w:color="auto"/>
          </w:divBdr>
        </w:div>
        <w:div w:id="2111661713">
          <w:marLeft w:val="547"/>
          <w:marRight w:val="0"/>
          <w:marTop w:val="53"/>
          <w:marBottom w:val="0"/>
          <w:divBdr>
            <w:top w:val="none" w:sz="0" w:space="0" w:color="auto"/>
            <w:left w:val="none" w:sz="0" w:space="0" w:color="auto"/>
            <w:bottom w:val="none" w:sz="0" w:space="0" w:color="auto"/>
            <w:right w:val="none" w:sz="0" w:space="0" w:color="auto"/>
          </w:divBdr>
        </w:div>
      </w:divsChild>
    </w:div>
    <w:div w:id="1034498832">
      <w:bodyDiv w:val="1"/>
      <w:marLeft w:val="0"/>
      <w:marRight w:val="0"/>
      <w:marTop w:val="0"/>
      <w:marBottom w:val="0"/>
      <w:divBdr>
        <w:top w:val="none" w:sz="0" w:space="0" w:color="auto"/>
        <w:left w:val="none" w:sz="0" w:space="0" w:color="auto"/>
        <w:bottom w:val="none" w:sz="0" w:space="0" w:color="auto"/>
        <w:right w:val="none" w:sz="0" w:space="0" w:color="auto"/>
      </w:divBdr>
    </w:div>
    <w:div w:id="1058015493">
      <w:bodyDiv w:val="1"/>
      <w:marLeft w:val="0"/>
      <w:marRight w:val="0"/>
      <w:marTop w:val="0"/>
      <w:marBottom w:val="0"/>
      <w:divBdr>
        <w:top w:val="none" w:sz="0" w:space="0" w:color="auto"/>
        <w:left w:val="none" w:sz="0" w:space="0" w:color="auto"/>
        <w:bottom w:val="none" w:sz="0" w:space="0" w:color="auto"/>
        <w:right w:val="none" w:sz="0" w:space="0" w:color="auto"/>
      </w:divBdr>
    </w:div>
    <w:div w:id="1058358774">
      <w:bodyDiv w:val="1"/>
      <w:marLeft w:val="0"/>
      <w:marRight w:val="0"/>
      <w:marTop w:val="0"/>
      <w:marBottom w:val="0"/>
      <w:divBdr>
        <w:top w:val="none" w:sz="0" w:space="0" w:color="auto"/>
        <w:left w:val="none" w:sz="0" w:space="0" w:color="auto"/>
        <w:bottom w:val="none" w:sz="0" w:space="0" w:color="auto"/>
        <w:right w:val="none" w:sz="0" w:space="0" w:color="auto"/>
      </w:divBdr>
    </w:div>
    <w:div w:id="1070231092">
      <w:bodyDiv w:val="1"/>
      <w:marLeft w:val="0"/>
      <w:marRight w:val="0"/>
      <w:marTop w:val="0"/>
      <w:marBottom w:val="0"/>
      <w:divBdr>
        <w:top w:val="none" w:sz="0" w:space="0" w:color="auto"/>
        <w:left w:val="none" w:sz="0" w:space="0" w:color="auto"/>
        <w:bottom w:val="none" w:sz="0" w:space="0" w:color="auto"/>
        <w:right w:val="none" w:sz="0" w:space="0" w:color="auto"/>
      </w:divBdr>
    </w:div>
    <w:div w:id="1077752330">
      <w:bodyDiv w:val="1"/>
      <w:marLeft w:val="0"/>
      <w:marRight w:val="0"/>
      <w:marTop w:val="0"/>
      <w:marBottom w:val="0"/>
      <w:divBdr>
        <w:top w:val="none" w:sz="0" w:space="0" w:color="auto"/>
        <w:left w:val="none" w:sz="0" w:space="0" w:color="auto"/>
        <w:bottom w:val="none" w:sz="0" w:space="0" w:color="auto"/>
        <w:right w:val="none" w:sz="0" w:space="0" w:color="auto"/>
      </w:divBdr>
    </w:div>
    <w:div w:id="1088648341">
      <w:bodyDiv w:val="1"/>
      <w:marLeft w:val="0"/>
      <w:marRight w:val="0"/>
      <w:marTop w:val="0"/>
      <w:marBottom w:val="0"/>
      <w:divBdr>
        <w:top w:val="none" w:sz="0" w:space="0" w:color="auto"/>
        <w:left w:val="none" w:sz="0" w:space="0" w:color="auto"/>
        <w:bottom w:val="none" w:sz="0" w:space="0" w:color="auto"/>
        <w:right w:val="none" w:sz="0" w:space="0" w:color="auto"/>
      </w:divBdr>
    </w:div>
    <w:div w:id="1101533259">
      <w:bodyDiv w:val="1"/>
      <w:marLeft w:val="0"/>
      <w:marRight w:val="0"/>
      <w:marTop w:val="0"/>
      <w:marBottom w:val="0"/>
      <w:divBdr>
        <w:top w:val="none" w:sz="0" w:space="0" w:color="auto"/>
        <w:left w:val="none" w:sz="0" w:space="0" w:color="auto"/>
        <w:bottom w:val="none" w:sz="0" w:space="0" w:color="auto"/>
        <w:right w:val="none" w:sz="0" w:space="0" w:color="auto"/>
      </w:divBdr>
    </w:div>
    <w:div w:id="1101757847">
      <w:bodyDiv w:val="1"/>
      <w:marLeft w:val="0"/>
      <w:marRight w:val="0"/>
      <w:marTop w:val="0"/>
      <w:marBottom w:val="0"/>
      <w:divBdr>
        <w:top w:val="none" w:sz="0" w:space="0" w:color="auto"/>
        <w:left w:val="none" w:sz="0" w:space="0" w:color="auto"/>
        <w:bottom w:val="none" w:sz="0" w:space="0" w:color="auto"/>
        <w:right w:val="none" w:sz="0" w:space="0" w:color="auto"/>
      </w:divBdr>
      <w:divsChild>
        <w:div w:id="926234519">
          <w:marLeft w:val="547"/>
          <w:marRight w:val="0"/>
          <w:marTop w:val="26"/>
          <w:marBottom w:val="53"/>
          <w:divBdr>
            <w:top w:val="none" w:sz="0" w:space="0" w:color="auto"/>
            <w:left w:val="none" w:sz="0" w:space="0" w:color="auto"/>
            <w:bottom w:val="none" w:sz="0" w:space="0" w:color="auto"/>
            <w:right w:val="none" w:sz="0" w:space="0" w:color="auto"/>
          </w:divBdr>
        </w:div>
      </w:divsChild>
    </w:div>
    <w:div w:id="1104836757">
      <w:bodyDiv w:val="1"/>
      <w:marLeft w:val="0"/>
      <w:marRight w:val="0"/>
      <w:marTop w:val="0"/>
      <w:marBottom w:val="0"/>
      <w:divBdr>
        <w:top w:val="none" w:sz="0" w:space="0" w:color="auto"/>
        <w:left w:val="none" w:sz="0" w:space="0" w:color="auto"/>
        <w:bottom w:val="none" w:sz="0" w:space="0" w:color="auto"/>
        <w:right w:val="none" w:sz="0" w:space="0" w:color="auto"/>
      </w:divBdr>
    </w:div>
    <w:div w:id="1107894884">
      <w:bodyDiv w:val="1"/>
      <w:marLeft w:val="0"/>
      <w:marRight w:val="0"/>
      <w:marTop w:val="0"/>
      <w:marBottom w:val="0"/>
      <w:divBdr>
        <w:top w:val="none" w:sz="0" w:space="0" w:color="auto"/>
        <w:left w:val="none" w:sz="0" w:space="0" w:color="auto"/>
        <w:bottom w:val="none" w:sz="0" w:space="0" w:color="auto"/>
        <w:right w:val="none" w:sz="0" w:space="0" w:color="auto"/>
      </w:divBdr>
      <w:divsChild>
        <w:div w:id="14499246">
          <w:marLeft w:val="274"/>
          <w:marRight w:val="0"/>
          <w:marTop w:val="0"/>
          <w:marBottom w:val="0"/>
          <w:divBdr>
            <w:top w:val="none" w:sz="0" w:space="0" w:color="auto"/>
            <w:left w:val="none" w:sz="0" w:space="0" w:color="auto"/>
            <w:bottom w:val="none" w:sz="0" w:space="0" w:color="auto"/>
            <w:right w:val="none" w:sz="0" w:space="0" w:color="auto"/>
          </w:divBdr>
        </w:div>
        <w:div w:id="159732840">
          <w:marLeft w:val="274"/>
          <w:marRight w:val="0"/>
          <w:marTop w:val="0"/>
          <w:marBottom w:val="0"/>
          <w:divBdr>
            <w:top w:val="none" w:sz="0" w:space="0" w:color="auto"/>
            <w:left w:val="none" w:sz="0" w:space="0" w:color="auto"/>
            <w:bottom w:val="none" w:sz="0" w:space="0" w:color="auto"/>
            <w:right w:val="none" w:sz="0" w:space="0" w:color="auto"/>
          </w:divBdr>
        </w:div>
        <w:div w:id="533421469">
          <w:marLeft w:val="274"/>
          <w:marRight w:val="0"/>
          <w:marTop w:val="0"/>
          <w:marBottom w:val="0"/>
          <w:divBdr>
            <w:top w:val="none" w:sz="0" w:space="0" w:color="auto"/>
            <w:left w:val="none" w:sz="0" w:space="0" w:color="auto"/>
            <w:bottom w:val="none" w:sz="0" w:space="0" w:color="auto"/>
            <w:right w:val="none" w:sz="0" w:space="0" w:color="auto"/>
          </w:divBdr>
        </w:div>
        <w:div w:id="1612198604">
          <w:marLeft w:val="274"/>
          <w:marRight w:val="0"/>
          <w:marTop w:val="0"/>
          <w:marBottom w:val="0"/>
          <w:divBdr>
            <w:top w:val="none" w:sz="0" w:space="0" w:color="auto"/>
            <w:left w:val="none" w:sz="0" w:space="0" w:color="auto"/>
            <w:bottom w:val="none" w:sz="0" w:space="0" w:color="auto"/>
            <w:right w:val="none" w:sz="0" w:space="0" w:color="auto"/>
          </w:divBdr>
        </w:div>
      </w:divsChild>
    </w:div>
    <w:div w:id="1108239071">
      <w:bodyDiv w:val="1"/>
      <w:marLeft w:val="0"/>
      <w:marRight w:val="0"/>
      <w:marTop w:val="0"/>
      <w:marBottom w:val="0"/>
      <w:divBdr>
        <w:top w:val="none" w:sz="0" w:space="0" w:color="auto"/>
        <w:left w:val="none" w:sz="0" w:space="0" w:color="auto"/>
        <w:bottom w:val="none" w:sz="0" w:space="0" w:color="auto"/>
        <w:right w:val="none" w:sz="0" w:space="0" w:color="auto"/>
      </w:divBdr>
    </w:div>
    <w:div w:id="1108282651">
      <w:bodyDiv w:val="1"/>
      <w:marLeft w:val="0"/>
      <w:marRight w:val="0"/>
      <w:marTop w:val="0"/>
      <w:marBottom w:val="0"/>
      <w:divBdr>
        <w:top w:val="none" w:sz="0" w:space="0" w:color="auto"/>
        <w:left w:val="none" w:sz="0" w:space="0" w:color="auto"/>
        <w:bottom w:val="none" w:sz="0" w:space="0" w:color="auto"/>
        <w:right w:val="none" w:sz="0" w:space="0" w:color="auto"/>
      </w:divBdr>
    </w:div>
    <w:div w:id="1111389329">
      <w:bodyDiv w:val="1"/>
      <w:marLeft w:val="0"/>
      <w:marRight w:val="0"/>
      <w:marTop w:val="0"/>
      <w:marBottom w:val="0"/>
      <w:divBdr>
        <w:top w:val="none" w:sz="0" w:space="0" w:color="auto"/>
        <w:left w:val="none" w:sz="0" w:space="0" w:color="auto"/>
        <w:bottom w:val="none" w:sz="0" w:space="0" w:color="auto"/>
        <w:right w:val="none" w:sz="0" w:space="0" w:color="auto"/>
      </w:divBdr>
    </w:div>
    <w:div w:id="1117262396">
      <w:bodyDiv w:val="1"/>
      <w:marLeft w:val="0"/>
      <w:marRight w:val="0"/>
      <w:marTop w:val="0"/>
      <w:marBottom w:val="0"/>
      <w:divBdr>
        <w:top w:val="none" w:sz="0" w:space="0" w:color="auto"/>
        <w:left w:val="none" w:sz="0" w:space="0" w:color="auto"/>
        <w:bottom w:val="none" w:sz="0" w:space="0" w:color="auto"/>
        <w:right w:val="none" w:sz="0" w:space="0" w:color="auto"/>
      </w:divBdr>
    </w:div>
    <w:div w:id="1127772762">
      <w:bodyDiv w:val="1"/>
      <w:marLeft w:val="0"/>
      <w:marRight w:val="0"/>
      <w:marTop w:val="0"/>
      <w:marBottom w:val="0"/>
      <w:divBdr>
        <w:top w:val="none" w:sz="0" w:space="0" w:color="auto"/>
        <w:left w:val="none" w:sz="0" w:space="0" w:color="auto"/>
        <w:bottom w:val="none" w:sz="0" w:space="0" w:color="auto"/>
        <w:right w:val="none" w:sz="0" w:space="0" w:color="auto"/>
      </w:divBdr>
    </w:div>
    <w:div w:id="1144545297">
      <w:bodyDiv w:val="1"/>
      <w:marLeft w:val="0"/>
      <w:marRight w:val="0"/>
      <w:marTop w:val="0"/>
      <w:marBottom w:val="0"/>
      <w:divBdr>
        <w:top w:val="none" w:sz="0" w:space="0" w:color="auto"/>
        <w:left w:val="none" w:sz="0" w:space="0" w:color="auto"/>
        <w:bottom w:val="none" w:sz="0" w:space="0" w:color="auto"/>
        <w:right w:val="none" w:sz="0" w:space="0" w:color="auto"/>
      </w:divBdr>
    </w:div>
    <w:div w:id="1177844315">
      <w:bodyDiv w:val="1"/>
      <w:marLeft w:val="0"/>
      <w:marRight w:val="0"/>
      <w:marTop w:val="0"/>
      <w:marBottom w:val="0"/>
      <w:divBdr>
        <w:top w:val="none" w:sz="0" w:space="0" w:color="auto"/>
        <w:left w:val="none" w:sz="0" w:space="0" w:color="auto"/>
        <w:bottom w:val="none" w:sz="0" w:space="0" w:color="auto"/>
        <w:right w:val="none" w:sz="0" w:space="0" w:color="auto"/>
      </w:divBdr>
    </w:div>
    <w:div w:id="1195461938">
      <w:bodyDiv w:val="1"/>
      <w:marLeft w:val="0"/>
      <w:marRight w:val="0"/>
      <w:marTop w:val="0"/>
      <w:marBottom w:val="0"/>
      <w:divBdr>
        <w:top w:val="none" w:sz="0" w:space="0" w:color="auto"/>
        <w:left w:val="none" w:sz="0" w:space="0" w:color="auto"/>
        <w:bottom w:val="none" w:sz="0" w:space="0" w:color="auto"/>
        <w:right w:val="none" w:sz="0" w:space="0" w:color="auto"/>
      </w:divBdr>
    </w:div>
    <w:div w:id="1203176438">
      <w:bodyDiv w:val="1"/>
      <w:marLeft w:val="0"/>
      <w:marRight w:val="0"/>
      <w:marTop w:val="0"/>
      <w:marBottom w:val="0"/>
      <w:divBdr>
        <w:top w:val="none" w:sz="0" w:space="0" w:color="auto"/>
        <w:left w:val="none" w:sz="0" w:space="0" w:color="auto"/>
        <w:bottom w:val="none" w:sz="0" w:space="0" w:color="auto"/>
        <w:right w:val="none" w:sz="0" w:space="0" w:color="auto"/>
      </w:divBdr>
    </w:div>
    <w:div w:id="1205872941">
      <w:bodyDiv w:val="1"/>
      <w:marLeft w:val="0"/>
      <w:marRight w:val="0"/>
      <w:marTop w:val="0"/>
      <w:marBottom w:val="0"/>
      <w:divBdr>
        <w:top w:val="none" w:sz="0" w:space="0" w:color="auto"/>
        <w:left w:val="none" w:sz="0" w:space="0" w:color="auto"/>
        <w:bottom w:val="none" w:sz="0" w:space="0" w:color="auto"/>
        <w:right w:val="none" w:sz="0" w:space="0" w:color="auto"/>
      </w:divBdr>
    </w:div>
    <w:div w:id="1219438353">
      <w:bodyDiv w:val="1"/>
      <w:marLeft w:val="0"/>
      <w:marRight w:val="0"/>
      <w:marTop w:val="0"/>
      <w:marBottom w:val="0"/>
      <w:divBdr>
        <w:top w:val="none" w:sz="0" w:space="0" w:color="auto"/>
        <w:left w:val="none" w:sz="0" w:space="0" w:color="auto"/>
        <w:bottom w:val="none" w:sz="0" w:space="0" w:color="auto"/>
        <w:right w:val="none" w:sz="0" w:space="0" w:color="auto"/>
      </w:divBdr>
    </w:div>
    <w:div w:id="1221088879">
      <w:bodyDiv w:val="1"/>
      <w:marLeft w:val="0"/>
      <w:marRight w:val="0"/>
      <w:marTop w:val="0"/>
      <w:marBottom w:val="0"/>
      <w:divBdr>
        <w:top w:val="none" w:sz="0" w:space="0" w:color="auto"/>
        <w:left w:val="none" w:sz="0" w:space="0" w:color="auto"/>
        <w:bottom w:val="none" w:sz="0" w:space="0" w:color="auto"/>
        <w:right w:val="none" w:sz="0" w:space="0" w:color="auto"/>
      </w:divBdr>
    </w:div>
    <w:div w:id="1250233778">
      <w:bodyDiv w:val="1"/>
      <w:marLeft w:val="0"/>
      <w:marRight w:val="0"/>
      <w:marTop w:val="0"/>
      <w:marBottom w:val="0"/>
      <w:divBdr>
        <w:top w:val="none" w:sz="0" w:space="0" w:color="auto"/>
        <w:left w:val="none" w:sz="0" w:space="0" w:color="auto"/>
        <w:bottom w:val="none" w:sz="0" w:space="0" w:color="auto"/>
        <w:right w:val="none" w:sz="0" w:space="0" w:color="auto"/>
      </w:divBdr>
    </w:div>
    <w:div w:id="1278221227">
      <w:bodyDiv w:val="1"/>
      <w:marLeft w:val="0"/>
      <w:marRight w:val="0"/>
      <w:marTop w:val="0"/>
      <w:marBottom w:val="0"/>
      <w:divBdr>
        <w:top w:val="none" w:sz="0" w:space="0" w:color="auto"/>
        <w:left w:val="none" w:sz="0" w:space="0" w:color="auto"/>
        <w:bottom w:val="none" w:sz="0" w:space="0" w:color="auto"/>
        <w:right w:val="none" w:sz="0" w:space="0" w:color="auto"/>
      </w:divBdr>
    </w:div>
    <w:div w:id="1280838760">
      <w:bodyDiv w:val="1"/>
      <w:marLeft w:val="30"/>
      <w:marRight w:val="30"/>
      <w:marTop w:val="0"/>
      <w:marBottom w:val="0"/>
      <w:divBdr>
        <w:top w:val="none" w:sz="0" w:space="0" w:color="auto"/>
        <w:left w:val="none" w:sz="0" w:space="0" w:color="auto"/>
        <w:bottom w:val="none" w:sz="0" w:space="0" w:color="auto"/>
        <w:right w:val="none" w:sz="0" w:space="0" w:color="auto"/>
      </w:divBdr>
      <w:divsChild>
        <w:div w:id="162597127">
          <w:marLeft w:val="0"/>
          <w:marRight w:val="0"/>
          <w:marTop w:val="0"/>
          <w:marBottom w:val="0"/>
          <w:divBdr>
            <w:top w:val="none" w:sz="0" w:space="0" w:color="auto"/>
            <w:left w:val="none" w:sz="0" w:space="0" w:color="auto"/>
            <w:bottom w:val="none" w:sz="0" w:space="0" w:color="auto"/>
            <w:right w:val="none" w:sz="0" w:space="0" w:color="auto"/>
          </w:divBdr>
          <w:divsChild>
            <w:div w:id="534732526">
              <w:marLeft w:val="0"/>
              <w:marRight w:val="0"/>
              <w:marTop w:val="0"/>
              <w:marBottom w:val="0"/>
              <w:divBdr>
                <w:top w:val="none" w:sz="0" w:space="0" w:color="auto"/>
                <w:left w:val="none" w:sz="0" w:space="0" w:color="auto"/>
                <w:bottom w:val="none" w:sz="0" w:space="0" w:color="auto"/>
                <w:right w:val="none" w:sz="0" w:space="0" w:color="auto"/>
              </w:divBdr>
            </w:div>
            <w:div w:id="1668750074">
              <w:marLeft w:val="0"/>
              <w:marRight w:val="0"/>
              <w:marTop w:val="0"/>
              <w:marBottom w:val="0"/>
              <w:divBdr>
                <w:top w:val="none" w:sz="0" w:space="0" w:color="auto"/>
                <w:left w:val="none" w:sz="0" w:space="0" w:color="auto"/>
                <w:bottom w:val="none" w:sz="0" w:space="0" w:color="auto"/>
                <w:right w:val="none" w:sz="0" w:space="0" w:color="auto"/>
              </w:divBdr>
              <w:divsChild>
                <w:div w:id="807090269">
                  <w:marLeft w:val="180"/>
                  <w:marRight w:val="0"/>
                  <w:marTop w:val="0"/>
                  <w:marBottom w:val="0"/>
                  <w:divBdr>
                    <w:top w:val="none" w:sz="0" w:space="0" w:color="auto"/>
                    <w:left w:val="none" w:sz="0" w:space="0" w:color="auto"/>
                    <w:bottom w:val="none" w:sz="0" w:space="0" w:color="auto"/>
                    <w:right w:val="none" w:sz="0" w:space="0" w:color="auto"/>
                  </w:divBdr>
                  <w:divsChild>
                    <w:div w:id="1769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825">
          <w:marLeft w:val="0"/>
          <w:marRight w:val="0"/>
          <w:marTop w:val="0"/>
          <w:marBottom w:val="0"/>
          <w:divBdr>
            <w:top w:val="none" w:sz="0" w:space="0" w:color="auto"/>
            <w:left w:val="none" w:sz="0" w:space="0" w:color="auto"/>
            <w:bottom w:val="none" w:sz="0" w:space="0" w:color="auto"/>
            <w:right w:val="none" w:sz="0" w:space="0" w:color="auto"/>
          </w:divBdr>
          <w:divsChild>
            <w:div w:id="1976061728">
              <w:marLeft w:val="0"/>
              <w:marRight w:val="0"/>
              <w:marTop w:val="0"/>
              <w:marBottom w:val="0"/>
              <w:divBdr>
                <w:top w:val="none" w:sz="0" w:space="0" w:color="auto"/>
                <w:left w:val="none" w:sz="0" w:space="0" w:color="auto"/>
                <w:bottom w:val="none" w:sz="0" w:space="0" w:color="auto"/>
                <w:right w:val="none" w:sz="0" w:space="0" w:color="auto"/>
              </w:divBdr>
              <w:divsChild>
                <w:div w:id="1679966092">
                  <w:marLeft w:val="180"/>
                  <w:marRight w:val="0"/>
                  <w:marTop w:val="0"/>
                  <w:marBottom w:val="0"/>
                  <w:divBdr>
                    <w:top w:val="none" w:sz="0" w:space="0" w:color="auto"/>
                    <w:left w:val="none" w:sz="0" w:space="0" w:color="auto"/>
                    <w:bottom w:val="none" w:sz="0" w:space="0" w:color="auto"/>
                    <w:right w:val="none" w:sz="0" w:space="0" w:color="auto"/>
                  </w:divBdr>
                  <w:divsChild>
                    <w:div w:id="17058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80404">
      <w:bodyDiv w:val="1"/>
      <w:marLeft w:val="0"/>
      <w:marRight w:val="0"/>
      <w:marTop w:val="0"/>
      <w:marBottom w:val="0"/>
      <w:divBdr>
        <w:top w:val="none" w:sz="0" w:space="0" w:color="auto"/>
        <w:left w:val="none" w:sz="0" w:space="0" w:color="auto"/>
        <w:bottom w:val="none" w:sz="0" w:space="0" w:color="auto"/>
        <w:right w:val="none" w:sz="0" w:space="0" w:color="auto"/>
      </w:divBdr>
    </w:div>
    <w:div w:id="1303193753">
      <w:bodyDiv w:val="1"/>
      <w:marLeft w:val="0"/>
      <w:marRight w:val="0"/>
      <w:marTop w:val="0"/>
      <w:marBottom w:val="0"/>
      <w:divBdr>
        <w:top w:val="none" w:sz="0" w:space="0" w:color="auto"/>
        <w:left w:val="none" w:sz="0" w:space="0" w:color="auto"/>
        <w:bottom w:val="none" w:sz="0" w:space="0" w:color="auto"/>
        <w:right w:val="none" w:sz="0" w:space="0" w:color="auto"/>
      </w:divBdr>
    </w:div>
    <w:div w:id="1333683587">
      <w:bodyDiv w:val="1"/>
      <w:marLeft w:val="0"/>
      <w:marRight w:val="0"/>
      <w:marTop w:val="0"/>
      <w:marBottom w:val="0"/>
      <w:divBdr>
        <w:top w:val="none" w:sz="0" w:space="0" w:color="auto"/>
        <w:left w:val="none" w:sz="0" w:space="0" w:color="auto"/>
        <w:bottom w:val="none" w:sz="0" w:space="0" w:color="auto"/>
        <w:right w:val="none" w:sz="0" w:space="0" w:color="auto"/>
      </w:divBdr>
    </w:div>
    <w:div w:id="1343779793">
      <w:bodyDiv w:val="1"/>
      <w:marLeft w:val="0"/>
      <w:marRight w:val="0"/>
      <w:marTop w:val="0"/>
      <w:marBottom w:val="0"/>
      <w:divBdr>
        <w:top w:val="none" w:sz="0" w:space="0" w:color="auto"/>
        <w:left w:val="none" w:sz="0" w:space="0" w:color="auto"/>
        <w:bottom w:val="none" w:sz="0" w:space="0" w:color="auto"/>
        <w:right w:val="none" w:sz="0" w:space="0" w:color="auto"/>
      </w:divBdr>
    </w:div>
    <w:div w:id="1347486897">
      <w:bodyDiv w:val="1"/>
      <w:marLeft w:val="0"/>
      <w:marRight w:val="0"/>
      <w:marTop w:val="0"/>
      <w:marBottom w:val="0"/>
      <w:divBdr>
        <w:top w:val="none" w:sz="0" w:space="0" w:color="auto"/>
        <w:left w:val="none" w:sz="0" w:space="0" w:color="auto"/>
        <w:bottom w:val="none" w:sz="0" w:space="0" w:color="auto"/>
        <w:right w:val="none" w:sz="0" w:space="0" w:color="auto"/>
      </w:divBdr>
    </w:div>
    <w:div w:id="1355308657">
      <w:bodyDiv w:val="1"/>
      <w:marLeft w:val="0"/>
      <w:marRight w:val="0"/>
      <w:marTop w:val="0"/>
      <w:marBottom w:val="0"/>
      <w:divBdr>
        <w:top w:val="none" w:sz="0" w:space="0" w:color="auto"/>
        <w:left w:val="none" w:sz="0" w:space="0" w:color="auto"/>
        <w:bottom w:val="none" w:sz="0" w:space="0" w:color="auto"/>
        <w:right w:val="none" w:sz="0" w:space="0" w:color="auto"/>
      </w:divBdr>
    </w:div>
    <w:div w:id="1362969760">
      <w:bodyDiv w:val="1"/>
      <w:marLeft w:val="0"/>
      <w:marRight w:val="0"/>
      <w:marTop w:val="0"/>
      <w:marBottom w:val="0"/>
      <w:divBdr>
        <w:top w:val="none" w:sz="0" w:space="0" w:color="auto"/>
        <w:left w:val="none" w:sz="0" w:space="0" w:color="auto"/>
        <w:bottom w:val="none" w:sz="0" w:space="0" w:color="auto"/>
        <w:right w:val="none" w:sz="0" w:space="0" w:color="auto"/>
      </w:divBdr>
    </w:div>
    <w:div w:id="1373337913">
      <w:bodyDiv w:val="1"/>
      <w:marLeft w:val="0"/>
      <w:marRight w:val="0"/>
      <w:marTop w:val="0"/>
      <w:marBottom w:val="0"/>
      <w:divBdr>
        <w:top w:val="none" w:sz="0" w:space="0" w:color="auto"/>
        <w:left w:val="none" w:sz="0" w:space="0" w:color="auto"/>
        <w:bottom w:val="none" w:sz="0" w:space="0" w:color="auto"/>
        <w:right w:val="none" w:sz="0" w:space="0" w:color="auto"/>
      </w:divBdr>
    </w:div>
    <w:div w:id="1397044752">
      <w:bodyDiv w:val="1"/>
      <w:marLeft w:val="0"/>
      <w:marRight w:val="0"/>
      <w:marTop w:val="0"/>
      <w:marBottom w:val="0"/>
      <w:divBdr>
        <w:top w:val="none" w:sz="0" w:space="0" w:color="auto"/>
        <w:left w:val="none" w:sz="0" w:space="0" w:color="auto"/>
        <w:bottom w:val="none" w:sz="0" w:space="0" w:color="auto"/>
        <w:right w:val="none" w:sz="0" w:space="0" w:color="auto"/>
      </w:divBdr>
    </w:div>
    <w:div w:id="1398088267">
      <w:bodyDiv w:val="1"/>
      <w:marLeft w:val="0"/>
      <w:marRight w:val="0"/>
      <w:marTop w:val="0"/>
      <w:marBottom w:val="0"/>
      <w:divBdr>
        <w:top w:val="none" w:sz="0" w:space="0" w:color="auto"/>
        <w:left w:val="none" w:sz="0" w:space="0" w:color="auto"/>
        <w:bottom w:val="none" w:sz="0" w:space="0" w:color="auto"/>
        <w:right w:val="none" w:sz="0" w:space="0" w:color="auto"/>
      </w:divBdr>
    </w:div>
    <w:div w:id="1408766529">
      <w:bodyDiv w:val="1"/>
      <w:marLeft w:val="0"/>
      <w:marRight w:val="0"/>
      <w:marTop w:val="0"/>
      <w:marBottom w:val="0"/>
      <w:divBdr>
        <w:top w:val="none" w:sz="0" w:space="0" w:color="auto"/>
        <w:left w:val="none" w:sz="0" w:space="0" w:color="auto"/>
        <w:bottom w:val="none" w:sz="0" w:space="0" w:color="auto"/>
        <w:right w:val="none" w:sz="0" w:space="0" w:color="auto"/>
      </w:divBdr>
    </w:div>
    <w:div w:id="1411464325">
      <w:bodyDiv w:val="1"/>
      <w:marLeft w:val="0"/>
      <w:marRight w:val="0"/>
      <w:marTop w:val="0"/>
      <w:marBottom w:val="0"/>
      <w:divBdr>
        <w:top w:val="none" w:sz="0" w:space="0" w:color="auto"/>
        <w:left w:val="none" w:sz="0" w:space="0" w:color="auto"/>
        <w:bottom w:val="none" w:sz="0" w:space="0" w:color="auto"/>
        <w:right w:val="none" w:sz="0" w:space="0" w:color="auto"/>
      </w:divBdr>
    </w:div>
    <w:div w:id="1415854950">
      <w:bodyDiv w:val="1"/>
      <w:marLeft w:val="0"/>
      <w:marRight w:val="0"/>
      <w:marTop w:val="0"/>
      <w:marBottom w:val="0"/>
      <w:divBdr>
        <w:top w:val="none" w:sz="0" w:space="0" w:color="auto"/>
        <w:left w:val="none" w:sz="0" w:space="0" w:color="auto"/>
        <w:bottom w:val="none" w:sz="0" w:space="0" w:color="auto"/>
        <w:right w:val="none" w:sz="0" w:space="0" w:color="auto"/>
      </w:divBdr>
    </w:div>
    <w:div w:id="1427463267">
      <w:bodyDiv w:val="1"/>
      <w:marLeft w:val="0"/>
      <w:marRight w:val="0"/>
      <w:marTop w:val="0"/>
      <w:marBottom w:val="0"/>
      <w:divBdr>
        <w:top w:val="none" w:sz="0" w:space="0" w:color="auto"/>
        <w:left w:val="none" w:sz="0" w:space="0" w:color="auto"/>
        <w:bottom w:val="none" w:sz="0" w:space="0" w:color="auto"/>
        <w:right w:val="none" w:sz="0" w:space="0" w:color="auto"/>
      </w:divBdr>
    </w:div>
    <w:div w:id="1432627653">
      <w:bodyDiv w:val="1"/>
      <w:marLeft w:val="0"/>
      <w:marRight w:val="0"/>
      <w:marTop w:val="0"/>
      <w:marBottom w:val="0"/>
      <w:divBdr>
        <w:top w:val="none" w:sz="0" w:space="0" w:color="auto"/>
        <w:left w:val="none" w:sz="0" w:space="0" w:color="auto"/>
        <w:bottom w:val="none" w:sz="0" w:space="0" w:color="auto"/>
        <w:right w:val="none" w:sz="0" w:space="0" w:color="auto"/>
      </w:divBdr>
    </w:div>
    <w:div w:id="1450395595">
      <w:bodyDiv w:val="1"/>
      <w:marLeft w:val="0"/>
      <w:marRight w:val="0"/>
      <w:marTop w:val="0"/>
      <w:marBottom w:val="0"/>
      <w:divBdr>
        <w:top w:val="none" w:sz="0" w:space="0" w:color="auto"/>
        <w:left w:val="none" w:sz="0" w:space="0" w:color="auto"/>
        <w:bottom w:val="none" w:sz="0" w:space="0" w:color="auto"/>
        <w:right w:val="none" w:sz="0" w:space="0" w:color="auto"/>
      </w:divBdr>
      <w:divsChild>
        <w:div w:id="876888454">
          <w:marLeft w:val="547"/>
          <w:marRight w:val="0"/>
          <w:marTop w:val="60"/>
          <w:marBottom w:val="60"/>
          <w:divBdr>
            <w:top w:val="none" w:sz="0" w:space="0" w:color="auto"/>
            <w:left w:val="none" w:sz="0" w:space="0" w:color="auto"/>
            <w:bottom w:val="none" w:sz="0" w:space="0" w:color="auto"/>
            <w:right w:val="none" w:sz="0" w:space="0" w:color="auto"/>
          </w:divBdr>
        </w:div>
        <w:div w:id="1201093084">
          <w:marLeft w:val="547"/>
          <w:marRight w:val="0"/>
          <w:marTop w:val="60"/>
          <w:marBottom w:val="60"/>
          <w:divBdr>
            <w:top w:val="none" w:sz="0" w:space="0" w:color="auto"/>
            <w:left w:val="none" w:sz="0" w:space="0" w:color="auto"/>
            <w:bottom w:val="none" w:sz="0" w:space="0" w:color="auto"/>
            <w:right w:val="none" w:sz="0" w:space="0" w:color="auto"/>
          </w:divBdr>
        </w:div>
        <w:div w:id="1964117126">
          <w:marLeft w:val="547"/>
          <w:marRight w:val="0"/>
          <w:marTop w:val="60"/>
          <w:marBottom w:val="60"/>
          <w:divBdr>
            <w:top w:val="none" w:sz="0" w:space="0" w:color="auto"/>
            <w:left w:val="none" w:sz="0" w:space="0" w:color="auto"/>
            <w:bottom w:val="none" w:sz="0" w:space="0" w:color="auto"/>
            <w:right w:val="none" w:sz="0" w:space="0" w:color="auto"/>
          </w:divBdr>
        </w:div>
      </w:divsChild>
    </w:div>
    <w:div w:id="1454903312">
      <w:bodyDiv w:val="1"/>
      <w:marLeft w:val="0"/>
      <w:marRight w:val="0"/>
      <w:marTop w:val="0"/>
      <w:marBottom w:val="0"/>
      <w:divBdr>
        <w:top w:val="none" w:sz="0" w:space="0" w:color="auto"/>
        <w:left w:val="none" w:sz="0" w:space="0" w:color="auto"/>
        <w:bottom w:val="none" w:sz="0" w:space="0" w:color="auto"/>
        <w:right w:val="none" w:sz="0" w:space="0" w:color="auto"/>
      </w:divBdr>
    </w:div>
    <w:div w:id="1465274378">
      <w:bodyDiv w:val="1"/>
      <w:marLeft w:val="0"/>
      <w:marRight w:val="0"/>
      <w:marTop w:val="0"/>
      <w:marBottom w:val="0"/>
      <w:divBdr>
        <w:top w:val="none" w:sz="0" w:space="0" w:color="auto"/>
        <w:left w:val="none" w:sz="0" w:space="0" w:color="auto"/>
        <w:bottom w:val="none" w:sz="0" w:space="0" w:color="auto"/>
        <w:right w:val="none" w:sz="0" w:space="0" w:color="auto"/>
      </w:divBdr>
    </w:div>
    <w:div w:id="1467970485">
      <w:bodyDiv w:val="1"/>
      <w:marLeft w:val="0"/>
      <w:marRight w:val="0"/>
      <w:marTop w:val="0"/>
      <w:marBottom w:val="0"/>
      <w:divBdr>
        <w:top w:val="none" w:sz="0" w:space="0" w:color="auto"/>
        <w:left w:val="none" w:sz="0" w:space="0" w:color="auto"/>
        <w:bottom w:val="none" w:sz="0" w:space="0" w:color="auto"/>
        <w:right w:val="none" w:sz="0" w:space="0" w:color="auto"/>
      </w:divBdr>
    </w:div>
    <w:div w:id="1478649864">
      <w:bodyDiv w:val="1"/>
      <w:marLeft w:val="0"/>
      <w:marRight w:val="0"/>
      <w:marTop w:val="0"/>
      <w:marBottom w:val="0"/>
      <w:divBdr>
        <w:top w:val="none" w:sz="0" w:space="0" w:color="auto"/>
        <w:left w:val="none" w:sz="0" w:space="0" w:color="auto"/>
        <w:bottom w:val="none" w:sz="0" w:space="0" w:color="auto"/>
        <w:right w:val="none" w:sz="0" w:space="0" w:color="auto"/>
      </w:divBdr>
    </w:div>
    <w:div w:id="1484197948">
      <w:bodyDiv w:val="1"/>
      <w:marLeft w:val="0"/>
      <w:marRight w:val="0"/>
      <w:marTop w:val="0"/>
      <w:marBottom w:val="0"/>
      <w:divBdr>
        <w:top w:val="none" w:sz="0" w:space="0" w:color="auto"/>
        <w:left w:val="none" w:sz="0" w:space="0" w:color="auto"/>
        <w:bottom w:val="none" w:sz="0" w:space="0" w:color="auto"/>
        <w:right w:val="none" w:sz="0" w:space="0" w:color="auto"/>
      </w:divBdr>
      <w:divsChild>
        <w:div w:id="439842306">
          <w:marLeft w:val="374"/>
          <w:marRight w:val="0"/>
          <w:marTop w:val="80"/>
          <w:marBottom w:val="0"/>
          <w:divBdr>
            <w:top w:val="none" w:sz="0" w:space="0" w:color="auto"/>
            <w:left w:val="none" w:sz="0" w:space="0" w:color="auto"/>
            <w:bottom w:val="none" w:sz="0" w:space="0" w:color="auto"/>
            <w:right w:val="none" w:sz="0" w:space="0" w:color="auto"/>
          </w:divBdr>
        </w:div>
        <w:div w:id="470362870">
          <w:marLeft w:val="374"/>
          <w:marRight w:val="0"/>
          <w:marTop w:val="80"/>
          <w:marBottom w:val="0"/>
          <w:divBdr>
            <w:top w:val="none" w:sz="0" w:space="0" w:color="auto"/>
            <w:left w:val="none" w:sz="0" w:space="0" w:color="auto"/>
            <w:bottom w:val="none" w:sz="0" w:space="0" w:color="auto"/>
            <w:right w:val="none" w:sz="0" w:space="0" w:color="auto"/>
          </w:divBdr>
        </w:div>
        <w:div w:id="556669906">
          <w:marLeft w:val="374"/>
          <w:marRight w:val="0"/>
          <w:marTop w:val="80"/>
          <w:marBottom w:val="0"/>
          <w:divBdr>
            <w:top w:val="none" w:sz="0" w:space="0" w:color="auto"/>
            <w:left w:val="none" w:sz="0" w:space="0" w:color="auto"/>
            <w:bottom w:val="none" w:sz="0" w:space="0" w:color="auto"/>
            <w:right w:val="none" w:sz="0" w:space="0" w:color="auto"/>
          </w:divBdr>
        </w:div>
        <w:div w:id="1315644077">
          <w:marLeft w:val="374"/>
          <w:marRight w:val="0"/>
          <w:marTop w:val="80"/>
          <w:marBottom w:val="0"/>
          <w:divBdr>
            <w:top w:val="none" w:sz="0" w:space="0" w:color="auto"/>
            <w:left w:val="none" w:sz="0" w:space="0" w:color="auto"/>
            <w:bottom w:val="none" w:sz="0" w:space="0" w:color="auto"/>
            <w:right w:val="none" w:sz="0" w:space="0" w:color="auto"/>
          </w:divBdr>
        </w:div>
        <w:div w:id="1692024783">
          <w:marLeft w:val="374"/>
          <w:marRight w:val="0"/>
          <w:marTop w:val="80"/>
          <w:marBottom w:val="0"/>
          <w:divBdr>
            <w:top w:val="none" w:sz="0" w:space="0" w:color="auto"/>
            <w:left w:val="none" w:sz="0" w:space="0" w:color="auto"/>
            <w:bottom w:val="none" w:sz="0" w:space="0" w:color="auto"/>
            <w:right w:val="none" w:sz="0" w:space="0" w:color="auto"/>
          </w:divBdr>
        </w:div>
        <w:div w:id="1724407356">
          <w:marLeft w:val="374"/>
          <w:marRight w:val="0"/>
          <w:marTop w:val="80"/>
          <w:marBottom w:val="0"/>
          <w:divBdr>
            <w:top w:val="none" w:sz="0" w:space="0" w:color="auto"/>
            <w:left w:val="none" w:sz="0" w:space="0" w:color="auto"/>
            <w:bottom w:val="none" w:sz="0" w:space="0" w:color="auto"/>
            <w:right w:val="none" w:sz="0" w:space="0" w:color="auto"/>
          </w:divBdr>
        </w:div>
        <w:div w:id="1861119832">
          <w:marLeft w:val="374"/>
          <w:marRight w:val="0"/>
          <w:marTop w:val="80"/>
          <w:marBottom w:val="0"/>
          <w:divBdr>
            <w:top w:val="none" w:sz="0" w:space="0" w:color="auto"/>
            <w:left w:val="none" w:sz="0" w:space="0" w:color="auto"/>
            <w:bottom w:val="none" w:sz="0" w:space="0" w:color="auto"/>
            <w:right w:val="none" w:sz="0" w:space="0" w:color="auto"/>
          </w:divBdr>
        </w:div>
      </w:divsChild>
    </w:div>
    <w:div w:id="1504314960">
      <w:bodyDiv w:val="1"/>
      <w:marLeft w:val="0"/>
      <w:marRight w:val="0"/>
      <w:marTop w:val="0"/>
      <w:marBottom w:val="0"/>
      <w:divBdr>
        <w:top w:val="none" w:sz="0" w:space="0" w:color="auto"/>
        <w:left w:val="none" w:sz="0" w:space="0" w:color="auto"/>
        <w:bottom w:val="none" w:sz="0" w:space="0" w:color="auto"/>
        <w:right w:val="none" w:sz="0" w:space="0" w:color="auto"/>
      </w:divBdr>
    </w:div>
    <w:div w:id="1506287982">
      <w:bodyDiv w:val="1"/>
      <w:marLeft w:val="0"/>
      <w:marRight w:val="0"/>
      <w:marTop w:val="0"/>
      <w:marBottom w:val="0"/>
      <w:divBdr>
        <w:top w:val="none" w:sz="0" w:space="0" w:color="auto"/>
        <w:left w:val="none" w:sz="0" w:space="0" w:color="auto"/>
        <w:bottom w:val="none" w:sz="0" w:space="0" w:color="auto"/>
        <w:right w:val="none" w:sz="0" w:space="0" w:color="auto"/>
      </w:divBdr>
    </w:div>
    <w:div w:id="1508059872">
      <w:bodyDiv w:val="1"/>
      <w:marLeft w:val="0"/>
      <w:marRight w:val="0"/>
      <w:marTop w:val="0"/>
      <w:marBottom w:val="0"/>
      <w:divBdr>
        <w:top w:val="none" w:sz="0" w:space="0" w:color="auto"/>
        <w:left w:val="none" w:sz="0" w:space="0" w:color="auto"/>
        <w:bottom w:val="none" w:sz="0" w:space="0" w:color="auto"/>
        <w:right w:val="none" w:sz="0" w:space="0" w:color="auto"/>
      </w:divBdr>
    </w:div>
    <w:div w:id="1554540547">
      <w:bodyDiv w:val="1"/>
      <w:marLeft w:val="0"/>
      <w:marRight w:val="0"/>
      <w:marTop w:val="0"/>
      <w:marBottom w:val="0"/>
      <w:divBdr>
        <w:top w:val="none" w:sz="0" w:space="0" w:color="auto"/>
        <w:left w:val="none" w:sz="0" w:space="0" w:color="auto"/>
        <w:bottom w:val="none" w:sz="0" w:space="0" w:color="auto"/>
        <w:right w:val="none" w:sz="0" w:space="0" w:color="auto"/>
      </w:divBdr>
    </w:div>
    <w:div w:id="1556161505">
      <w:bodyDiv w:val="1"/>
      <w:marLeft w:val="0"/>
      <w:marRight w:val="0"/>
      <w:marTop w:val="0"/>
      <w:marBottom w:val="0"/>
      <w:divBdr>
        <w:top w:val="none" w:sz="0" w:space="0" w:color="auto"/>
        <w:left w:val="none" w:sz="0" w:space="0" w:color="auto"/>
        <w:bottom w:val="none" w:sz="0" w:space="0" w:color="auto"/>
        <w:right w:val="none" w:sz="0" w:space="0" w:color="auto"/>
      </w:divBdr>
    </w:div>
    <w:div w:id="1557281666">
      <w:bodyDiv w:val="1"/>
      <w:marLeft w:val="0"/>
      <w:marRight w:val="0"/>
      <w:marTop w:val="0"/>
      <w:marBottom w:val="0"/>
      <w:divBdr>
        <w:top w:val="none" w:sz="0" w:space="0" w:color="auto"/>
        <w:left w:val="none" w:sz="0" w:space="0" w:color="auto"/>
        <w:bottom w:val="none" w:sz="0" w:space="0" w:color="auto"/>
        <w:right w:val="none" w:sz="0" w:space="0" w:color="auto"/>
      </w:divBdr>
    </w:div>
    <w:div w:id="1557398089">
      <w:bodyDiv w:val="1"/>
      <w:marLeft w:val="0"/>
      <w:marRight w:val="0"/>
      <w:marTop w:val="0"/>
      <w:marBottom w:val="0"/>
      <w:divBdr>
        <w:top w:val="none" w:sz="0" w:space="0" w:color="auto"/>
        <w:left w:val="none" w:sz="0" w:space="0" w:color="auto"/>
        <w:bottom w:val="none" w:sz="0" w:space="0" w:color="auto"/>
        <w:right w:val="none" w:sz="0" w:space="0" w:color="auto"/>
      </w:divBdr>
    </w:div>
    <w:div w:id="1592006627">
      <w:bodyDiv w:val="1"/>
      <w:marLeft w:val="0"/>
      <w:marRight w:val="0"/>
      <w:marTop w:val="0"/>
      <w:marBottom w:val="0"/>
      <w:divBdr>
        <w:top w:val="none" w:sz="0" w:space="0" w:color="auto"/>
        <w:left w:val="none" w:sz="0" w:space="0" w:color="auto"/>
        <w:bottom w:val="none" w:sz="0" w:space="0" w:color="auto"/>
        <w:right w:val="none" w:sz="0" w:space="0" w:color="auto"/>
      </w:divBdr>
    </w:div>
    <w:div w:id="1611007966">
      <w:bodyDiv w:val="1"/>
      <w:marLeft w:val="0"/>
      <w:marRight w:val="0"/>
      <w:marTop w:val="0"/>
      <w:marBottom w:val="0"/>
      <w:divBdr>
        <w:top w:val="none" w:sz="0" w:space="0" w:color="auto"/>
        <w:left w:val="none" w:sz="0" w:space="0" w:color="auto"/>
        <w:bottom w:val="none" w:sz="0" w:space="0" w:color="auto"/>
        <w:right w:val="none" w:sz="0" w:space="0" w:color="auto"/>
      </w:divBdr>
      <w:divsChild>
        <w:div w:id="1803501278">
          <w:marLeft w:val="274"/>
          <w:marRight w:val="0"/>
          <w:marTop w:val="0"/>
          <w:marBottom w:val="0"/>
          <w:divBdr>
            <w:top w:val="none" w:sz="0" w:space="0" w:color="auto"/>
            <w:left w:val="none" w:sz="0" w:space="0" w:color="auto"/>
            <w:bottom w:val="none" w:sz="0" w:space="0" w:color="auto"/>
            <w:right w:val="none" w:sz="0" w:space="0" w:color="auto"/>
          </w:divBdr>
        </w:div>
      </w:divsChild>
    </w:div>
    <w:div w:id="1614552179">
      <w:bodyDiv w:val="1"/>
      <w:marLeft w:val="0"/>
      <w:marRight w:val="0"/>
      <w:marTop w:val="0"/>
      <w:marBottom w:val="0"/>
      <w:divBdr>
        <w:top w:val="none" w:sz="0" w:space="0" w:color="auto"/>
        <w:left w:val="none" w:sz="0" w:space="0" w:color="auto"/>
        <w:bottom w:val="none" w:sz="0" w:space="0" w:color="auto"/>
        <w:right w:val="none" w:sz="0" w:space="0" w:color="auto"/>
      </w:divBdr>
    </w:div>
    <w:div w:id="1620258767">
      <w:bodyDiv w:val="1"/>
      <w:marLeft w:val="0"/>
      <w:marRight w:val="0"/>
      <w:marTop w:val="0"/>
      <w:marBottom w:val="0"/>
      <w:divBdr>
        <w:top w:val="none" w:sz="0" w:space="0" w:color="auto"/>
        <w:left w:val="none" w:sz="0" w:space="0" w:color="auto"/>
        <w:bottom w:val="none" w:sz="0" w:space="0" w:color="auto"/>
        <w:right w:val="none" w:sz="0" w:space="0" w:color="auto"/>
      </w:divBdr>
    </w:div>
    <w:div w:id="1621915168">
      <w:bodyDiv w:val="1"/>
      <w:marLeft w:val="0"/>
      <w:marRight w:val="0"/>
      <w:marTop w:val="0"/>
      <w:marBottom w:val="0"/>
      <w:divBdr>
        <w:top w:val="none" w:sz="0" w:space="0" w:color="auto"/>
        <w:left w:val="none" w:sz="0" w:space="0" w:color="auto"/>
        <w:bottom w:val="none" w:sz="0" w:space="0" w:color="auto"/>
        <w:right w:val="none" w:sz="0" w:space="0" w:color="auto"/>
      </w:divBdr>
    </w:div>
    <w:div w:id="1642340465">
      <w:bodyDiv w:val="1"/>
      <w:marLeft w:val="0"/>
      <w:marRight w:val="0"/>
      <w:marTop w:val="0"/>
      <w:marBottom w:val="0"/>
      <w:divBdr>
        <w:top w:val="none" w:sz="0" w:space="0" w:color="auto"/>
        <w:left w:val="none" w:sz="0" w:space="0" w:color="auto"/>
        <w:bottom w:val="none" w:sz="0" w:space="0" w:color="auto"/>
        <w:right w:val="none" w:sz="0" w:space="0" w:color="auto"/>
      </w:divBdr>
    </w:div>
    <w:div w:id="1658723971">
      <w:bodyDiv w:val="1"/>
      <w:marLeft w:val="0"/>
      <w:marRight w:val="0"/>
      <w:marTop w:val="0"/>
      <w:marBottom w:val="0"/>
      <w:divBdr>
        <w:top w:val="none" w:sz="0" w:space="0" w:color="auto"/>
        <w:left w:val="none" w:sz="0" w:space="0" w:color="auto"/>
        <w:bottom w:val="none" w:sz="0" w:space="0" w:color="auto"/>
        <w:right w:val="none" w:sz="0" w:space="0" w:color="auto"/>
      </w:divBdr>
    </w:div>
    <w:div w:id="1663387151">
      <w:bodyDiv w:val="1"/>
      <w:marLeft w:val="0"/>
      <w:marRight w:val="0"/>
      <w:marTop w:val="0"/>
      <w:marBottom w:val="0"/>
      <w:divBdr>
        <w:top w:val="none" w:sz="0" w:space="0" w:color="auto"/>
        <w:left w:val="none" w:sz="0" w:space="0" w:color="auto"/>
        <w:bottom w:val="none" w:sz="0" w:space="0" w:color="auto"/>
        <w:right w:val="none" w:sz="0" w:space="0" w:color="auto"/>
      </w:divBdr>
    </w:div>
    <w:div w:id="1717581049">
      <w:bodyDiv w:val="1"/>
      <w:marLeft w:val="0"/>
      <w:marRight w:val="0"/>
      <w:marTop w:val="0"/>
      <w:marBottom w:val="0"/>
      <w:divBdr>
        <w:top w:val="none" w:sz="0" w:space="0" w:color="auto"/>
        <w:left w:val="none" w:sz="0" w:space="0" w:color="auto"/>
        <w:bottom w:val="none" w:sz="0" w:space="0" w:color="auto"/>
        <w:right w:val="none" w:sz="0" w:space="0" w:color="auto"/>
      </w:divBdr>
    </w:div>
    <w:div w:id="1721438270">
      <w:bodyDiv w:val="1"/>
      <w:marLeft w:val="0"/>
      <w:marRight w:val="0"/>
      <w:marTop w:val="0"/>
      <w:marBottom w:val="0"/>
      <w:divBdr>
        <w:top w:val="none" w:sz="0" w:space="0" w:color="auto"/>
        <w:left w:val="none" w:sz="0" w:space="0" w:color="auto"/>
        <w:bottom w:val="none" w:sz="0" w:space="0" w:color="auto"/>
        <w:right w:val="none" w:sz="0" w:space="0" w:color="auto"/>
      </w:divBdr>
      <w:divsChild>
        <w:div w:id="579021105">
          <w:marLeft w:val="547"/>
          <w:marRight w:val="0"/>
          <w:marTop w:val="125"/>
          <w:marBottom w:val="0"/>
          <w:divBdr>
            <w:top w:val="none" w:sz="0" w:space="0" w:color="auto"/>
            <w:left w:val="none" w:sz="0" w:space="0" w:color="auto"/>
            <w:bottom w:val="none" w:sz="0" w:space="0" w:color="auto"/>
            <w:right w:val="none" w:sz="0" w:space="0" w:color="auto"/>
          </w:divBdr>
        </w:div>
        <w:div w:id="688876290">
          <w:marLeft w:val="547"/>
          <w:marRight w:val="0"/>
          <w:marTop w:val="125"/>
          <w:marBottom w:val="0"/>
          <w:divBdr>
            <w:top w:val="none" w:sz="0" w:space="0" w:color="auto"/>
            <w:left w:val="none" w:sz="0" w:space="0" w:color="auto"/>
            <w:bottom w:val="none" w:sz="0" w:space="0" w:color="auto"/>
            <w:right w:val="none" w:sz="0" w:space="0" w:color="auto"/>
          </w:divBdr>
        </w:div>
        <w:div w:id="1151410534">
          <w:marLeft w:val="547"/>
          <w:marRight w:val="0"/>
          <w:marTop w:val="125"/>
          <w:marBottom w:val="0"/>
          <w:divBdr>
            <w:top w:val="none" w:sz="0" w:space="0" w:color="auto"/>
            <w:left w:val="none" w:sz="0" w:space="0" w:color="auto"/>
            <w:bottom w:val="none" w:sz="0" w:space="0" w:color="auto"/>
            <w:right w:val="none" w:sz="0" w:space="0" w:color="auto"/>
          </w:divBdr>
        </w:div>
        <w:div w:id="1498183463">
          <w:marLeft w:val="547"/>
          <w:marRight w:val="0"/>
          <w:marTop w:val="125"/>
          <w:marBottom w:val="0"/>
          <w:divBdr>
            <w:top w:val="none" w:sz="0" w:space="0" w:color="auto"/>
            <w:left w:val="none" w:sz="0" w:space="0" w:color="auto"/>
            <w:bottom w:val="none" w:sz="0" w:space="0" w:color="auto"/>
            <w:right w:val="none" w:sz="0" w:space="0" w:color="auto"/>
          </w:divBdr>
        </w:div>
        <w:div w:id="1672952646">
          <w:marLeft w:val="547"/>
          <w:marRight w:val="0"/>
          <w:marTop w:val="125"/>
          <w:marBottom w:val="0"/>
          <w:divBdr>
            <w:top w:val="none" w:sz="0" w:space="0" w:color="auto"/>
            <w:left w:val="none" w:sz="0" w:space="0" w:color="auto"/>
            <w:bottom w:val="none" w:sz="0" w:space="0" w:color="auto"/>
            <w:right w:val="none" w:sz="0" w:space="0" w:color="auto"/>
          </w:divBdr>
        </w:div>
        <w:div w:id="1868909999">
          <w:marLeft w:val="1166"/>
          <w:marRight w:val="0"/>
          <w:marTop w:val="106"/>
          <w:marBottom w:val="0"/>
          <w:divBdr>
            <w:top w:val="none" w:sz="0" w:space="0" w:color="auto"/>
            <w:left w:val="none" w:sz="0" w:space="0" w:color="auto"/>
            <w:bottom w:val="none" w:sz="0" w:space="0" w:color="auto"/>
            <w:right w:val="none" w:sz="0" w:space="0" w:color="auto"/>
          </w:divBdr>
        </w:div>
      </w:divsChild>
    </w:div>
    <w:div w:id="1722050347">
      <w:bodyDiv w:val="1"/>
      <w:marLeft w:val="0"/>
      <w:marRight w:val="0"/>
      <w:marTop w:val="0"/>
      <w:marBottom w:val="0"/>
      <w:divBdr>
        <w:top w:val="none" w:sz="0" w:space="0" w:color="auto"/>
        <w:left w:val="none" w:sz="0" w:space="0" w:color="auto"/>
        <w:bottom w:val="none" w:sz="0" w:space="0" w:color="auto"/>
        <w:right w:val="none" w:sz="0" w:space="0" w:color="auto"/>
      </w:divBdr>
    </w:div>
    <w:div w:id="1728530855">
      <w:bodyDiv w:val="1"/>
      <w:marLeft w:val="0"/>
      <w:marRight w:val="0"/>
      <w:marTop w:val="0"/>
      <w:marBottom w:val="0"/>
      <w:divBdr>
        <w:top w:val="none" w:sz="0" w:space="0" w:color="auto"/>
        <w:left w:val="none" w:sz="0" w:space="0" w:color="auto"/>
        <w:bottom w:val="none" w:sz="0" w:space="0" w:color="auto"/>
        <w:right w:val="none" w:sz="0" w:space="0" w:color="auto"/>
      </w:divBdr>
    </w:div>
    <w:div w:id="1737626136">
      <w:bodyDiv w:val="1"/>
      <w:marLeft w:val="0"/>
      <w:marRight w:val="0"/>
      <w:marTop w:val="0"/>
      <w:marBottom w:val="0"/>
      <w:divBdr>
        <w:top w:val="none" w:sz="0" w:space="0" w:color="auto"/>
        <w:left w:val="none" w:sz="0" w:space="0" w:color="auto"/>
        <w:bottom w:val="none" w:sz="0" w:space="0" w:color="auto"/>
        <w:right w:val="none" w:sz="0" w:space="0" w:color="auto"/>
      </w:divBdr>
      <w:divsChild>
        <w:div w:id="263344758">
          <w:marLeft w:val="547"/>
          <w:marRight w:val="0"/>
          <w:marTop w:val="26"/>
          <w:marBottom w:val="53"/>
          <w:divBdr>
            <w:top w:val="none" w:sz="0" w:space="0" w:color="auto"/>
            <w:left w:val="none" w:sz="0" w:space="0" w:color="auto"/>
            <w:bottom w:val="none" w:sz="0" w:space="0" w:color="auto"/>
            <w:right w:val="none" w:sz="0" w:space="0" w:color="auto"/>
          </w:divBdr>
        </w:div>
        <w:div w:id="294214365">
          <w:marLeft w:val="547"/>
          <w:marRight w:val="0"/>
          <w:marTop w:val="26"/>
          <w:marBottom w:val="53"/>
          <w:divBdr>
            <w:top w:val="none" w:sz="0" w:space="0" w:color="auto"/>
            <w:left w:val="none" w:sz="0" w:space="0" w:color="auto"/>
            <w:bottom w:val="none" w:sz="0" w:space="0" w:color="auto"/>
            <w:right w:val="none" w:sz="0" w:space="0" w:color="auto"/>
          </w:divBdr>
        </w:div>
        <w:div w:id="580481885">
          <w:marLeft w:val="547"/>
          <w:marRight w:val="0"/>
          <w:marTop w:val="26"/>
          <w:marBottom w:val="53"/>
          <w:divBdr>
            <w:top w:val="none" w:sz="0" w:space="0" w:color="auto"/>
            <w:left w:val="none" w:sz="0" w:space="0" w:color="auto"/>
            <w:bottom w:val="none" w:sz="0" w:space="0" w:color="auto"/>
            <w:right w:val="none" w:sz="0" w:space="0" w:color="auto"/>
          </w:divBdr>
        </w:div>
        <w:div w:id="835220537">
          <w:marLeft w:val="547"/>
          <w:marRight w:val="0"/>
          <w:marTop w:val="26"/>
          <w:marBottom w:val="53"/>
          <w:divBdr>
            <w:top w:val="none" w:sz="0" w:space="0" w:color="auto"/>
            <w:left w:val="none" w:sz="0" w:space="0" w:color="auto"/>
            <w:bottom w:val="none" w:sz="0" w:space="0" w:color="auto"/>
            <w:right w:val="none" w:sz="0" w:space="0" w:color="auto"/>
          </w:divBdr>
        </w:div>
        <w:div w:id="972712313">
          <w:marLeft w:val="547"/>
          <w:marRight w:val="0"/>
          <w:marTop w:val="26"/>
          <w:marBottom w:val="53"/>
          <w:divBdr>
            <w:top w:val="none" w:sz="0" w:space="0" w:color="auto"/>
            <w:left w:val="none" w:sz="0" w:space="0" w:color="auto"/>
            <w:bottom w:val="none" w:sz="0" w:space="0" w:color="auto"/>
            <w:right w:val="none" w:sz="0" w:space="0" w:color="auto"/>
          </w:divBdr>
        </w:div>
        <w:div w:id="1257446106">
          <w:marLeft w:val="547"/>
          <w:marRight w:val="0"/>
          <w:marTop w:val="26"/>
          <w:marBottom w:val="53"/>
          <w:divBdr>
            <w:top w:val="none" w:sz="0" w:space="0" w:color="auto"/>
            <w:left w:val="none" w:sz="0" w:space="0" w:color="auto"/>
            <w:bottom w:val="none" w:sz="0" w:space="0" w:color="auto"/>
            <w:right w:val="none" w:sz="0" w:space="0" w:color="auto"/>
          </w:divBdr>
        </w:div>
        <w:div w:id="1565871605">
          <w:marLeft w:val="547"/>
          <w:marRight w:val="0"/>
          <w:marTop w:val="26"/>
          <w:marBottom w:val="53"/>
          <w:divBdr>
            <w:top w:val="none" w:sz="0" w:space="0" w:color="auto"/>
            <w:left w:val="none" w:sz="0" w:space="0" w:color="auto"/>
            <w:bottom w:val="none" w:sz="0" w:space="0" w:color="auto"/>
            <w:right w:val="none" w:sz="0" w:space="0" w:color="auto"/>
          </w:divBdr>
        </w:div>
        <w:div w:id="1765802107">
          <w:marLeft w:val="547"/>
          <w:marRight w:val="0"/>
          <w:marTop w:val="26"/>
          <w:marBottom w:val="53"/>
          <w:divBdr>
            <w:top w:val="none" w:sz="0" w:space="0" w:color="auto"/>
            <w:left w:val="none" w:sz="0" w:space="0" w:color="auto"/>
            <w:bottom w:val="none" w:sz="0" w:space="0" w:color="auto"/>
            <w:right w:val="none" w:sz="0" w:space="0" w:color="auto"/>
          </w:divBdr>
        </w:div>
        <w:div w:id="1864125066">
          <w:marLeft w:val="547"/>
          <w:marRight w:val="0"/>
          <w:marTop w:val="26"/>
          <w:marBottom w:val="53"/>
          <w:divBdr>
            <w:top w:val="none" w:sz="0" w:space="0" w:color="auto"/>
            <w:left w:val="none" w:sz="0" w:space="0" w:color="auto"/>
            <w:bottom w:val="none" w:sz="0" w:space="0" w:color="auto"/>
            <w:right w:val="none" w:sz="0" w:space="0" w:color="auto"/>
          </w:divBdr>
        </w:div>
        <w:div w:id="1873420764">
          <w:marLeft w:val="547"/>
          <w:marRight w:val="0"/>
          <w:marTop w:val="26"/>
          <w:marBottom w:val="53"/>
          <w:divBdr>
            <w:top w:val="none" w:sz="0" w:space="0" w:color="auto"/>
            <w:left w:val="none" w:sz="0" w:space="0" w:color="auto"/>
            <w:bottom w:val="none" w:sz="0" w:space="0" w:color="auto"/>
            <w:right w:val="none" w:sz="0" w:space="0" w:color="auto"/>
          </w:divBdr>
        </w:div>
      </w:divsChild>
    </w:div>
    <w:div w:id="1774594464">
      <w:bodyDiv w:val="1"/>
      <w:marLeft w:val="30"/>
      <w:marRight w:val="30"/>
      <w:marTop w:val="0"/>
      <w:marBottom w:val="0"/>
      <w:divBdr>
        <w:top w:val="none" w:sz="0" w:space="0" w:color="auto"/>
        <w:left w:val="none" w:sz="0" w:space="0" w:color="auto"/>
        <w:bottom w:val="none" w:sz="0" w:space="0" w:color="auto"/>
        <w:right w:val="none" w:sz="0" w:space="0" w:color="auto"/>
      </w:divBdr>
      <w:divsChild>
        <w:div w:id="74284645">
          <w:marLeft w:val="0"/>
          <w:marRight w:val="0"/>
          <w:marTop w:val="0"/>
          <w:marBottom w:val="0"/>
          <w:divBdr>
            <w:top w:val="none" w:sz="0" w:space="0" w:color="auto"/>
            <w:left w:val="none" w:sz="0" w:space="0" w:color="auto"/>
            <w:bottom w:val="none" w:sz="0" w:space="0" w:color="auto"/>
            <w:right w:val="none" w:sz="0" w:space="0" w:color="auto"/>
          </w:divBdr>
          <w:divsChild>
            <w:div w:id="1000277283">
              <w:marLeft w:val="0"/>
              <w:marRight w:val="0"/>
              <w:marTop w:val="0"/>
              <w:marBottom w:val="0"/>
              <w:divBdr>
                <w:top w:val="none" w:sz="0" w:space="0" w:color="auto"/>
                <w:left w:val="none" w:sz="0" w:space="0" w:color="auto"/>
                <w:bottom w:val="none" w:sz="0" w:space="0" w:color="auto"/>
                <w:right w:val="none" w:sz="0" w:space="0" w:color="auto"/>
              </w:divBdr>
            </w:div>
            <w:div w:id="1819573313">
              <w:marLeft w:val="0"/>
              <w:marRight w:val="0"/>
              <w:marTop w:val="0"/>
              <w:marBottom w:val="0"/>
              <w:divBdr>
                <w:top w:val="none" w:sz="0" w:space="0" w:color="auto"/>
                <w:left w:val="none" w:sz="0" w:space="0" w:color="auto"/>
                <w:bottom w:val="none" w:sz="0" w:space="0" w:color="auto"/>
                <w:right w:val="none" w:sz="0" w:space="0" w:color="auto"/>
              </w:divBdr>
              <w:divsChild>
                <w:div w:id="487403666">
                  <w:marLeft w:val="180"/>
                  <w:marRight w:val="0"/>
                  <w:marTop w:val="0"/>
                  <w:marBottom w:val="0"/>
                  <w:divBdr>
                    <w:top w:val="none" w:sz="0" w:space="0" w:color="auto"/>
                    <w:left w:val="none" w:sz="0" w:space="0" w:color="auto"/>
                    <w:bottom w:val="none" w:sz="0" w:space="0" w:color="auto"/>
                    <w:right w:val="none" w:sz="0" w:space="0" w:color="auto"/>
                  </w:divBdr>
                  <w:divsChild>
                    <w:div w:id="4593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50585">
          <w:marLeft w:val="0"/>
          <w:marRight w:val="0"/>
          <w:marTop w:val="0"/>
          <w:marBottom w:val="0"/>
          <w:divBdr>
            <w:top w:val="none" w:sz="0" w:space="0" w:color="auto"/>
            <w:left w:val="none" w:sz="0" w:space="0" w:color="auto"/>
            <w:bottom w:val="none" w:sz="0" w:space="0" w:color="auto"/>
            <w:right w:val="none" w:sz="0" w:space="0" w:color="auto"/>
          </w:divBdr>
          <w:divsChild>
            <w:div w:id="198277070">
              <w:marLeft w:val="0"/>
              <w:marRight w:val="0"/>
              <w:marTop w:val="0"/>
              <w:marBottom w:val="0"/>
              <w:divBdr>
                <w:top w:val="none" w:sz="0" w:space="0" w:color="auto"/>
                <w:left w:val="none" w:sz="0" w:space="0" w:color="auto"/>
                <w:bottom w:val="none" w:sz="0" w:space="0" w:color="auto"/>
                <w:right w:val="none" w:sz="0" w:space="0" w:color="auto"/>
              </w:divBdr>
              <w:divsChild>
                <w:div w:id="193813060">
                  <w:marLeft w:val="180"/>
                  <w:marRight w:val="0"/>
                  <w:marTop w:val="0"/>
                  <w:marBottom w:val="0"/>
                  <w:divBdr>
                    <w:top w:val="none" w:sz="0" w:space="0" w:color="auto"/>
                    <w:left w:val="none" w:sz="0" w:space="0" w:color="auto"/>
                    <w:bottom w:val="none" w:sz="0" w:space="0" w:color="auto"/>
                    <w:right w:val="none" w:sz="0" w:space="0" w:color="auto"/>
                  </w:divBdr>
                  <w:divsChild>
                    <w:div w:id="18432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30295">
      <w:bodyDiv w:val="1"/>
      <w:marLeft w:val="0"/>
      <w:marRight w:val="0"/>
      <w:marTop w:val="0"/>
      <w:marBottom w:val="0"/>
      <w:divBdr>
        <w:top w:val="none" w:sz="0" w:space="0" w:color="auto"/>
        <w:left w:val="none" w:sz="0" w:space="0" w:color="auto"/>
        <w:bottom w:val="none" w:sz="0" w:space="0" w:color="auto"/>
        <w:right w:val="none" w:sz="0" w:space="0" w:color="auto"/>
      </w:divBdr>
      <w:divsChild>
        <w:div w:id="408815001">
          <w:marLeft w:val="374"/>
          <w:marRight w:val="0"/>
          <w:marTop w:val="80"/>
          <w:marBottom w:val="0"/>
          <w:divBdr>
            <w:top w:val="none" w:sz="0" w:space="0" w:color="auto"/>
            <w:left w:val="none" w:sz="0" w:space="0" w:color="auto"/>
            <w:bottom w:val="none" w:sz="0" w:space="0" w:color="auto"/>
            <w:right w:val="none" w:sz="0" w:space="0" w:color="auto"/>
          </w:divBdr>
        </w:div>
        <w:div w:id="804197577">
          <w:marLeft w:val="374"/>
          <w:marRight w:val="0"/>
          <w:marTop w:val="80"/>
          <w:marBottom w:val="0"/>
          <w:divBdr>
            <w:top w:val="none" w:sz="0" w:space="0" w:color="auto"/>
            <w:left w:val="none" w:sz="0" w:space="0" w:color="auto"/>
            <w:bottom w:val="none" w:sz="0" w:space="0" w:color="auto"/>
            <w:right w:val="none" w:sz="0" w:space="0" w:color="auto"/>
          </w:divBdr>
        </w:div>
        <w:div w:id="1627270447">
          <w:marLeft w:val="374"/>
          <w:marRight w:val="0"/>
          <w:marTop w:val="80"/>
          <w:marBottom w:val="0"/>
          <w:divBdr>
            <w:top w:val="none" w:sz="0" w:space="0" w:color="auto"/>
            <w:left w:val="none" w:sz="0" w:space="0" w:color="auto"/>
            <w:bottom w:val="none" w:sz="0" w:space="0" w:color="auto"/>
            <w:right w:val="none" w:sz="0" w:space="0" w:color="auto"/>
          </w:divBdr>
        </w:div>
      </w:divsChild>
    </w:div>
    <w:div w:id="1809204981">
      <w:bodyDiv w:val="1"/>
      <w:marLeft w:val="0"/>
      <w:marRight w:val="0"/>
      <w:marTop w:val="0"/>
      <w:marBottom w:val="0"/>
      <w:divBdr>
        <w:top w:val="none" w:sz="0" w:space="0" w:color="auto"/>
        <w:left w:val="none" w:sz="0" w:space="0" w:color="auto"/>
        <w:bottom w:val="none" w:sz="0" w:space="0" w:color="auto"/>
        <w:right w:val="none" w:sz="0" w:space="0" w:color="auto"/>
      </w:divBdr>
    </w:div>
    <w:div w:id="1817985482">
      <w:bodyDiv w:val="1"/>
      <w:marLeft w:val="0"/>
      <w:marRight w:val="0"/>
      <w:marTop w:val="0"/>
      <w:marBottom w:val="0"/>
      <w:divBdr>
        <w:top w:val="none" w:sz="0" w:space="0" w:color="auto"/>
        <w:left w:val="none" w:sz="0" w:space="0" w:color="auto"/>
        <w:bottom w:val="none" w:sz="0" w:space="0" w:color="auto"/>
        <w:right w:val="none" w:sz="0" w:space="0" w:color="auto"/>
      </w:divBdr>
    </w:div>
    <w:div w:id="1824009673">
      <w:bodyDiv w:val="1"/>
      <w:marLeft w:val="30"/>
      <w:marRight w:val="30"/>
      <w:marTop w:val="0"/>
      <w:marBottom w:val="0"/>
      <w:divBdr>
        <w:top w:val="none" w:sz="0" w:space="0" w:color="auto"/>
        <w:left w:val="none" w:sz="0" w:space="0" w:color="auto"/>
        <w:bottom w:val="none" w:sz="0" w:space="0" w:color="auto"/>
        <w:right w:val="none" w:sz="0" w:space="0" w:color="auto"/>
      </w:divBdr>
      <w:divsChild>
        <w:div w:id="1172186364">
          <w:marLeft w:val="0"/>
          <w:marRight w:val="0"/>
          <w:marTop w:val="0"/>
          <w:marBottom w:val="0"/>
          <w:divBdr>
            <w:top w:val="none" w:sz="0" w:space="0" w:color="auto"/>
            <w:left w:val="none" w:sz="0" w:space="0" w:color="auto"/>
            <w:bottom w:val="none" w:sz="0" w:space="0" w:color="auto"/>
            <w:right w:val="none" w:sz="0" w:space="0" w:color="auto"/>
          </w:divBdr>
          <w:divsChild>
            <w:div w:id="913047679">
              <w:marLeft w:val="0"/>
              <w:marRight w:val="0"/>
              <w:marTop w:val="0"/>
              <w:marBottom w:val="0"/>
              <w:divBdr>
                <w:top w:val="none" w:sz="0" w:space="0" w:color="auto"/>
                <w:left w:val="none" w:sz="0" w:space="0" w:color="auto"/>
                <w:bottom w:val="none" w:sz="0" w:space="0" w:color="auto"/>
                <w:right w:val="none" w:sz="0" w:space="0" w:color="auto"/>
              </w:divBdr>
            </w:div>
            <w:div w:id="1511522973">
              <w:marLeft w:val="0"/>
              <w:marRight w:val="0"/>
              <w:marTop w:val="0"/>
              <w:marBottom w:val="0"/>
              <w:divBdr>
                <w:top w:val="none" w:sz="0" w:space="0" w:color="auto"/>
                <w:left w:val="none" w:sz="0" w:space="0" w:color="auto"/>
                <w:bottom w:val="none" w:sz="0" w:space="0" w:color="auto"/>
                <w:right w:val="none" w:sz="0" w:space="0" w:color="auto"/>
              </w:divBdr>
              <w:divsChild>
                <w:div w:id="1664121240">
                  <w:marLeft w:val="180"/>
                  <w:marRight w:val="0"/>
                  <w:marTop w:val="0"/>
                  <w:marBottom w:val="0"/>
                  <w:divBdr>
                    <w:top w:val="none" w:sz="0" w:space="0" w:color="auto"/>
                    <w:left w:val="none" w:sz="0" w:space="0" w:color="auto"/>
                    <w:bottom w:val="none" w:sz="0" w:space="0" w:color="auto"/>
                    <w:right w:val="none" w:sz="0" w:space="0" w:color="auto"/>
                  </w:divBdr>
                  <w:divsChild>
                    <w:div w:id="1831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5310">
      <w:bodyDiv w:val="1"/>
      <w:marLeft w:val="0"/>
      <w:marRight w:val="0"/>
      <w:marTop w:val="0"/>
      <w:marBottom w:val="0"/>
      <w:divBdr>
        <w:top w:val="none" w:sz="0" w:space="0" w:color="auto"/>
        <w:left w:val="none" w:sz="0" w:space="0" w:color="auto"/>
        <w:bottom w:val="none" w:sz="0" w:space="0" w:color="auto"/>
        <w:right w:val="none" w:sz="0" w:space="0" w:color="auto"/>
      </w:divBdr>
    </w:div>
    <w:div w:id="1848396408">
      <w:bodyDiv w:val="1"/>
      <w:marLeft w:val="0"/>
      <w:marRight w:val="0"/>
      <w:marTop w:val="0"/>
      <w:marBottom w:val="0"/>
      <w:divBdr>
        <w:top w:val="none" w:sz="0" w:space="0" w:color="auto"/>
        <w:left w:val="none" w:sz="0" w:space="0" w:color="auto"/>
        <w:bottom w:val="none" w:sz="0" w:space="0" w:color="auto"/>
        <w:right w:val="none" w:sz="0" w:space="0" w:color="auto"/>
      </w:divBdr>
    </w:div>
    <w:div w:id="1858496740">
      <w:bodyDiv w:val="1"/>
      <w:marLeft w:val="0"/>
      <w:marRight w:val="0"/>
      <w:marTop w:val="0"/>
      <w:marBottom w:val="0"/>
      <w:divBdr>
        <w:top w:val="none" w:sz="0" w:space="0" w:color="auto"/>
        <w:left w:val="none" w:sz="0" w:space="0" w:color="auto"/>
        <w:bottom w:val="none" w:sz="0" w:space="0" w:color="auto"/>
        <w:right w:val="none" w:sz="0" w:space="0" w:color="auto"/>
      </w:divBdr>
    </w:div>
    <w:div w:id="1861893466">
      <w:bodyDiv w:val="1"/>
      <w:marLeft w:val="0"/>
      <w:marRight w:val="0"/>
      <w:marTop w:val="0"/>
      <w:marBottom w:val="0"/>
      <w:divBdr>
        <w:top w:val="none" w:sz="0" w:space="0" w:color="auto"/>
        <w:left w:val="none" w:sz="0" w:space="0" w:color="auto"/>
        <w:bottom w:val="none" w:sz="0" w:space="0" w:color="auto"/>
        <w:right w:val="none" w:sz="0" w:space="0" w:color="auto"/>
      </w:divBdr>
    </w:div>
    <w:div w:id="1868983176">
      <w:bodyDiv w:val="1"/>
      <w:marLeft w:val="30"/>
      <w:marRight w:val="30"/>
      <w:marTop w:val="0"/>
      <w:marBottom w:val="0"/>
      <w:divBdr>
        <w:top w:val="none" w:sz="0" w:space="0" w:color="auto"/>
        <w:left w:val="none" w:sz="0" w:space="0" w:color="auto"/>
        <w:bottom w:val="none" w:sz="0" w:space="0" w:color="auto"/>
        <w:right w:val="none" w:sz="0" w:space="0" w:color="auto"/>
      </w:divBdr>
      <w:divsChild>
        <w:div w:id="99836170">
          <w:marLeft w:val="0"/>
          <w:marRight w:val="0"/>
          <w:marTop w:val="0"/>
          <w:marBottom w:val="0"/>
          <w:divBdr>
            <w:top w:val="none" w:sz="0" w:space="0" w:color="auto"/>
            <w:left w:val="none" w:sz="0" w:space="0" w:color="auto"/>
            <w:bottom w:val="none" w:sz="0" w:space="0" w:color="auto"/>
            <w:right w:val="none" w:sz="0" w:space="0" w:color="auto"/>
          </w:divBdr>
          <w:divsChild>
            <w:div w:id="935600280">
              <w:marLeft w:val="0"/>
              <w:marRight w:val="0"/>
              <w:marTop w:val="0"/>
              <w:marBottom w:val="0"/>
              <w:divBdr>
                <w:top w:val="none" w:sz="0" w:space="0" w:color="auto"/>
                <w:left w:val="none" w:sz="0" w:space="0" w:color="auto"/>
                <w:bottom w:val="none" w:sz="0" w:space="0" w:color="auto"/>
                <w:right w:val="none" w:sz="0" w:space="0" w:color="auto"/>
              </w:divBdr>
              <w:divsChild>
                <w:div w:id="1292059751">
                  <w:marLeft w:val="180"/>
                  <w:marRight w:val="0"/>
                  <w:marTop w:val="0"/>
                  <w:marBottom w:val="0"/>
                  <w:divBdr>
                    <w:top w:val="none" w:sz="0" w:space="0" w:color="auto"/>
                    <w:left w:val="none" w:sz="0" w:space="0" w:color="auto"/>
                    <w:bottom w:val="none" w:sz="0" w:space="0" w:color="auto"/>
                    <w:right w:val="none" w:sz="0" w:space="0" w:color="auto"/>
                  </w:divBdr>
                  <w:divsChild>
                    <w:div w:id="3344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0707">
      <w:bodyDiv w:val="1"/>
      <w:marLeft w:val="0"/>
      <w:marRight w:val="0"/>
      <w:marTop w:val="0"/>
      <w:marBottom w:val="0"/>
      <w:divBdr>
        <w:top w:val="none" w:sz="0" w:space="0" w:color="auto"/>
        <w:left w:val="none" w:sz="0" w:space="0" w:color="auto"/>
        <w:bottom w:val="none" w:sz="0" w:space="0" w:color="auto"/>
        <w:right w:val="none" w:sz="0" w:space="0" w:color="auto"/>
      </w:divBdr>
    </w:div>
    <w:div w:id="1900044701">
      <w:bodyDiv w:val="1"/>
      <w:marLeft w:val="0"/>
      <w:marRight w:val="0"/>
      <w:marTop w:val="0"/>
      <w:marBottom w:val="0"/>
      <w:divBdr>
        <w:top w:val="none" w:sz="0" w:space="0" w:color="auto"/>
        <w:left w:val="none" w:sz="0" w:space="0" w:color="auto"/>
        <w:bottom w:val="none" w:sz="0" w:space="0" w:color="auto"/>
        <w:right w:val="none" w:sz="0" w:space="0" w:color="auto"/>
      </w:divBdr>
    </w:div>
    <w:div w:id="1901165951">
      <w:bodyDiv w:val="1"/>
      <w:marLeft w:val="30"/>
      <w:marRight w:val="30"/>
      <w:marTop w:val="0"/>
      <w:marBottom w:val="0"/>
      <w:divBdr>
        <w:top w:val="none" w:sz="0" w:space="0" w:color="auto"/>
        <w:left w:val="none" w:sz="0" w:space="0" w:color="auto"/>
        <w:bottom w:val="none" w:sz="0" w:space="0" w:color="auto"/>
        <w:right w:val="none" w:sz="0" w:space="0" w:color="auto"/>
      </w:divBdr>
      <w:divsChild>
        <w:div w:id="301885832">
          <w:marLeft w:val="0"/>
          <w:marRight w:val="0"/>
          <w:marTop w:val="0"/>
          <w:marBottom w:val="0"/>
          <w:divBdr>
            <w:top w:val="none" w:sz="0" w:space="0" w:color="auto"/>
            <w:left w:val="none" w:sz="0" w:space="0" w:color="auto"/>
            <w:bottom w:val="none" w:sz="0" w:space="0" w:color="auto"/>
            <w:right w:val="none" w:sz="0" w:space="0" w:color="auto"/>
          </w:divBdr>
          <w:divsChild>
            <w:div w:id="441807340">
              <w:marLeft w:val="0"/>
              <w:marRight w:val="0"/>
              <w:marTop w:val="0"/>
              <w:marBottom w:val="0"/>
              <w:divBdr>
                <w:top w:val="none" w:sz="0" w:space="0" w:color="auto"/>
                <w:left w:val="none" w:sz="0" w:space="0" w:color="auto"/>
                <w:bottom w:val="none" w:sz="0" w:space="0" w:color="auto"/>
                <w:right w:val="none" w:sz="0" w:space="0" w:color="auto"/>
              </w:divBdr>
              <w:divsChild>
                <w:div w:id="2025594726">
                  <w:marLeft w:val="180"/>
                  <w:marRight w:val="0"/>
                  <w:marTop w:val="0"/>
                  <w:marBottom w:val="0"/>
                  <w:divBdr>
                    <w:top w:val="none" w:sz="0" w:space="0" w:color="auto"/>
                    <w:left w:val="none" w:sz="0" w:space="0" w:color="auto"/>
                    <w:bottom w:val="none" w:sz="0" w:space="0" w:color="auto"/>
                    <w:right w:val="none" w:sz="0" w:space="0" w:color="auto"/>
                  </w:divBdr>
                  <w:divsChild>
                    <w:div w:id="13528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5214">
          <w:marLeft w:val="0"/>
          <w:marRight w:val="0"/>
          <w:marTop w:val="0"/>
          <w:marBottom w:val="0"/>
          <w:divBdr>
            <w:top w:val="none" w:sz="0" w:space="0" w:color="auto"/>
            <w:left w:val="none" w:sz="0" w:space="0" w:color="auto"/>
            <w:bottom w:val="none" w:sz="0" w:space="0" w:color="auto"/>
            <w:right w:val="none" w:sz="0" w:space="0" w:color="auto"/>
          </w:divBdr>
          <w:divsChild>
            <w:div w:id="1510944111">
              <w:marLeft w:val="0"/>
              <w:marRight w:val="0"/>
              <w:marTop w:val="0"/>
              <w:marBottom w:val="0"/>
              <w:divBdr>
                <w:top w:val="none" w:sz="0" w:space="0" w:color="auto"/>
                <w:left w:val="none" w:sz="0" w:space="0" w:color="auto"/>
                <w:bottom w:val="none" w:sz="0" w:space="0" w:color="auto"/>
                <w:right w:val="none" w:sz="0" w:space="0" w:color="auto"/>
              </w:divBdr>
              <w:divsChild>
                <w:div w:id="1210994089">
                  <w:marLeft w:val="180"/>
                  <w:marRight w:val="0"/>
                  <w:marTop w:val="0"/>
                  <w:marBottom w:val="0"/>
                  <w:divBdr>
                    <w:top w:val="none" w:sz="0" w:space="0" w:color="auto"/>
                    <w:left w:val="none" w:sz="0" w:space="0" w:color="auto"/>
                    <w:bottom w:val="none" w:sz="0" w:space="0" w:color="auto"/>
                    <w:right w:val="none" w:sz="0" w:space="0" w:color="auto"/>
                  </w:divBdr>
                  <w:divsChild>
                    <w:div w:id="7888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70988">
      <w:bodyDiv w:val="1"/>
      <w:marLeft w:val="0"/>
      <w:marRight w:val="0"/>
      <w:marTop w:val="0"/>
      <w:marBottom w:val="0"/>
      <w:divBdr>
        <w:top w:val="none" w:sz="0" w:space="0" w:color="auto"/>
        <w:left w:val="none" w:sz="0" w:space="0" w:color="auto"/>
        <w:bottom w:val="none" w:sz="0" w:space="0" w:color="auto"/>
        <w:right w:val="none" w:sz="0" w:space="0" w:color="auto"/>
      </w:divBdr>
    </w:div>
    <w:div w:id="1903297695">
      <w:bodyDiv w:val="1"/>
      <w:marLeft w:val="0"/>
      <w:marRight w:val="0"/>
      <w:marTop w:val="0"/>
      <w:marBottom w:val="0"/>
      <w:divBdr>
        <w:top w:val="none" w:sz="0" w:space="0" w:color="auto"/>
        <w:left w:val="none" w:sz="0" w:space="0" w:color="auto"/>
        <w:bottom w:val="none" w:sz="0" w:space="0" w:color="auto"/>
        <w:right w:val="none" w:sz="0" w:space="0" w:color="auto"/>
      </w:divBdr>
    </w:div>
    <w:div w:id="1922063553">
      <w:bodyDiv w:val="1"/>
      <w:marLeft w:val="0"/>
      <w:marRight w:val="0"/>
      <w:marTop w:val="0"/>
      <w:marBottom w:val="0"/>
      <w:divBdr>
        <w:top w:val="none" w:sz="0" w:space="0" w:color="auto"/>
        <w:left w:val="none" w:sz="0" w:space="0" w:color="auto"/>
        <w:bottom w:val="none" w:sz="0" w:space="0" w:color="auto"/>
        <w:right w:val="none" w:sz="0" w:space="0" w:color="auto"/>
      </w:divBdr>
    </w:div>
    <w:div w:id="1925066325">
      <w:bodyDiv w:val="1"/>
      <w:marLeft w:val="0"/>
      <w:marRight w:val="0"/>
      <w:marTop w:val="0"/>
      <w:marBottom w:val="0"/>
      <w:divBdr>
        <w:top w:val="none" w:sz="0" w:space="0" w:color="auto"/>
        <w:left w:val="none" w:sz="0" w:space="0" w:color="auto"/>
        <w:bottom w:val="none" w:sz="0" w:space="0" w:color="auto"/>
        <w:right w:val="none" w:sz="0" w:space="0" w:color="auto"/>
      </w:divBdr>
    </w:div>
    <w:div w:id="1962229251">
      <w:bodyDiv w:val="1"/>
      <w:marLeft w:val="0"/>
      <w:marRight w:val="0"/>
      <w:marTop w:val="0"/>
      <w:marBottom w:val="0"/>
      <w:divBdr>
        <w:top w:val="none" w:sz="0" w:space="0" w:color="auto"/>
        <w:left w:val="none" w:sz="0" w:space="0" w:color="auto"/>
        <w:bottom w:val="none" w:sz="0" w:space="0" w:color="auto"/>
        <w:right w:val="none" w:sz="0" w:space="0" w:color="auto"/>
      </w:divBdr>
    </w:div>
    <w:div w:id="1977417968">
      <w:bodyDiv w:val="1"/>
      <w:marLeft w:val="0"/>
      <w:marRight w:val="0"/>
      <w:marTop w:val="0"/>
      <w:marBottom w:val="0"/>
      <w:divBdr>
        <w:top w:val="none" w:sz="0" w:space="0" w:color="auto"/>
        <w:left w:val="none" w:sz="0" w:space="0" w:color="auto"/>
        <w:bottom w:val="none" w:sz="0" w:space="0" w:color="auto"/>
        <w:right w:val="none" w:sz="0" w:space="0" w:color="auto"/>
      </w:divBdr>
    </w:div>
    <w:div w:id="2003195680">
      <w:bodyDiv w:val="1"/>
      <w:marLeft w:val="0"/>
      <w:marRight w:val="0"/>
      <w:marTop w:val="0"/>
      <w:marBottom w:val="0"/>
      <w:divBdr>
        <w:top w:val="none" w:sz="0" w:space="0" w:color="auto"/>
        <w:left w:val="none" w:sz="0" w:space="0" w:color="auto"/>
        <w:bottom w:val="none" w:sz="0" w:space="0" w:color="auto"/>
        <w:right w:val="none" w:sz="0" w:space="0" w:color="auto"/>
      </w:divBdr>
    </w:div>
    <w:div w:id="2014062881">
      <w:bodyDiv w:val="1"/>
      <w:marLeft w:val="0"/>
      <w:marRight w:val="0"/>
      <w:marTop w:val="0"/>
      <w:marBottom w:val="0"/>
      <w:divBdr>
        <w:top w:val="none" w:sz="0" w:space="0" w:color="auto"/>
        <w:left w:val="none" w:sz="0" w:space="0" w:color="auto"/>
        <w:bottom w:val="none" w:sz="0" w:space="0" w:color="auto"/>
        <w:right w:val="none" w:sz="0" w:space="0" w:color="auto"/>
      </w:divBdr>
    </w:div>
    <w:div w:id="2015918070">
      <w:bodyDiv w:val="1"/>
      <w:marLeft w:val="30"/>
      <w:marRight w:val="30"/>
      <w:marTop w:val="0"/>
      <w:marBottom w:val="0"/>
      <w:divBdr>
        <w:top w:val="none" w:sz="0" w:space="0" w:color="auto"/>
        <w:left w:val="none" w:sz="0" w:space="0" w:color="auto"/>
        <w:bottom w:val="none" w:sz="0" w:space="0" w:color="auto"/>
        <w:right w:val="none" w:sz="0" w:space="0" w:color="auto"/>
      </w:divBdr>
      <w:divsChild>
        <w:div w:id="205720406">
          <w:marLeft w:val="0"/>
          <w:marRight w:val="0"/>
          <w:marTop w:val="0"/>
          <w:marBottom w:val="0"/>
          <w:divBdr>
            <w:top w:val="none" w:sz="0" w:space="0" w:color="auto"/>
            <w:left w:val="none" w:sz="0" w:space="0" w:color="auto"/>
            <w:bottom w:val="none" w:sz="0" w:space="0" w:color="auto"/>
            <w:right w:val="none" w:sz="0" w:space="0" w:color="auto"/>
          </w:divBdr>
          <w:divsChild>
            <w:div w:id="1733429789">
              <w:marLeft w:val="0"/>
              <w:marRight w:val="0"/>
              <w:marTop w:val="0"/>
              <w:marBottom w:val="0"/>
              <w:divBdr>
                <w:top w:val="none" w:sz="0" w:space="0" w:color="auto"/>
                <w:left w:val="none" w:sz="0" w:space="0" w:color="auto"/>
                <w:bottom w:val="none" w:sz="0" w:space="0" w:color="auto"/>
                <w:right w:val="none" w:sz="0" w:space="0" w:color="auto"/>
              </w:divBdr>
              <w:divsChild>
                <w:div w:id="484516055">
                  <w:marLeft w:val="180"/>
                  <w:marRight w:val="0"/>
                  <w:marTop w:val="0"/>
                  <w:marBottom w:val="0"/>
                  <w:divBdr>
                    <w:top w:val="none" w:sz="0" w:space="0" w:color="auto"/>
                    <w:left w:val="none" w:sz="0" w:space="0" w:color="auto"/>
                    <w:bottom w:val="none" w:sz="0" w:space="0" w:color="auto"/>
                    <w:right w:val="none" w:sz="0" w:space="0" w:color="auto"/>
                  </w:divBdr>
                  <w:divsChild>
                    <w:div w:id="1905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8618">
          <w:marLeft w:val="0"/>
          <w:marRight w:val="0"/>
          <w:marTop w:val="0"/>
          <w:marBottom w:val="0"/>
          <w:divBdr>
            <w:top w:val="none" w:sz="0" w:space="0" w:color="auto"/>
            <w:left w:val="none" w:sz="0" w:space="0" w:color="auto"/>
            <w:bottom w:val="none" w:sz="0" w:space="0" w:color="auto"/>
            <w:right w:val="none" w:sz="0" w:space="0" w:color="auto"/>
          </w:divBdr>
          <w:divsChild>
            <w:div w:id="2106265482">
              <w:marLeft w:val="0"/>
              <w:marRight w:val="0"/>
              <w:marTop w:val="0"/>
              <w:marBottom w:val="0"/>
              <w:divBdr>
                <w:top w:val="none" w:sz="0" w:space="0" w:color="auto"/>
                <w:left w:val="none" w:sz="0" w:space="0" w:color="auto"/>
                <w:bottom w:val="none" w:sz="0" w:space="0" w:color="auto"/>
                <w:right w:val="none" w:sz="0" w:space="0" w:color="auto"/>
              </w:divBdr>
              <w:divsChild>
                <w:div w:id="797796943">
                  <w:marLeft w:val="180"/>
                  <w:marRight w:val="0"/>
                  <w:marTop w:val="0"/>
                  <w:marBottom w:val="0"/>
                  <w:divBdr>
                    <w:top w:val="none" w:sz="0" w:space="0" w:color="auto"/>
                    <w:left w:val="none" w:sz="0" w:space="0" w:color="auto"/>
                    <w:bottom w:val="none" w:sz="0" w:space="0" w:color="auto"/>
                    <w:right w:val="none" w:sz="0" w:space="0" w:color="auto"/>
                  </w:divBdr>
                  <w:divsChild>
                    <w:div w:id="7171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5862">
          <w:marLeft w:val="0"/>
          <w:marRight w:val="0"/>
          <w:marTop w:val="0"/>
          <w:marBottom w:val="0"/>
          <w:divBdr>
            <w:top w:val="none" w:sz="0" w:space="0" w:color="auto"/>
            <w:left w:val="none" w:sz="0" w:space="0" w:color="auto"/>
            <w:bottom w:val="none" w:sz="0" w:space="0" w:color="auto"/>
            <w:right w:val="none" w:sz="0" w:space="0" w:color="auto"/>
          </w:divBdr>
          <w:divsChild>
            <w:div w:id="1163199544">
              <w:marLeft w:val="0"/>
              <w:marRight w:val="0"/>
              <w:marTop w:val="0"/>
              <w:marBottom w:val="0"/>
              <w:divBdr>
                <w:top w:val="none" w:sz="0" w:space="0" w:color="auto"/>
                <w:left w:val="none" w:sz="0" w:space="0" w:color="auto"/>
                <w:bottom w:val="none" w:sz="0" w:space="0" w:color="auto"/>
                <w:right w:val="none" w:sz="0" w:space="0" w:color="auto"/>
              </w:divBdr>
              <w:divsChild>
                <w:div w:id="1177230303">
                  <w:marLeft w:val="180"/>
                  <w:marRight w:val="0"/>
                  <w:marTop w:val="0"/>
                  <w:marBottom w:val="0"/>
                  <w:divBdr>
                    <w:top w:val="none" w:sz="0" w:space="0" w:color="auto"/>
                    <w:left w:val="none" w:sz="0" w:space="0" w:color="auto"/>
                    <w:bottom w:val="none" w:sz="0" w:space="0" w:color="auto"/>
                    <w:right w:val="none" w:sz="0" w:space="0" w:color="auto"/>
                  </w:divBdr>
                  <w:divsChild>
                    <w:div w:id="2444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7299">
      <w:bodyDiv w:val="1"/>
      <w:marLeft w:val="0"/>
      <w:marRight w:val="0"/>
      <w:marTop w:val="0"/>
      <w:marBottom w:val="0"/>
      <w:divBdr>
        <w:top w:val="none" w:sz="0" w:space="0" w:color="auto"/>
        <w:left w:val="none" w:sz="0" w:space="0" w:color="auto"/>
        <w:bottom w:val="none" w:sz="0" w:space="0" w:color="auto"/>
        <w:right w:val="none" w:sz="0" w:space="0" w:color="auto"/>
      </w:divBdr>
    </w:div>
    <w:div w:id="2039307354">
      <w:bodyDiv w:val="1"/>
      <w:marLeft w:val="0"/>
      <w:marRight w:val="0"/>
      <w:marTop w:val="0"/>
      <w:marBottom w:val="0"/>
      <w:divBdr>
        <w:top w:val="none" w:sz="0" w:space="0" w:color="auto"/>
        <w:left w:val="none" w:sz="0" w:space="0" w:color="auto"/>
        <w:bottom w:val="none" w:sz="0" w:space="0" w:color="auto"/>
        <w:right w:val="none" w:sz="0" w:space="0" w:color="auto"/>
      </w:divBdr>
    </w:div>
    <w:div w:id="2048752625">
      <w:bodyDiv w:val="1"/>
      <w:marLeft w:val="0"/>
      <w:marRight w:val="0"/>
      <w:marTop w:val="0"/>
      <w:marBottom w:val="0"/>
      <w:divBdr>
        <w:top w:val="none" w:sz="0" w:space="0" w:color="auto"/>
        <w:left w:val="none" w:sz="0" w:space="0" w:color="auto"/>
        <w:bottom w:val="none" w:sz="0" w:space="0" w:color="auto"/>
        <w:right w:val="none" w:sz="0" w:space="0" w:color="auto"/>
      </w:divBdr>
    </w:div>
    <w:div w:id="2061856675">
      <w:bodyDiv w:val="1"/>
      <w:marLeft w:val="0"/>
      <w:marRight w:val="0"/>
      <w:marTop w:val="0"/>
      <w:marBottom w:val="0"/>
      <w:divBdr>
        <w:top w:val="none" w:sz="0" w:space="0" w:color="auto"/>
        <w:left w:val="none" w:sz="0" w:space="0" w:color="auto"/>
        <w:bottom w:val="none" w:sz="0" w:space="0" w:color="auto"/>
        <w:right w:val="none" w:sz="0" w:space="0" w:color="auto"/>
      </w:divBdr>
    </w:div>
    <w:div w:id="2101295357">
      <w:bodyDiv w:val="1"/>
      <w:marLeft w:val="0"/>
      <w:marRight w:val="0"/>
      <w:marTop w:val="0"/>
      <w:marBottom w:val="0"/>
      <w:divBdr>
        <w:top w:val="none" w:sz="0" w:space="0" w:color="auto"/>
        <w:left w:val="none" w:sz="0" w:space="0" w:color="auto"/>
        <w:bottom w:val="none" w:sz="0" w:space="0" w:color="auto"/>
        <w:right w:val="none" w:sz="0" w:space="0" w:color="auto"/>
      </w:divBdr>
      <w:divsChild>
        <w:div w:id="190342483">
          <w:marLeft w:val="374"/>
          <w:marRight w:val="0"/>
          <w:marTop w:val="80"/>
          <w:marBottom w:val="0"/>
          <w:divBdr>
            <w:top w:val="none" w:sz="0" w:space="0" w:color="auto"/>
            <w:left w:val="none" w:sz="0" w:space="0" w:color="auto"/>
            <w:bottom w:val="none" w:sz="0" w:space="0" w:color="auto"/>
            <w:right w:val="none" w:sz="0" w:space="0" w:color="auto"/>
          </w:divBdr>
        </w:div>
        <w:div w:id="316693661">
          <w:marLeft w:val="374"/>
          <w:marRight w:val="0"/>
          <w:marTop w:val="80"/>
          <w:marBottom w:val="0"/>
          <w:divBdr>
            <w:top w:val="none" w:sz="0" w:space="0" w:color="auto"/>
            <w:left w:val="none" w:sz="0" w:space="0" w:color="auto"/>
            <w:bottom w:val="none" w:sz="0" w:space="0" w:color="auto"/>
            <w:right w:val="none" w:sz="0" w:space="0" w:color="auto"/>
          </w:divBdr>
        </w:div>
        <w:div w:id="585190535">
          <w:marLeft w:val="374"/>
          <w:marRight w:val="0"/>
          <w:marTop w:val="80"/>
          <w:marBottom w:val="0"/>
          <w:divBdr>
            <w:top w:val="none" w:sz="0" w:space="0" w:color="auto"/>
            <w:left w:val="none" w:sz="0" w:space="0" w:color="auto"/>
            <w:bottom w:val="none" w:sz="0" w:space="0" w:color="auto"/>
            <w:right w:val="none" w:sz="0" w:space="0" w:color="auto"/>
          </w:divBdr>
        </w:div>
        <w:div w:id="969822277">
          <w:marLeft w:val="374"/>
          <w:marRight w:val="0"/>
          <w:marTop w:val="80"/>
          <w:marBottom w:val="0"/>
          <w:divBdr>
            <w:top w:val="none" w:sz="0" w:space="0" w:color="auto"/>
            <w:left w:val="none" w:sz="0" w:space="0" w:color="auto"/>
            <w:bottom w:val="none" w:sz="0" w:space="0" w:color="auto"/>
            <w:right w:val="none" w:sz="0" w:space="0" w:color="auto"/>
          </w:divBdr>
        </w:div>
        <w:div w:id="1012149924">
          <w:marLeft w:val="374"/>
          <w:marRight w:val="0"/>
          <w:marTop w:val="80"/>
          <w:marBottom w:val="0"/>
          <w:divBdr>
            <w:top w:val="none" w:sz="0" w:space="0" w:color="auto"/>
            <w:left w:val="none" w:sz="0" w:space="0" w:color="auto"/>
            <w:bottom w:val="none" w:sz="0" w:space="0" w:color="auto"/>
            <w:right w:val="none" w:sz="0" w:space="0" w:color="auto"/>
          </w:divBdr>
        </w:div>
        <w:div w:id="1411080141">
          <w:marLeft w:val="374"/>
          <w:marRight w:val="0"/>
          <w:marTop w:val="80"/>
          <w:marBottom w:val="0"/>
          <w:divBdr>
            <w:top w:val="none" w:sz="0" w:space="0" w:color="auto"/>
            <w:left w:val="none" w:sz="0" w:space="0" w:color="auto"/>
            <w:bottom w:val="none" w:sz="0" w:space="0" w:color="auto"/>
            <w:right w:val="none" w:sz="0" w:space="0" w:color="auto"/>
          </w:divBdr>
        </w:div>
      </w:divsChild>
    </w:div>
    <w:div w:id="2102335735">
      <w:bodyDiv w:val="1"/>
      <w:marLeft w:val="0"/>
      <w:marRight w:val="0"/>
      <w:marTop w:val="0"/>
      <w:marBottom w:val="0"/>
      <w:divBdr>
        <w:top w:val="none" w:sz="0" w:space="0" w:color="auto"/>
        <w:left w:val="none" w:sz="0" w:space="0" w:color="auto"/>
        <w:bottom w:val="none" w:sz="0" w:space="0" w:color="auto"/>
        <w:right w:val="none" w:sz="0" w:space="0" w:color="auto"/>
      </w:divBdr>
    </w:div>
    <w:div w:id="2102792197">
      <w:bodyDiv w:val="1"/>
      <w:marLeft w:val="0"/>
      <w:marRight w:val="0"/>
      <w:marTop w:val="0"/>
      <w:marBottom w:val="0"/>
      <w:divBdr>
        <w:top w:val="none" w:sz="0" w:space="0" w:color="auto"/>
        <w:left w:val="none" w:sz="0" w:space="0" w:color="auto"/>
        <w:bottom w:val="none" w:sz="0" w:space="0" w:color="auto"/>
        <w:right w:val="none" w:sz="0" w:space="0" w:color="auto"/>
      </w:divBdr>
    </w:div>
    <w:div w:id="2103798027">
      <w:bodyDiv w:val="1"/>
      <w:marLeft w:val="0"/>
      <w:marRight w:val="0"/>
      <w:marTop w:val="0"/>
      <w:marBottom w:val="0"/>
      <w:divBdr>
        <w:top w:val="none" w:sz="0" w:space="0" w:color="auto"/>
        <w:left w:val="none" w:sz="0" w:space="0" w:color="auto"/>
        <w:bottom w:val="none" w:sz="0" w:space="0" w:color="auto"/>
        <w:right w:val="none" w:sz="0" w:space="0" w:color="auto"/>
      </w:divBdr>
    </w:div>
    <w:div w:id="2121483349">
      <w:bodyDiv w:val="1"/>
      <w:marLeft w:val="0"/>
      <w:marRight w:val="0"/>
      <w:marTop w:val="0"/>
      <w:marBottom w:val="0"/>
      <w:divBdr>
        <w:top w:val="none" w:sz="0" w:space="0" w:color="auto"/>
        <w:left w:val="none" w:sz="0" w:space="0" w:color="auto"/>
        <w:bottom w:val="none" w:sz="0" w:space="0" w:color="auto"/>
        <w:right w:val="none" w:sz="0" w:space="0" w:color="auto"/>
      </w:divBdr>
      <w:divsChild>
        <w:div w:id="8144961">
          <w:marLeft w:val="274"/>
          <w:marRight w:val="0"/>
          <w:marTop w:val="0"/>
          <w:marBottom w:val="0"/>
          <w:divBdr>
            <w:top w:val="none" w:sz="0" w:space="0" w:color="auto"/>
            <w:left w:val="none" w:sz="0" w:space="0" w:color="auto"/>
            <w:bottom w:val="none" w:sz="0" w:space="0" w:color="auto"/>
            <w:right w:val="none" w:sz="0" w:space="0" w:color="auto"/>
          </w:divBdr>
        </w:div>
        <w:div w:id="13729224">
          <w:marLeft w:val="274"/>
          <w:marRight w:val="0"/>
          <w:marTop w:val="0"/>
          <w:marBottom w:val="0"/>
          <w:divBdr>
            <w:top w:val="none" w:sz="0" w:space="0" w:color="auto"/>
            <w:left w:val="none" w:sz="0" w:space="0" w:color="auto"/>
            <w:bottom w:val="none" w:sz="0" w:space="0" w:color="auto"/>
            <w:right w:val="none" w:sz="0" w:space="0" w:color="auto"/>
          </w:divBdr>
        </w:div>
        <w:div w:id="99299765">
          <w:marLeft w:val="274"/>
          <w:marRight w:val="0"/>
          <w:marTop w:val="0"/>
          <w:marBottom w:val="0"/>
          <w:divBdr>
            <w:top w:val="none" w:sz="0" w:space="0" w:color="auto"/>
            <w:left w:val="none" w:sz="0" w:space="0" w:color="auto"/>
            <w:bottom w:val="none" w:sz="0" w:space="0" w:color="auto"/>
            <w:right w:val="none" w:sz="0" w:space="0" w:color="auto"/>
          </w:divBdr>
        </w:div>
        <w:div w:id="155920579">
          <w:marLeft w:val="274"/>
          <w:marRight w:val="0"/>
          <w:marTop w:val="0"/>
          <w:marBottom w:val="0"/>
          <w:divBdr>
            <w:top w:val="none" w:sz="0" w:space="0" w:color="auto"/>
            <w:left w:val="none" w:sz="0" w:space="0" w:color="auto"/>
            <w:bottom w:val="none" w:sz="0" w:space="0" w:color="auto"/>
            <w:right w:val="none" w:sz="0" w:space="0" w:color="auto"/>
          </w:divBdr>
        </w:div>
        <w:div w:id="175585894">
          <w:marLeft w:val="274"/>
          <w:marRight w:val="0"/>
          <w:marTop w:val="0"/>
          <w:marBottom w:val="0"/>
          <w:divBdr>
            <w:top w:val="none" w:sz="0" w:space="0" w:color="auto"/>
            <w:left w:val="none" w:sz="0" w:space="0" w:color="auto"/>
            <w:bottom w:val="none" w:sz="0" w:space="0" w:color="auto"/>
            <w:right w:val="none" w:sz="0" w:space="0" w:color="auto"/>
          </w:divBdr>
        </w:div>
        <w:div w:id="484322377">
          <w:marLeft w:val="274"/>
          <w:marRight w:val="0"/>
          <w:marTop w:val="0"/>
          <w:marBottom w:val="0"/>
          <w:divBdr>
            <w:top w:val="none" w:sz="0" w:space="0" w:color="auto"/>
            <w:left w:val="none" w:sz="0" w:space="0" w:color="auto"/>
            <w:bottom w:val="none" w:sz="0" w:space="0" w:color="auto"/>
            <w:right w:val="none" w:sz="0" w:space="0" w:color="auto"/>
          </w:divBdr>
        </w:div>
        <w:div w:id="553270774">
          <w:marLeft w:val="274"/>
          <w:marRight w:val="0"/>
          <w:marTop w:val="0"/>
          <w:marBottom w:val="0"/>
          <w:divBdr>
            <w:top w:val="none" w:sz="0" w:space="0" w:color="auto"/>
            <w:left w:val="none" w:sz="0" w:space="0" w:color="auto"/>
            <w:bottom w:val="none" w:sz="0" w:space="0" w:color="auto"/>
            <w:right w:val="none" w:sz="0" w:space="0" w:color="auto"/>
          </w:divBdr>
        </w:div>
        <w:div w:id="572472284">
          <w:marLeft w:val="274"/>
          <w:marRight w:val="0"/>
          <w:marTop w:val="0"/>
          <w:marBottom w:val="0"/>
          <w:divBdr>
            <w:top w:val="none" w:sz="0" w:space="0" w:color="auto"/>
            <w:left w:val="none" w:sz="0" w:space="0" w:color="auto"/>
            <w:bottom w:val="none" w:sz="0" w:space="0" w:color="auto"/>
            <w:right w:val="none" w:sz="0" w:space="0" w:color="auto"/>
          </w:divBdr>
        </w:div>
        <w:div w:id="677729338">
          <w:marLeft w:val="274"/>
          <w:marRight w:val="0"/>
          <w:marTop w:val="0"/>
          <w:marBottom w:val="0"/>
          <w:divBdr>
            <w:top w:val="none" w:sz="0" w:space="0" w:color="auto"/>
            <w:left w:val="none" w:sz="0" w:space="0" w:color="auto"/>
            <w:bottom w:val="none" w:sz="0" w:space="0" w:color="auto"/>
            <w:right w:val="none" w:sz="0" w:space="0" w:color="auto"/>
          </w:divBdr>
        </w:div>
        <w:div w:id="972097346">
          <w:marLeft w:val="274"/>
          <w:marRight w:val="0"/>
          <w:marTop w:val="0"/>
          <w:marBottom w:val="0"/>
          <w:divBdr>
            <w:top w:val="none" w:sz="0" w:space="0" w:color="auto"/>
            <w:left w:val="none" w:sz="0" w:space="0" w:color="auto"/>
            <w:bottom w:val="none" w:sz="0" w:space="0" w:color="auto"/>
            <w:right w:val="none" w:sz="0" w:space="0" w:color="auto"/>
          </w:divBdr>
        </w:div>
        <w:div w:id="1061364594">
          <w:marLeft w:val="274"/>
          <w:marRight w:val="0"/>
          <w:marTop w:val="0"/>
          <w:marBottom w:val="0"/>
          <w:divBdr>
            <w:top w:val="none" w:sz="0" w:space="0" w:color="auto"/>
            <w:left w:val="none" w:sz="0" w:space="0" w:color="auto"/>
            <w:bottom w:val="none" w:sz="0" w:space="0" w:color="auto"/>
            <w:right w:val="none" w:sz="0" w:space="0" w:color="auto"/>
          </w:divBdr>
        </w:div>
        <w:div w:id="1203058508">
          <w:marLeft w:val="274"/>
          <w:marRight w:val="0"/>
          <w:marTop w:val="0"/>
          <w:marBottom w:val="0"/>
          <w:divBdr>
            <w:top w:val="none" w:sz="0" w:space="0" w:color="auto"/>
            <w:left w:val="none" w:sz="0" w:space="0" w:color="auto"/>
            <w:bottom w:val="none" w:sz="0" w:space="0" w:color="auto"/>
            <w:right w:val="none" w:sz="0" w:space="0" w:color="auto"/>
          </w:divBdr>
        </w:div>
        <w:div w:id="1307783193">
          <w:marLeft w:val="274"/>
          <w:marRight w:val="0"/>
          <w:marTop w:val="0"/>
          <w:marBottom w:val="0"/>
          <w:divBdr>
            <w:top w:val="none" w:sz="0" w:space="0" w:color="auto"/>
            <w:left w:val="none" w:sz="0" w:space="0" w:color="auto"/>
            <w:bottom w:val="none" w:sz="0" w:space="0" w:color="auto"/>
            <w:right w:val="none" w:sz="0" w:space="0" w:color="auto"/>
          </w:divBdr>
        </w:div>
        <w:div w:id="1492599159">
          <w:marLeft w:val="274"/>
          <w:marRight w:val="0"/>
          <w:marTop w:val="0"/>
          <w:marBottom w:val="0"/>
          <w:divBdr>
            <w:top w:val="none" w:sz="0" w:space="0" w:color="auto"/>
            <w:left w:val="none" w:sz="0" w:space="0" w:color="auto"/>
            <w:bottom w:val="none" w:sz="0" w:space="0" w:color="auto"/>
            <w:right w:val="none" w:sz="0" w:space="0" w:color="auto"/>
          </w:divBdr>
        </w:div>
        <w:div w:id="1875995734">
          <w:marLeft w:val="274"/>
          <w:marRight w:val="0"/>
          <w:marTop w:val="0"/>
          <w:marBottom w:val="0"/>
          <w:divBdr>
            <w:top w:val="none" w:sz="0" w:space="0" w:color="auto"/>
            <w:left w:val="none" w:sz="0" w:space="0" w:color="auto"/>
            <w:bottom w:val="none" w:sz="0" w:space="0" w:color="auto"/>
            <w:right w:val="none" w:sz="0" w:space="0" w:color="auto"/>
          </w:divBdr>
        </w:div>
        <w:div w:id="1943219880">
          <w:marLeft w:val="274"/>
          <w:marRight w:val="0"/>
          <w:marTop w:val="0"/>
          <w:marBottom w:val="0"/>
          <w:divBdr>
            <w:top w:val="none" w:sz="0" w:space="0" w:color="auto"/>
            <w:left w:val="none" w:sz="0" w:space="0" w:color="auto"/>
            <w:bottom w:val="none" w:sz="0" w:space="0" w:color="auto"/>
            <w:right w:val="none" w:sz="0" w:space="0" w:color="auto"/>
          </w:divBdr>
        </w:div>
        <w:div w:id="196936116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rojects.internal.t-mobile.com/sites/pp/2013/PR207857/PL2/Forms/AllItems.aspx?RootFolder=%2fsites%2fpp%2f2013%2fPR207857%2fPL2%2f04%2dDesign%2f05%5fData%5fConversion&amp;FolderCTID=&amp;View=%7bC7E05E60%2dF3C9%2d4B65%2dADF0%2dFFF4EC845382%7d" TargetMode="External"/><Relationship Id="rId18" Type="http://schemas.openxmlformats.org/officeDocument/2006/relationships/hyperlink" Target="http://projects.internal.t-mobile.com/sites/pp/2013/PR207857/PL2/Forms/AllItems.aspx?RootFolder=%2fsites%2fpp%2f2013%2fPR207857%2fPL2%2f04%2dDesign%2f01%5fHLSD&amp;FolderCTID=&amp;View=%7bC7E05E60%2dF3C9%2d4B65%2dADF0%2dFFF4EC845382%7d"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projects.internal.t-mobile.com/sites/pp/2013/PR207857/PL2/Forms/AllItems.aspx?RootFolder=%2fsites%2fpp%2f2013%2fPR207857%2fPL2%2f04%2dDesign%2f05%5fData%5fConversion%2fData%20Mapping&amp;FolderCTID=&amp;View=%7bC7E05E60%2dF3C9%2d4B65%2dADF0%2dFFF4EC845382%7d"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rojects.internal.t-mobile.com/sites/pp/2013/PR207857/Lists/RAID%20Log/Open.aspx" TargetMode="External"/><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projects.internal.t-mobile.com/sites/pp/2013/PR207857/PL2/04-Design/05_Data_Conversion/NFS%20Conversion%20Strategy%20Draft%20v.4%2011-30-2016.ppt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Excel_Worksheet.xlsx"/><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3.emf"/><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projects.internal.t-mobile.com/sites/pp/2013/PR207857/PL2/Forms/AllItems.aspx?RootFolder=%2fsites%2fpp%2f2013%2fPR207857%2fPL2%2f04%2dDesign%2f05%5fData%5fConversion&amp;FolderCTID=&amp;View=%7bC7E05E60%2dF3C9%2d4B65%2dADF0%2dFFF4EC845382%7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C00A09DAF95A40B2E42A07FEDFC9D6" ma:contentTypeVersion="0" ma:contentTypeDescription="Create a new document." ma:contentTypeScope="" ma:versionID="4e588809e277ff4f520d522759b34d51">
  <xsd:schema xmlns:xsd="http://www.w3.org/2001/XMLSchema" xmlns:p="http://schemas.microsoft.com/office/2006/metadata/properties" targetNamespace="http://schemas.microsoft.com/office/2006/metadata/properties" ma:root="true" ma:fieldsID="da91c658ac0b8a1bba4773936ed047a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8A4EA-92AB-45CA-9C67-25436C950638}">
  <ds:schemaRefs>
    <ds:schemaRef ds:uri="http://schemas.microsoft.com/office/2006/metadata/longProperties"/>
  </ds:schemaRefs>
</ds:datastoreItem>
</file>

<file path=customXml/itemProps2.xml><?xml version="1.0" encoding="utf-8"?>
<ds:datastoreItem xmlns:ds="http://schemas.openxmlformats.org/officeDocument/2006/customXml" ds:itemID="{325DC228-2E8B-4C11-B405-E19442353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186E60-C2CB-4AB2-B9F8-957DDCB57D66}">
  <ds:schemaRefs>
    <ds:schemaRef ds:uri="http://schemas.microsoft.com/sharepoint/v3/contenttype/forms"/>
  </ds:schemaRefs>
</ds:datastoreItem>
</file>

<file path=customXml/itemProps4.xml><?xml version="1.0" encoding="utf-8"?>
<ds:datastoreItem xmlns:ds="http://schemas.openxmlformats.org/officeDocument/2006/customXml" ds:itemID="{EACFD594-2B25-41AD-B832-4E570E907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62BE0EC-FFA2-4392-92EE-B14FFB24A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9016</Words>
  <Characters>51392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Keane, Inc.</Company>
  <LinksUpToDate>false</LinksUpToDate>
  <CharactersWithSpaces>60288</CharactersWithSpaces>
  <SharedDoc>false</SharedDoc>
  <HLinks>
    <vt:vector size="198" baseType="variant">
      <vt:variant>
        <vt:i4>3276904</vt:i4>
      </vt:variant>
      <vt:variant>
        <vt:i4>183</vt:i4>
      </vt:variant>
      <vt:variant>
        <vt:i4>0</vt:i4>
      </vt:variant>
      <vt:variant>
        <vt:i4>5</vt:i4>
      </vt:variant>
      <vt:variant>
        <vt:lpwstr>http://projects.internal.t-mobile.com/sites/pp/conf/pr205626/Project Lifecycle2/Forms/AllItems.aspx?RootFolder=%2fsites%2fpp%2fconf%2fpr205626%2fProject%20Lifecycle2%2f04-Design%2fDESIGN%20DOCUMENTS%20%20PHASE%201%20and%20PHASE%202%2fACC%2fPhase%202%2fCare&amp;FolderCTID=&amp;View={CEB1139E-7653-404D-BDC1-4FC8BD9B6033}</vt:lpwstr>
      </vt:variant>
      <vt:variant>
        <vt:lpwstr/>
      </vt:variant>
      <vt:variant>
        <vt:i4>3080241</vt:i4>
      </vt:variant>
      <vt:variant>
        <vt:i4>180</vt:i4>
      </vt:variant>
      <vt:variant>
        <vt:i4>0</vt:i4>
      </vt:variant>
      <vt:variant>
        <vt:i4>5</vt:i4>
      </vt:variant>
      <vt:variant>
        <vt:lpwstr>http://projects.internal.t-mobile.com/sites/pp/2011/pr204207/PL/Forms/AllItems.aspx?RootFolder=%2fsites%2fpp%2f2011%2fpr204207%2fPL%2f02%2dRequirements%2fHLSD&amp;FolderCTID=&amp;View=%7b97BFB046%2d4495%2d4F3F%2dBD0D%2dB270205E3B69%7d</vt:lpwstr>
      </vt:variant>
      <vt:variant>
        <vt:lpwstr/>
      </vt:variant>
      <vt:variant>
        <vt:i4>6226007</vt:i4>
      </vt:variant>
      <vt:variant>
        <vt:i4>177</vt:i4>
      </vt:variant>
      <vt:variant>
        <vt:i4>0</vt:i4>
      </vt:variant>
      <vt:variant>
        <vt:i4>5</vt:i4>
      </vt:variant>
      <vt:variant>
        <vt:lpwstr>http://projects.internal.t-mobile.com/sites/pp/2011/pr204207/PL/02-Requirements/Phase 5/Project Scope 2nd Brand Phase 5 Version 1.0-Baseline.docx</vt:lpwstr>
      </vt:variant>
      <vt:variant>
        <vt:lpwstr/>
      </vt:variant>
      <vt:variant>
        <vt:i4>6094861</vt:i4>
      </vt:variant>
      <vt:variant>
        <vt:i4>174</vt:i4>
      </vt:variant>
      <vt:variant>
        <vt:i4>0</vt:i4>
      </vt:variant>
      <vt:variant>
        <vt:i4>5</vt:i4>
      </vt:variant>
      <vt:variant>
        <vt:lpwstr>http://projects.internal.t-mobile.com/sites/pp/2011/pr204207/PL/02-Requirements/2nd Brand Requirements Package_v1.2_042213.docx</vt:lpwstr>
      </vt:variant>
      <vt:variant>
        <vt:lpwstr/>
      </vt:variant>
      <vt:variant>
        <vt:i4>1835062</vt:i4>
      </vt:variant>
      <vt:variant>
        <vt:i4>167</vt:i4>
      </vt:variant>
      <vt:variant>
        <vt:i4>0</vt:i4>
      </vt:variant>
      <vt:variant>
        <vt:i4>5</vt:i4>
      </vt:variant>
      <vt:variant>
        <vt:lpwstr/>
      </vt:variant>
      <vt:variant>
        <vt:lpwstr>_Toc367964408</vt:lpwstr>
      </vt:variant>
      <vt:variant>
        <vt:i4>1835062</vt:i4>
      </vt:variant>
      <vt:variant>
        <vt:i4>161</vt:i4>
      </vt:variant>
      <vt:variant>
        <vt:i4>0</vt:i4>
      </vt:variant>
      <vt:variant>
        <vt:i4>5</vt:i4>
      </vt:variant>
      <vt:variant>
        <vt:lpwstr/>
      </vt:variant>
      <vt:variant>
        <vt:lpwstr>_Toc367964407</vt:lpwstr>
      </vt:variant>
      <vt:variant>
        <vt:i4>1835062</vt:i4>
      </vt:variant>
      <vt:variant>
        <vt:i4>155</vt:i4>
      </vt:variant>
      <vt:variant>
        <vt:i4>0</vt:i4>
      </vt:variant>
      <vt:variant>
        <vt:i4>5</vt:i4>
      </vt:variant>
      <vt:variant>
        <vt:lpwstr/>
      </vt:variant>
      <vt:variant>
        <vt:lpwstr>_Toc367964406</vt:lpwstr>
      </vt:variant>
      <vt:variant>
        <vt:i4>1835062</vt:i4>
      </vt:variant>
      <vt:variant>
        <vt:i4>149</vt:i4>
      </vt:variant>
      <vt:variant>
        <vt:i4>0</vt:i4>
      </vt:variant>
      <vt:variant>
        <vt:i4>5</vt:i4>
      </vt:variant>
      <vt:variant>
        <vt:lpwstr/>
      </vt:variant>
      <vt:variant>
        <vt:lpwstr>_Toc367964405</vt:lpwstr>
      </vt:variant>
      <vt:variant>
        <vt:i4>1835062</vt:i4>
      </vt:variant>
      <vt:variant>
        <vt:i4>143</vt:i4>
      </vt:variant>
      <vt:variant>
        <vt:i4>0</vt:i4>
      </vt:variant>
      <vt:variant>
        <vt:i4>5</vt:i4>
      </vt:variant>
      <vt:variant>
        <vt:lpwstr/>
      </vt:variant>
      <vt:variant>
        <vt:lpwstr>_Toc367964404</vt:lpwstr>
      </vt:variant>
      <vt:variant>
        <vt:i4>1835062</vt:i4>
      </vt:variant>
      <vt:variant>
        <vt:i4>137</vt:i4>
      </vt:variant>
      <vt:variant>
        <vt:i4>0</vt:i4>
      </vt:variant>
      <vt:variant>
        <vt:i4>5</vt:i4>
      </vt:variant>
      <vt:variant>
        <vt:lpwstr/>
      </vt:variant>
      <vt:variant>
        <vt:lpwstr>_Toc367964403</vt:lpwstr>
      </vt:variant>
      <vt:variant>
        <vt:i4>1835062</vt:i4>
      </vt:variant>
      <vt:variant>
        <vt:i4>131</vt:i4>
      </vt:variant>
      <vt:variant>
        <vt:i4>0</vt:i4>
      </vt:variant>
      <vt:variant>
        <vt:i4>5</vt:i4>
      </vt:variant>
      <vt:variant>
        <vt:lpwstr/>
      </vt:variant>
      <vt:variant>
        <vt:lpwstr>_Toc367964402</vt:lpwstr>
      </vt:variant>
      <vt:variant>
        <vt:i4>1835062</vt:i4>
      </vt:variant>
      <vt:variant>
        <vt:i4>125</vt:i4>
      </vt:variant>
      <vt:variant>
        <vt:i4>0</vt:i4>
      </vt:variant>
      <vt:variant>
        <vt:i4>5</vt:i4>
      </vt:variant>
      <vt:variant>
        <vt:lpwstr/>
      </vt:variant>
      <vt:variant>
        <vt:lpwstr>_Toc367964401</vt:lpwstr>
      </vt:variant>
      <vt:variant>
        <vt:i4>1835062</vt:i4>
      </vt:variant>
      <vt:variant>
        <vt:i4>119</vt:i4>
      </vt:variant>
      <vt:variant>
        <vt:i4>0</vt:i4>
      </vt:variant>
      <vt:variant>
        <vt:i4>5</vt:i4>
      </vt:variant>
      <vt:variant>
        <vt:lpwstr/>
      </vt:variant>
      <vt:variant>
        <vt:lpwstr>_Toc367964400</vt:lpwstr>
      </vt:variant>
      <vt:variant>
        <vt:i4>1376305</vt:i4>
      </vt:variant>
      <vt:variant>
        <vt:i4>113</vt:i4>
      </vt:variant>
      <vt:variant>
        <vt:i4>0</vt:i4>
      </vt:variant>
      <vt:variant>
        <vt:i4>5</vt:i4>
      </vt:variant>
      <vt:variant>
        <vt:lpwstr/>
      </vt:variant>
      <vt:variant>
        <vt:lpwstr>_Toc367964399</vt:lpwstr>
      </vt:variant>
      <vt:variant>
        <vt:i4>1376305</vt:i4>
      </vt:variant>
      <vt:variant>
        <vt:i4>107</vt:i4>
      </vt:variant>
      <vt:variant>
        <vt:i4>0</vt:i4>
      </vt:variant>
      <vt:variant>
        <vt:i4>5</vt:i4>
      </vt:variant>
      <vt:variant>
        <vt:lpwstr/>
      </vt:variant>
      <vt:variant>
        <vt:lpwstr>_Toc367964398</vt:lpwstr>
      </vt:variant>
      <vt:variant>
        <vt:i4>1376305</vt:i4>
      </vt:variant>
      <vt:variant>
        <vt:i4>101</vt:i4>
      </vt:variant>
      <vt:variant>
        <vt:i4>0</vt:i4>
      </vt:variant>
      <vt:variant>
        <vt:i4>5</vt:i4>
      </vt:variant>
      <vt:variant>
        <vt:lpwstr/>
      </vt:variant>
      <vt:variant>
        <vt:lpwstr>_Toc367964397</vt:lpwstr>
      </vt:variant>
      <vt:variant>
        <vt:i4>1376305</vt:i4>
      </vt:variant>
      <vt:variant>
        <vt:i4>95</vt:i4>
      </vt:variant>
      <vt:variant>
        <vt:i4>0</vt:i4>
      </vt:variant>
      <vt:variant>
        <vt:i4>5</vt:i4>
      </vt:variant>
      <vt:variant>
        <vt:lpwstr/>
      </vt:variant>
      <vt:variant>
        <vt:lpwstr>_Toc367964396</vt:lpwstr>
      </vt:variant>
      <vt:variant>
        <vt:i4>1376305</vt:i4>
      </vt:variant>
      <vt:variant>
        <vt:i4>89</vt:i4>
      </vt:variant>
      <vt:variant>
        <vt:i4>0</vt:i4>
      </vt:variant>
      <vt:variant>
        <vt:i4>5</vt:i4>
      </vt:variant>
      <vt:variant>
        <vt:lpwstr/>
      </vt:variant>
      <vt:variant>
        <vt:lpwstr>_Toc367964395</vt:lpwstr>
      </vt:variant>
      <vt:variant>
        <vt:i4>1376305</vt:i4>
      </vt:variant>
      <vt:variant>
        <vt:i4>83</vt:i4>
      </vt:variant>
      <vt:variant>
        <vt:i4>0</vt:i4>
      </vt:variant>
      <vt:variant>
        <vt:i4>5</vt:i4>
      </vt:variant>
      <vt:variant>
        <vt:lpwstr/>
      </vt:variant>
      <vt:variant>
        <vt:lpwstr>_Toc367964394</vt:lpwstr>
      </vt:variant>
      <vt:variant>
        <vt:i4>1376305</vt:i4>
      </vt:variant>
      <vt:variant>
        <vt:i4>77</vt:i4>
      </vt:variant>
      <vt:variant>
        <vt:i4>0</vt:i4>
      </vt:variant>
      <vt:variant>
        <vt:i4>5</vt:i4>
      </vt:variant>
      <vt:variant>
        <vt:lpwstr/>
      </vt:variant>
      <vt:variant>
        <vt:lpwstr>_Toc367964393</vt:lpwstr>
      </vt:variant>
      <vt:variant>
        <vt:i4>1376305</vt:i4>
      </vt:variant>
      <vt:variant>
        <vt:i4>71</vt:i4>
      </vt:variant>
      <vt:variant>
        <vt:i4>0</vt:i4>
      </vt:variant>
      <vt:variant>
        <vt:i4>5</vt:i4>
      </vt:variant>
      <vt:variant>
        <vt:lpwstr/>
      </vt:variant>
      <vt:variant>
        <vt:lpwstr>_Toc367964392</vt:lpwstr>
      </vt:variant>
      <vt:variant>
        <vt:i4>1376305</vt:i4>
      </vt:variant>
      <vt:variant>
        <vt:i4>65</vt:i4>
      </vt:variant>
      <vt:variant>
        <vt:i4>0</vt:i4>
      </vt:variant>
      <vt:variant>
        <vt:i4>5</vt:i4>
      </vt:variant>
      <vt:variant>
        <vt:lpwstr/>
      </vt:variant>
      <vt:variant>
        <vt:lpwstr>_Toc367964391</vt:lpwstr>
      </vt:variant>
      <vt:variant>
        <vt:i4>1376305</vt:i4>
      </vt:variant>
      <vt:variant>
        <vt:i4>59</vt:i4>
      </vt:variant>
      <vt:variant>
        <vt:i4>0</vt:i4>
      </vt:variant>
      <vt:variant>
        <vt:i4>5</vt:i4>
      </vt:variant>
      <vt:variant>
        <vt:lpwstr/>
      </vt:variant>
      <vt:variant>
        <vt:lpwstr>_Toc367964390</vt:lpwstr>
      </vt:variant>
      <vt:variant>
        <vt:i4>1310769</vt:i4>
      </vt:variant>
      <vt:variant>
        <vt:i4>53</vt:i4>
      </vt:variant>
      <vt:variant>
        <vt:i4>0</vt:i4>
      </vt:variant>
      <vt:variant>
        <vt:i4>5</vt:i4>
      </vt:variant>
      <vt:variant>
        <vt:lpwstr/>
      </vt:variant>
      <vt:variant>
        <vt:lpwstr>_Toc367964389</vt:lpwstr>
      </vt:variant>
      <vt:variant>
        <vt:i4>1310769</vt:i4>
      </vt:variant>
      <vt:variant>
        <vt:i4>47</vt:i4>
      </vt:variant>
      <vt:variant>
        <vt:i4>0</vt:i4>
      </vt:variant>
      <vt:variant>
        <vt:i4>5</vt:i4>
      </vt:variant>
      <vt:variant>
        <vt:lpwstr/>
      </vt:variant>
      <vt:variant>
        <vt:lpwstr>_Toc367964388</vt:lpwstr>
      </vt:variant>
      <vt:variant>
        <vt:i4>1310769</vt:i4>
      </vt:variant>
      <vt:variant>
        <vt:i4>41</vt:i4>
      </vt:variant>
      <vt:variant>
        <vt:i4>0</vt:i4>
      </vt:variant>
      <vt:variant>
        <vt:i4>5</vt:i4>
      </vt:variant>
      <vt:variant>
        <vt:lpwstr/>
      </vt:variant>
      <vt:variant>
        <vt:lpwstr>_Toc367964387</vt:lpwstr>
      </vt:variant>
      <vt:variant>
        <vt:i4>1310769</vt:i4>
      </vt:variant>
      <vt:variant>
        <vt:i4>35</vt:i4>
      </vt:variant>
      <vt:variant>
        <vt:i4>0</vt:i4>
      </vt:variant>
      <vt:variant>
        <vt:i4>5</vt:i4>
      </vt:variant>
      <vt:variant>
        <vt:lpwstr/>
      </vt:variant>
      <vt:variant>
        <vt:lpwstr>_Toc367964386</vt:lpwstr>
      </vt:variant>
      <vt:variant>
        <vt:i4>1310769</vt:i4>
      </vt:variant>
      <vt:variant>
        <vt:i4>29</vt:i4>
      </vt:variant>
      <vt:variant>
        <vt:i4>0</vt:i4>
      </vt:variant>
      <vt:variant>
        <vt:i4>5</vt:i4>
      </vt:variant>
      <vt:variant>
        <vt:lpwstr/>
      </vt:variant>
      <vt:variant>
        <vt:lpwstr>_Toc367964385</vt:lpwstr>
      </vt:variant>
      <vt:variant>
        <vt:i4>1310769</vt:i4>
      </vt:variant>
      <vt:variant>
        <vt:i4>23</vt:i4>
      </vt:variant>
      <vt:variant>
        <vt:i4>0</vt:i4>
      </vt:variant>
      <vt:variant>
        <vt:i4>5</vt:i4>
      </vt:variant>
      <vt:variant>
        <vt:lpwstr/>
      </vt:variant>
      <vt:variant>
        <vt:lpwstr>_Toc367964384</vt:lpwstr>
      </vt:variant>
      <vt:variant>
        <vt:i4>1310769</vt:i4>
      </vt:variant>
      <vt:variant>
        <vt:i4>17</vt:i4>
      </vt:variant>
      <vt:variant>
        <vt:i4>0</vt:i4>
      </vt:variant>
      <vt:variant>
        <vt:i4>5</vt:i4>
      </vt:variant>
      <vt:variant>
        <vt:lpwstr/>
      </vt:variant>
      <vt:variant>
        <vt:lpwstr>_Toc367964383</vt:lpwstr>
      </vt:variant>
      <vt:variant>
        <vt:i4>1310769</vt:i4>
      </vt:variant>
      <vt:variant>
        <vt:i4>11</vt:i4>
      </vt:variant>
      <vt:variant>
        <vt:i4>0</vt:i4>
      </vt:variant>
      <vt:variant>
        <vt:i4>5</vt:i4>
      </vt:variant>
      <vt:variant>
        <vt:lpwstr/>
      </vt:variant>
      <vt:variant>
        <vt:lpwstr>_Toc367964382</vt:lpwstr>
      </vt:variant>
      <vt:variant>
        <vt:i4>1310769</vt:i4>
      </vt:variant>
      <vt:variant>
        <vt:i4>5</vt:i4>
      </vt:variant>
      <vt:variant>
        <vt:i4>0</vt:i4>
      </vt:variant>
      <vt:variant>
        <vt:i4>5</vt:i4>
      </vt:variant>
      <vt:variant>
        <vt:lpwstr/>
      </vt:variant>
      <vt:variant>
        <vt:lpwstr>_Toc367964381</vt:lpwstr>
      </vt:variant>
      <vt:variant>
        <vt:i4>7274547</vt:i4>
      </vt:variant>
      <vt:variant>
        <vt:i4>0</vt:i4>
      </vt:variant>
      <vt:variant>
        <vt:i4>0</vt:i4>
      </vt:variant>
      <vt:variant>
        <vt:i4>5</vt:i4>
      </vt:variant>
      <vt:variant>
        <vt:lpwstr>http://projects.internal.t-mobile.com/sites/pp/2011/pr204207/PL/Forms/AllItems.aspx?RootFolder=%2fsites%2fpp%2f2011%2fpr204207%2fPL%2f04-Design%2fAmdocs%2fPhase%205%20Design%20Documents%2fWIP&amp;FolderCTID=&amp;View={97BFB046-4495-4F3F-BD0D-B270205E3B69}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PMiT</dc:creator>
  <cp:lastModifiedBy>Procom Consulting</cp:lastModifiedBy>
  <cp:revision>2</cp:revision>
  <cp:lastPrinted>2008-06-11T18:13:00Z</cp:lastPrinted>
  <dcterms:created xsi:type="dcterms:W3CDTF">2020-01-05T19:17:00Z</dcterms:created>
  <dcterms:modified xsi:type="dcterms:W3CDTF">2020-01-05T19:17:00Z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0x0101003DC00A09DAF95A40B2E42A07FEDFC9D6</vt:lpwstr>
  </property>
</Properties>
</file>