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A967" w14:textId="77777777" w:rsidR="00967AE6" w:rsidRDefault="00967AE6">
      <w:pPr>
        <w:pStyle w:val="Footer"/>
        <w:tabs>
          <w:tab w:val="clear" w:pos="4320"/>
          <w:tab w:val="clear" w:pos="8640"/>
        </w:tabs>
        <w:rPr>
          <w:noProof/>
        </w:rPr>
      </w:pPr>
    </w:p>
    <w:p w14:paraId="7216A968" w14:textId="77777777" w:rsidR="00967AE6" w:rsidRDefault="00967AE6">
      <w:pPr>
        <w:jc w:val="center"/>
      </w:pPr>
    </w:p>
    <w:p w14:paraId="7216A969" w14:textId="77777777" w:rsidR="00967AE6" w:rsidRDefault="00967AE6">
      <w:pPr>
        <w:jc w:val="center"/>
      </w:pPr>
    </w:p>
    <w:p w14:paraId="7216A96A" w14:textId="77777777" w:rsidR="00967AE6" w:rsidRDefault="00967AE6">
      <w:pPr>
        <w:jc w:val="center"/>
      </w:pPr>
    </w:p>
    <w:p w14:paraId="540EC39F" w14:textId="77777777" w:rsidR="00AF2EA7" w:rsidRPr="003D24C8" w:rsidRDefault="00AF2EA7" w:rsidP="00AF2EA7">
      <w:pPr>
        <w:tabs>
          <w:tab w:val="right" w:pos="9360"/>
        </w:tabs>
        <w:rPr>
          <w:rFonts w:cs="Arial"/>
          <w:b/>
          <w:color w:val="000000"/>
          <w:sz w:val="52"/>
          <w:u w:val="single"/>
        </w:rPr>
      </w:pPr>
      <w:r w:rsidRPr="003D24C8">
        <w:rPr>
          <w:rFonts w:cs="Arial"/>
          <w:noProof/>
        </w:rPr>
        <w:drawing>
          <wp:inline distT="0" distB="0" distL="0" distR="0" wp14:anchorId="2A76A682" wp14:editId="24DE9DE6">
            <wp:extent cx="4779010" cy="854075"/>
            <wp:effectExtent l="19050" t="0" r="2540" b="0"/>
            <wp:docPr id="1" name="Picture 1" descr="TMobil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obileCenter"/>
                    <pic:cNvPicPr>
                      <a:picLocks noChangeAspect="1" noChangeArrowheads="1"/>
                    </pic:cNvPicPr>
                  </pic:nvPicPr>
                  <pic:blipFill>
                    <a:blip r:embed="rId11" cstate="print"/>
                    <a:srcRect/>
                    <a:stretch>
                      <a:fillRect/>
                    </a:stretch>
                  </pic:blipFill>
                  <pic:spPr bwMode="auto">
                    <a:xfrm>
                      <a:off x="0" y="0"/>
                      <a:ext cx="4779010" cy="854075"/>
                    </a:xfrm>
                    <a:prstGeom prst="rect">
                      <a:avLst/>
                    </a:prstGeom>
                    <a:noFill/>
                    <a:ln w="9525">
                      <a:noFill/>
                      <a:miter lim="800000"/>
                      <a:headEnd/>
                      <a:tailEnd/>
                    </a:ln>
                  </pic:spPr>
                </pic:pic>
              </a:graphicData>
            </a:graphic>
          </wp:inline>
        </w:drawing>
      </w:r>
    </w:p>
    <w:p w14:paraId="55739010" w14:textId="77777777" w:rsidR="00AF2EA7" w:rsidRPr="003D24C8" w:rsidRDefault="00AF2EA7" w:rsidP="00AF2EA7">
      <w:pPr>
        <w:rPr>
          <w:rFonts w:cs="Arial"/>
        </w:rPr>
      </w:pPr>
    </w:p>
    <w:p w14:paraId="4D6AA5D4" w14:textId="77777777" w:rsidR="00AF2EA7" w:rsidRPr="003D24C8" w:rsidRDefault="00AF2EA7" w:rsidP="00AF2EA7">
      <w:pPr>
        <w:tabs>
          <w:tab w:val="left" w:pos="4580"/>
          <w:tab w:val="right" w:pos="8640"/>
        </w:tabs>
        <w:rPr>
          <w:rFonts w:cs="Arial"/>
          <w:b/>
          <w:color w:val="000000"/>
          <w:sz w:val="52"/>
          <w:u w:val="single"/>
        </w:rPr>
      </w:pPr>
      <w:r w:rsidRPr="003D24C8">
        <w:rPr>
          <w:rFonts w:cs="Arial"/>
          <w:b/>
          <w:color w:val="000000"/>
          <w:sz w:val="52"/>
          <w:u w:val="single"/>
        </w:rPr>
        <w:tab/>
      </w:r>
      <w:r w:rsidRPr="003D24C8">
        <w:rPr>
          <w:rFonts w:cs="Arial"/>
          <w:b/>
          <w:color w:val="000000"/>
          <w:sz w:val="52"/>
          <w:u w:val="single"/>
        </w:rPr>
        <w:tab/>
      </w:r>
    </w:p>
    <w:p w14:paraId="0F68A510" w14:textId="77777777" w:rsidR="00AF2EA7" w:rsidRPr="003D24C8" w:rsidRDefault="00AF2EA7" w:rsidP="00AF2EA7">
      <w:pPr>
        <w:rPr>
          <w:rFonts w:cs="Arial"/>
          <w:b/>
          <w:sz w:val="48"/>
        </w:rPr>
      </w:pPr>
    </w:p>
    <w:p w14:paraId="3C9111A2" w14:textId="77777777" w:rsidR="00AF2EA7" w:rsidRPr="003D24C8" w:rsidRDefault="00AF2EA7" w:rsidP="00AF2EA7">
      <w:pPr>
        <w:pStyle w:val="Title"/>
        <w:rPr>
          <w:rFonts w:cs="Arial"/>
        </w:rPr>
      </w:pPr>
      <w:r w:rsidRPr="003D24C8">
        <w:rPr>
          <w:rFonts w:cs="Arial"/>
        </w:rPr>
        <w:t>Enterprise IT</w:t>
      </w:r>
    </w:p>
    <w:p w14:paraId="245E3DE2" w14:textId="49D6B9E8" w:rsidR="00AF2EA7" w:rsidRPr="003D24C8" w:rsidRDefault="00AF2EA7" w:rsidP="00AF2EA7">
      <w:pPr>
        <w:pStyle w:val="DocumentTitle"/>
        <w:rPr>
          <w:rFonts w:cs="Arial"/>
        </w:rPr>
      </w:pPr>
      <w:r w:rsidRPr="003D24C8">
        <w:rPr>
          <w:rFonts w:cs="Arial"/>
        </w:rPr>
        <w:t xml:space="preserve">EIP </w:t>
      </w:r>
      <w:r>
        <w:rPr>
          <w:rFonts w:cs="Arial"/>
        </w:rPr>
        <w:t>Technical</w:t>
      </w:r>
      <w:r w:rsidRPr="003D24C8">
        <w:rPr>
          <w:rFonts w:cs="Arial"/>
        </w:rPr>
        <w:t xml:space="preserve"> Specification</w:t>
      </w:r>
    </w:p>
    <w:p w14:paraId="4E78CC43" w14:textId="77777777" w:rsidR="00AF2EA7" w:rsidRPr="003D24C8" w:rsidRDefault="00AF2EA7" w:rsidP="00AF2EA7">
      <w:pPr>
        <w:pStyle w:val="DocumentTitle"/>
        <w:rPr>
          <w:rFonts w:cs="Arial"/>
        </w:rPr>
      </w:pPr>
    </w:p>
    <w:sdt>
      <w:sdtPr>
        <w:rPr>
          <w:rFonts w:cs="Arial"/>
          <w:b/>
          <w:bCs w:val="0"/>
          <w:i w:val="0"/>
          <w:iCs/>
        </w:rPr>
        <w:alias w:val="Title"/>
        <w:tag w:val=""/>
        <w:id w:val="-1696616232"/>
        <w:placeholder>
          <w:docPart w:val="478E6B018BED428FB23CBFEFB78B16E6"/>
        </w:placeholder>
        <w:dataBinding w:prefixMappings="xmlns:ns0='http://purl.org/dc/elements/1.1/' xmlns:ns1='http://schemas.openxmlformats.org/package/2006/metadata/core-properties' " w:xpath="/ns1:coreProperties[1]/ns0:title[1]" w:storeItemID="{6C3C8BC8-F283-45AE-878A-BAB7291924A1}"/>
        <w:text/>
      </w:sdtPr>
      <w:sdtEndPr/>
      <w:sdtContent>
        <w:p w14:paraId="0B40F2EC" w14:textId="5284E461" w:rsidR="00AF2EA7" w:rsidRPr="003D24C8" w:rsidRDefault="00B67680" w:rsidP="00AF2EA7">
          <w:pPr>
            <w:pStyle w:val="TeamTitle"/>
            <w:rPr>
              <w:rFonts w:cs="Arial"/>
              <w:b/>
              <w:bCs w:val="0"/>
              <w:i w:val="0"/>
              <w:iCs/>
            </w:rPr>
          </w:pPr>
          <w:r>
            <w:rPr>
              <w:rFonts w:cs="Arial"/>
              <w:b/>
              <w:bCs w:val="0"/>
              <w:i w:val="0"/>
              <w:iCs/>
            </w:rPr>
            <w:t>NFS Migration (New Finance System)</w:t>
          </w:r>
        </w:p>
      </w:sdtContent>
    </w:sdt>
    <w:p w14:paraId="55B3ED46" w14:textId="416BD547" w:rsidR="00AF2EA7" w:rsidRPr="003D24C8" w:rsidRDefault="00AF2EA7" w:rsidP="00AF2EA7">
      <w:pPr>
        <w:pStyle w:val="TeamTitle"/>
        <w:rPr>
          <w:rFonts w:cs="Arial"/>
          <w:b/>
        </w:rPr>
      </w:pPr>
      <w:r w:rsidRPr="003D24C8">
        <w:rPr>
          <w:rFonts w:cs="Arial"/>
        </w:rPr>
        <w:t xml:space="preserve">Request ID: </w:t>
      </w:r>
      <w:r w:rsidR="005E433D">
        <w:rPr>
          <w:rFonts w:cs="Arial"/>
        </w:rPr>
        <w:t>PR207857</w:t>
      </w:r>
    </w:p>
    <w:p w14:paraId="72A27057" w14:textId="77777777" w:rsidR="00AF2EA7" w:rsidRPr="003D24C8" w:rsidRDefault="00AF2EA7" w:rsidP="00AF2EA7">
      <w:pPr>
        <w:tabs>
          <w:tab w:val="right" w:pos="8640"/>
        </w:tabs>
        <w:rPr>
          <w:rFonts w:cs="Arial"/>
          <w:b/>
          <w:sz w:val="48"/>
        </w:rPr>
      </w:pPr>
      <w:r w:rsidRPr="003D24C8">
        <w:rPr>
          <w:rFonts w:cs="Arial"/>
          <w:b/>
          <w:color w:val="000000"/>
          <w:sz w:val="52"/>
          <w:u w:val="single"/>
        </w:rPr>
        <w:tab/>
      </w:r>
    </w:p>
    <w:p w14:paraId="5CBCB89C" w14:textId="2D594C31" w:rsidR="00AF2EA7" w:rsidRPr="003D24C8" w:rsidRDefault="00AF2EA7" w:rsidP="00AF2EA7">
      <w:pPr>
        <w:pStyle w:val="Revision"/>
        <w:rPr>
          <w:rFonts w:cs="Arial"/>
        </w:rPr>
      </w:pPr>
      <w:r w:rsidRPr="003D24C8">
        <w:rPr>
          <w:rFonts w:cs="Arial"/>
        </w:rPr>
        <w:t xml:space="preserve">Document Rev. </w:t>
      </w:r>
      <w:fldSimple w:instr=" DOCPROPERTY  Version  \* MERGEFORMAT " w:fldLock="1">
        <w:r w:rsidRPr="003D24C8">
          <w:rPr>
            <w:rFonts w:cs="Arial"/>
          </w:rPr>
          <w:t>0.</w:t>
        </w:r>
      </w:fldSimple>
      <w:ins w:id="0" w:author="Lakshmi Kannan" w:date="2016-12-14T16:59:00Z">
        <w:r w:rsidR="00F30AEC">
          <w:rPr>
            <w:rFonts w:cs="Arial"/>
          </w:rPr>
          <w:t>2</w:t>
        </w:r>
      </w:ins>
      <w:del w:id="1" w:author="Lakshmi Kannan" w:date="2016-12-14T16:59:00Z">
        <w:r w:rsidR="0079199E" w:rsidDel="00F30AEC">
          <w:rPr>
            <w:rFonts w:cs="Arial"/>
          </w:rPr>
          <w:delText>1</w:delText>
        </w:r>
      </w:del>
      <w:del w:id="2" w:author="Patel, Rinkesh" w:date="2016-09-22T17:24:00Z">
        <w:r w:rsidR="0054681B" w:rsidDel="00BA5F59">
          <w:rPr>
            <w:rFonts w:cs="Arial"/>
          </w:rPr>
          <w:delText>1</w:delText>
        </w:r>
      </w:del>
    </w:p>
    <w:p w14:paraId="4F030E04" w14:textId="67B4521E" w:rsidR="00AF2EA7" w:rsidRPr="003D24C8" w:rsidRDefault="00AF2EA7" w:rsidP="00AF2EA7">
      <w:pPr>
        <w:pStyle w:val="DocumentDate"/>
        <w:rPr>
          <w:rFonts w:ascii="Arial" w:hAnsi="Arial" w:cs="Arial"/>
        </w:rPr>
      </w:pPr>
      <w:r w:rsidRPr="003D24C8">
        <w:rPr>
          <w:rFonts w:ascii="Arial" w:hAnsi="Arial" w:cs="Arial"/>
        </w:rPr>
        <w:t xml:space="preserve">Last Update: </w:t>
      </w:r>
      <w:r w:rsidRPr="003D24C8">
        <w:rPr>
          <w:rFonts w:ascii="Arial" w:hAnsi="Arial" w:cs="Arial"/>
          <w:iCs/>
        </w:rPr>
        <w:fldChar w:fldCharType="begin"/>
      </w:r>
      <w:r w:rsidRPr="003D24C8">
        <w:rPr>
          <w:rFonts w:ascii="Arial" w:hAnsi="Arial" w:cs="Arial"/>
          <w:iCs/>
        </w:rPr>
        <w:instrText xml:space="preserve"> DATE  \@ "M/d/yyyy" </w:instrText>
      </w:r>
      <w:r w:rsidRPr="003D24C8">
        <w:rPr>
          <w:rFonts w:ascii="Arial" w:hAnsi="Arial" w:cs="Arial"/>
          <w:iCs/>
        </w:rPr>
        <w:fldChar w:fldCharType="separate"/>
      </w:r>
      <w:ins w:id="3" w:author="Procom Consulting" w:date="2020-01-05T14:16:00Z">
        <w:r w:rsidR="00E0089B">
          <w:rPr>
            <w:rFonts w:ascii="Arial" w:hAnsi="Arial" w:cs="Arial"/>
            <w:iCs/>
          </w:rPr>
          <w:t>1/5/2020</w:t>
        </w:r>
      </w:ins>
      <w:ins w:id="4" w:author="Polsani, Ajay" w:date="2017-01-06T11:24:00Z">
        <w:del w:id="5" w:author="Procom Consulting" w:date="2020-01-05T14:16:00Z">
          <w:r w:rsidR="00AA3C72" w:rsidDel="00E0089B">
            <w:rPr>
              <w:rFonts w:ascii="Arial" w:hAnsi="Arial" w:cs="Arial"/>
              <w:iCs/>
            </w:rPr>
            <w:delText>1/6/2017</w:delText>
          </w:r>
        </w:del>
      </w:ins>
      <w:ins w:id="6" w:author="Lakshmi Kannan" w:date="2016-12-15T10:32:00Z">
        <w:del w:id="7" w:author="Procom Consulting" w:date="2020-01-05T14:16:00Z">
          <w:r w:rsidR="00B92A95" w:rsidDel="00E0089B">
            <w:rPr>
              <w:rFonts w:ascii="Arial" w:hAnsi="Arial" w:cs="Arial"/>
              <w:iCs/>
            </w:rPr>
            <w:delText>12/15/2016</w:delText>
          </w:r>
        </w:del>
      </w:ins>
      <w:del w:id="8" w:author="Procom Consulting" w:date="2020-01-05T14:16:00Z">
        <w:r w:rsidR="00D31311" w:rsidDel="00E0089B">
          <w:rPr>
            <w:rFonts w:ascii="Arial" w:hAnsi="Arial" w:cs="Arial"/>
            <w:iCs/>
          </w:rPr>
          <w:delText>12/13/2016</w:delText>
        </w:r>
      </w:del>
      <w:r w:rsidRPr="003D24C8">
        <w:rPr>
          <w:rFonts w:ascii="Arial" w:hAnsi="Arial" w:cs="Arial"/>
          <w:iCs/>
        </w:rPr>
        <w:fldChar w:fldCharType="end"/>
      </w:r>
    </w:p>
    <w:p w14:paraId="433D8505" w14:textId="77777777" w:rsidR="00AF2EA7" w:rsidRPr="003D24C8" w:rsidRDefault="00AF2EA7" w:rsidP="00AF2EA7">
      <w:pPr>
        <w:rPr>
          <w:rFonts w:cs="Arial"/>
        </w:rPr>
      </w:pPr>
      <w:bookmarkStart w:id="9" w:name="_Ref103487690"/>
      <w:bookmarkStart w:id="10" w:name="_Toc108573761"/>
    </w:p>
    <w:p w14:paraId="2A24FB4B" w14:textId="77777777" w:rsidR="00AF2EA7" w:rsidRPr="003D24C8" w:rsidRDefault="00AF2EA7" w:rsidP="00AF2EA7">
      <w:pPr>
        <w:pBdr>
          <w:top w:val="single" w:sz="24" w:space="1" w:color="000000"/>
          <w:bottom w:val="single" w:sz="24" w:space="1" w:color="000000"/>
        </w:pBdr>
        <w:spacing w:after="0"/>
        <w:rPr>
          <w:rFonts w:cs="Arial"/>
          <w:i/>
          <w:iCs/>
        </w:rPr>
      </w:pPr>
      <w:r w:rsidRPr="003D24C8">
        <w:rPr>
          <w:rFonts w:cs="Arial"/>
          <w:i/>
          <w:iCs/>
        </w:rPr>
        <w:t>This document contains proprietary information of T-Mobile. No use or disclosure of the information contained herein is permitted without the prior written consent of T-Mobile.</w:t>
      </w:r>
    </w:p>
    <w:p w14:paraId="7216A97C" w14:textId="67C923FE" w:rsidR="00967AE6" w:rsidRDefault="00AF2EA7" w:rsidP="00AF2EA7">
      <w:pPr>
        <w:pStyle w:val="Subtitle"/>
      </w:pPr>
      <w:r w:rsidRPr="003D24C8">
        <w:rPr>
          <w:rFonts w:cs="Arial"/>
          <w:b w:val="0"/>
        </w:rPr>
        <w:br w:type="page"/>
      </w:r>
      <w:bookmarkEnd w:id="9"/>
      <w:bookmarkEnd w:id="10"/>
      <w:r w:rsidR="003C613B">
        <w:rPr>
          <w:noProof/>
        </w:rPr>
        <w:lastRenderedPageBreak/>
        <mc:AlternateContent>
          <mc:Choice Requires="wps">
            <w:drawing>
              <wp:anchor distT="91440" distB="91440" distL="114300" distR="114300" simplePos="0" relativeHeight="251677184" behindDoc="0" locked="0" layoutInCell="0" allowOverlap="1" wp14:anchorId="7216ACCA" wp14:editId="4AF32BA2">
                <wp:simplePos x="0" y="0"/>
                <wp:positionH relativeFrom="margin">
                  <wp:posOffset>361950</wp:posOffset>
                </wp:positionH>
                <wp:positionV relativeFrom="margin">
                  <wp:posOffset>454660</wp:posOffset>
                </wp:positionV>
                <wp:extent cx="6353175" cy="1085850"/>
                <wp:effectExtent l="0" t="0" r="28575" b="19050"/>
                <wp:wrapTopAndBottom/>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1085850"/>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7216ACE3" w14:textId="77777777" w:rsidR="00B92A95" w:rsidRDefault="00B92A95" w:rsidP="002169E4">
                            <w:r>
                              <w:t>This technical specification is a living document and is not frozen before implementation.  Instead it is updated any time useful design information is discovered that is relevant to the project.</w:t>
                            </w:r>
                          </w:p>
                          <w:p w14:paraId="7216ACE4" w14:textId="77777777" w:rsidR="00B92A95" w:rsidRDefault="00B92A95" w:rsidP="002169E4">
                            <w:r>
                              <w:t>For significant changes, such as changes to services interfaces or the database schema, dependent teams/vendors will be notified.</w:t>
                            </w:r>
                          </w:p>
                          <w:p w14:paraId="7216ACE5" w14:textId="77777777" w:rsidR="00B92A95" w:rsidRDefault="00B92A95">
                            <w:pPr>
                              <w:rPr>
                                <w:rFonts w:asciiTheme="majorHAnsi" w:eastAsiaTheme="majorEastAsia" w:hAnsiTheme="majorHAnsi" w:cstheme="majorBidi"/>
                                <w:i/>
                                <w:iCs/>
                                <w:color w:val="5A5A5A" w:themeColor="text1" w:themeTint="A5"/>
                                <w:sz w:val="24"/>
                                <w:szCs w:val="24"/>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6ACC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0" o:spid="_x0000_s1026" type="#_x0000_t65" style="position:absolute;margin-left:28.5pt;margin-top:35.8pt;width:500.25pt;height:85.5pt;z-index:2516771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" o:allowincell="f" fillcolor="#cf7b79 [2421]" strokecolor="#969696" strokeweight=".5pt">
                <v:fill opacity="19789f"/>
                <v:textbox inset="10.8pt,7.2pt,10.8pt">
                  <w:txbxContent>
                    <w:p w14:paraId="7216ACE3" w14:textId="77777777" w:rsidR="00B92A95" w:rsidRDefault="00B92A95" w:rsidP="002169E4">
                      <w:r>
                        <w:t>This technical specification is a living document and is not frozen before implementation.  Instead it is updated any time useful design information is discovered that is relevant to the project.</w:t>
                      </w:r>
                    </w:p>
                    <w:p w14:paraId="7216ACE4" w14:textId="77777777" w:rsidR="00B92A95" w:rsidRDefault="00B92A95" w:rsidP="002169E4">
                      <w:r>
                        <w:t>For significant changes, such as changes to services interfaces or the database schema, dependent teams/vendors will be notified.</w:t>
                      </w:r>
                    </w:p>
                    <w:p w14:paraId="7216ACE5" w14:textId="77777777" w:rsidR="00B92A95" w:rsidRDefault="00B92A95">
                      <w:pPr>
                        <w:rPr>
                          <w:rFonts w:asciiTheme="majorHAnsi" w:eastAsiaTheme="majorEastAsia" w:hAnsiTheme="majorHAnsi" w:cstheme="majorBidi"/>
                          <w:i/>
                          <w:iCs/>
                          <w:color w:val="5A5A5A" w:themeColor="text1" w:themeTint="A5"/>
                          <w:sz w:val="24"/>
                          <w:szCs w:val="24"/>
                        </w:rPr>
                      </w:pPr>
                    </w:p>
                  </w:txbxContent>
                </v:textbox>
                <w10:wrap type="topAndBottom" anchorx="margin" anchory="margin"/>
              </v:shape>
            </w:pict>
          </mc:Fallback>
        </mc:AlternateContent>
      </w:r>
      <w:r w:rsidR="00967AE6">
        <w:t xml:space="preserve">Document </w:t>
      </w:r>
      <w:r w:rsidR="004D3A81">
        <w:t xml:space="preserve">Purpose and </w:t>
      </w:r>
      <w:r w:rsidR="00967AE6">
        <w:t>History</w:t>
      </w:r>
    </w:p>
    <w:p w14:paraId="7216A97D" w14:textId="77777777" w:rsidR="002169E4" w:rsidRDefault="002169E4" w:rsidP="004D3A0A"/>
    <w:tbl>
      <w:tblPr>
        <w:tblW w:w="4944"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2"/>
        <w:gridCol w:w="1836"/>
        <w:gridCol w:w="2216"/>
        <w:gridCol w:w="5459"/>
      </w:tblGrid>
      <w:tr w:rsidR="00967AE6" w14:paraId="7216A982" w14:textId="77777777" w:rsidTr="002169E4">
        <w:trPr>
          <w:trHeight w:val="467"/>
        </w:trPr>
        <w:tc>
          <w:tcPr>
            <w:tcW w:w="540" w:type="pct"/>
            <w:shd w:val="pct15" w:color="auto" w:fill="FFFFFF"/>
          </w:tcPr>
          <w:p w14:paraId="7216A97E" w14:textId="77777777" w:rsidR="00967AE6" w:rsidRDefault="00967AE6">
            <w:pPr>
              <w:pStyle w:val="Tablehead"/>
            </w:pPr>
            <w:r>
              <w:t>Version</w:t>
            </w:r>
          </w:p>
        </w:tc>
        <w:tc>
          <w:tcPr>
            <w:tcW w:w="861" w:type="pct"/>
            <w:shd w:val="pct15" w:color="auto" w:fill="FFFFFF"/>
          </w:tcPr>
          <w:p w14:paraId="7216A97F" w14:textId="77777777" w:rsidR="00967AE6" w:rsidRDefault="00967AE6">
            <w:pPr>
              <w:pStyle w:val="Tablehead"/>
            </w:pPr>
            <w:r>
              <w:t>Date of Change</w:t>
            </w:r>
          </w:p>
        </w:tc>
        <w:tc>
          <w:tcPr>
            <w:tcW w:w="1039" w:type="pct"/>
            <w:shd w:val="pct15" w:color="auto" w:fill="FFFFFF"/>
          </w:tcPr>
          <w:p w14:paraId="7216A980" w14:textId="77777777" w:rsidR="00967AE6" w:rsidRDefault="00967AE6">
            <w:pPr>
              <w:pStyle w:val="Tablehead"/>
            </w:pPr>
            <w:r>
              <w:t>Person</w:t>
            </w:r>
          </w:p>
        </w:tc>
        <w:tc>
          <w:tcPr>
            <w:tcW w:w="2560" w:type="pct"/>
            <w:shd w:val="pct15" w:color="auto" w:fill="FFFFFF"/>
          </w:tcPr>
          <w:p w14:paraId="7216A981" w14:textId="77777777" w:rsidR="0075463F" w:rsidRDefault="00967AE6">
            <w:pPr>
              <w:pStyle w:val="Tablehead"/>
            </w:pPr>
            <w:r>
              <w:t xml:space="preserve">Notes, Comments, </w:t>
            </w:r>
            <w:r w:rsidR="002169E4">
              <w:t>Description</w:t>
            </w:r>
          </w:p>
        </w:tc>
      </w:tr>
      <w:tr w:rsidR="00212C4D" w14:paraId="7216A987" w14:textId="77777777" w:rsidTr="002169E4">
        <w:trPr>
          <w:trHeight w:val="350"/>
        </w:trPr>
        <w:tc>
          <w:tcPr>
            <w:tcW w:w="540" w:type="pct"/>
            <w:shd w:val="pct15" w:color="auto" w:fill="FFFFFF"/>
            <w:vAlign w:val="center"/>
          </w:tcPr>
          <w:p w14:paraId="7216A983" w14:textId="77777777" w:rsidR="00212C4D" w:rsidRDefault="00E149BA" w:rsidP="003C613B">
            <w:pPr>
              <w:pStyle w:val="Tabletext"/>
              <w:tabs>
                <w:tab w:val="left" w:pos="180"/>
              </w:tabs>
              <w:ind w:left="180"/>
            </w:pPr>
            <w:r>
              <w:t>0</w:t>
            </w:r>
            <w:r w:rsidR="003C613B">
              <w:t>.1</w:t>
            </w:r>
          </w:p>
        </w:tc>
        <w:tc>
          <w:tcPr>
            <w:tcW w:w="861" w:type="pct"/>
            <w:vAlign w:val="center"/>
          </w:tcPr>
          <w:p w14:paraId="7216A984" w14:textId="3EA02653" w:rsidR="00212C4D" w:rsidRDefault="0079199E">
            <w:pPr>
              <w:pStyle w:val="Tabletext"/>
              <w:tabs>
                <w:tab w:val="left" w:pos="180"/>
              </w:tabs>
              <w:ind w:left="180"/>
            </w:pPr>
            <w:r>
              <w:t>1</w:t>
            </w:r>
            <w:r w:rsidR="00A8109A">
              <w:t>2</w:t>
            </w:r>
            <w:del w:id="11" w:author="Lakshmi Kannan" w:date="2016-12-14T15:38:00Z">
              <w:r w:rsidDel="00CF16CB">
                <w:delText>1</w:delText>
              </w:r>
            </w:del>
            <w:r w:rsidR="005E433D">
              <w:t>/</w:t>
            </w:r>
            <w:r>
              <w:t>8</w:t>
            </w:r>
            <w:r w:rsidR="00AF2EA7">
              <w:t>/2016</w:t>
            </w:r>
          </w:p>
        </w:tc>
        <w:tc>
          <w:tcPr>
            <w:tcW w:w="1039" w:type="pct"/>
            <w:vAlign w:val="center"/>
          </w:tcPr>
          <w:p w14:paraId="7216A985" w14:textId="40906A50" w:rsidR="00212C4D" w:rsidRDefault="0079199E">
            <w:pPr>
              <w:pStyle w:val="Tabletext"/>
              <w:tabs>
                <w:tab w:val="left" w:pos="180"/>
              </w:tabs>
              <w:ind w:left="180"/>
            </w:pPr>
            <w:r>
              <w:t>Lakshmi Kannan</w:t>
            </w:r>
          </w:p>
        </w:tc>
        <w:tc>
          <w:tcPr>
            <w:tcW w:w="2560" w:type="pct"/>
            <w:vAlign w:val="center"/>
          </w:tcPr>
          <w:p w14:paraId="7216A986" w14:textId="0EA283BB" w:rsidR="00212C4D" w:rsidRDefault="0079199E">
            <w:pPr>
              <w:pStyle w:val="Tabletext"/>
              <w:tabs>
                <w:tab w:val="left" w:pos="180"/>
              </w:tabs>
              <w:ind w:left="180"/>
            </w:pPr>
            <w:r>
              <w:t>Initial version</w:t>
            </w:r>
          </w:p>
        </w:tc>
      </w:tr>
      <w:tr w:rsidR="00BF5372" w14:paraId="5786D144" w14:textId="77777777" w:rsidTr="002169E4">
        <w:trPr>
          <w:trHeight w:val="350"/>
        </w:trPr>
        <w:tc>
          <w:tcPr>
            <w:tcW w:w="540" w:type="pct"/>
            <w:shd w:val="pct15" w:color="auto" w:fill="FFFFFF"/>
            <w:vAlign w:val="center"/>
          </w:tcPr>
          <w:p w14:paraId="702340BE" w14:textId="609E93FC" w:rsidR="00BF5372" w:rsidRDefault="00CF16CB" w:rsidP="003C613B">
            <w:pPr>
              <w:pStyle w:val="Tabletext"/>
              <w:tabs>
                <w:tab w:val="left" w:pos="180"/>
              </w:tabs>
              <w:ind w:left="180"/>
            </w:pPr>
            <w:ins w:id="12" w:author="Lakshmi Kannan" w:date="2016-12-14T15:37:00Z">
              <w:r>
                <w:t>0.2</w:t>
              </w:r>
            </w:ins>
          </w:p>
        </w:tc>
        <w:tc>
          <w:tcPr>
            <w:tcW w:w="861" w:type="pct"/>
            <w:vAlign w:val="center"/>
          </w:tcPr>
          <w:p w14:paraId="1377A0A7" w14:textId="20EB130C" w:rsidR="00BF5372" w:rsidRDefault="00CF16CB" w:rsidP="004C4D89">
            <w:pPr>
              <w:pStyle w:val="Tabletext"/>
              <w:tabs>
                <w:tab w:val="left" w:pos="180"/>
              </w:tabs>
              <w:ind w:left="180"/>
            </w:pPr>
            <w:ins w:id="13" w:author="Lakshmi Kannan" w:date="2016-12-14T15:38:00Z">
              <w:r>
                <w:t>12/14/2016</w:t>
              </w:r>
            </w:ins>
          </w:p>
        </w:tc>
        <w:tc>
          <w:tcPr>
            <w:tcW w:w="1039" w:type="pct"/>
            <w:vAlign w:val="center"/>
          </w:tcPr>
          <w:p w14:paraId="6F5AE23C" w14:textId="7546857A" w:rsidR="00BF5372" w:rsidRDefault="00CF16CB">
            <w:pPr>
              <w:pStyle w:val="Tabletext"/>
              <w:tabs>
                <w:tab w:val="left" w:pos="180"/>
              </w:tabs>
              <w:ind w:left="180"/>
            </w:pPr>
            <w:ins w:id="14" w:author="Lakshmi Kannan" w:date="2016-12-14T15:38:00Z">
              <w:r>
                <w:t>Lakshmi Kannan</w:t>
              </w:r>
            </w:ins>
          </w:p>
        </w:tc>
        <w:tc>
          <w:tcPr>
            <w:tcW w:w="2560" w:type="pct"/>
            <w:vAlign w:val="center"/>
          </w:tcPr>
          <w:p w14:paraId="695E596E" w14:textId="6D3A414E" w:rsidR="00CF16CB" w:rsidRDefault="00CF16CB">
            <w:pPr>
              <w:pStyle w:val="Tabletext"/>
              <w:numPr>
                <w:ilvl w:val="0"/>
                <w:numId w:val="117"/>
              </w:numPr>
              <w:tabs>
                <w:tab w:val="left" w:pos="180"/>
              </w:tabs>
              <w:rPr>
                <w:ins w:id="15" w:author="Lakshmi Kannan" w:date="2016-12-14T15:38:00Z"/>
              </w:rPr>
              <w:pPrChange w:id="16" w:author="Lakshmi Kannan" w:date="2016-12-14T15:38:00Z">
                <w:pPr>
                  <w:pStyle w:val="Tabletext"/>
                  <w:tabs>
                    <w:tab w:val="left" w:pos="180"/>
                  </w:tabs>
                  <w:ind w:left="180"/>
                </w:pPr>
              </w:pPrChange>
            </w:pPr>
            <w:ins w:id="17" w:author="Lakshmi Kannan" w:date="2016-12-14T15:38:00Z">
              <w:r>
                <w:t>Payload field name changes</w:t>
              </w:r>
            </w:ins>
          </w:p>
          <w:p w14:paraId="6EE8510F" w14:textId="77777777" w:rsidR="00CF16CB" w:rsidRDefault="00CF16CB">
            <w:pPr>
              <w:pStyle w:val="Tabletext"/>
              <w:numPr>
                <w:ilvl w:val="0"/>
                <w:numId w:val="117"/>
              </w:numPr>
              <w:tabs>
                <w:tab w:val="left" w:pos="180"/>
              </w:tabs>
              <w:rPr>
                <w:ins w:id="18" w:author="Lakshmi Kannan" w:date="2016-12-14T15:38:00Z"/>
              </w:rPr>
              <w:pPrChange w:id="19" w:author="Lakshmi Kannan" w:date="2016-12-14T15:38:00Z">
                <w:pPr>
                  <w:pStyle w:val="Tabletext"/>
                  <w:tabs>
                    <w:tab w:val="left" w:pos="180"/>
                  </w:tabs>
                  <w:ind w:left="180"/>
                </w:pPr>
              </w:pPrChange>
            </w:pPr>
            <w:ins w:id="20" w:author="Lakshmi Kannan" w:date="2016-12-14T15:38:00Z">
              <w:r>
                <w:t>DB table column name changes</w:t>
              </w:r>
            </w:ins>
          </w:p>
          <w:p w14:paraId="617A92E0" w14:textId="06B5D3D5" w:rsidR="00C25D5C" w:rsidRDefault="009442F7">
            <w:pPr>
              <w:pStyle w:val="Tabletext"/>
              <w:numPr>
                <w:ilvl w:val="0"/>
                <w:numId w:val="117"/>
              </w:numPr>
              <w:tabs>
                <w:tab w:val="left" w:pos="180"/>
              </w:tabs>
              <w:rPr>
                <w:ins w:id="21" w:author="Lakshmi Kannan" w:date="2016-12-14T15:38:00Z"/>
              </w:rPr>
              <w:pPrChange w:id="22" w:author="Lakshmi Kannan" w:date="2016-12-14T15:38:00Z">
                <w:pPr>
                  <w:pStyle w:val="Tabletext"/>
                  <w:tabs>
                    <w:tab w:val="left" w:pos="180"/>
                  </w:tabs>
                  <w:ind w:left="180"/>
                </w:pPr>
              </w:pPrChange>
            </w:pPr>
            <w:ins w:id="23" w:author="Lakshmi Kannan" w:date="2016-12-14T16:58:00Z">
              <w:r>
                <w:t>Added more design details</w:t>
              </w:r>
            </w:ins>
          </w:p>
          <w:p w14:paraId="2D5869D2" w14:textId="77777777" w:rsidR="00C25D5C" w:rsidRDefault="00C25D5C">
            <w:pPr>
              <w:pStyle w:val="Tabletext"/>
              <w:numPr>
                <w:ilvl w:val="0"/>
                <w:numId w:val="117"/>
              </w:numPr>
              <w:tabs>
                <w:tab w:val="left" w:pos="180"/>
              </w:tabs>
              <w:rPr>
                <w:ins w:id="24" w:author="Lakshmi Kannan" w:date="2016-12-14T16:58:00Z"/>
              </w:rPr>
              <w:pPrChange w:id="25" w:author="Lakshmi Kannan" w:date="2016-12-14T15:38:00Z">
                <w:pPr>
                  <w:pStyle w:val="Tabletext"/>
                  <w:tabs>
                    <w:tab w:val="left" w:pos="180"/>
                  </w:tabs>
                  <w:ind w:left="180"/>
                </w:pPr>
              </w:pPrChange>
            </w:pPr>
            <w:ins w:id="26" w:author="Lakshmi Kannan" w:date="2016-12-14T15:39:00Z">
              <w:r>
                <w:t>Addressed few action items</w:t>
              </w:r>
            </w:ins>
          </w:p>
          <w:p w14:paraId="0CA60126" w14:textId="33E06F56" w:rsidR="006B5A08" w:rsidRDefault="006B5A08">
            <w:pPr>
              <w:pStyle w:val="Tabletext"/>
              <w:numPr>
                <w:ilvl w:val="0"/>
                <w:numId w:val="117"/>
              </w:numPr>
              <w:tabs>
                <w:tab w:val="left" w:pos="180"/>
              </w:tabs>
              <w:pPrChange w:id="27" w:author="Lakshmi Kannan" w:date="2016-12-14T15:38:00Z">
                <w:pPr>
                  <w:pStyle w:val="Tabletext"/>
                  <w:tabs>
                    <w:tab w:val="left" w:pos="180"/>
                  </w:tabs>
                  <w:ind w:left="180"/>
                </w:pPr>
              </w:pPrChange>
            </w:pPr>
            <w:ins w:id="28" w:author="Lakshmi Kannan" w:date="2016-12-14T16:58:00Z">
              <w:r>
                <w:t>Cleaned up open issues</w:t>
              </w:r>
            </w:ins>
          </w:p>
        </w:tc>
      </w:tr>
      <w:tr w:rsidR="00433D44" w14:paraId="13B4BDA1" w14:textId="77777777" w:rsidTr="002169E4">
        <w:trPr>
          <w:trHeight w:val="350"/>
        </w:trPr>
        <w:tc>
          <w:tcPr>
            <w:tcW w:w="540" w:type="pct"/>
            <w:shd w:val="pct15" w:color="auto" w:fill="FFFFFF"/>
            <w:vAlign w:val="center"/>
          </w:tcPr>
          <w:p w14:paraId="30E50F66" w14:textId="366180E7" w:rsidR="00433D44" w:rsidRDefault="00433D44" w:rsidP="003C613B">
            <w:pPr>
              <w:pStyle w:val="Tabletext"/>
              <w:tabs>
                <w:tab w:val="left" w:pos="180"/>
              </w:tabs>
              <w:ind w:left="180"/>
            </w:pPr>
          </w:p>
        </w:tc>
        <w:tc>
          <w:tcPr>
            <w:tcW w:w="861" w:type="pct"/>
            <w:vAlign w:val="center"/>
          </w:tcPr>
          <w:p w14:paraId="5E8C949E" w14:textId="1C5FD605" w:rsidR="00433D44" w:rsidRDefault="00433D44" w:rsidP="004C4D89">
            <w:pPr>
              <w:pStyle w:val="Tabletext"/>
              <w:tabs>
                <w:tab w:val="left" w:pos="180"/>
              </w:tabs>
              <w:ind w:left="180"/>
            </w:pPr>
          </w:p>
        </w:tc>
        <w:tc>
          <w:tcPr>
            <w:tcW w:w="1039" w:type="pct"/>
            <w:vAlign w:val="center"/>
          </w:tcPr>
          <w:p w14:paraId="522E6610" w14:textId="49CEC4C7" w:rsidR="00433D44" w:rsidRDefault="00433D44">
            <w:pPr>
              <w:pStyle w:val="Tabletext"/>
              <w:tabs>
                <w:tab w:val="left" w:pos="180"/>
              </w:tabs>
              <w:ind w:left="180"/>
            </w:pPr>
          </w:p>
        </w:tc>
        <w:tc>
          <w:tcPr>
            <w:tcW w:w="2560" w:type="pct"/>
            <w:vAlign w:val="center"/>
          </w:tcPr>
          <w:p w14:paraId="590E4688" w14:textId="62148F6A" w:rsidR="00433D44" w:rsidRDefault="00433D44">
            <w:pPr>
              <w:pStyle w:val="Tabletext"/>
              <w:tabs>
                <w:tab w:val="left" w:pos="180"/>
              </w:tabs>
              <w:ind w:left="180"/>
            </w:pPr>
          </w:p>
        </w:tc>
      </w:tr>
      <w:tr w:rsidR="00433D44" w14:paraId="7EF04C3E" w14:textId="77777777" w:rsidTr="002169E4">
        <w:trPr>
          <w:trHeight w:val="350"/>
        </w:trPr>
        <w:tc>
          <w:tcPr>
            <w:tcW w:w="540" w:type="pct"/>
            <w:shd w:val="pct15" w:color="auto" w:fill="FFFFFF"/>
            <w:vAlign w:val="center"/>
          </w:tcPr>
          <w:p w14:paraId="6750A1BF" w14:textId="55E6241C" w:rsidR="00433D44" w:rsidRDefault="00433D44" w:rsidP="003C613B">
            <w:pPr>
              <w:pStyle w:val="Tabletext"/>
              <w:tabs>
                <w:tab w:val="left" w:pos="180"/>
              </w:tabs>
              <w:ind w:left="180"/>
            </w:pPr>
          </w:p>
        </w:tc>
        <w:tc>
          <w:tcPr>
            <w:tcW w:w="861" w:type="pct"/>
            <w:vAlign w:val="center"/>
          </w:tcPr>
          <w:p w14:paraId="1B5A1459" w14:textId="243665A5" w:rsidR="00433D44" w:rsidRDefault="00433D44" w:rsidP="004C4D89">
            <w:pPr>
              <w:pStyle w:val="Tabletext"/>
              <w:tabs>
                <w:tab w:val="left" w:pos="180"/>
              </w:tabs>
              <w:ind w:left="180"/>
            </w:pPr>
          </w:p>
        </w:tc>
        <w:tc>
          <w:tcPr>
            <w:tcW w:w="1039" w:type="pct"/>
            <w:vAlign w:val="center"/>
          </w:tcPr>
          <w:p w14:paraId="69CB6CC0" w14:textId="61EEE0E4" w:rsidR="00433D44" w:rsidRDefault="00433D44">
            <w:pPr>
              <w:pStyle w:val="Tabletext"/>
              <w:tabs>
                <w:tab w:val="left" w:pos="180"/>
              </w:tabs>
              <w:ind w:left="180"/>
            </w:pPr>
          </w:p>
        </w:tc>
        <w:tc>
          <w:tcPr>
            <w:tcW w:w="2560" w:type="pct"/>
            <w:vAlign w:val="center"/>
          </w:tcPr>
          <w:p w14:paraId="3C17FA76" w14:textId="21D0CA55" w:rsidR="00433D44" w:rsidRDefault="00433D44" w:rsidP="00511377">
            <w:pPr>
              <w:pStyle w:val="Tabletext"/>
              <w:tabs>
                <w:tab w:val="left" w:pos="180"/>
              </w:tabs>
              <w:ind w:left="180"/>
            </w:pPr>
          </w:p>
        </w:tc>
      </w:tr>
      <w:tr w:rsidR="00A05DD2" w14:paraId="5CF0DEA9" w14:textId="77777777" w:rsidTr="002169E4">
        <w:trPr>
          <w:trHeight w:val="350"/>
        </w:trPr>
        <w:tc>
          <w:tcPr>
            <w:tcW w:w="540" w:type="pct"/>
            <w:shd w:val="pct15" w:color="auto" w:fill="FFFFFF"/>
            <w:vAlign w:val="center"/>
          </w:tcPr>
          <w:p w14:paraId="72B870C6" w14:textId="5A1300F7" w:rsidR="00A05DD2" w:rsidRDefault="00A05DD2" w:rsidP="003C613B">
            <w:pPr>
              <w:pStyle w:val="Tabletext"/>
              <w:tabs>
                <w:tab w:val="left" w:pos="180"/>
              </w:tabs>
              <w:ind w:left="180"/>
            </w:pPr>
          </w:p>
        </w:tc>
        <w:tc>
          <w:tcPr>
            <w:tcW w:w="861" w:type="pct"/>
            <w:vAlign w:val="center"/>
          </w:tcPr>
          <w:p w14:paraId="28CB40EF" w14:textId="5C483B2C" w:rsidR="00A05DD2" w:rsidRDefault="00A05DD2" w:rsidP="004C4D89">
            <w:pPr>
              <w:pStyle w:val="Tabletext"/>
              <w:tabs>
                <w:tab w:val="left" w:pos="180"/>
              </w:tabs>
              <w:ind w:left="180"/>
            </w:pPr>
          </w:p>
        </w:tc>
        <w:tc>
          <w:tcPr>
            <w:tcW w:w="1039" w:type="pct"/>
            <w:vAlign w:val="center"/>
          </w:tcPr>
          <w:p w14:paraId="1886E4F9" w14:textId="31B3DD94" w:rsidR="00A05DD2" w:rsidRDefault="00A05DD2">
            <w:pPr>
              <w:pStyle w:val="Tabletext"/>
              <w:tabs>
                <w:tab w:val="left" w:pos="180"/>
              </w:tabs>
              <w:ind w:left="180"/>
            </w:pPr>
          </w:p>
        </w:tc>
        <w:tc>
          <w:tcPr>
            <w:tcW w:w="2560" w:type="pct"/>
            <w:vAlign w:val="center"/>
          </w:tcPr>
          <w:p w14:paraId="0A0AD743" w14:textId="790436B6" w:rsidR="00A05DD2" w:rsidRDefault="00A05DD2" w:rsidP="00511377">
            <w:pPr>
              <w:pStyle w:val="Tabletext"/>
              <w:tabs>
                <w:tab w:val="left" w:pos="180"/>
              </w:tabs>
              <w:ind w:left="180"/>
            </w:pPr>
          </w:p>
        </w:tc>
      </w:tr>
      <w:tr w:rsidR="00CE74F0" w14:paraId="016E1E0B" w14:textId="77777777" w:rsidTr="002169E4">
        <w:trPr>
          <w:trHeight w:val="350"/>
        </w:trPr>
        <w:tc>
          <w:tcPr>
            <w:tcW w:w="540" w:type="pct"/>
            <w:shd w:val="pct15" w:color="auto" w:fill="FFFFFF"/>
            <w:vAlign w:val="center"/>
          </w:tcPr>
          <w:p w14:paraId="2B72FA13" w14:textId="299BA943" w:rsidR="00CE74F0" w:rsidRDefault="00CE74F0" w:rsidP="003C613B">
            <w:pPr>
              <w:pStyle w:val="Tabletext"/>
              <w:tabs>
                <w:tab w:val="left" w:pos="180"/>
              </w:tabs>
              <w:ind w:left="180"/>
            </w:pPr>
          </w:p>
        </w:tc>
        <w:tc>
          <w:tcPr>
            <w:tcW w:w="861" w:type="pct"/>
            <w:vAlign w:val="center"/>
          </w:tcPr>
          <w:p w14:paraId="74F082CA" w14:textId="10FBDEB6" w:rsidR="00CE74F0" w:rsidRDefault="00CE74F0" w:rsidP="004C4D89">
            <w:pPr>
              <w:pStyle w:val="Tabletext"/>
              <w:tabs>
                <w:tab w:val="left" w:pos="180"/>
              </w:tabs>
              <w:ind w:left="180"/>
            </w:pPr>
          </w:p>
        </w:tc>
        <w:tc>
          <w:tcPr>
            <w:tcW w:w="1039" w:type="pct"/>
            <w:vAlign w:val="center"/>
          </w:tcPr>
          <w:p w14:paraId="49D6820F" w14:textId="270F4CA3" w:rsidR="00CE74F0" w:rsidRDefault="00CE74F0">
            <w:pPr>
              <w:pStyle w:val="Tabletext"/>
              <w:tabs>
                <w:tab w:val="left" w:pos="180"/>
              </w:tabs>
              <w:ind w:left="180"/>
            </w:pPr>
          </w:p>
        </w:tc>
        <w:tc>
          <w:tcPr>
            <w:tcW w:w="2560" w:type="pct"/>
            <w:vAlign w:val="center"/>
          </w:tcPr>
          <w:p w14:paraId="45484AE5" w14:textId="2618F8D8" w:rsidR="00CE74F0" w:rsidRDefault="00CE74F0" w:rsidP="00511377">
            <w:pPr>
              <w:pStyle w:val="Tabletext"/>
              <w:tabs>
                <w:tab w:val="left" w:pos="180"/>
              </w:tabs>
              <w:ind w:left="180"/>
            </w:pPr>
          </w:p>
        </w:tc>
      </w:tr>
    </w:tbl>
    <w:p w14:paraId="7216A992" w14:textId="51DB2F92" w:rsidR="00C7497C" w:rsidRPr="004D3A0A" w:rsidRDefault="00C7497C" w:rsidP="004D3A0A"/>
    <w:p w14:paraId="7216A993" w14:textId="77777777" w:rsidR="00C7497C" w:rsidRPr="004D3A0A" w:rsidRDefault="00C7497C" w:rsidP="004D3A0A"/>
    <w:p w14:paraId="7216A997" w14:textId="77777777" w:rsidR="00967AE6" w:rsidRDefault="00967AE6">
      <w:pPr>
        <w:pStyle w:val="Subtitle"/>
      </w:pPr>
      <w:r>
        <w:t>Approved by:</w:t>
      </w:r>
    </w:p>
    <w:tbl>
      <w:tblPr>
        <w:tblW w:w="4726" w:type="pct"/>
        <w:tblInd w:w="108" w:type="dxa"/>
        <w:tblLook w:val="0000" w:firstRow="0" w:lastRow="0" w:firstColumn="0" w:lastColumn="0" w:noHBand="0" w:noVBand="0"/>
      </w:tblPr>
      <w:tblGrid>
        <w:gridCol w:w="5665"/>
        <w:gridCol w:w="4543"/>
      </w:tblGrid>
      <w:tr w:rsidR="00967AE6" w14:paraId="7216A9A1" w14:textId="77777777">
        <w:tc>
          <w:tcPr>
            <w:tcW w:w="2775" w:type="pct"/>
            <w:tcBorders>
              <w:top w:val="single" w:sz="4" w:space="0" w:color="auto"/>
            </w:tcBorders>
          </w:tcPr>
          <w:p w14:paraId="7216A998" w14:textId="77777777" w:rsidR="00967AE6" w:rsidRDefault="00967AE6">
            <w:pPr>
              <w:pStyle w:val="Tabletext"/>
              <w:ind w:left="-738" w:firstLine="738"/>
            </w:pPr>
            <w:r>
              <w:t>System Project Delivery</w:t>
            </w:r>
          </w:p>
          <w:p w14:paraId="7216A999" w14:textId="77777777" w:rsidR="00967AE6" w:rsidRDefault="00967AE6">
            <w:pPr>
              <w:pStyle w:val="Tabletext"/>
              <w:ind w:left="-738" w:firstLine="738"/>
            </w:pPr>
          </w:p>
          <w:p w14:paraId="7216A99A" w14:textId="77777777" w:rsidR="00967AE6" w:rsidRDefault="00967AE6">
            <w:pPr>
              <w:pStyle w:val="Tabletext"/>
              <w:ind w:left="-738" w:firstLine="738"/>
            </w:pPr>
          </w:p>
          <w:p w14:paraId="7216A99B" w14:textId="77777777" w:rsidR="00967AE6" w:rsidRDefault="00967AE6">
            <w:pPr>
              <w:pStyle w:val="Tabletext"/>
              <w:ind w:left="-738" w:firstLine="738"/>
            </w:pPr>
          </w:p>
          <w:p w14:paraId="7216A99C" w14:textId="77777777" w:rsidR="00967AE6" w:rsidRDefault="00967AE6">
            <w:pPr>
              <w:pStyle w:val="Tabletext"/>
              <w:ind w:left="-738" w:firstLine="738"/>
            </w:pPr>
          </w:p>
        </w:tc>
        <w:tc>
          <w:tcPr>
            <w:tcW w:w="2225" w:type="pct"/>
            <w:tcBorders>
              <w:top w:val="single" w:sz="4" w:space="0" w:color="auto"/>
            </w:tcBorders>
          </w:tcPr>
          <w:p w14:paraId="7216A99D" w14:textId="77777777" w:rsidR="00967AE6" w:rsidRDefault="00967AE6">
            <w:pPr>
              <w:pStyle w:val="Tabletext"/>
            </w:pPr>
            <w:r>
              <w:t>Date</w:t>
            </w:r>
          </w:p>
          <w:p w14:paraId="7216A99E" w14:textId="77777777" w:rsidR="00967AE6" w:rsidRDefault="00967AE6">
            <w:pPr>
              <w:pStyle w:val="Tabletext"/>
            </w:pPr>
          </w:p>
          <w:p w14:paraId="7216A99F" w14:textId="77777777" w:rsidR="00967AE6" w:rsidRDefault="00967AE6">
            <w:pPr>
              <w:pStyle w:val="Tabletext"/>
            </w:pPr>
          </w:p>
          <w:p w14:paraId="7216A9A0" w14:textId="77777777" w:rsidR="00967AE6" w:rsidRDefault="00967AE6">
            <w:pPr>
              <w:pStyle w:val="Tabletext"/>
            </w:pPr>
          </w:p>
        </w:tc>
      </w:tr>
    </w:tbl>
    <w:p w14:paraId="7216A9A2" w14:textId="77777777" w:rsidR="00967AE6" w:rsidRDefault="00967AE6"/>
    <w:p w14:paraId="7216A9A3" w14:textId="77777777" w:rsidR="00C7497C" w:rsidRDefault="00C7497C" w:rsidP="00C7497C">
      <w:pPr>
        <w:pStyle w:val="Copyright"/>
      </w:pPr>
      <w:bookmarkStart w:id="29" w:name="_Toc500052964"/>
      <w:bookmarkStart w:id="30" w:name="_Toc500054236"/>
      <w:bookmarkStart w:id="31" w:name="_Toc500054555"/>
      <w:bookmarkStart w:id="32" w:name="_Toc500058375"/>
      <w:bookmarkStart w:id="33" w:name="_Toc501272206"/>
      <w:r>
        <w:t>Copyright © 20</w:t>
      </w:r>
      <w:r w:rsidR="00582204">
        <w:t>1</w:t>
      </w:r>
      <w:r w:rsidR="003C613B">
        <w:t>6</w:t>
      </w:r>
      <w:r>
        <w:t xml:space="preserve"> T-Mobile. All rights reserved</w:t>
      </w:r>
    </w:p>
    <w:p w14:paraId="7216A9A4" w14:textId="77777777" w:rsidR="00C7497C" w:rsidRDefault="00C7497C" w:rsidP="00C7497C">
      <w:pPr>
        <w:pStyle w:val="Copyright"/>
      </w:pPr>
      <w:smartTag w:uri="urn:schemas-microsoft-com:office:smarttags" w:element="Street">
        <w:smartTag w:uri="urn:schemas-microsoft-com:office:smarttags" w:element="address">
          <w:r>
            <w:t>12920 SE 38th Street</w:t>
          </w:r>
        </w:smartTag>
      </w:smartTag>
    </w:p>
    <w:p w14:paraId="7216A9A5" w14:textId="77777777" w:rsidR="00C7497C" w:rsidRDefault="00C7497C" w:rsidP="00C7497C">
      <w:pPr>
        <w:pStyle w:val="Copyright"/>
      </w:pPr>
      <w:smartTag w:uri="urn:schemas-microsoft-com:office:smarttags" w:element="place">
        <w:smartTag w:uri="urn:schemas-microsoft-com:office:smarttags" w:element="City">
          <w:r>
            <w:t>Bellevue</w:t>
          </w:r>
        </w:smartTag>
        <w:r>
          <w:t xml:space="preserve">, </w:t>
        </w:r>
        <w:smartTag w:uri="urn:schemas-microsoft-com:office:smarttags" w:element="State">
          <w:r>
            <w:t>WA</w:t>
          </w:r>
        </w:smartTag>
        <w:r>
          <w:t xml:space="preserve"> </w:t>
        </w:r>
        <w:smartTag w:uri="urn:schemas-microsoft-com:office:smarttags" w:element="PostalCode">
          <w:r>
            <w:t>98006</w:t>
          </w:r>
        </w:smartTag>
      </w:smartTag>
    </w:p>
    <w:p w14:paraId="7216A9A6" w14:textId="77777777" w:rsidR="00967AE6" w:rsidRDefault="00967AE6" w:rsidP="004B0A50">
      <w:pPr>
        <w:pStyle w:val="TOCHeading"/>
      </w:pPr>
      <w:r>
        <w:br w:type="page"/>
      </w:r>
      <w:r>
        <w:lastRenderedPageBreak/>
        <w:t>Table of Contents</w:t>
      </w:r>
      <w:bookmarkEnd w:id="29"/>
      <w:bookmarkEnd w:id="30"/>
      <w:bookmarkEnd w:id="31"/>
      <w:bookmarkEnd w:id="32"/>
      <w:bookmarkEnd w:id="33"/>
    </w:p>
    <w:p w14:paraId="5E7FE2DB" w14:textId="77777777" w:rsidR="009442F7" w:rsidRDefault="000970A0">
      <w:pPr>
        <w:pStyle w:val="TOC1"/>
        <w:rPr>
          <w:ins w:id="34" w:author="Lakshmi Kannan" w:date="2016-12-14T16:58:00Z"/>
          <w:rFonts w:asciiTheme="minorHAnsi" w:eastAsiaTheme="minorEastAsia" w:hAnsiTheme="minorHAnsi" w:cstheme="minorBidi"/>
          <w:b w:val="0"/>
          <w:caps w:val="0"/>
          <w:szCs w:val="22"/>
        </w:rPr>
      </w:pPr>
      <w:r>
        <w:rPr>
          <w:rFonts w:asciiTheme="minorHAnsi" w:hAnsiTheme="minorHAnsi"/>
          <w:bCs/>
          <w:szCs w:val="20"/>
        </w:rPr>
        <w:fldChar w:fldCharType="begin"/>
      </w:r>
      <w:r w:rsidR="00E33656">
        <w:instrText xml:space="preserve"> TOC \o "1-3" \h \z \u </w:instrText>
      </w:r>
      <w:r>
        <w:rPr>
          <w:rFonts w:asciiTheme="minorHAnsi" w:hAnsiTheme="minorHAnsi"/>
          <w:bCs/>
          <w:szCs w:val="20"/>
        </w:rPr>
        <w:fldChar w:fldCharType="separate"/>
      </w:r>
      <w:ins w:id="35" w:author="Lakshmi Kannan" w:date="2016-12-14T16:58:00Z">
        <w:r w:rsidR="009442F7" w:rsidRPr="006B6637">
          <w:rPr>
            <w:rStyle w:val="Hyperlink"/>
          </w:rPr>
          <w:fldChar w:fldCharType="begin"/>
        </w:r>
        <w:r w:rsidR="009442F7" w:rsidRPr="006B6637">
          <w:rPr>
            <w:rStyle w:val="Hyperlink"/>
          </w:rPr>
          <w:instrText xml:space="preserve"> </w:instrText>
        </w:r>
        <w:r w:rsidR="009442F7">
          <w:instrText>HYPERLINK \l "_Toc469498014"</w:instrText>
        </w:r>
        <w:r w:rsidR="009442F7" w:rsidRPr="006B6637">
          <w:rPr>
            <w:rStyle w:val="Hyperlink"/>
          </w:rPr>
          <w:instrText xml:space="preserve"> </w:instrText>
        </w:r>
        <w:r w:rsidR="009442F7" w:rsidRPr="006B6637">
          <w:rPr>
            <w:rStyle w:val="Hyperlink"/>
          </w:rPr>
          <w:fldChar w:fldCharType="separate"/>
        </w:r>
        <w:r w:rsidR="009442F7" w:rsidRPr="006B6637">
          <w:rPr>
            <w:rStyle w:val="Hyperlink"/>
            <w:rFonts w:cs="Arial"/>
          </w:rPr>
          <w:t>1</w:t>
        </w:r>
        <w:r w:rsidR="009442F7">
          <w:rPr>
            <w:rFonts w:asciiTheme="minorHAnsi" w:eastAsiaTheme="minorEastAsia" w:hAnsiTheme="minorHAnsi" w:cstheme="minorBidi"/>
            <w:b w:val="0"/>
            <w:caps w:val="0"/>
            <w:szCs w:val="22"/>
          </w:rPr>
          <w:tab/>
        </w:r>
        <w:r w:rsidR="009442F7" w:rsidRPr="006B6637">
          <w:rPr>
            <w:rStyle w:val="Hyperlink"/>
            <w:rFonts w:cs="Arial"/>
          </w:rPr>
          <w:t>Project Overview</w:t>
        </w:r>
        <w:r w:rsidR="009442F7">
          <w:rPr>
            <w:webHidden/>
          </w:rPr>
          <w:tab/>
        </w:r>
        <w:r w:rsidR="009442F7">
          <w:rPr>
            <w:webHidden/>
          </w:rPr>
          <w:fldChar w:fldCharType="begin"/>
        </w:r>
        <w:r w:rsidR="009442F7">
          <w:rPr>
            <w:webHidden/>
          </w:rPr>
          <w:instrText xml:space="preserve"> PAGEREF _Toc469498014 \h </w:instrText>
        </w:r>
      </w:ins>
      <w:r w:rsidR="009442F7">
        <w:rPr>
          <w:webHidden/>
        </w:rPr>
      </w:r>
      <w:r w:rsidR="009442F7">
        <w:rPr>
          <w:webHidden/>
        </w:rPr>
        <w:fldChar w:fldCharType="separate"/>
      </w:r>
      <w:ins w:id="36" w:author="Lakshmi Kannan" w:date="2016-12-14T16:58:00Z">
        <w:r w:rsidR="009442F7">
          <w:rPr>
            <w:webHidden/>
          </w:rPr>
          <w:t>5</w:t>
        </w:r>
        <w:r w:rsidR="009442F7">
          <w:rPr>
            <w:webHidden/>
          </w:rPr>
          <w:fldChar w:fldCharType="end"/>
        </w:r>
        <w:r w:rsidR="009442F7" w:rsidRPr="006B6637">
          <w:rPr>
            <w:rStyle w:val="Hyperlink"/>
          </w:rPr>
          <w:fldChar w:fldCharType="end"/>
        </w:r>
      </w:ins>
    </w:p>
    <w:p w14:paraId="6B2EC40C" w14:textId="77777777" w:rsidR="009442F7" w:rsidRDefault="009442F7">
      <w:pPr>
        <w:pStyle w:val="TOC2"/>
        <w:tabs>
          <w:tab w:val="left" w:pos="880"/>
        </w:tabs>
        <w:rPr>
          <w:ins w:id="37" w:author="Lakshmi Kannan" w:date="2016-12-14T16:58:00Z"/>
          <w:rFonts w:asciiTheme="minorHAnsi" w:eastAsiaTheme="minorEastAsia" w:hAnsiTheme="minorHAnsi" w:cstheme="minorBidi"/>
          <w:szCs w:val="22"/>
        </w:rPr>
      </w:pPr>
      <w:ins w:id="38" w:author="Lakshmi Kannan" w:date="2016-12-14T16:58:00Z">
        <w:r w:rsidRPr="006B6637">
          <w:rPr>
            <w:rStyle w:val="Hyperlink"/>
          </w:rPr>
          <w:fldChar w:fldCharType="begin"/>
        </w:r>
        <w:r w:rsidRPr="006B6637">
          <w:rPr>
            <w:rStyle w:val="Hyperlink"/>
          </w:rPr>
          <w:instrText xml:space="preserve"> </w:instrText>
        </w:r>
        <w:r>
          <w:instrText>HYPERLINK \l "_Toc469498015"</w:instrText>
        </w:r>
        <w:r w:rsidRPr="006B6637">
          <w:rPr>
            <w:rStyle w:val="Hyperlink"/>
          </w:rPr>
          <w:instrText xml:space="preserve"> </w:instrText>
        </w:r>
        <w:r w:rsidRPr="006B6637">
          <w:rPr>
            <w:rStyle w:val="Hyperlink"/>
          </w:rPr>
          <w:fldChar w:fldCharType="separate"/>
        </w:r>
        <w:r w:rsidRPr="006B6637">
          <w:rPr>
            <w:rStyle w:val="Hyperlink"/>
          </w:rPr>
          <w:t>1.1</w:t>
        </w:r>
        <w:r>
          <w:rPr>
            <w:rFonts w:asciiTheme="minorHAnsi" w:eastAsiaTheme="minorEastAsia" w:hAnsiTheme="minorHAnsi" w:cstheme="minorBidi"/>
            <w:szCs w:val="22"/>
          </w:rPr>
          <w:tab/>
        </w:r>
        <w:r w:rsidRPr="006B6637">
          <w:rPr>
            <w:rStyle w:val="Hyperlink"/>
          </w:rPr>
          <w:t>Teams Involved</w:t>
        </w:r>
        <w:r>
          <w:rPr>
            <w:webHidden/>
          </w:rPr>
          <w:tab/>
        </w:r>
        <w:r>
          <w:rPr>
            <w:webHidden/>
          </w:rPr>
          <w:fldChar w:fldCharType="begin"/>
        </w:r>
        <w:r>
          <w:rPr>
            <w:webHidden/>
          </w:rPr>
          <w:instrText xml:space="preserve"> PAGEREF _Toc469498015 \h </w:instrText>
        </w:r>
      </w:ins>
      <w:r>
        <w:rPr>
          <w:webHidden/>
        </w:rPr>
      </w:r>
      <w:r>
        <w:rPr>
          <w:webHidden/>
        </w:rPr>
        <w:fldChar w:fldCharType="separate"/>
      </w:r>
      <w:ins w:id="39" w:author="Lakshmi Kannan" w:date="2016-12-14T16:58:00Z">
        <w:r>
          <w:rPr>
            <w:webHidden/>
          </w:rPr>
          <w:t>5</w:t>
        </w:r>
        <w:r>
          <w:rPr>
            <w:webHidden/>
          </w:rPr>
          <w:fldChar w:fldCharType="end"/>
        </w:r>
        <w:r w:rsidRPr="006B6637">
          <w:rPr>
            <w:rStyle w:val="Hyperlink"/>
          </w:rPr>
          <w:fldChar w:fldCharType="end"/>
        </w:r>
      </w:ins>
    </w:p>
    <w:p w14:paraId="7C23EE0D" w14:textId="77777777" w:rsidR="009442F7" w:rsidRDefault="009442F7">
      <w:pPr>
        <w:pStyle w:val="TOC2"/>
        <w:tabs>
          <w:tab w:val="left" w:pos="880"/>
        </w:tabs>
        <w:rPr>
          <w:ins w:id="40" w:author="Lakshmi Kannan" w:date="2016-12-14T16:58:00Z"/>
          <w:rFonts w:asciiTheme="minorHAnsi" w:eastAsiaTheme="minorEastAsia" w:hAnsiTheme="minorHAnsi" w:cstheme="minorBidi"/>
          <w:szCs w:val="22"/>
        </w:rPr>
      </w:pPr>
      <w:ins w:id="41" w:author="Lakshmi Kannan" w:date="2016-12-14T16:58:00Z">
        <w:r w:rsidRPr="006B6637">
          <w:rPr>
            <w:rStyle w:val="Hyperlink"/>
          </w:rPr>
          <w:fldChar w:fldCharType="begin"/>
        </w:r>
        <w:r w:rsidRPr="006B6637">
          <w:rPr>
            <w:rStyle w:val="Hyperlink"/>
          </w:rPr>
          <w:instrText xml:space="preserve"> </w:instrText>
        </w:r>
        <w:r>
          <w:instrText>HYPERLINK \l "_Toc469498016"</w:instrText>
        </w:r>
        <w:r w:rsidRPr="006B6637">
          <w:rPr>
            <w:rStyle w:val="Hyperlink"/>
          </w:rPr>
          <w:instrText xml:space="preserve"> </w:instrText>
        </w:r>
        <w:r w:rsidRPr="006B6637">
          <w:rPr>
            <w:rStyle w:val="Hyperlink"/>
          </w:rPr>
          <w:fldChar w:fldCharType="separate"/>
        </w:r>
        <w:r w:rsidRPr="006B6637">
          <w:rPr>
            <w:rStyle w:val="Hyperlink"/>
          </w:rPr>
          <w:t>1.2</w:t>
        </w:r>
        <w:r>
          <w:rPr>
            <w:rFonts w:asciiTheme="minorHAnsi" w:eastAsiaTheme="minorEastAsia" w:hAnsiTheme="minorHAnsi" w:cstheme="minorBidi"/>
            <w:szCs w:val="22"/>
          </w:rPr>
          <w:tab/>
        </w:r>
        <w:r w:rsidRPr="006B6637">
          <w:rPr>
            <w:rStyle w:val="Hyperlink"/>
          </w:rPr>
          <w:t>New Functionality</w:t>
        </w:r>
        <w:r>
          <w:rPr>
            <w:webHidden/>
          </w:rPr>
          <w:tab/>
        </w:r>
        <w:r>
          <w:rPr>
            <w:webHidden/>
          </w:rPr>
          <w:fldChar w:fldCharType="begin"/>
        </w:r>
        <w:r>
          <w:rPr>
            <w:webHidden/>
          </w:rPr>
          <w:instrText xml:space="preserve"> PAGEREF _Toc469498016 \h </w:instrText>
        </w:r>
      </w:ins>
      <w:r>
        <w:rPr>
          <w:webHidden/>
        </w:rPr>
      </w:r>
      <w:r>
        <w:rPr>
          <w:webHidden/>
        </w:rPr>
        <w:fldChar w:fldCharType="separate"/>
      </w:r>
      <w:ins w:id="42" w:author="Lakshmi Kannan" w:date="2016-12-14T16:58:00Z">
        <w:r>
          <w:rPr>
            <w:webHidden/>
          </w:rPr>
          <w:t>5</w:t>
        </w:r>
        <w:r>
          <w:rPr>
            <w:webHidden/>
          </w:rPr>
          <w:fldChar w:fldCharType="end"/>
        </w:r>
        <w:r w:rsidRPr="006B6637">
          <w:rPr>
            <w:rStyle w:val="Hyperlink"/>
          </w:rPr>
          <w:fldChar w:fldCharType="end"/>
        </w:r>
      </w:ins>
    </w:p>
    <w:p w14:paraId="097065EE" w14:textId="77777777" w:rsidR="009442F7" w:rsidRDefault="009442F7">
      <w:pPr>
        <w:pStyle w:val="TOC2"/>
        <w:tabs>
          <w:tab w:val="left" w:pos="880"/>
        </w:tabs>
        <w:rPr>
          <w:ins w:id="43" w:author="Lakshmi Kannan" w:date="2016-12-14T16:58:00Z"/>
          <w:rFonts w:asciiTheme="minorHAnsi" w:eastAsiaTheme="minorEastAsia" w:hAnsiTheme="minorHAnsi" w:cstheme="minorBidi"/>
          <w:szCs w:val="22"/>
        </w:rPr>
      </w:pPr>
      <w:ins w:id="44" w:author="Lakshmi Kannan" w:date="2016-12-14T16:58:00Z">
        <w:r w:rsidRPr="006B6637">
          <w:rPr>
            <w:rStyle w:val="Hyperlink"/>
          </w:rPr>
          <w:fldChar w:fldCharType="begin"/>
        </w:r>
        <w:r w:rsidRPr="006B6637">
          <w:rPr>
            <w:rStyle w:val="Hyperlink"/>
          </w:rPr>
          <w:instrText xml:space="preserve"> </w:instrText>
        </w:r>
        <w:r>
          <w:instrText>HYPERLINK \l "_Toc469498017"</w:instrText>
        </w:r>
        <w:r w:rsidRPr="006B6637">
          <w:rPr>
            <w:rStyle w:val="Hyperlink"/>
          </w:rPr>
          <w:instrText xml:space="preserve"> </w:instrText>
        </w:r>
        <w:r w:rsidRPr="006B6637">
          <w:rPr>
            <w:rStyle w:val="Hyperlink"/>
          </w:rPr>
          <w:fldChar w:fldCharType="separate"/>
        </w:r>
        <w:r w:rsidRPr="006B6637">
          <w:rPr>
            <w:rStyle w:val="Hyperlink"/>
          </w:rPr>
          <w:t>1.3</w:t>
        </w:r>
        <w:r>
          <w:rPr>
            <w:rFonts w:asciiTheme="minorHAnsi" w:eastAsiaTheme="minorEastAsia" w:hAnsiTheme="minorHAnsi" w:cstheme="minorBidi"/>
            <w:szCs w:val="22"/>
          </w:rPr>
          <w:tab/>
        </w:r>
        <w:r w:rsidRPr="006B6637">
          <w:rPr>
            <w:rStyle w:val="Hyperlink"/>
          </w:rPr>
          <w:t>In Scope</w:t>
        </w:r>
        <w:r>
          <w:rPr>
            <w:webHidden/>
          </w:rPr>
          <w:tab/>
        </w:r>
        <w:r>
          <w:rPr>
            <w:webHidden/>
          </w:rPr>
          <w:fldChar w:fldCharType="begin"/>
        </w:r>
        <w:r>
          <w:rPr>
            <w:webHidden/>
          </w:rPr>
          <w:instrText xml:space="preserve"> PAGEREF _Toc469498017 \h </w:instrText>
        </w:r>
      </w:ins>
      <w:r>
        <w:rPr>
          <w:webHidden/>
        </w:rPr>
      </w:r>
      <w:r>
        <w:rPr>
          <w:webHidden/>
        </w:rPr>
        <w:fldChar w:fldCharType="separate"/>
      </w:r>
      <w:ins w:id="45" w:author="Lakshmi Kannan" w:date="2016-12-14T16:58:00Z">
        <w:r>
          <w:rPr>
            <w:webHidden/>
          </w:rPr>
          <w:t>5</w:t>
        </w:r>
        <w:r>
          <w:rPr>
            <w:webHidden/>
          </w:rPr>
          <w:fldChar w:fldCharType="end"/>
        </w:r>
        <w:r w:rsidRPr="006B6637">
          <w:rPr>
            <w:rStyle w:val="Hyperlink"/>
          </w:rPr>
          <w:fldChar w:fldCharType="end"/>
        </w:r>
      </w:ins>
    </w:p>
    <w:p w14:paraId="38032305" w14:textId="77777777" w:rsidR="009442F7" w:rsidRDefault="009442F7">
      <w:pPr>
        <w:pStyle w:val="TOC2"/>
        <w:tabs>
          <w:tab w:val="left" w:pos="880"/>
        </w:tabs>
        <w:rPr>
          <w:ins w:id="46" w:author="Lakshmi Kannan" w:date="2016-12-14T16:58:00Z"/>
          <w:rFonts w:asciiTheme="minorHAnsi" w:eastAsiaTheme="minorEastAsia" w:hAnsiTheme="minorHAnsi" w:cstheme="minorBidi"/>
          <w:szCs w:val="22"/>
        </w:rPr>
      </w:pPr>
      <w:ins w:id="47" w:author="Lakshmi Kannan" w:date="2016-12-14T16:58:00Z">
        <w:r w:rsidRPr="006B6637">
          <w:rPr>
            <w:rStyle w:val="Hyperlink"/>
          </w:rPr>
          <w:fldChar w:fldCharType="begin"/>
        </w:r>
        <w:r w:rsidRPr="006B6637">
          <w:rPr>
            <w:rStyle w:val="Hyperlink"/>
          </w:rPr>
          <w:instrText xml:space="preserve"> </w:instrText>
        </w:r>
        <w:r>
          <w:instrText>HYPERLINK \l "_Toc469498018"</w:instrText>
        </w:r>
        <w:r w:rsidRPr="006B6637">
          <w:rPr>
            <w:rStyle w:val="Hyperlink"/>
          </w:rPr>
          <w:instrText xml:space="preserve"> </w:instrText>
        </w:r>
        <w:r w:rsidRPr="006B6637">
          <w:rPr>
            <w:rStyle w:val="Hyperlink"/>
          </w:rPr>
          <w:fldChar w:fldCharType="separate"/>
        </w:r>
        <w:r w:rsidRPr="006B6637">
          <w:rPr>
            <w:rStyle w:val="Hyperlink"/>
          </w:rPr>
          <w:t>1.4</w:t>
        </w:r>
        <w:r>
          <w:rPr>
            <w:rFonts w:asciiTheme="minorHAnsi" w:eastAsiaTheme="minorEastAsia" w:hAnsiTheme="minorHAnsi" w:cstheme="minorBidi"/>
            <w:szCs w:val="22"/>
          </w:rPr>
          <w:tab/>
        </w:r>
        <w:r w:rsidRPr="006B6637">
          <w:rPr>
            <w:rStyle w:val="Hyperlink"/>
          </w:rPr>
          <w:t>Out of Scope</w:t>
        </w:r>
        <w:r>
          <w:rPr>
            <w:webHidden/>
          </w:rPr>
          <w:tab/>
        </w:r>
        <w:r>
          <w:rPr>
            <w:webHidden/>
          </w:rPr>
          <w:fldChar w:fldCharType="begin"/>
        </w:r>
        <w:r>
          <w:rPr>
            <w:webHidden/>
          </w:rPr>
          <w:instrText xml:space="preserve"> PAGEREF _Toc469498018 \h </w:instrText>
        </w:r>
      </w:ins>
      <w:r>
        <w:rPr>
          <w:webHidden/>
        </w:rPr>
      </w:r>
      <w:r>
        <w:rPr>
          <w:webHidden/>
        </w:rPr>
        <w:fldChar w:fldCharType="separate"/>
      </w:r>
      <w:ins w:id="48" w:author="Lakshmi Kannan" w:date="2016-12-14T16:58:00Z">
        <w:r>
          <w:rPr>
            <w:webHidden/>
          </w:rPr>
          <w:t>5</w:t>
        </w:r>
        <w:r>
          <w:rPr>
            <w:webHidden/>
          </w:rPr>
          <w:fldChar w:fldCharType="end"/>
        </w:r>
        <w:r w:rsidRPr="006B6637">
          <w:rPr>
            <w:rStyle w:val="Hyperlink"/>
          </w:rPr>
          <w:fldChar w:fldCharType="end"/>
        </w:r>
      </w:ins>
    </w:p>
    <w:p w14:paraId="6B633C33" w14:textId="77777777" w:rsidR="009442F7" w:rsidRDefault="009442F7">
      <w:pPr>
        <w:pStyle w:val="TOC2"/>
        <w:tabs>
          <w:tab w:val="left" w:pos="880"/>
        </w:tabs>
        <w:rPr>
          <w:ins w:id="49" w:author="Lakshmi Kannan" w:date="2016-12-14T16:58:00Z"/>
          <w:rFonts w:asciiTheme="minorHAnsi" w:eastAsiaTheme="minorEastAsia" w:hAnsiTheme="minorHAnsi" w:cstheme="minorBidi"/>
          <w:szCs w:val="22"/>
        </w:rPr>
      </w:pPr>
      <w:ins w:id="50" w:author="Lakshmi Kannan" w:date="2016-12-14T16:58:00Z">
        <w:r w:rsidRPr="006B6637">
          <w:rPr>
            <w:rStyle w:val="Hyperlink"/>
          </w:rPr>
          <w:fldChar w:fldCharType="begin"/>
        </w:r>
        <w:r w:rsidRPr="006B6637">
          <w:rPr>
            <w:rStyle w:val="Hyperlink"/>
          </w:rPr>
          <w:instrText xml:space="preserve"> </w:instrText>
        </w:r>
        <w:r>
          <w:instrText>HYPERLINK \l "_Toc469498019"</w:instrText>
        </w:r>
        <w:r w:rsidRPr="006B6637">
          <w:rPr>
            <w:rStyle w:val="Hyperlink"/>
          </w:rPr>
          <w:instrText xml:space="preserve"> </w:instrText>
        </w:r>
        <w:r w:rsidRPr="006B6637">
          <w:rPr>
            <w:rStyle w:val="Hyperlink"/>
          </w:rPr>
          <w:fldChar w:fldCharType="separate"/>
        </w:r>
        <w:r w:rsidRPr="006B6637">
          <w:rPr>
            <w:rStyle w:val="Hyperlink"/>
          </w:rPr>
          <w:t>1.5</w:t>
        </w:r>
        <w:r>
          <w:rPr>
            <w:rFonts w:asciiTheme="minorHAnsi" w:eastAsiaTheme="minorEastAsia" w:hAnsiTheme="minorHAnsi" w:cstheme="minorBidi"/>
            <w:szCs w:val="22"/>
          </w:rPr>
          <w:tab/>
        </w:r>
        <w:r w:rsidRPr="006B6637">
          <w:rPr>
            <w:rStyle w:val="Hyperlink"/>
          </w:rPr>
          <w:t>Assumptions</w:t>
        </w:r>
        <w:r>
          <w:rPr>
            <w:webHidden/>
          </w:rPr>
          <w:tab/>
        </w:r>
        <w:r>
          <w:rPr>
            <w:webHidden/>
          </w:rPr>
          <w:fldChar w:fldCharType="begin"/>
        </w:r>
        <w:r>
          <w:rPr>
            <w:webHidden/>
          </w:rPr>
          <w:instrText xml:space="preserve"> PAGEREF _Toc469498019 \h </w:instrText>
        </w:r>
      </w:ins>
      <w:r>
        <w:rPr>
          <w:webHidden/>
        </w:rPr>
      </w:r>
      <w:r>
        <w:rPr>
          <w:webHidden/>
        </w:rPr>
        <w:fldChar w:fldCharType="separate"/>
      </w:r>
      <w:ins w:id="51" w:author="Lakshmi Kannan" w:date="2016-12-14T16:58:00Z">
        <w:r>
          <w:rPr>
            <w:webHidden/>
          </w:rPr>
          <w:t>5</w:t>
        </w:r>
        <w:r>
          <w:rPr>
            <w:webHidden/>
          </w:rPr>
          <w:fldChar w:fldCharType="end"/>
        </w:r>
        <w:r w:rsidRPr="006B6637">
          <w:rPr>
            <w:rStyle w:val="Hyperlink"/>
          </w:rPr>
          <w:fldChar w:fldCharType="end"/>
        </w:r>
      </w:ins>
    </w:p>
    <w:p w14:paraId="59095202" w14:textId="77777777" w:rsidR="009442F7" w:rsidRDefault="009442F7">
      <w:pPr>
        <w:pStyle w:val="TOC2"/>
        <w:tabs>
          <w:tab w:val="left" w:pos="880"/>
        </w:tabs>
        <w:rPr>
          <w:ins w:id="52" w:author="Lakshmi Kannan" w:date="2016-12-14T16:58:00Z"/>
          <w:rFonts w:asciiTheme="minorHAnsi" w:eastAsiaTheme="minorEastAsia" w:hAnsiTheme="minorHAnsi" w:cstheme="minorBidi"/>
          <w:szCs w:val="22"/>
        </w:rPr>
      </w:pPr>
      <w:ins w:id="53" w:author="Lakshmi Kannan" w:date="2016-12-14T16:58:00Z">
        <w:r w:rsidRPr="006B6637">
          <w:rPr>
            <w:rStyle w:val="Hyperlink"/>
          </w:rPr>
          <w:fldChar w:fldCharType="begin"/>
        </w:r>
        <w:r w:rsidRPr="006B6637">
          <w:rPr>
            <w:rStyle w:val="Hyperlink"/>
          </w:rPr>
          <w:instrText xml:space="preserve"> </w:instrText>
        </w:r>
        <w:r>
          <w:instrText>HYPERLINK \l "_Toc469498020"</w:instrText>
        </w:r>
        <w:r w:rsidRPr="006B6637">
          <w:rPr>
            <w:rStyle w:val="Hyperlink"/>
          </w:rPr>
          <w:instrText xml:space="preserve"> </w:instrText>
        </w:r>
        <w:r w:rsidRPr="006B6637">
          <w:rPr>
            <w:rStyle w:val="Hyperlink"/>
          </w:rPr>
          <w:fldChar w:fldCharType="separate"/>
        </w:r>
        <w:r w:rsidRPr="006B6637">
          <w:rPr>
            <w:rStyle w:val="Hyperlink"/>
          </w:rPr>
          <w:t>1.6</w:t>
        </w:r>
        <w:r>
          <w:rPr>
            <w:rFonts w:asciiTheme="minorHAnsi" w:eastAsiaTheme="minorEastAsia" w:hAnsiTheme="minorHAnsi" w:cstheme="minorBidi"/>
            <w:szCs w:val="22"/>
          </w:rPr>
          <w:tab/>
        </w:r>
        <w:r w:rsidRPr="006B6637">
          <w:rPr>
            <w:rStyle w:val="Hyperlink"/>
          </w:rPr>
          <w:t>Traceability Matrix</w:t>
        </w:r>
        <w:r>
          <w:rPr>
            <w:webHidden/>
          </w:rPr>
          <w:tab/>
        </w:r>
        <w:r>
          <w:rPr>
            <w:webHidden/>
          </w:rPr>
          <w:fldChar w:fldCharType="begin"/>
        </w:r>
        <w:r>
          <w:rPr>
            <w:webHidden/>
          </w:rPr>
          <w:instrText xml:space="preserve"> PAGEREF _Toc469498020 \h </w:instrText>
        </w:r>
      </w:ins>
      <w:r>
        <w:rPr>
          <w:webHidden/>
        </w:rPr>
      </w:r>
      <w:r>
        <w:rPr>
          <w:webHidden/>
        </w:rPr>
        <w:fldChar w:fldCharType="separate"/>
      </w:r>
      <w:ins w:id="54" w:author="Lakshmi Kannan" w:date="2016-12-14T16:58:00Z">
        <w:r>
          <w:rPr>
            <w:webHidden/>
          </w:rPr>
          <w:t>6</w:t>
        </w:r>
        <w:r>
          <w:rPr>
            <w:webHidden/>
          </w:rPr>
          <w:fldChar w:fldCharType="end"/>
        </w:r>
        <w:r w:rsidRPr="006B6637">
          <w:rPr>
            <w:rStyle w:val="Hyperlink"/>
          </w:rPr>
          <w:fldChar w:fldCharType="end"/>
        </w:r>
      </w:ins>
    </w:p>
    <w:p w14:paraId="559BFCB4" w14:textId="77777777" w:rsidR="009442F7" w:rsidRDefault="009442F7">
      <w:pPr>
        <w:pStyle w:val="TOC1"/>
        <w:rPr>
          <w:ins w:id="55" w:author="Lakshmi Kannan" w:date="2016-12-14T16:58:00Z"/>
          <w:rFonts w:asciiTheme="minorHAnsi" w:eastAsiaTheme="minorEastAsia" w:hAnsiTheme="minorHAnsi" w:cstheme="minorBidi"/>
          <w:b w:val="0"/>
          <w:caps w:val="0"/>
          <w:szCs w:val="22"/>
        </w:rPr>
      </w:pPr>
      <w:ins w:id="56" w:author="Lakshmi Kannan" w:date="2016-12-14T16:58:00Z">
        <w:r w:rsidRPr="006B6637">
          <w:rPr>
            <w:rStyle w:val="Hyperlink"/>
          </w:rPr>
          <w:fldChar w:fldCharType="begin"/>
        </w:r>
        <w:r w:rsidRPr="006B6637">
          <w:rPr>
            <w:rStyle w:val="Hyperlink"/>
          </w:rPr>
          <w:instrText xml:space="preserve"> </w:instrText>
        </w:r>
        <w:r>
          <w:instrText>HYPERLINK \l "_Toc469498021"</w:instrText>
        </w:r>
        <w:r w:rsidRPr="006B6637">
          <w:rPr>
            <w:rStyle w:val="Hyperlink"/>
          </w:rPr>
          <w:instrText xml:space="preserve"> </w:instrText>
        </w:r>
        <w:r w:rsidRPr="006B6637">
          <w:rPr>
            <w:rStyle w:val="Hyperlink"/>
          </w:rPr>
          <w:fldChar w:fldCharType="separate"/>
        </w:r>
        <w:r w:rsidRPr="006B6637">
          <w:rPr>
            <w:rStyle w:val="Hyperlink"/>
          </w:rPr>
          <w:t>2</w:t>
        </w:r>
        <w:r>
          <w:rPr>
            <w:rFonts w:asciiTheme="minorHAnsi" w:eastAsiaTheme="minorEastAsia" w:hAnsiTheme="minorHAnsi" w:cstheme="minorBidi"/>
            <w:b w:val="0"/>
            <w:caps w:val="0"/>
            <w:szCs w:val="22"/>
          </w:rPr>
          <w:tab/>
        </w:r>
        <w:r w:rsidRPr="006B6637">
          <w:rPr>
            <w:rStyle w:val="Hyperlink"/>
          </w:rPr>
          <w:t>Project Design</w:t>
        </w:r>
        <w:r>
          <w:rPr>
            <w:webHidden/>
          </w:rPr>
          <w:tab/>
        </w:r>
        <w:r>
          <w:rPr>
            <w:webHidden/>
          </w:rPr>
          <w:fldChar w:fldCharType="begin"/>
        </w:r>
        <w:r>
          <w:rPr>
            <w:webHidden/>
          </w:rPr>
          <w:instrText xml:space="preserve"> PAGEREF _Toc469498021 \h </w:instrText>
        </w:r>
      </w:ins>
      <w:r>
        <w:rPr>
          <w:webHidden/>
        </w:rPr>
      </w:r>
      <w:r>
        <w:rPr>
          <w:webHidden/>
        </w:rPr>
        <w:fldChar w:fldCharType="separate"/>
      </w:r>
      <w:ins w:id="57" w:author="Lakshmi Kannan" w:date="2016-12-14T16:58:00Z">
        <w:r>
          <w:rPr>
            <w:webHidden/>
          </w:rPr>
          <w:t>7</w:t>
        </w:r>
        <w:r>
          <w:rPr>
            <w:webHidden/>
          </w:rPr>
          <w:fldChar w:fldCharType="end"/>
        </w:r>
        <w:r w:rsidRPr="006B6637">
          <w:rPr>
            <w:rStyle w:val="Hyperlink"/>
          </w:rPr>
          <w:fldChar w:fldCharType="end"/>
        </w:r>
      </w:ins>
    </w:p>
    <w:p w14:paraId="5C3A6765" w14:textId="77777777" w:rsidR="009442F7" w:rsidRDefault="009442F7">
      <w:pPr>
        <w:pStyle w:val="TOC2"/>
        <w:tabs>
          <w:tab w:val="left" w:pos="880"/>
        </w:tabs>
        <w:rPr>
          <w:ins w:id="58" w:author="Lakshmi Kannan" w:date="2016-12-14T16:58:00Z"/>
          <w:rFonts w:asciiTheme="minorHAnsi" w:eastAsiaTheme="minorEastAsia" w:hAnsiTheme="minorHAnsi" w:cstheme="minorBidi"/>
          <w:szCs w:val="22"/>
        </w:rPr>
      </w:pPr>
      <w:ins w:id="59" w:author="Lakshmi Kannan" w:date="2016-12-14T16:58:00Z">
        <w:r w:rsidRPr="006B6637">
          <w:rPr>
            <w:rStyle w:val="Hyperlink"/>
          </w:rPr>
          <w:fldChar w:fldCharType="begin"/>
        </w:r>
        <w:r w:rsidRPr="006B6637">
          <w:rPr>
            <w:rStyle w:val="Hyperlink"/>
          </w:rPr>
          <w:instrText xml:space="preserve"> </w:instrText>
        </w:r>
        <w:r>
          <w:instrText>HYPERLINK \l "_Toc469498022"</w:instrText>
        </w:r>
        <w:r w:rsidRPr="006B6637">
          <w:rPr>
            <w:rStyle w:val="Hyperlink"/>
          </w:rPr>
          <w:instrText xml:space="preserve"> </w:instrText>
        </w:r>
        <w:r w:rsidRPr="006B6637">
          <w:rPr>
            <w:rStyle w:val="Hyperlink"/>
          </w:rPr>
          <w:fldChar w:fldCharType="separate"/>
        </w:r>
        <w:r w:rsidRPr="006B6637">
          <w:rPr>
            <w:rStyle w:val="Hyperlink"/>
          </w:rPr>
          <w:t>2.1</w:t>
        </w:r>
        <w:r>
          <w:rPr>
            <w:rFonts w:asciiTheme="minorHAnsi" w:eastAsiaTheme="minorEastAsia" w:hAnsiTheme="minorHAnsi" w:cstheme="minorBidi"/>
            <w:szCs w:val="22"/>
          </w:rPr>
          <w:tab/>
        </w:r>
        <w:r w:rsidRPr="006B6637">
          <w:rPr>
            <w:rStyle w:val="Hyperlink"/>
          </w:rPr>
          <w:t>Design Objectives</w:t>
        </w:r>
        <w:r>
          <w:rPr>
            <w:webHidden/>
          </w:rPr>
          <w:tab/>
        </w:r>
        <w:r>
          <w:rPr>
            <w:webHidden/>
          </w:rPr>
          <w:fldChar w:fldCharType="begin"/>
        </w:r>
        <w:r>
          <w:rPr>
            <w:webHidden/>
          </w:rPr>
          <w:instrText xml:space="preserve"> PAGEREF _Toc469498022 \h </w:instrText>
        </w:r>
      </w:ins>
      <w:r>
        <w:rPr>
          <w:webHidden/>
        </w:rPr>
      </w:r>
      <w:r>
        <w:rPr>
          <w:webHidden/>
        </w:rPr>
        <w:fldChar w:fldCharType="separate"/>
      </w:r>
      <w:ins w:id="60" w:author="Lakshmi Kannan" w:date="2016-12-14T16:58:00Z">
        <w:r>
          <w:rPr>
            <w:webHidden/>
          </w:rPr>
          <w:t>7</w:t>
        </w:r>
        <w:r>
          <w:rPr>
            <w:webHidden/>
          </w:rPr>
          <w:fldChar w:fldCharType="end"/>
        </w:r>
        <w:r w:rsidRPr="006B6637">
          <w:rPr>
            <w:rStyle w:val="Hyperlink"/>
          </w:rPr>
          <w:fldChar w:fldCharType="end"/>
        </w:r>
      </w:ins>
    </w:p>
    <w:p w14:paraId="479D7E02" w14:textId="77777777" w:rsidR="009442F7" w:rsidRDefault="009442F7">
      <w:pPr>
        <w:pStyle w:val="TOC2"/>
        <w:tabs>
          <w:tab w:val="left" w:pos="880"/>
        </w:tabs>
        <w:rPr>
          <w:ins w:id="61" w:author="Lakshmi Kannan" w:date="2016-12-14T16:58:00Z"/>
          <w:rFonts w:asciiTheme="minorHAnsi" w:eastAsiaTheme="minorEastAsia" w:hAnsiTheme="minorHAnsi" w:cstheme="minorBidi"/>
          <w:szCs w:val="22"/>
        </w:rPr>
      </w:pPr>
      <w:ins w:id="62" w:author="Lakshmi Kannan" w:date="2016-12-14T16:58:00Z">
        <w:r w:rsidRPr="006B6637">
          <w:rPr>
            <w:rStyle w:val="Hyperlink"/>
          </w:rPr>
          <w:fldChar w:fldCharType="begin"/>
        </w:r>
        <w:r w:rsidRPr="006B6637">
          <w:rPr>
            <w:rStyle w:val="Hyperlink"/>
          </w:rPr>
          <w:instrText xml:space="preserve"> </w:instrText>
        </w:r>
        <w:r>
          <w:instrText>HYPERLINK \l "_Toc469498023"</w:instrText>
        </w:r>
        <w:r w:rsidRPr="006B6637">
          <w:rPr>
            <w:rStyle w:val="Hyperlink"/>
          </w:rPr>
          <w:instrText xml:space="preserve"> </w:instrText>
        </w:r>
        <w:r w:rsidRPr="006B6637">
          <w:rPr>
            <w:rStyle w:val="Hyperlink"/>
          </w:rPr>
          <w:fldChar w:fldCharType="separate"/>
        </w:r>
        <w:r w:rsidRPr="006B6637">
          <w:rPr>
            <w:rStyle w:val="Hyperlink"/>
          </w:rPr>
          <w:t>2.2</w:t>
        </w:r>
        <w:r>
          <w:rPr>
            <w:rFonts w:asciiTheme="minorHAnsi" w:eastAsiaTheme="minorEastAsia" w:hAnsiTheme="minorHAnsi" w:cstheme="minorBidi"/>
            <w:szCs w:val="22"/>
          </w:rPr>
          <w:tab/>
        </w:r>
        <w:r w:rsidRPr="006B6637">
          <w:rPr>
            <w:rStyle w:val="Hyperlink"/>
          </w:rPr>
          <w:t>Risks</w:t>
        </w:r>
        <w:r>
          <w:rPr>
            <w:webHidden/>
          </w:rPr>
          <w:tab/>
        </w:r>
        <w:r>
          <w:rPr>
            <w:webHidden/>
          </w:rPr>
          <w:fldChar w:fldCharType="begin"/>
        </w:r>
        <w:r>
          <w:rPr>
            <w:webHidden/>
          </w:rPr>
          <w:instrText xml:space="preserve"> PAGEREF _Toc469498023 \h </w:instrText>
        </w:r>
      </w:ins>
      <w:r>
        <w:rPr>
          <w:webHidden/>
        </w:rPr>
      </w:r>
      <w:r>
        <w:rPr>
          <w:webHidden/>
        </w:rPr>
        <w:fldChar w:fldCharType="separate"/>
      </w:r>
      <w:ins w:id="63" w:author="Lakshmi Kannan" w:date="2016-12-14T16:58:00Z">
        <w:r>
          <w:rPr>
            <w:webHidden/>
          </w:rPr>
          <w:t>7</w:t>
        </w:r>
        <w:r>
          <w:rPr>
            <w:webHidden/>
          </w:rPr>
          <w:fldChar w:fldCharType="end"/>
        </w:r>
        <w:r w:rsidRPr="006B6637">
          <w:rPr>
            <w:rStyle w:val="Hyperlink"/>
          </w:rPr>
          <w:fldChar w:fldCharType="end"/>
        </w:r>
      </w:ins>
    </w:p>
    <w:p w14:paraId="7FF7F747" w14:textId="77777777" w:rsidR="009442F7" w:rsidRDefault="009442F7">
      <w:pPr>
        <w:pStyle w:val="TOC2"/>
        <w:tabs>
          <w:tab w:val="left" w:pos="880"/>
        </w:tabs>
        <w:rPr>
          <w:ins w:id="64" w:author="Lakshmi Kannan" w:date="2016-12-14T16:58:00Z"/>
          <w:rFonts w:asciiTheme="minorHAnsi" w:eastAsiaTheme="minorEastAsia" w:hAnsiTheme="minorHAnsi" w:cstheme="minorBidi"/>
          <w:szCs w:val="22"/>
        </w:rPr>
      </w:pPr>
      <w:ins w:id="65" w:author="Lakshmi Kannan" w:date="2016-12-14T16:58:00Z">
        <w:r w:rsidRPr="006B6637">
          <w:rPr>
            <w:rStyle w:val="Hyperlink"/>
          </w:rPr>
          <w:fldChar w:fldCharType="begin"/>
        </w:r>
        <w:r w:rsidRPr="006B6637">
          <w:rPr>
            <w:rStyle w:val="Hyperlink"/>
          </w:rPr>
          <w:instrText xml:space="preserve"> </w:instrText>
        </w:r>
        <w:r>
          <w:instrText>HYPERLINK \l "_Toc469498024"</w:instrText>
        </w:r>
        <w:r w:rsidRPr="006B6637">
          <w:rPr>
            <w:rStyle w:val="Hyperlink"/>
          </w:rPr>
          <w:instrText xml:space="preserve"> </w:instrText>
        </w:r>
        <w:r w:rsidRPr="006B6637">
          <w:rPr>
            <w:rStyle w:val="Hyperlink"/>
          </w:rPr>
          <w:fldChar w:fldCharType="separate"/>
        </w:r>
        <w:r w:rsidRPr="006B6637">
          <w:rPr>
            <w:rStyle w:val="Hyperlink"/>
          </w:rPr>
          <w:t>2.3</w:t>
        </w:r>
        <w:r>
          <w:rPr>
            <w:rFonts w:asciiTheme="minorHAnsi" w:eastAsiaTheme="minorEastAsia" w:hAnsiTheme="minorHAnsi" w:cstheme="minorBidi"/>
            <w:szCs w:val="22"/>
          </w:rPr>
          <w:tab/>
        </w:r>
        <w:r w:rsidRPr="006B6637">
          <w:rPr>
            <w:rStyle w:val="Hyperlink"/>
          </w:rPr>
          <w:t>Dependencies</w:t>
        </w:r>
        <w:r>
          <w:rPr>
            <w:webHidden/>
          </w:rPr>
          <w:tab/>
        </w:r>
        <w:r>
          <w:rPr>
            <w:webHidden/>
          </w:rPr>
          <w:fldChar w:fldCharType="begin"/>
        </w:r>
        <w:r>
          <w:rPr>
            <w:webHidden/>
          </w:rPr>
          <w:instrText xml:space="preserve"> PAGEREF _Toc469498024 \h </w:instrText>
        </w:r>
      </w:ins>
      <w:r>
        <w:rPr>
          <w:webHidden/>
        </w:rPr>
      </w:r>
      <w:r>
        <w:rPr>
          <w:webHidden/>
        </w:rPr>
        <w:fldChar w:fldCharType="separate"/>
      </w:r>
      <w:ins w:id="66" w:author="Lakshmi Kannan" w:date="2016-12-14T16:58:00Z">
        <w:r>
          <w:rPr>
            <w:webHidden/>
          </w:rPr>
          <w:t>7</w:t>
        </w:r>
        <w:r>
          <w:rPr>
            <w:webHidden/>
          </w:rPr>
          <w:fldChar w:fldCharType="end"/>
        </w:r>
        <w:r w:rsidRPr="006B6637">
          <w:rPr>
            <w:rStyle w:val="Hyperlink"/>
          </w:rPr>
          <w:fldChar w:fldCharType="end"/>
        </w:r>
      </w:ins>
    </w:p>
    <w:p w14:paraId="66D655DA" w14:textId="77777777" w:rsidR="009442F7" w:rsidRDefault="009442F7">
      <w:pPr>
        <w:pStyle w:val="TOC2"/>
        <w:tabs>
          <w:tab w:val="left" w:pos="880"/>
        </w:tabs>
        <w:rPr>
          <w:ins w:id="67" w:author="Lakshmi Kannan" w:date="2016-12-14T16:58:00Z"/>
          <w:rFonts w:asciiTheme="minorHAnsi" w:eastAsiaTheme="minorEastAsia" w:hAnsiTheme="minorHAnsi" w:cstheme="minorBidi"/>
          <w:szCs w:val="22"/>
        </w:rPr>
      </w:pPr>
      <w:ins w:id="68" w:author="Lakshmi Kannan" w:date="2016-12-14T16:58:00Z">
        <w:r w:rsidRPr="006B6637">
          <w:rPr>
            <w:rStyle w:val="Hyperlink"/>
          </w:rPr>
          <w:fldChar w:fldCharType="begin"/>
        </w:r>
        <w:r w:rsidRPr="006B6637">
          <w:rPr>
            <w:rStyle w:val="Hyperlink"/>
          </w:rPr>
          <w:instrText xml:space="preserve"> </w:instrText>
        </w:r>
        <w:r>
          <w:instrText>HYPERLINK \l "_Toc469498025"</w:instrText>
        </w:r>
        <w:r w:rsidRPr="006B6637">
          <w:rPr>
            <w:rStyle w:val="Hyperlink"/>
          </w:rPr>
          <w:instrText xml:space="preserve"> </w:instrText>
        </w:r>
        <w:r w:rsidRPr="006B6637">
          <w:rPr>
            <w:rStyle w:val="Hyperlink"/>
          </w:rPr>
          <w:fldChar w:fldCharType="separate"/>
        </w:r>
        <w:r w:rsidRPr="006B6637">
          <w:rPr>
            <w:rStyle w:val="Hyperlink"/>
          </w:rPr>
          <w:t>2.4</w:t>
        </w:r>
        <w:r>
          <w:rPr>
            <w:rFonts w:asciiTheme="minorHAnsi" w:eastAsiaTheme="minorEastAsia" w:hAnsiTheme="minorHAnsi" w:cstheme="minorBidi"/>
            <w:szCs w:val="22"/>
          </w:rPr>
          <w:tab/>
        </w:r>
        <w:r w:rsidRPr="006B6637">
          <w:rPr>
            <w:rStyle w:val="Hyperlink"/>
          </w:rPr>
          <w:t>System Design Changes</w:t>
        </w:r>
        <w:r>
          <w:rPr>
            <w:webHidden/>
          </w:rPr>
          <w:tab/>
        </w:r>
        <w:r>
          <w:rPr>
            <w:webHidden/>
          </w:rPr>
          <w:fldChar w:fldCharType="begin"/>
        </w:r>
        <w:r>
          <w:rPr>
            <w:webHidden/>
          </w:rPr>
          <w:instrText xml:space="preserve"> PAGEREF _Toc469498025 \h </w:instrText>
        </w:r>
      </w:ins>
      <w:r>
        <w:rPr>
          <w:webHidden/>
        </w:rPr>
      </w:r>
      <w:r>
        <w:rPr>
          <w:webHidden/>
        </w:rPr>
        <w:fldChar w:fldCharType="separate"/>
      </w:r>
      <w:ins w:id="69" w:author="Lakshmi Kannan" w:date="2016-12-14T16:58:00Z">
        <w:r>
          <w:rPr>
            <w:webHidden/>
          </w:rPr>
          <w:t>8</w:t>
        </w:r>
        <w:r>
          <w:rPr>
            <w:webHidden/>
          </w:rPr>
          <w:fldChar w:fldCharType="end"/>
        </w:r>
        <w:r w:rsidRPr="006B6637">
          <w:rPr>
            <w:rStyle w:val="Hyperlink"/>
          </w:rPr>
          <w:fldChar w:fldCharType="end"/>
        </w:r>
      </w:ins>
    </w:p>
    <w:p w14:paraId="47A87E29" w14:textId="77777777" w:rsidR="009442F7" w:rsidRDefault="009442F7">
      <w:pPr>
        <w:pStyle w:val="TOC1"/>
        <w:rPr>
          <w:ins w:id="70" w:author="Lakshmi Kannan" w:date="2016-12-14T16:58:00Z"/>
          <w:rFonts w:asciiTheme="minorHAnsi" w:eastAsiaTheme="minorEastAsia" w:hAnsiTheme="minorHAnsi" w:cstheme="minorBidi"/>
          <w:b w:val="0"/>
          <w:caps w:val="0"/>
          <w:szCs w:val="22"/>
        </w:rPr>
      </w:pPr>
      <w:ins w:id="71" w:author="Lakshmi Kannan" w:date="2016-12-14T16:58:00Z">
        <w:r w:rsidRPr="006B6637">
          <w:rPr>
            <w:rStyle w:val="Hyperlink"/>
          </w:rPr>
          <w:fldChar w:fldCharType="begin"/>
        </w:r>
        <w:r w:rsidRPr="006B6637">
          <w:rPr>
            <w:rStyle w:val="Hyperlink"/>
          </w:rPr>
          <w:instrText xml:space="preserve"> </w:instrText>
        </w:r>
        <w:r>
          <w:instrText>HYPERLINK \l "_Toc469498026"</w:instrText>
        </w:r>
        <w:r w:rsidRPr="006B6637">
          <w:rPr>
            <w:rStyle w:val="Hyperlink"/>
          </w:rPr>
          <w:instrText xml:space="preserve"> </w:instrText>
        </w:r>
        <w:r w:rsidRPr="006B6637">
          <w:rPr>
            <w:rStyle w:val="Hyperlink"/>
          </w:rPr>
          <w:fldChar w:fldCharType="separate"/>
        </w:r>
        <w:r w:rsidRPr="006B6637">
          <w:rPr>
            <w:rStyle w:val="Hyperlink"/>
          </w:rPr>
          <w:t>3</w:t>
        </w:r>
        <w:r>
          <w:rPr>
            <w:rFonts w:asciiTheme="minorHAnsi" w:eastAsiaTheme="minorEastAsia" w:hAnsiTheme="minorHAnsi" w:cstheme="minorBidi"/>
            <w:b w:val="0"/>
            <w:caps w:val="0"/>
            <w:szCs w:val="22"/>
          </w:rPr>
          <w:tab/>
        </w:r>
        <w:r w:rsidRPr="006B6637">
          <w:rPr>
            <w:rStyle w:val="Hyperlink"/>
          </w:rPr>
          <w:t>Service Changes</w:t>
        </w:r>
        <w:r>
          <w:rPr>
            <w:webHidden/>
          </w:rPr>
          <w:tab/>
        </w:r>
        <w:r>
          <w:rPr>
            <w:webHidden/>
          </w:rPr>
          <w:fldChar w:fldCharType="begin"/>
        </w:r>
        <w:r>
          <w:rPr>
            <w:webHidden/>
          </w:rPr>
          <w:instrText xml:space="preserve"> PAGEREF _Toc469498026 \h </w:instrText>
        </w:r>
      </w:ins>
      <w:r>
        <w:rPr>
          <w:webHidden/>
        </w:rPr>
      </w:r>
      <w:r>
        <w:rPr>
          <w:webHidden/>
        </w:rPr>
        <w:fldChar w:fldCharType="separate"/>
      </w:r>
      <w:ins w:id="72" w:author="Lakshmi Kannan" w:date="2016-12-14T16:58:00Z">
        <w:r>
          <w:rPr>
            <w:webHidden/>
          </w:rPr>
          <w:t>9</w:t>
        </w:r>
        <w:r>
          <w:rPr>
            <w:webHidden/>
          </w:rPr>
          <w:fldChar w:fldCharType="end"/>
        </w:r>
        <w:r w:rsidRPr="006B6637">
          <w:rPr>
            <w:rStyle w:val="Hyperlink"/>
          </w:rPr>
          <w:fldChar w:fldCharType="end"/>
        </w:r>
      </w:ins>
    </w:p>
    <w:p w14:paraId="25FCCF4D" w14:textId="77777777" w:rsidR="009442F7" w:rsidRDefault="009442F7">
      <w:pPr>
        <w:pStyle w:val="TOC2"/>
        <w:tabs>
          <w:tab w:val="left" w:pos="880"/>
        </w:tabs>
        <w:rPr>
          <w:ins w:id="73" w:author="Lakshmi Kannan" w:date="2016-12-14T16:58:00Z"/>
          <w:rFonts w:asciiTheme="minorHAnsi" w:eastAsiaTheme="minorEastAsia" w:hAnsiTheme="minorHAnsi" w:cstheme="minorBidi"/>
          <w:szCs w:val="22"/>
        </w:rPr>
      </w:pPr>
      <w:ins w:id="74" w:author="Lakshmi Kannan" w:date="2016-12-14T16:58:00Z">
        <w:r w:rsidRPr="006B6637">
          <w:rPr>
            <w:rStyle w:val="Hyperlink"/>
          </w:rPr>
          <w:fldChar w:fldCharType="begin"/>
        </w:r>
        <w:r w:rsidRPr="006B6637">
          <w:rPr>
            <w:rStyle w:val="Hyperlink"/>
          </w:rPr>
          <w:instrText xml:space="preserve"> </w:instrText>
        </w:r>
        <w:r>
          <w:instrText>HYPERLINK \l "_Toc469498027"</w:instrText>
        </w:r>
        <w:r w:rsidRPr="006B6637">
          <w:rPr>
            <w:rStyle w:val="Hyperlink"/>
          </w:rPr>
          <w:instrText xml:space="preserve"> </w:instrText>
        </w:r>
        <w:r w:rsidRPr="006B6637">
          <w:rPr>
            <w:rStyle w:val="Hyperlink"/>
          </w:rPr>
          <w:fldChar w:fldCharType="separate"/>
        </w:r>
        <w:r w:rsidRPr="006B6637">
          <w:rPr>
            <w:rStyle w:val="Hyperlink"/>
          </w:rPr>
          <w:t>3.1</w:t>
        </w:r>
        <w:r>
          <w:rPr>
            <w:rFonts w:asciiTheme="minorHAnsi" w:eastAsiaTheme="minorEastAsia" w:hAnsiTheme="minorHAnsi" w:cstheme="minorBidi"/>
            <w:szCs w:val="22"/>
          </w:rPr>
          <w:tab/>
        </w:r>
        <w:r w:rsidRPr="006B6637">
          <w:rPr>
            <w:rStyle w:val="Hyperlink"/>
          </w:rPr>
          <w:t>EIPBatchProcess</w:t>
        </w:r>
        <w:r>
          <w:rPr>
            <w:webHidden/>
          </w:rPr>
          <w:tab/>
        </w:r>
        <w:r>
          <w:rPr>
            <w:webHidden/>
          </w:rPr>
          <w:fldChar w:fldCharType="begin"/>
        </w:r>
        <w:r>
          <w:rPr>
            <w:webHidden/>
          </w:rPr>
          <w:instrText xml:space="preserve"> PAGEREF _Toc469498027 \h </w:instrText>
        </w:r>
      </w:ins>
      <w:r>
        <w:rPr>
          <w:webHidden/>
        </w:rPr>
      </w:r>
      <w:r>
        <w:rPr>
          <w:webHidden/>
        </w:rPr>
        <w:fldChar w:fldCharType="separate"/>
      </w:r>
      <w:ins w:id="75" w:author="Lakshmi Kannan" w:date="2016-12-14T16:58:00Z">
        <w:r>
          <w:rPr>
            <w:webHidden/>
          </w:rPr>
          <w:t>9</w:t>
        </w:r>
        <w:r>
          <w:rPr>
            <w:webHidden/>
          </w:rPr>
          <w:fldChar w:fldCharType="end"/>
        </w:r>
        <w:r w:rsidRPr="006B6637">
          <w:rPr>
            <w:rStyle w:val="Hyperlink"/>
          </w:rPr>
          <w:fldChar w:fldCharType="end"/>
        </w:r>
      </w:ins>
    </w:p>
    <w:p w14:paraId="6EA97FBB" w14:textId="77777777" w:rsidR="009442F7" w:rsidRDefault="009442F7">
      <w:pPr>
        <w:pStyle w:val="TOC1"/>
        <w:rPr>
          <w:ins w:id="76" w:author="Lakshmi Kannan" w:date="2016-12-14T16:58:00Z"/>
          <w:rFonts w:asciiTheme="minorHAnsi" w:eastAsiaTheme="minorEastAsia" w:hAnsiTheme="minorHAnsi" w:cstheme="minorBidi"/>
          <w:b w:val="0"/>
          <w:caps w:val="0"/>
          <w:szCs w:val="22"/>
        </w:rPr>
      </w:pPr>
      <w:ins w:id="77" w:author="Lakshmi Kannan" w:date="2016-12-14T16:58:00Z">
        <w:r w:rsidRPr="006B6637">
          <w:rPr>
            <w:rStyle w:val="Hyperlink"/>
          </w:rPr>
          <w:fldChar w:fldCharType="begin"/>
        </w:r>
        <w:r w:rsidRPr="006B6637">
          <w:rPr>
            <w:rStyle w:val="Hyperlink"/>
          </w:rPr>
          <w:instrText xml:space="preserve"> </w:instrText>
        </w:r>
        <w:r>
          <w:instrText>HYPERLINK \l "_Toc469498028"</w:instrText>
        </w:r>
        <w:r w:rsidRPr="006B6637">
          <w:rPr>
            <w:rStyle w:val="Hyperlink"/>
          </w:rPr>
          <w:instrText xml:space="preserve"> </w:instrText>
        </w:r>
        <w:r w:rsidRPr="006B6637">
          <w:rPr>
            <w:rStyle w:val="Hyperlink"/>
          </w:rPr>
          <w:fldChar w:fldCharType="separate"/>
        </w:r>
        <w:r w:rsidRPr="006B6637">
          <w:rPr>
            <w:rStyle w:val="Hyperlink"/>
          </w:rPr>
          <w:t>4</w:t>
        </w:r>
        <w:r>
          <w:rPr>
            <w:rFonts w:asciiTheme="minorHAnsi" w:eastAsiaTheme="minorEastAsia" w:hAnsiTheme="minorHAnsi" w:cstheme="minorBidi"/>
            <w:b w:val="0"/>
            <w:caps w:val="0"/>
            <w:szCs w:val="22"/>
          </w:rPr>
          <w:tab/>
        </w:r>
        <w:r w:rsidRPr="006B6637">
          <w:rPr>
            <w:rStyle w:val="Hyperlink"/>
          </w:rPr>
          <w:t>Other EIP impacts</w:t>
        </w:r>
        <w:r>
          <w:rPr>
            <w:webHidden/>
          </w:rPr>
          <w:tab/>
        </w:r>
        <w:r>
          <w:rPr>
            <w:webHidden/>
          </w:rPr>
          <w:fldChar w:fldCharType="begin"/>
        </w:r>
        <w:r>
          <w:rPr>
            <w:webHidden/>
          </w:rPr>
          <w:instrText xml:space="preserve"> PAGEREF _Toc469498028 \h </w:instrText>
        </w:r>
      </w:ins>
      <w:r>
        <w:rPr>
          <w:webHidden/>
        </w:rPr>
      </w:r>
      <w:r>
        <w:rPr>
          <w:webHidden/>
        </w:rPr>
        <w:fldChar w:fldCharType="separate"/>
      </w:r>
      <w:ins w:id="78" w:author="Lakshmi Kannan" w:date="2016-12-14T16:58:00Z">
        <w:r>
          <w:rPr>
            <w:webHidden/>
          </w:rPr>
          <w:t>11</w:t>
        </w:r>
        <w:r>
          <w:rPr>
            <w:webHidden/>
          </w:rPr>
          <w:fldChar w:fldCharType="end"/>
        </w:r>
        <w:r w:rsidRPr="006B6637">
          <w:rPr>
            <w:rStyle w:val="Hyperlink"/>
          </w:rPr>
          <w:fldChar w:fldCharType="end"/>
        </w:r>
      </w:ins>
    </w:p>
    <w:p w14:paraId="77962310" w14:textId="77777777" w:rsidR="009442F7" w:rsidRDefault="009442F7">
      <w:pPr>
        <w:pStyle w:val="TOC2"/>
        <w:tabs>
          <w:tab w:val="left" w:pos="880"/>
        </w:tabs>
        <w:rPr>
          <w:ins w:id="79" w:author="Lakshmi Kannan" w:date="2016-12-14T16:58:00Z"/>
          <w:rFonts w:asciiTheme="minorHAnsi" w:eastAsiaTheme="minorEastAsia" w:hAnsiTheme="minorHAnsi" w:cstheme="minorBidi"/>
          <w:szCs w:val="22"/>
        </w:rPr>
      </w:pPr>
      <w:ins w:id="80" w:author="Lakshmi Kannan" w:date="2016-12-14T16:58:00Z">
        <w:r w:rsidRPr="006B6637">
          <w:rPr>
            <w:rStyle w:val="Hyperlink"/>
          </w:rPr>
          <w:fldChar w:fldCharType="begin"/>
        </w:r>
        <w:r w:rsidRPr="006B6637">
          <w:rPr>
            <w:rStyle w:val="Hyperlink"/>
          </w:rPr>
          <w:instrText xml:space="preserve"> </w:instrText>
        </w:r>
        <w:r>
          <w:instrText>HYPERLINK \l "_Toc469498029"</w:instrText>
        </w:r>
        <w:r w:rsidRPr="006B6637">
          <w:rPr>
            <w:rStyle w:val="Hyperlink"/>
          </w:rPr>
          <w:instrText xml:space="preserve"> </w:instrText>
        </w:r>
        <w:r w:rsidRPr="006B6637">
          <w:rPr>
            <w:rStyle w:val="Hyperlink"/>
          </w:rPr>
          <w:fldChar w:fldCharType="separate"/>
        </w:r>
        <w:r w:rsidRPr="006B6637">
          <w:rPr>
            <w:rStyle w:val="Hyperlink"/>
          </w:rPr>
          <w:t>4.1</w:t>
        </w:r>
        <w:r>
          <w:rPr>
            <w:rFonts w:asciiTheme="minorHAnsi" w:eastAsiaTheme="minorEastAsia" w:hAnsiTheme="minorHAnsi" w:cstheme="minorBidi"/>
            <w:szCs w:val="22"/>
          </w:rPr>
          <w:tab/>
        </w:r>
        <w:r w:rsidRPr="006B6637">
          <w:rPr>
            <w:rStyle w:val="Hyperlink"/>
          </w:rPr>
          <w:t>NFS events</w:t>
        </w:r>
        <w:r>
          <w:rPr>
            <w:webHidden/>
          </w:rPr>
          <w:tab/>
        </w:r>
        <w:r>
          <w:rPr>
            <w:webHidden/>
          </w:rPr>
          <w:fldChar w:fldCharType="begin"/>
        </w:r>
        <w:r>
          <w:rPr>
            <w:webHidden/>
          </w:rPr>
          <w:instrText xml:space="preserve"> PAGEREF _Toc469498029 \h </w:instrText>
        </w:r>
      </w:ins>
      <w:r>
        <w:rPr>
          <w:webHidden/>
        </w:rPr>
      </w:r>
      <w:r>
        <w:rPr>
          <w:webHidden/>
        </w:rPr>
        <w:fldChar w:fldCharType="separate"/>
      </w:r>
      <w:ins w:id="81" w:author="Lakshmi Kannan" w:date="2016-12-14T16:58:00Z">
        <w:r>
          <w:rPr>
            <w:webHidden/>
          </w:rPr>
          <w:t>11</w:t>
        </w:r>
        <w:r>
          <w:rPr>
            <w:webHidden/>
          </w:rPr>
          <w:fldChar w:fldCharType="end"/>
        </w:r>
        <w:r w:rsidRPr="006B6637">
          <w:rPr>
            <w:rStyle w:val="Hyperlink"/>
          </w:rPr>
          <w:fldChar w:fldCharType="end"/>
        </w:r>
      </w:ins>
    </w:p>
    <w:p w14:paraId="55CC2003" w14:textId="77777777" w:rsidR="009442F7" w:rsidRDefault="009442F7">
      <w:pPr>
        <w:pStyle w:val="TOC2"/>
        <w:tabs>
          <w:tab w:val="left" w:pos="880"/>
        </w:tabs>
        <w:rPr>
          <w:ins w:id="82" w:author="Lakshmi Kannan" w:date="2016-12-14T16:58:00Z"/>
          <w:rFonts w:asciiTheme="minorHAnsi" w:eastAsiaTheme="minorEastAsia" w:hAnsiTheme="minorHAnsi" w:cstheme="minorBidi"/>
          <w:szCs w:val="22"/>
        </w:rPr>
      </w:pPr>
      <w:ins w:id="83" w:author="Lakshmi Kannan" w:date="2016-12-14T16:58:00Z">
        <w:r w:rsidRPr="006B6637">
          <w:rPr>
            <w:rStyle w:val="Hyperlink"/>
          </w:rPr>
          <w:fldChar w:fldCharType="begin"/>
        </w:r>
        <w:r w:rsidRPr="006B6637">
          <w:rPr>
            <w:rStyle w:val="Hyperlink"/>
          </w:rPr>
          <w:instrText xml:space="preserve"> </w:instrText>
        </w:r>
        <w:r>
          <w:instrText>HYPERLINK \l "_Toc469498030"</w:instrText>
        </w:r>
        <w:r w:rsidRPr="006B6637">
          <w:rPr>
            <w:rStyle w:val="Hyperlink"/>
          </w:rPr>
          <w:instrText xml:space="preserve"> </w:instrText>
        </w:r>
        <w:r w:rsidRPr="006B6637">
          <w:rPr>
            <w:rStyle w:val="Hyperlink"/>
          </w:rPr>
          <w:fldChar w:fldCharType="separate"/>
        </w:r>
        <w:r w:rsidRPr="006B6637">
          <w:rPr>
            <w:rStyle w:val="Hyperlink"/>
          </w:rPr>
          <w:t>4.2</w:t>
        </w:r>
        <w:r>
          <w:rPr>
            <w:rFonts w:asciiTheme="minorHAnsi" w:eastAsiaTheme="minorEastAsia" w:hAnsiTheme="minorHAnsi" w:cstheme="minorBidi"/>
            <w:szCs w:val="22"/>
          </w:rPr>
          <w:tab/>
        </w:r>
        <w:r w:rsidRPr="006B6637">
          <w:rPr>
            <w:rStyle w:val="Hyperlink"/>
          </w:rPr>
          <w:t>Lock loans that need to be migrated</w:t>
        </w:r>
        <w:r>
          <w:rPr>
            <w:webHidden/>
          </w:rPr>
          <w:tab/>
        </w:r>
        <w:r>
          <w:rPr>
            <w:webHidden/>
          </w:rPr>
          <w:fldChar w:fldCharType="begin"/>
        </w:r>
        <w:r>
          <w:rPr>
            <w:webHidden/>
          </w:rPr>
          <w:instrText xml:space="preserve"> PAGEREF _Toc469498030 \h </w:instrText>
        </w:r>
      </w:ins>
      <w:r>
        <w:rPr>
          <w:webHidden/>
        </w:rPr>
      </w:r>
      <w:r>
        <w:rPr>
          <w:webHidden/>
        </w:rPr>
        <w:fldChar w:fldCharType="separate"/>
      </w:r>
      <w:ins w:id="84" w:author="Lakshmi Kannan" w:date="2016-12-14T16:58:00Z">
        <w:r>
          <w:rPr>
            <w:webHidden/>
          </w:rPr>
          <w:t>12</w:t>
        </w:r>
        <w:r>
          <w:rPr>
            <w:webHidden/>
          </w:rPr>
          <w:fldChar w:fldCharType="end"/>
        </w:r>
        <w:r w:rsidRPr="006B6637">
          <w:rPr>
            <w:rStyle w:val="Hyperlink"/>
          </w:rPr>
          <w:fldChar w:fldCharType="end"/>
        </w:r>
      </w:ins>
    </w:p>
    <w:p w14:paraId="12F4EF08" w14:textId="77777777" w:rsidR="009442F7" w:rsidRDefault="009442F7">
      <w:pPr>
        <w:pStyle w:val="TOC2"/>
        <w:tabs>
          <w:tab w:val="left" w:pos="880"/>
        </w:tabs>
        <w:rPr>
          <w:ins w:id="85" w:author="Lakshmi Kannan" w:date="2016-12-14T16:58:00Z"/>
          <w:rFonts w:asciiTheme="minorHAnsi" w:eastAsiaTheme="minorEastAsia" w:hAnsiTheme="minorHAnsi" w:cstheme="minorBidi"/>
          <w:szCs w:val="22"/>
        </w:rPr>
      </w:pPr>
      <w:ins w:id="86" w:author="Lakshmi Kannan" w:date="2016-12-14T16:58:00Z">
        <w:r w:rsidRPr="006B6637">
          <w:rPr>
            <w:rStyle w:val="Hyperlink"/>
          </w:rPr>
          <w:fldChar w:fldCharType="begin"/>
        </w:r>
        <w:r w:rsidRPr="006B6637">
          <w:rPr>
            <w:rStyle w:val="Hyperlink"/>
          </w:rPr>
          <w:instrText xml:space="preserve"> </w:instrText>
        </w:r>
        <w:r>
          <w:instrText>HYPERLINK \l "_Toc469498032"</w:instrText>
        </w:r>
        <w:r w:rsidRPr="006B6637">
          <w:rPr>
            <w:rStyle w:val="Hyperlink"/>
          </w:rPr>
          <w:instrText xml:space="preserve"> </w:instrText>
        </w:r>
        <w:r w:rsidRPr="006B6637">
          <w:rPr>
            <w:rStyle w:val="Hyperlink"/>
          </w:rPr>
          <w:fldChar w:fldCharType="separate"/>
        </w:r>
        <w:r w:rsidRPr="006B6637">
          <w:rPr>
            <w:rStyle w:val="Hyperlink"/>
          </w:rPr>
          <w:t>4.3</w:t>
        </w:r>
        <w:r>
          <w:rPr>
            <w:rFonts w:asciiTheme="minorHAnsi" w:eastAsiaTheme="minorEastAsia" w:hAnsiTheme="minorHAnsi" w:cstheme="minorBidi"/>
            <w:szCs w:val="22"/>
          </w:rPr>
          <w:tab/>
        </w:r>
        <w:r w:rsidRPr="006B6637">
          <w:rPr>
            <w:rStyle w:val="Hyperlink"/>
          </w:rPr>
          <w:t>Unlock loans that failed to be migrated</w:t>
        </w:r>
        <w:r>
          <w:rPr>
            <w:webHidden/>
          </w:rPr>
          <w:tab/>
        </w:r>
        <w:r>
          <w:rPr>
            <w:webHidden/>
          </w:rPr>
          <w:fldChar w:fldCharType="begin"/>
        </w:r>
        <w:r>
          <w:rPr>
            <w:webHidden/>
          </w:rPr>
          <w:instrText xml:space="preserve"> PAGEREF _Toc469498032 \h </w:instrText>
        </w:r>
      </w:ins>
      <w:r>
        <w:rPr>
          <w:webHidden/>
        </w:rPr>
      </w:r>
      <w:r>
        <w:rPr>
          <w:webHidden/>
        </w:rPr>
        <w:fldChar w:fldCharType="separate"/>
      </w:r>
      <w:ins w:id="87" w:author="Lakshmi Kannan" w:date="2016-12-14T16:58:00Z">
        <w:r>
          <w:rPr>
            <w:webHidden/>
          </w:rPr>
          <w:t>14</w:t>
        </w:r>
        <w:r>
          <w:rPr>
            <w:webHidden/>
          </w:rPr>
          <w:fldChar w:fldCharType="end"/>
        </w:r>
        <w:r w:rsidRPr="006B6637">
          <w:rPr>
            <w:rStyle w:val="Hyperlink"/>
          </w:rPr>
          <w:fldChar w:fldCharType="end"/>
        </w:r>
      </w:ins>
    </w:p>
    <w:p w14:paraId="5982B483" w14:textId="77777777" w:rsidR="009442F7" w:rsidRDefault="009442F7">
      <w:pPr>
        <w:pStyle w:val="TOC2"/>
        <w:tabs>
          <w:tab w:val="left" w:pos="880"/>
        </w:tabs>
        <w:rPr>
          <w:ins w:id="88" w:author="Lakshmi Kannan" w:date="2016-12-14T16:58:00Z"/>
          <w:rFonts w:asciiTheme="minorHAnsi" w:eastAsiaTheme="minorEastAsia" w:hAnsiTheme="minorHAnsi" w:cstheme="minorBidi"/>
          <w:szCs w:val="22"/>
        </w:rPr>
      </w:pPr>
      <w:ins w:id="89" w:author="Lakshmi Kannan" w:date="2016-12-14T16:58:00Z">
        <w:r w:rsidRPr="006B6637">
          <w:rPr>
            <w:rStyle w:val="Hyperlink"/>
          </w:rPr>
          <w:fldChar w:fldCharType="begin"/>
        </w:r>
        <w:r w:rsidRPr="006B6637">
          <w:rPr>
            <w:rStyle w:val="Hyperlink"/>
          </w:rPr>
          <w:instrText xml:space="preserve"> </w:instrText>
        </w:r>
        <w:r>
          <w:instrText>HYPERLINK \l "_Toc469498033"</w:instrText>
        </w:r>
        <w:r w:rsidRPr="006B6637">
          <w:rPr>
            <w:rStyle w:val="Hyperlink"/>
          </w:rPr>
          <w:instrText xml:space="preserve"> </w:instrText>
        </w:r>
        <w:r w:rsidRPr="006B6637">
          <w:rPr>
            <w:rStyle w:val="Hyperlink"/>
          </w:rPr>
          <w:fldChar w:fldCharType="separate"/>
        </w:r>
        <w:r w:rsidRPr="006B6637">
          <w:rPr>
            <w:rStyle w:val="Hyperlink"/>
          </w:rPr>
          <w:t>4.4</w:t>
        </w:r>
        <w:r>
          <w:rPr>
            <w:rFonts w:asciiTheme="minorHAnsi" w:eastAsiaTheme="minorEastAsia" w:hAnsiTheme="minorHAnsi" w:cstheme="minorBidi"/>
            <w:szCs w:val="22"/>
          </w:rPr>
          <w:tab/>
        </w:r>
        <w:r w:rsidRPr="006B6637">
          <w:rPr>
            <w:rStyle w:val="Hyperlink"/>
          </w:rPr>
          <w:t>Close loans that have migrated successfully</w:t>
        </w:r>
        <w:r>
          <w:rPr>
            <w:webHidden/>
          </w:rPr>
          <w:tab/>
        </w:r>
        <w:r>
          <w:rPr>
            <w:webHidden/>
          </w:rPr>
          <w:fldChar w:fldCharType="begin"/>
        </w:r>
        <w:r>
          <w:rPr>
            <w:webHidden/>
          </w:rPr>
          <w:instrText xml:space="preserve"> PAGEREF _Toc469498033 \h </w:instrText>
        </w:r>
      </w:ins>
      <w:r>
        <w:rPr>
          <w:webHidden/>
        </w:rPr>
      </w:r>
      <w:r>
        <w:rPr>
          <w:webHidden/>
        </w:rPr>
        <w:fldChar w:fldCharType="separate"/>
      </w:r>
      <w:ins w:id="90" w:author="Lakshmi Kannan" w:date="2016-12-14T16:58:00Z">
        <w:r>
          <w:rPr>
            <w:webHidden/>
          </w:rPr>
          <w:t>15</w:t>
        </w:r>
        <w:r>
          <w:rPr>
            <w:webHidden/>
          </w:rPr>
          <w:fldChar w:fldCharType="end"/>
        </w:r>
        <w:r w:rsidRPr="006B6637">
          <w:rPr>
            <w:rStyle w:val="Hyperlink"/>
          </w:rPr>
          <w:fldChar w:fldCharType="end"/>
        </w:r>
      </w:ins>
    </w:p>
    <w:p w14:paraId="0653DEAF" w14:textId="77777777" w:rsidR="009442F7" w:rsidRDefault="009442F7">
      <w:pPr>
        <w:pStyle w:val="TOC1"/>
        <w:rPr>
          <w:ins w:id="91" w:author="Lakshmi Kannan" w:date="2016-12-14T16:58:00Z"/>
          <w:rFonts w:asciiTheme="minorHAnsi" w:eastAsiaTheme="minorEastAsia" w:hAnsiTheme="minorHAnsi" w:cstheme="minorBidi"/>
          <w:b w:val="0"/>
          <w:caps w:val="0"/>
          <w:szCs w:val="22"/>
        </w:rPr>
      </w:pPr>
      <w:ins w:id="92" w:author="Lakshmi Kannan" w:date="2016-12-14T16:58:00Z">
        <w:r w:rsidRPr="006B6637">
          <w:rPr>
            <w:rStyle w:val="Hyperlink"/>
          </w:rPr>
          <w:fldChar w:fldCharType="begin"/>
        </w:r>
        <w:r w:rsidRPr="006B6637">
          <w:rPr>
            <w:rStyle w:val="Hyperlink"/>
          </w:rPr>
          <w:instrText xml:space="preserve"> </w:instrText>
        </w:r>
        <w:r>
          <w:instrText>HYPERLINK \l "_Toc469498034"</w:instrText>
        </w:r>
        <w:r w:rsidRPr="006B6637">
          <w:rPr>
            <w:rStyle w:val="Hyperlink"/>
          </w:rPr>
          <w:instrText xml:space="preserve"> </w:instrText>
        </w:r>
        <w:r w:rsidRPr="006B6637">
          <w:rPr>
            <w:rStyle w:val="Hyperlink"/>
          </w:rPr>
          <w:fldChar w:fldCharType="separate"/>
        </w:r>
        <w:r w:rsidRPr="006B6637">
          <w:rPr>
            <w:rStyle w:val="Hyperlink"/>
          </w:rPr>
          <w:t>5</w:t>
        </w:r>
        <w:r>
          <w:rPr>
            <w:rFonts w:asciiTheme="minorHAnsi" w:eastAsiaTheme="minorEastAsia" w:hAnsiTheme="minorHAnsi" w:cstheme="minorBidi"/>
            <w:b w:val="0"/>
            <w:caps w:val="0"/>
            <w:szCs w:val="22"/>
          </w:rPr>
          <w:tab/>
        </w:r>
        <w:r w:rsidRPr="006B6637">
          <w:rPr>
            <w:rStyle w:val="Hyperlink"/>
          </w:rPr>
          <w:t>New Batch Jobs</w:t>
        </w:r>
        <w:r>
          <w:rPr>
            <w:webHidden/>
          </w:rPr>
          <w:tab/>
        </w:r>
        <w:r>
          <w:rPr>
            <w:webHidden/>
          </w:rPr>
          <w:fldChar w:fldCharType="begin"/>
        </w:r>
        <w:r>
          <w:rPr>
            <w:webHidden/>
          </w:rPr>
          <w:instrText xml:space="preserve"> PAGEREF _Toc469498034 \h </w:instrText>
        </w:r>
      </w:ins>
      <w:r>
        <w:rPr>
          <w:webHidden/>
        </w:rPr>
      </w:r>
      <w:r>
        <w:rPr>
          <w:webHidden/>
        </w:rPr>
        <w:fldChar w:fldCharType="separate"/>
      </w:r>
      <w:ins w:id="93" w:author="Lakshmi Kannan" w:date="2016-12-14T16:58:00Z">
        <w:r>
          <w:rPr>
            <w:webHidden/>
          </w:rPr>
          <w:t>17</w:t>
        </w:r>
        <w:r>
          <w:rPr>
            <w:webHidden/>
          </w:rPr>
          <w:fldChar w:fldCharType="end"/>
        </w:r>
        <w:r w:rsidRPr="006B6637">
          <w:rPr>
            <w:rStyle w:val="Hyperlink"/>
          </w:rPr>
          <w:fldChar w:fldCharType="end"/>
        </w:r>
      </w:ins>
    </w:p>
    <w:p w14:paraId="5A9291ED" w14:textId="77777777" w:rsidR="009442F7" w:rsidRDefault="009442F7">
      <w:pPr>
        <w:pStyle w:val="TOC2"/>
        <w:tabs>
          <w:tab w:val="left" w:pos="880"/>
        </w:tabs>
        <w:rPr>
          <w:ins w:id="94" w:author="Lakshmi Kannan" w:date="2016-12-14T16:58:00Z"/>
          <w:rFonts w:asciiTheme="minorHAnsi" w:eastAsiaTheme="minorEastAsia" w:hAnsiTheme="minorHAnsi" w:cstheme="minorBidi"/>
          <w:szCs w:val="22"/>
        </w:rPr>
      </w:pPr>
      <w:ins w:id="95" w:author="Lakshmi Kannan" w:date="2016-12-14T16:58:00Z">
        <w:r w:rsidRPr="006B6637">
          <w:rPr>
            <w:rStyle w:val="Hyperlink"/>
          </w:rPr>
          <w:fldChar w:fldCharType="begin"/>
        </w:r>
        <w:r w:rsidRPr="006B6637">
          <w:rPr>
            <w:rStyle w:val="Hyperlink"/>
          </w:rPr>
          <w:instrText xml:space="preserve"> </w:instrText>
        </w:r>
        <w:r>
          <w:instrText>HYPERLINK \l "_Toc469498035"</w:instrText>
        </w:r>
        <w:r w:rsidRPr="006B6637">
          <w:rPr>
            <w:rStyle w:val="Hyperlink"/>
          </w:rPr>
          <w:instrText xml:space="preserve"> </w:instrText>
        </w:r>
        <w:r w:rsidRPr="006B6637">
          <w:rPr>
            <w:rStyle w:val="Hyperlink"/>
          </w:rPr>
          <w:fldChar w:fldCharType="separate"/>
        </w:r>
        <w:r w:rsidRPr="006B6637">
          <w:rPr>
            <w:rStyle w:val="Hyperlink"/>
          </w:rPr>
          <w:t>5.1</w:t>
        </w:r>
        <w:r>
          <w:rPr>
            <w:rFonts w:asciiTheme="minorHAnsi" w:eastAsiaTheme="minorEastAsia" w:hAnsiTheme="minorHAnsi" w:cstheme="minorBidi"/>
            <w:szCs w:val="22"/>
          </w:rPr>
          <w:tab/>
        </w:r>
        <w:r w:rsidRPr="006B6637">
          <w:rPr>
            <w:rStyle w:val="Hyperlink"/>
          </w:rPr>
          <w:t>Event Retry Processor</w:t>
        </w:r>
        <w:r>
          <w:rPr>
            <w:webHidden/>
          </w:rPr>
          <w:tab/>
        </w:r>
        <w:r>
          <w:rPr>
            <w:webHidden/>
          </w:rPr>
          <w:fldChar w:fldCharType="begin"/>
        </w:r>
        <w:r>
          <w:rPr>
            <w:webHidden/>
          </w:rPr>
          <w:instrText xml:space="preserve"> PAGEREF _Toc469498035 \h </w:instrText>
        </w:r>
      </w:ins>
      <w:r>
        <w:rPr>
          <w:webHidden/>
        </w:rPr>
      </w:r>
      <w:r>
        <w:rPr>
          <w:webHidden/>
        </w:rPr>
        <w:fldChar w:fldCharType="separate"/>
      </w:r>
      <w:ins w:id="96" w:author="Lakshmi Kannan" w:date="2016-12-14T16:58:00Z">
        <w:r>
          <w:rPr>
            <w:webHidden/>
          </w:rPr>
          <w:t>17</w:t>
        </w:r>
        <w:r>
          <w:rPr>
            <w:webHidden/>
          </w:rPr>
          <w:fldChar w:fldCharType="end"/>
        </w:r>
        <w:r w:rsidRPr="006B6637">
          <w:rPr>
            <w:rStyle w:val="Hyperlink"/>
          </w:rPr>
          <w:fldChar w:fldCharType="end"/>
        </w:r>
      </w:ins>
    </w:p>
    <w:p w14:paraId="43F50D56" w14:textId="77777777" w:rsidR="009442F7" w:rsidRDefault="009442F7">
      <w:pPr>
        <w:pStyle w:val="TOC2"/>
        <w:tabs>
          <w:tab w:val="left" w:pos="880"/>
        </w:tabs>
        <w:rPr>
          <w:ins w:id="97" w:author="Lakshmi Kannan" w:date="2016-12-14T16:58:00Z"/>
          <w:rFonts w:asciiTheme="minorHAnsi" w:eastAsiaTheme="minorEastAsia" w:hAnsiTheme="minorHAnsi" w:cstheme="minorBidi"/>
          <w:szCs w:val="22"/>
        </w:rPr>
      </w:pPr>
      <w:ins w:id="98" w:author="Lakshmi Kannan" w:date="2016-12-14T16:58:00Z">
        <w:r w:rsidRPr="006B6637">
          <w:rPr>
            <w:rStyle w:val="Hyperlink"/>
          </w:rPr>
          <w:fldChar w:fldCharType="begin"/>
        </w:r>
        <w:r w:rsidRPr="006B6637">
          <w:rPr>
            <w:rStyle w:val="Hyperlink"/>
          </w:rPr>
          <w:instrText xml:space="preserve"> </w:instrText>
        </w:r>
        <w:r>
          <w:instrText>HYPERLINK \l "_Toc469498036"</w:instrText>
        </w:r>
        <w:r w:rsidRPr="006B6637">
          <w:rPr>
            <w:rStyle w:val="Hyperlink"/>
          </w:rPr>
          <w:instrText xml:space="preserve"> </w:instrText>
        </w:r>
        <w:r w:rsidRPr="006B6637">
          <w:rPr>
            <w:rStyle w:val="Hyperlink"/>
          </w:rPr>
          <w:fldChar w:fldCharType="separate"/>
        </w:r>
        <w:r w:rsidRPr="006B6637">
          <w:rPr>
            <w:rStyle w:val="Hyperlink"/>
          </w:rPr>
          <w:t>5.2</w:t>
        </w:r>
        <w:r>
          <w:rPr>
            <w:rFonts w:asciiTheme="minorHAnsi" w:eastAsiaTheme="minorEastAsia" w:hAnsiTheme="minorHAnsi" w:cstheme="minorBidi"/>
            <w:szCs w:val="22"/>
          </w:rPr>
          <w:tab/>
        </w:r>
        <w:r w:rsidRPr="006B6637">
          <w:rPr>
            <w:rStyle w:val="Hyperlink"/>
          </w:rPr>
          <w:t>Event Archive Processor</w:t>
        </w:r>
        <w:r>
          <w:rPr>
            <w:webHidden/>
          </w:rPr>
          <w:tab/>
        </w:r>
        <w:r>
          <w:rPr>
            <w:webHidden/>
          </w:rPr>
          <w:fldChar w:fldCharType="begin"/>
        </w:r>
        <w:r>
          <w:rPr>
            <w:webHidden/>
          </w:rPr>
          <w:instrText xml:space="preserve"> PAGEREF _Toc469498036 \h </w:instrText>
        </w:r>
      </w:ins>
      <w:r>
        <w:rPr>
          <w:webHidden/>
        </w:rPr>
      </w:r>
      <w:r>
        <w:rPr>
          <w:webHidden/>
        </w:rPr>
        <w:fldChar w:fldCharType="separate"/>
      </w:r>
      <w:ins w:id="99" w:author="Lakshmi Kannan" w:date="2016-12-14T16:58:00Z">
        <w:r>
          <w:rPr>
            <w:webHidden/>
          </w:rPr>
          <w:t>17</w:t>
        </w:r>
        <w:r>
          <w:rPr>
            <w:webHidden/>
          </w:rPr>
          <w:fldChar w:fldCharType="end"/>
        </w:r>
        <w:r w:rsidRPr="006B6637">
          <w:rPr>
            <w:rStyle w:val="Hyperlink"/>
          </w:rPr>
          <w:fldChar w:fldCharType="end"/>
        </w:r>
      </w:ins>
    </w:p>
    <w:p w14:paraId="2B0D66B9" w14:textId="77777777" w:rsidR="009442F7" w:rsidRDefault="009442F7">
      <w:pPr>
        <w:pStyle w:val="TOC1"/>
        <w:rPr>
          <w:ins w:id="100" w:author="Lakshmi Kannan" w:date="2016-12-14T16:58:00Z"/>
          <w:rFonts w:asciiTheme="minorHAnsi" w:eastAsiaTheme="minorEastAsia" w:hAnsiTheme="minorHAnsi" w:cstheme="minorBidi"/>
          <w:b w:val="0"/>
          <w:caps w:val="0"/>
          <w:szCs w:val="22"/>
        </w:rPr>
      </w:pPr>
      <w:ins w:id="101" w:author="Lakshmi Kannan" w:date="2016-12-14T16:58:00Z">
        <w:r w:rsidRPr="006B6637">
          <w:rPr>
            <w:rStyle w:val="Hyperlink"/>
          </w:rPr>
          <w:fldChar w:fldCharType="begin"/>
        </w:r>
        <w:r w:rsidRPr="006B6637">
          <w:rPr>
            <w:rStyle w:val="Hyperlink"/>
          </w:rPr>
          <w:instrText xml:space="preserve"> </w:instrText>
        </w:r>
        <w:r>
          <w:instrText>HYPERLINK \l "_Toc469498091"</w:instrText>
        </w:r>
        <w:r w:rsidRPr="006B6637">
          <w:rPr>
            <w:rStyle w:val="Hyperlink"/>
          </w:rPr>
          <w:instrText xml:space="preserve"> </w:instrText>
        </w:r>
        <w:r w:rsidRPr="006B6637">
          <w:rPr>
            <w:rStyle w:val="Hyperlink"/>
          </w:rPr>
          <w:fldChar w:fldCharType="separate"/>
        </w:r>
        <w:r w:rsidRPr="006B6637">
          <w:rPr>
            <w:rStyle w:val="Hyperlink"/>
          </w:rPr>
          <w:t>6</w:t>
        </w:r>
        <w:r>
          <w:rPr>
            <w:rFonts w:asciiTheme="minorHAnsi" w:eastAsiaTheme="minorEastAsia" w:hAnsiTheme="minorHAnsi" w:cstheme="minorBidi"/>
            <w:b w:val="0"/>
            <w:caps w:val="0"/>
            <w:szCs w:val="22"/>
          </w:rPr>
          <w:tab/>
        </w:r>
        <w:r w:rsidRPr="006B6637">
          <w:rPr>
            <w:rStyle w:val="Hyperlink"/>
          </w:rPr>
          <w:t>Modified Batch Jobs</w:t>
        </w:r>
        <w:r>
          <w:rPr>
            <w:webHidden/>
          </w:rPr>
          <w:tab/>
        </w:r>
        <w:r>
          <w:rPr>
            <w:webHidden/>
          </w:rPr>
          <w:fldChar w:fldCharType="begin"/>
        </w:r>
        <w:r>
          <w:rPr>
            <w:webHidden/>
          </w:rPr>
          <w:instrText xml:space="preserve"> PAGEREF _Toc469498091 \h </w:instrText>
        </w:r>
      </w:ins>
      <w:r>
        <w:rPr>
          <w:webHidden/>
        </w:rPr>
      </w:r>
      <w:r>
        <w:rPr>
          <w:webHidden/>
        </w:rPr>
        <w:fldChar w:fldCharType="separate"/>
      </w:r>
      <w:ins w:id="102" w:author="Lakshmi Kannan" w:date="2016-12-14T16:58:00Z">
        <w:r>
          <w:rPr>
            <w:webHidden/>
          </w:rPr>
          <w:t>19</w:t>
        </w:r>
        <w:r>
          <w:rPr>
            <w:webHidden/>
          </w:rPr>
          <w:fldChar w:fldCharType="end"/>
        </w:r>
        <w:r w:rsidRPr="006B6637">
          <w:rPr>
            <w:rStyle w:val="Hyperlink"/>
          </w:rPr>
          <w:fldChar w:fldCharType="end"/>
        </w:r>
      </w:ins>
    </w:p>
    <w:p w14:paraId="3C2A8FD0" w14:textId="77777777" w:rsidR="009442F7" w:rsidRDefault="009442F7">
      <w:pPr>
        <w:pStyle w:val="TOC1"/>
        <w:rPr>
          <w:ins w:id="103" w:author="Lakshmi Kannan" w:date="2016-12-14T16:58:00Z"/>
          <w:rFonts w:asciiTheme="minorHAnsi" w:eastAsiaTheme="minorEastAsia" w:hAnsiTheme="minorHAnsi" w:cstheme="minorBidi"/>
          <w:b w:val="0"/>
          <w:caps w:val="0"/>
          <w:szCs w:val="22"/>
        </w:rPr>
      </w:pPr>
      <w:ins w:id="104" w:author="Lakshmi Kannan" w:date="2016-12-14T16:58:00Z">
        <w:r w:rsidRPr="006B6637">
          <w:rPr>
            <w:rStyle w:val="Hyperlink"/>
          </w:rPr>
          <w:fldChar w:fldCharType="begin"/>
        </w:r>
        <w:r w:rsidRPr="006B6637">
          <w:rPr>
            <w:rStyle w:val="Hyperlink"/>
          </w:rPr>
          <w:instrText xml:space="preserve"> </w:instrText>
        </w:r>
        <w:r>
          <w:instrText>HYPERLINK \l "_Toc469498948"</w:instrText>
        </w:r>
        <w:r w:rsidRPr="006B6637">
          <w:rPr>
            <w:rStyle w:val="Hyperlink"/>
          </w:rPr>
          <w:instrText xml:space="preserve"> </w:instrText>
        </w:r>
        <w:r w:rsidRPr="006B6637">
          <w:rPr>
            <w:rStyle w:val="Hyperlink"/>
          </w:rPr>
          <w:fldChar w:fldCharType="separate"/>
        </w:r>
        <w:r w:rsidRPr="006B6637">
          <w:rPr>
            <w:rStyle w:val="Hyperlink"/>
          </w:rPr>
          <w:t>7</w:t>
        </w:r>
        <w:r>
          <w:rPr>
            <w:rFonts w:asciiTheme="minorHAnsi" w:eastAsiaTheme="minorEastAsia" w:hAnsiTheme="minorHAnsi" w:cstheme="minorBidi"/>
            <w:b w:val="0"/>
            <w:caps w:val="0"/>
            <w:szCs w:val="22"/>
          </w:rPr>
          <w:tab/>
        </w:r>
        <w:r w:rsidRPr="006B6637">
          <w:rPr>
            <w:rStyle w:val="Hyperlink"/>
          </w:rPr>
          <w:t>User Interface Changes</w:t>
        </w:r>
        <w:r>
          <w:rPr>
            <w:webHidden/>
          </w:rPr>
          <w:tab/>
        </w:r>
        <w:r>
          <w:rPr>
            <w:webHidden/>
          </w:rPr>
          <w:fldChar w:fldCharType="begin"/>
        </w:r>
        <w:r>
          <w:rPr>
            <w:webHidden/>
          </w:rPr>
          <w:instrText xml:space="preserve"> PAGEREF _Toc469498948 \h </w:instrText>
        </w:r>
      </w:ins>
      <w:r>
        <w:rPr>
          <w:webHidden/>
        </w:rPr>
      </w:r>
      <w:r>
        <w:rPr>
          <w:webHidden/>
        </w:rPr>
        <w:fldChar w:fldCharType="separate"/>
      </w:r>
      <w:ins w:id="105" w:author="Lakshmi Kannan" w:date="2016-12-14T16:58:00Z">
        <w:r>
          <w:rPr>
            <w:webHidden/>
          </w:rPr>
          <w:t>20</w:t>
        </w:r>
        <w:r>
          <w:rPr>
            <w:webHidden/>
          </w:rPr>
          <w:fldChar w:fldCharType="end"/>
        </w:r>
        <w:r w:rsidRPr="006B6637">
          <w:rPr>
            <w:rStyle w:val="Hyperlink"/>
          </w:rPr>
          <w:fldChar w:fldCharType="end"/>
        </w:r>
      </w:ins>
    </w:p>
    <w:p w14:paraId="47DBF8C7" w14:textId="77777777" w:rsidR="009442F7" w:rsidRDefault="009442F7">
      <w:pPr>
        <w:pStyle w:val="TOC1"/>
        <w:rPr>
          <w:ins w:id="106" w:author="Lakshmi Kannan" w:date="2016-12-14T16:58:00Z"/>
          <w:rFonts w:asciiTheme="minorHAnsi" w:eastAsiaTheme="minorEastAsia" w:hAnsiTheme="minorHAnsi" w:cstheme="minorBidi"/>
          <w:b w:val="0"/>
          <w:caps w:val="0"/>
          <w:szCs w:val="22"/>
        </w:rPr>
      </w:pPr>
      <w:ins w:id="107" w:author="Lakshmi Kannan" w:date="2016-12-14T16:58:00Z">
        <w:r w:rsidRPr="006B6637">
          <w:rPr>
            <w:rStyle w:val="Hyperlink"/>
          </w:rPr>
          <w:fldChar w:fldCharType="begin"/>
        </w:r>
        <w:r w:rsidRPr="006B6637">
          <w:rPr>
            <w:rStyle w:val="Hyperlink"/>
          </w:rPr>
          <w:instrText xml:space="preserve"> </w:instrText>
        </w:r>
        <w:r>
          <w:instrText>HYPERLINK \l "_Toc469498949"</w:instrText>
        </w:r>
        <w:r w:rsidRPr="006B6637">
          <w:rPr>
            <w:rStyle w:val="Hyperlink"/>
          </w:rPr>
          <w:instrText xml:space="preserve"> </w:instrText>
        </w:r>
        <w:r w:rsidRPr="006B6637">
          <w:rPr>
            <w:rStyle w:val="Hyperlink"/>
          </w:rPr>
          <w:fldChar w:fldCharType="separate"/>
        </w:r>
        <w:r w:rsidRPr="006B6637">
          <w:rPr>
            <w:rStyle w:val="Hyperlink"/>
          </w:rPr>
          <w:t>8</w:t>
        </w:r>
        <w:r>
          <w:rPr>
            <w:rFonts w:asciiTheme="minorHAnsi" w:eastAsiaTheme="minorEastAsia" w:hAnsiTheme="minorHAnsi" w:cstheme="minorBidi"/>
            <w:b w:val="0"/>
            <w:caps w:val="0"/>
            <w:szCs w:val="22"/>
          </w:rPr>
          <w:tab/>
        </w:r>
        <w:r w:rsidRPr="006B6637">
          <w:rPr>
            <w:rStyle w:val="Hyperlink"/>
          </w:rPr>
          <w:t>Data Model Changes</w:t>
        </w:r>
        <w:r>
          <w:rPr>
            <w:webHidden/>
          </w:rPr>
          <w:tab/>
        </w:r>
        <w:r>
          <w:rPr>
            <w:webHidden/>
          </w:rPr>
          <w:fldChar w:fldCharType="begin"/>
        </w:r>
        <w:r>
          <w:rPr>
            <w:webHidden/>
          </w:rPr>
          <w:instrText xml:space="preserve"> PAGEREF _Toc469498949 \h </w:instrText>
        </w:r>
      </w:ins>
      <w:r>
        <w:rPr>
          <w:webHidden/>
        </w:rPr>
      </w:r>
      <w:r>
        <w:rPr>
          <w:webHidden/>
        </w:rPr>
        <w:fldChar w:fldCharType="separate"/>
      </w:r>
      <w:ins w:id="108" w:author="Lakshmi Kannan" w:date="2016-12-14T16:58:00Z">
        <w:r>
          <w:rPr>
            <w:webHidden/>
          </w:rPr>
          <w:t>21</w:t>
        </w:r>
        <w:r>
          <w:rPr>
            <w:webHidden/>
          </w:rPr>
          <w:fldChar w:fldCharType="end"/>
        </w:r>
        <w:r w:rsidRPr="006B6637">
          <w:rPr>
            <w:rStyle w:val="Hyperlink"/>
          </w:rPr>
          <w:fldChar w:fldCharType="end"/>
        </w:r>
      </w:ins>
    </w:p>
    <w:p w14:paraId="5CE3B871" w14:textId="77777777" w:rsidR="009442F7" w:rsidRDefault="009442F7">
      <w:pPr>
        <w:pStyle w:val="TOC2"/>
        <w:tabs>
          <w:tab w:val="left" w:pos="880"/>
        </w:tabs>
        <w:rPr>
          <w:ins w:id="109" w:author="Lakshmi Kannan" w:date="2016-12-14T16:58:00Z"/>
          <w:rFonts w:asciiTheme="minorHAnsi" w:eastAsiaTheme="minorEastAsia" w:hAnsiTheme="minorHAnsi" w:cstheme="minorBidi"/>
          <w:szCs w:val="22"/>
        </w:rPr>
      </w:pPr>
      <w:ins w:id="110" w:author="Lakshmi Kannan" w:date="2016-12-14T16:58:00Z">
        <w:r w:rsidRPr="006B6637">
          <w:rPr>
            <w:rStyle w:val="Hyperlink"/>
          </w:rPr>
          <w:fldChar w:fldCharType="begin"/>
        </w:r>
        <w:r w:rsidRPr="006B6637">
          <w:rPr>
            <w:rStyle w:val="Hyperlink"/>
          </w:rPr>
          <w:instrText xml:space="preserve"> </w:instrText>
        </w:r>
        <w:r>
          <w:instrText>HYPERLINK \l "_Toc469498950"</w:instrText>
        </w:r>
        <w:r w:rsidRPr="006B6637">
          <w:rPr>
            <w:rStyle w:val="Hyperlink"/>
          </w:rPr>
          <w:instrText xml:space="preserve"> </w:instrText>
        </w:r>
        <w:r w:rsidRPr="006B6637">
          <w:rPr>
            <w:rStyle w:val="Hyperlink"/>
          </w:rPr>
          <w:fldChar w:fldCharType="separate"/>
        </w:r>
        <w:r w:rsidRPr="006B6637">
          <w:rPr>
            <w:rStyle w:val="Hyperlink"/>
          </w:rPr>
          <w:t>8.1</w:t>
        </w:r>
        <w:r>
          <w:rPr>
            <w:rFonts w:asciiTheme="minorHAnsi" w:eastAsiaTheme="minorEastAsia" w:hAnsiTheme="minorHAnsi" w:cstheme="minorBidi"/>
            <w:szCs w:val="22"/>
          </w:rPr>
          <w:tab/>
        </w:r>
        <w:r w:rsidRPr="006B6637">
          <w:rPr>
            <w:rStyle w:val="Hyperlink"/>
          </w:rPr>
          <w:t>New Users</w:t>
        </w:r>
        <w:r>
          <w:rPr>
            <w:webHidden/>
          </w:rPr>
          <w:tab/>
        </w:r>
        <w:r>
          <w:rPr>
            <w:webHidden/>
          </w:rPr>
          <w:fldChar w:fldCharType="begin"/>
        </w:r>
        <w:r>
          <w:rPr>
            <w:webHidden/>
          </w:rPr>
          <w:instrText xml:space="preserve"> PAGEREF _Toc469498950 \h </w:instrText>
        </w:r>
      </w:ins>
      <w:r>
        <w:rPr>
          <w:webHidden/>
        </w:rPr>
      </w:r>
      <w:r>
        <w:rPr>
          <w:webHidden/>
        </w:rPr>
        <w:fldChar w:fldCharType="separate"/>
      </w:r>
      <w:ins w:id="111" w:author="Lakshmi Kannan" w:date="2016-12-14T16:58:00Z">
        <w:r>
          <w:rPr>
            <w:webHidden/>
          </w:rPr>
          <w:t>21</w:t>
        </w:r>
        <w:r>
          <w:rPr>
            <w:webHidden/>
          </w:rPr>
          <w:fldChar w:fldCharType="end"/>
        </w:r>
        <w:r w:rsidRPr="006B6637">
          <w:rPr>
            <w:rStyle w:val="Hyperlink"/>
          </w:rPr>
          <w:fldChar w:fldCharType="end"/>
        </w:r>
      </w:ins>
    </w:p>
    <w:p w14:paraId="2727B233" w14:textId="77777777" w:rsidR="009442F7" w:rsidRDefault="009442F7">
      <w:pPr>
        <w:pStyle w:val="TOC2"/>
        <w:tabs>
          <w:tab w:val="left" w:pos="880"/>
        </w:tabs>
        <w:rPr>
          <w:ins w:id="112" w:author="Lakshmi Kannan" w:date="2016-12-14T16:58:00Z"/>
          <w:rFonts w:asciiTheme="minorHAnsi" w:eastAsiaTheme="minorEastAsia" w:hAnsiTheme="minorHAnsi" w:cstheme="minorBidi"/>
          <w:szCs w:val="22"/>
        </w:rPr>
      </w:pPr>
      <w:ins w:id="113" w:author="Lakshmi Kannan" w:date="2016-12-14T16:58:00Z">
        <w:r w:rsidRPr="006B6637">
          <w:rPr>
            <w:rStyle w:val="Hyperlink"/>
          </w:rPr>
          <w:fldChar w:fldCharType="begin"/>
        </w:r>
        <w:r w:rsidRPr="006B6637">
          <w:rPr>
            <w:rStyle w:val="Hyperlink"/>
          </w:rPr>
          <w:instrText xml:space="preserve"> </w:instrText>
        </w:r>
        <w:r>
          <w:instrText>HYPERLINK \l "_Toc469498951"</w:instrText>
        </w:r>
        <w:r w:rsidRPr="006B6637">
          <w:rPr>
            <w:rStyle w:val="Hyperlink"/>
          </w:rPr>
          <w:instrText xml:space="preserve"> </w:instrText>
        </w:r>
        <w:r w:rsidRPr="006B6637">
          <w:rPr>
            <w:rStyle w:val="Hyperlink"/>
          </w:rPr>
          <w:fldChar w:fldCharType="separate"/>
        </w:r>
        <w:r w:rsidRPr="006B6637">
          <w:rPr>
            <w:rStyle w:val="Hyperlink"/>
          </w:rPr>
          <w:t>8.2</w:t>
        </w:r>
        <w:r>
          <w:rPr>
            <w:rFonts w:asciiTheme="minorHAnsi" w:eastAsiaTheme="minorEastAsia" w:hAnsiTheme="minorHAnsi" w:cstheme="minorBidi"/>
            <w:szCs w:val="22"/>
          </w:rPr>
          <w:tab/>
        </w:r>
        <w:r w:rsidRPr="006B6637">
          <w:rPr>
            <w:rStyle w:val="Hyperlink"/>
          </w:rPr>
          <w:t>New Tables</w:t>
        </w:r>
        <w:r>
          <w:rPr>
            <w:webHidden/>
          </w:rPr>
          <w:tab/>
        </w:r>
        <w:r>
          <w:rPr>
            <w:webHidden/>
          </w:rPr>
          <w:fldChar w:fldCharType="begin"/>
        </w:r>
        <w:r>
          <w:rPr>
            <w:webHidden/>
          </w:rPr>
          <w:instrText xml:space="preserve"> PAGEREF _Toc469498951 \h </w:instrText>
        </w:r>
      </w:ins>
      <w:r>
        <w:rPr>
          <w:webHidden/>
        </w:rPr>
      </w:r>
      <w:r>
        <w:rPr>
          <w:webHidden/>
        </w:rPr>
        <w:fldChar w:fldCharType="separate"/>
      </w:r>
      <w:ins w:id="114" w:author="Lakshmi Kannan" w:date="2016-12-14T16:58:00Z">
        <w:r>
          <w:rPr>
            <w:webHidden/>
          </w:rPr>
          <w:t>21</w:t>
        </w:r>
        <w:r>
          <w:rPr>
            <w:webHidden/>
          </w:rPr>
          <w:fldChar w:fldCharType="end"/>
        </w:r>
        <w:r w:rsidRPr="006B6637">
          <w:rPr>
            <w:rStyle w:val="Hyperlink"/>
          </w:rPr>
          <w:fldChar w:fldCharType="end"/>
        </w:r>
      </w:ins>
    </w:p>
    <w:p w14:paraId="38EC1EA0" w14:textId="77777777" w:rsidR="009442F7" w:rsidRDefault="009442F7">
      <w:pPr>
        <w:pStyle w:val="TOC3"/>
        <w:tabs>
          <w:tab w:val="left" w:pos="1440"/>
        </w:tabs>
        <w:rPr>
          <w:ins w:id="115" w:author="Lakshmi Kannan" w:date="2016-12-14T16:58:00Z"/>
          <w:rFonts w:asciiTheme="minorHAnsi" w:eastAsiaTheme="minorEastAsia" w:hAnsiTheme="minorHAnsi" w:cstheme="minorBidi"/>
          <w:szCs w:val="22"/>
        </w:rPr>
      </w:pPr>
      <w:ins w:id="116" w:author="Lakshmi Kannan" w:date="2016-12-14T16:58:00Z">
        <w:r w:rsidRPr="006B6637">
          <w:rPr>
            <w:rStyle w:val="Hyperlink"/>
          </w:rPr>
          <w:lastRenderedPageBreak/>
          <w:fldChar w:fldCharType="begin"/>
        </w:r>
        <w:r w:rsidRPr="006B6637">
          <w:rPr>
            <w:rStyle w:val="Hyperlink"/>
          </w:rPr>
          <w:instrText xml:space="preserve"> </w:instrText>
        </w:r>
        <w:r>
          <w:instrText>HYPERLINK \l "_Toc469498952"</w:instrText>
        </w:r>
        <w:r w:rsidRPr="006B6637">
          <w:rPr>
            <w:rStyle w:val="Hyperlink"/>
          </w:rPr>
          <w:instrText xml:space="preserve"> </w:instrText>
        </w:r>
        <w:r w:rsidRPr="006B6637">
          <w:rPr>
            <w:rStyle w:val="Hyperlink"/>
          </w:rPr>
          <w:fldChar w:fldCharType="separate"/>
        </w:r>
        <w:r w:rsidRPr="006B6637">
          <w:rPr>
            <w:rStyle w:val="Hyperlink"/>
          </w:rPr>
          <w:t>8.2.1</w:t>
        </w:r>
        <w:r>
          <w:rPr>
            <w:rFonts w:asciiTheme="minorHAnsi" w:eastAsiaTheme="minorEastAsia" w:hAnsiTheme="minorHAnsi" w:cstheme="minorBidi"/>
            <w:szCs w:val="22"/>
          </w:rPr>
          <w:tab/>
        </w:r>
        <w:r w:rsidRPr="006B6637">
          <w:rPr>
            <w:rStyle w:val="Hyperlink"/>
          </w:rPr>
          <w:t>EIP_ MIGRATION_TRACKING (Production: EIP_ADM schema)</w:t>
        </w:r>
        <w:r>
          <w:rPr>
            <w:webHidden/>
          </w:rPr>
          <w:tab/>
        </w:r>
        <w:r>
          <w:rPr>
            <w:webHidden/>
          </w:rPr>
          <w:fldChar w:fldCharType="begin"/>
        </w:r>
        <w:r>
          <w:rPr>
            <w:webHidden/>
          </w:rPr>
          <w:instrText xml:space="preserve"> PAGEREF _Toc469498952 \h </w:instrText>
        </w:r>
      </w:ins>
      <w:r>
        <w:rPr>
          <w:webHidden/>
        </w:rPr>
      </w:r>
      <w:r>
        <w:rPr>
          <w:webHidden/>
        </w:rPr>
        <w:fldChar w:fldCharType="separate"/>
      </w:r>
      <w:ins w:id="117" w:author="Lakshmi Kannan" w:date="2016-12-14T16:58:00Z">
        <w:r>
          <w:rPr>
            <w:webHidden/>
          </w:rPr>
          <w:t>21</w:t>
        </w:r>
        <w:r>
          <w:rPr>
            <w:webHidden/>
          </w:rPr>
          <w:fldChar w:fldCharType="end"/>
        </w:r>
        <w:r w:rsidRPr="006B6637">
          <w:rPr>
            <w:rStyle w:val="Hyperlink"/>
          </w:rPr>
          <w:fldChar w:fldCharType="end"/>
        </w:r>
        <w:bookmarkStart w:id="118" w:name="_GoBack"/>
      </w:ins>
    </w:p>
    <w:bookmarkEnd w:id="118"/>
    <w:p w14:paraId="555FC0A2" w14:textId="77777777" w:rsidR="009442F7" w:rsidRDefault="009442F7">
      <w:pPr>
        <w:pStyle w:val="TOC3"/>
        <w:tabs>
          <w:tab w:val="left" w:pos="1440"/>
        </w:tabs>
        <w:rPr>
          <w:ins w:id="119" w:author="Lakshmi Kannan" w:date="2016-12-14T16:58:00Z"/>
          <w:rFonts w:asciiTheme="minorHAnsi" w:eastAsiaTheme="minorEastAsia" w:hAnsiTheme="minorHAnsi" w:cstheme="minorBidi"/>
          <w:szCs w:val="22"/>
        </w:rPr>
      </w:pPr>
      <w:ins w:id="120" w:author="Lakshmi Kannan" w:date="2016-12-14T16:58:00Z">
        <w:r w:rsidRPr="006B6637">
          <w:rPr>
            <w:rStyle w:val="Hyperlink"/>
          </w:rPr>
          <w:fldChar w:fldCharType="begin"/>
        </w:r>
        <w:r w:rsidRPr="006B6637">
          <w:rPr>
            <w:rStyle w:val="Hyperlink"/>
          </w:rPr>
          <w:instrText xml:space="preserve"> </w:instrText>
        </w:r>
        <w:r>
          <w:instrText>HYPERLINK \l "_Toc469498955"</w:instrText>
        </w:r>
        <w:r w:rsidRPr="006B6637">
          <w:rPr>
            <w:rStyle w:val="Hyperlink"/>
          </w:rPr>
          <w:instrText xml:space="preserve"> </w:instrText>
        </w:r>
        <w:r w:rsidRPr="006B6637">
          <w:rPr>
            <w:rStyle w:val="Hyperlink"/>
          </w:rPr>
          <w:fldChar w:fldCharType="separate"/>
        </w:r>
        <w:r w:rsidRPr="006B6637">
          <w:rPr>
            <w:rStyle w:val="Hyperlink"/>
          </w:rPr>
          <w:t>8.2.2</w:t>
        </w:r>
        <w:r>
          <w:rPr>
            <w:rFonts w:asciiTheme="minorHAnsi" w:eastAsiaTheme="minorEastAsia" w:hAnsiTheme="minorHAnsi" w:cstheme="minorBidi"/>
            <w:szCs w:val="22"/>
          </w:rPr>
          <w:tab/>
        </w:r>
        <w:r w:rsidRPr="006B6637">
          <w:rPr>
            <w:rStyle w:val="Hyperlink"/>
          </w:rPr>
          <w:t>EIP_ MIGRATION_TRACKING_ARCH (Production: EIP_ADM schema)</w:t>
        </w:r>
        <w:r>
          <w:rPr>
            <w:webHidden/>
          </w:rPr>
          <w:tab/>
        </w:r>
        <w:r>
          <w:rPr>
            <w:webHidden/>
          </w:rPr>
          <w:fldChar w:fldCharType="begin"/>
        </w:r>
        <w:r>
          <w:rPr>
            <w:webHidden/>
          </w:rPr>
          <w:instrText xml:space="preserve"> PAGEREF _Toc469498955 \h </w:instrText>
        </w:r>
      </w:ins>
      <w:r>
        <w:rPr>
          <w:webHidden/>
        </w:rPr>
      </w:r>
      <w:r>
        <w:rPr>
          <w:webHidden/>
        </w:rPr>
        <w:fldChar w:fldCharType="separate"/>
      </w:r>
      <w:ins w:id="121" w:author="Lakshmi Kannan" w:date="2016-12-14T16:58:00Z">
        <w:r>
          <w:rPr>
            <w:webHidden/>
          </w:rPr>
          <w:t>22</w:t>
        </w:r>
        <w:r>
          <w:rPr>
            <w:webHidden/>
          </w:rPr>
          <w:fldChar w:fldCharType="end"/>
        </w:r>
        <w:r w:rsidRPr="006B6637">
          <w:rPr>
            <w:rStyle w:val="Hyperlink"/>
          </w:rPr>
          <w:fldChar w:fldCharType="end"/>
        </w:r>
      </w:ins>
    </w:p>
    <w:p w14:paraId="556DDEE4" w14:textId="77777777" w:rsidR="009442F7" w:rsidRDefault="009442F7">
      <w:pPr>
        <w:pStyle w:val="TOC2"/>
        <w:tabs>
          <w:tab w:val="left" w:pos="880"/>
        </w:tabs>
        <w:rPr>
          <w:ins w:id="122" w:author="Lakshmi Kannan" w:date="2016-12-14T16:58:00Z"/>
          <w:rFonts w:asciiTheme="minorHAnsi" w:eastAsiaTheme="minorEastAsia" w:hAnsiTheme="minorHAnsi" w:cstheme="minorBidi"/>
          <w:szCs w:val="22"/>
        </w:rPr>
      </w:pPr>
      <w:ins w:id="123" w:author="Lakshmi Kannan" w:date="2016-12-14T16:58:00Z">
        <w:r w:rsidRPr="006B6637">
          <w:rPr>
            <w:rStyle w:val="Hyperlink"/>
          </w:rPr>
          <w:fldChar w:fldCharType="begin"/>
        </w:r>
        <w:r w:rsidRPr="006B6637">
          <w:rPr>
            <w:rStyle w:val="Hyperlink"/>
          </w:rPr>
          <w:instrText xml:space="preserve"> </w:instrText>
        </w:r>
        <w:r>
          <w:instrText>HYPERLINK \l "_Toc469498956"</w:instrText>
        </w:r>
        <w:r w:rsidRPr="006B6637">
          <w:rPr>
            <w:rStyle w:val="Hyperlink"/>
          </w:rPr>
          <w:instrText xml:space="preserve"> </w:instrText>
        </w:r>
        <w:r w:rsidRPr="006B6637">
          <w:rPr>
            <w:rStyle w:val="Hyperlink"/>
          </w:rPr>
          <w:fldChar w:fldCharType="separate"/>
        </w:r>
        <w:r w:rsidRPr="006B6637">
          <w:rPr>
            <w:rStyle w:val="Hyperlink"/>
          </w:rPr>
          <w:t>8.3</w:t>
        </w:r>
        <w:r>
          <w:rPr>
            <w:rFonts w:asciiTheme="minorHAnsi" w:eastAsiaTheme="minorEastAsia" w:hAnsiTheme="minorHAnsi" w:cstheme="minorBidi"/>
            <w:szCs w:val="22"/>
          </w:rPr>
          <w:tab/>
        </w:r>
        <w:r w:rsidRPr="006B6637">
          <w:rPr>
            <w:rStyle w:val="Hyperlink"/>
          </w:rPr>
          <w:t>Modified Tables</w:t>
        </w:r>
        <w:r>
          <w:rPr>
            <w:webHidden/>
          </w:rPr>
          <w:tab/>
        </w:r>
        <w:r>
          <w:rPr>
            <w:webHidden/>
          </w:rPr>
          <w:fldChar w:fldCharType="begin"/>
        </w:r>
        <w:r>
          <w:rPr>
            <w:webHidden/>
          </w:rPr>
          <w:instrText xml:space="preserve"> PAGEREF _Toc469498956 \h </w:instrText>
        </w:r>
      </w:ins>
      <w:r>
        <w:rPr>
          <w:webHidden/>
        </w:rPr>
      </w:r>
      <w:r>
        <w:rPr>
          <w:webHidden/>
        </w:rPr>
        <w:fldChar w:fldCharType="separate"/>
      </w:r>
      <w:ins w:id="124" w:author="Lakshmi Kannan" w:date="2016-12-14T16:58:00Z">
        <w:r>
          <w:rPr>
            <w:webHidden/>
          </w:rPr>
          <w:t>22</w:t>
        </w:r>
        <w:r>
          <w:rPr>
            <w:webHidden/>
          </w:rPr>
          <w:fldChar w:fldCharType="end"/>
        </w:r>
        <w:r w:rsidRPr="006B6637">
          <w:rPr>
            <w:rStyle w:val="Hyperlink"/>
          </w:rPr>
          <w:fldChar w:fldCharType="end"/>
        </w:r>
      </w:ins>
    </w:p>
    <w:p w14:paraId="730CBB13" w14:textId="77777777" w:rsidR="009442F7" w:rsidRDefault="009442F7">
      <w:pPr>
        <w:pStyle w:val="TOC3"/>
        <w:tabs>
          <w:tab w:val="left" w:pos="1440"/>
        </w:tabs>
        <w:rPr>
          <w:ins w:id="125" w:author="Lakshmi Kannan" w:date="2016-12-14T16:58:00Z"/>
          <w:rFonts w:asciiTheme="minorHAnsi" w:eastAsiaTheme="minorEastAsia" w:hAnsiTheme="minorHAnsi" w:cstheme="minorBidi"/>
          <w:szCs w:val="22"/>
        </w:rPr>
      </w:pPr>
      <w:ins w:id="126" w:author="Lakshmi Kannan" w:date="2016-12-14T16:58:00Z">
        <w:r w:rsidRPr="006B6637">
          <w:rPr>
            <w:rStyle w:val="Hyperlink"/>
          </w:rPr>
          <w:fldChar w:fldCharType="begin"/>
        </w:r>
        <w:r w:rsidRPr="006B6637">
          <w:rPr>
            <w:rStyle w:val="Hyperlink"/>
          </w:rPr>
          <w:instrText xml:space="preserve"> </w:instrText>
        </w:r>
        <w:r>
          <w:instrText>HYPERLINK \l "_Toc469498972"</w:instrText>
        </w:r>
        <w:r w:rsidRPr="006B6637">
          <w:rPr>
            <w:rStyle w:val="Hyperlink"/>
          </w:rPr>
          <w:instrText xml:space="preserve"> </w:instrText>
        </w:r>
        <w:r w:rsidRPr="006B6637">
          <w:rPr>
            <w:rStyle w:val="Hyperlink"/>
          </w:rPr>
          <w:fldChar w:fldCharType="separate"/>
        </w:r>
        <w:r w:rsidRPr="006B6637">
          <w:rPr>
            <w:rStyle w:val="Hyperlink"/>
          </w:rPr>
          <w:t>8.3.1</w:t>
        </w:r>
        <w:r>
          <w:rPr>
            <w:rFonts w:asciiTheme="minorHAnsi" w:eastAsiaTheme="minorEastAsia" w:hAnsiTheme="minorHAnsi" w:cstheme="minorBidi"/>
            <w:szCs w:val="22"/>
          </w:rPr>
          <w:tab/>
        </w:r>
        <w:r w:rsidRPr="006B6637">
          <w:rPr>
            <w:rStyle w:val="Hyperlink"/>
          </w:rPr>
          <w:t>EIP_EQUIPMENT</w:t>
        </w:r>
        <w:r>
          <w:rPr>
            <w:webHidden/>
          </w:rPr>
          <w:tab/>
        </w:r>
        <w:r>
          <w:rPr>
            <w:webHidden/>
          </w:rPr>
          <w:fldChar w:fldCharType="begin"/>
        </w:r>
        <w:r>
          <w:rPr>
            <w:webHidden/>
          </w:rPr>
          <w:instrText xml:space="preserve"> PAGEREF _Toc469498972 \h </w:instrText>
        </w:r>
      </w:ins>
      <w:r>
        <w:rPr>
          <w:webHidden/>
        </w:rPr>
      </w:r>
      <w:r>
        <w:rPr>
          <w:webHidden/>
        </w:rPr>
        <w:fldChar w:fldCharType="separate"/>
      </w:r>
      <w:ins w:id="127" w:author="Lakshmi Kannan" w:date="2016-12-14T16:58:00Z">
        <w:r>
          <w:rPr>
            <w:webHidden/>
          </w:rPr>
          <w:t>22</w:t>
        </w:r>
        <w:r>
          <w:rPr>
            <w:webHidden/>
          </w:rPr>
          <w:fldChar w:fldCharType="end"/>
        </w:r>
        <w:r w:rsidRPr="006B6637">
          <w:rPr>
            <w:rStyle w:val="Hyperlink"/>
          </w:rPr>
          <w:fldChar w:fldCharType="end"/>
        </w:r>
      </w:ins>
    </w:p>
    <w:p w14:paraId="4A71B778" w14:textId="77777777" w:rsidR="009442F7" w:rsidRDefault="009442F7">
      <w:pPr>
        <w:pStyle w:val="TOC3"/>
        <w:tabs>
          <w:tab w:val="left" w:pos="1440"/>
        </w:tabs>
        <w:rPr>
          <w:ins w:id="128" w:author="Lakshmi Kannan" w:date="2016-12-14T16:58:00Z"/>
          <w:rFonts w:asciiTheme="minorHAnsi" w:eastAsiaTheme="minorEastAsia" w:hAnsiTheme="minorHAnsi" w:cstheme="minorBidi"/>
          <w:szCs w:val="22"/>
        </w:rPr>
      </w:pPr>
      <w:ins w:id="129" w:author="Lakshmi Kannan" w:date="2016-12-14T16:58:00Z">
        <w:r w:rsidRPr="006B6637">
          <w:rPr>
            <w:rStyle w:val="Hyperlink"/>
          </w:rPr>
          <w:fldChar w:fldCharType="begin"/>
        </w:r>
        <w:r w:rsidRPr="006B6637">
          <w:rPr>
            <w:rStyle w:val="Hyperlink"/>
          </w:rPr>
          <w:instrText xml:space="preserve"> </w:instrText>
        </w:r>
        <w:r>
          <w:instrText>HYPERLINK \l "_Toc469498987"</w:instrText>
        </w:r>
        <w:r w:rsidRPr="006B6637">
          <w:rPr>
            <w:rStyle w:val="Hyperlink"/>
          </w:rPr>
          <w:instrText xml:space="preserve"> </w:instrText>
        </w:r>
        <w:r w:rsidRPr="006B6637">
          <w:rPr>
            <w:rStyle w:val="Hyperlink"/>
          </w:rPr>
          <w:fldChar w:fldCharType="separate"/>
        </w:r>
        <w:r w:rsidRPr="006B6637">
          <w:rPr>
            <w:rStyle w:val="Hyperlink"/>
          </w:rPr>
          <w:t>8.3.2</w:t>
        </w:r>
        <w:r>
          <w:rPr>
            <w:rFonts w:asciiTheme="minorHAnsi" w:eastAsiaTheme="minorEastAsia" w:hAnsiTheme="minorHAnsi" w:cstheme="minorBidi"/>
            <w:szCs w:val="22"/>
          </w:rPr>
          <w:tab/>
        </w:r>
        <w:r w:rsidRPr="006B6637">
          <w:rPr>
            <w:rStyle w:val="Hyperlink"/>
          </w:rPr>
          <w:t>EIP_EQUIPMENT_HIST</w:t>
        </w:r>
        <w:r>
          <w:rPr>
            <w:webHidden/>
          </w:rPr>
          <w:tab/>
        </w:r>
        <w:r>
          <w:rPr>
            <w:webHidden/>
          </w:rPr>
          <w:fldChar w:fldCharType="begin"/>
        </w:r>
        <w:r>
          <w:rPr>
            <w:webHidden/>
          </w:rPr>
          <w:instrText xml:space="preserve"> PAGEREF _Toc469498987 \h </w:instrText>
        </w:r>
      </w:ins>
      <w:r>
        <w:rPr>
          <w:webHidden/>
        </w:rPr>
      </w:r>
      <w:r>
        <w:rPr>
          <w:webHidden/>
        </w:rPr>
        <w:fldChar w:fldCharType="separate"/>
      </w:r>
      <w:ins w:id="130" w:author="Lakshmi Kannan" w:date="2016-12-14T16:58:00Z">
        <w:r>
          <w:rPr>
            <w:webHidden/>
          </w:rPr>
          <w:t>23</w:t>
        </w:r>
        <w:r>
          <w:rPr>
            <w:webHidden/>
          </w:rPr>
          <w:fldChar w:fldCharType="end"/>
        </w:r>
        <w:r w:rsidRPr="006B6637">
          <w:rPr>
            <w:rStyle w:val="Hyperlink"/>
          </w:rPr>
          <w:fldChar w:fldCharType="end"/>
        </w:r>
      </w:ins>
    </w:p>
    <w:p w14:paraId="07986245" w14:textId="77777777" w:rsidR="009442F7" w:rsidRDefault="009442F7">
      <w:pPr>
        <w:pStyle w:val="TOC3"/>
        <w:tabs>
          <w:tab w:val="left" w:pos="1440"/>
        </w:tabs>
        <w:rPr>
          <w:ins w:id="131" w:author="Lakshmi Kannan" w:date="2016-12-14T16:58:00Z"/>
          <w:rFonts w:asciiTheme="minorHAnsi" w:eastAsiaTheme="minorEastAsia" w:hAnsiTheme="minorHAnsi" w:cstheme="minorBidi"/>
          <w:szCs w:val="22"/>
        </w:rPr>
      </w:pPr>
      <w:ins w:id="132" w:author="Lakshmi Kannan" w:date="2016-12-14T16:58:00Z">
        <w:r w:rsidRPr="006B6637">
          <w:rPr>
            <w:rStyle w:val="Hyperlink"/>
          </w:rPr>
          <w:fldChar w:fldCharType="begin"/>
        </w:r>
        <w:r w:rsidRPr="006B6637">
          <w:rPr>
            <w:rStyle w:val="Hyperlink"/>
          </w:rPr>
          <w:instrText xml:space="preserve"> </w:instrText>
        </w:r>
        <w:r>
          <w:instrText>HYPERLINK \l "_Toc469498988"</w:instrText>
        </w:r>
        <w:r w:rsidRPr="006B6637">
          <w:rPr>
            <w:rStyle w:val="Hyperlink"/>
          </w:rPr>
          <w:instrText xml:space="preserve"> </w:instrText>
        </w:r>
        <w:r w:rsidRPr="006B6637">
          <w:rPr>
            <w:rStyle w:val="Hyperlink"/>
          </w:rPr>
          <w:fldChar w:fldCharType="separate"/>
        </w:r>
        <w:r w:rsidRPr="006B6637">
          <w:rPr>
            <w:rStyle w:val="Hyperlink"/>
          </w:rPr>
          <w:t>8.3.3</w:t>
        </w:r>
        <w:r>
          <w:rPr>
            <w:rFonts w:asciiTheme="minorHAnsi" w:eastAsiaTheme="minorEastAsia" w:hAnsiTheme="minorHAnsi" w:cstheme="minorBidi"/>
            <w:szCs w:val="22"/>
          </w:rPr>
          <w:tab/>
        </w:r>
        <w:r w:rsidRPr="006B6637">
          <w:rPr>
            <w:rStyle w:val="Hyperlink"/>
          </w:rPr>
          <w:t>EIP_EQUIPMENT_ARCH</w:t>
        </w:r>
        <w:r>
          <w:rPr>
            <w:webHidden/>
          </w:rPr>
          <w:tab/>
        </w:r>
        <w:r>
          <w:rPr>
            <w:webHidden/>
          </w:rPr>
          <w:fldChar w:fldCharType="begin"/>
        </w:r>
        <w:r>
          <w:rPr>
            <w:webHidden/>
          </w:rPr>
          <w:instrText xml:space="preserve"> PAGEREF _Toc469498988 \h </w:instrText>
        </w:r>
      </w:ins>
      <w:r>
        <w:rPr>
          <w:webHidden/>
        </w:rPr>
      </w:r>
      <w:r>
        <w:rPr>
          <w:webHidden/>
        </w:rPr>
        <w:fldChar w:fldCharType="separate"/>
      </w:r>
      <w:ins w:id="133" w:author="Lakshmi Kannan" w:date="2016-12-14T16:58:00Z">
        <w:r>
          <w:rPr>
            <w:webHidden/>
          </w:rPr>
          <w:t>23</w:t>
        </w:r>
        <w:r>
          <w:rPr>
            <w:webHidden/>
          </w:rPr>
          <w:fldChar w:fldCharType="end"/>
        </w:r>
        <w:r w:rsidRPr="006B6637">
          <w:rPr>
            <w:rStyle w:val="Hyperlink"/>
          </w:rPr>
          <w:fldChar w:fldCharType="end"/>
        </w:r>
      </w:ins>
    </w:p>
    <w:p w14:paraId="7BFEA537" w14:textId="77777777" w:rsidR="009442F7" w:rsidRDefault="009442F7">
      <w:pPr>
        <w:pStyle w:val="TOC3"/>
        <w:tabs>
          <w:tab w:val="left" w:pos="1440"/>
        </w:tabs>
        <w:rPr>
          <w:ins w:id="134" w:author="Lakshmi Kannan" w:date="2016-12-14T16:58:00Z"/>
          <w:rFonts w:asciiTheme="minorHAnsi" w:eastAsiaTheme="minorEastAsia" w:hAnsiTheme="minorHAnsi" w:cstheme="minorBidi"/>
          <w:szCs w:val="22"/>
        </w:rPr>
      </w:pPr>
      <w:ins w:id="135" w:author="Lakshmi Kannan" w:date="2016-12-14T16:58:00Z">
        <w:r w:rsidRPr="006B6637">
          <w:rPr>
            <w:rStyle w:val="Hyperlink"/>
          </w:rPr>
          <w:fldChar w:fldCharType="begin"/>
        </w:r>
        <w:r w:rsidRPr="006B6637">
          <w:rPr>
            <w:rStyle w:val="Hyperlink"/>
          </w:rPr>
          <w:instrText xml:space="preserve"> </w:instrText>
        </w:r>
        <w:r>
          <w:instrText>HYPERLINK \l "_Toc469498989"</w:instrText>
        </w:r>
        <w:r w:rsidRPr="006B6637">
          <w:rPr>
            <w:rStyle w:val="Hyperlink"/>
          </w:rPr>
          <w:instrText xml:space="preserve"> </w:instrText>
        </w:r>
        <w:r w:rsidRPr="006B6637">
          <w:rPr>
            <w:rStyle w:val="Hyperlink"/>
          </w:rPr>
          <w:fldChar w:fldCharType="separate"/>
        </w:r>
        <w:r w:rsidRPr="006B6637">
          <w:rPr>
            <w:rStyle w:val="Hyperlink"/>
          </w:rPr>
          <w:t>8.3.4</w:t>
        </w:r>
        <w:r>
          <w:rPr>
            <w:rFonts w:asciiTheme="minorHAnsi" w:eastAsiaTheme="minorEastAsia" w:hAnsiTheme="minorHAnsi" w:cstheme="minorBidi"/>
            <w:szCs w:val="22"/>
          </w:rPr>
          <w:tab/>
        </w:r>
        <w:r w:rsidRPr="006B6637">
          <w:rPr>
            <w:rStyle w:val="Hyperlink"/>
          </w:rPr>
          <w:t>EIP_EQUIPMENT_EXCH</w:t>
        </w:r>
        <w:r>
          <w:rPr>
            <w:webHidden/>
          </w:rPr>
          <w:tab/>
        </w:r>
        <w:r>
          <w:rPr>
            <w:webHidden/>
          </w:rPr>
          <w:fldChar w:fldCharType="begin"/>
        </w:r>
        <w:r>
          <w:rPr>
            <w:webHidden/>
          </w:rPr>
          <w:instrText xml:space="preserve"> PAGEREF _Toc469498989 \h </w:instrText>
        </w:r>
      </w:ins>
      <w:r>
        <w:rPr>
          <w:webHidden/>
        </w:rPr>
      </w:r>
      <w:r>
        <w:rPr>
          <w:webHidden/>
        </w:rPr>
        <w:fldChar w:fldCharType="separate"/>
      </w:r>
      <w:ins w:id="136" w:author="Lakshmi Kannan" w:date="2016-12-14T16:58:00Z">
        <w:r>
          <w:rPr>
            <w:webHidden/>
          </w:rPr>
          <w:t>23</w:t>
        </w:r>
        <w:r>
          <w:rPr>
            <w:webHidden/>
          </w:rPr>
          <w:fldChar w:fldCharType="end"/>
        </w:r>
        <w:r w:rsidRPr="006B6637">
          <w:rPr>
            <w:rStyle w:val="Hyperlink"/>
          </w:rPr>
          <w:fldChar w:fldCharType="end"/>
        </w:r>
      </w:ins>
    </w:p>
    <w:p w14:paraId="73151900" w14:textId="77777777" w:rsidR="009442F7" w:rsidRDefault="009442F7">
      <w:pPr>
        <w:pStyle w:val="TOC2"/>
        <w:tabs>
          <w:tab w:val="left" w:pos="880"/>
        </w:tabs>
        <w:rPr>
          <w:ins w:id="137" w:author="Lakshmi Kannan" w:date="2016-12-14T16:58:00Z"/>
          <w:rFonts w:asciiTheme="minorHAnsi" w:eastAsiaTheme="minorEastAsia" w:hAnsiTheme="minorHAnsi" w:cstheme="minorBidi"/>
          <w:szCs w:val="22"/>
        </w:rPr>
      </w:pPr>
      <w:ins w:id="138" w:author="Lakshmi Kannan" w:date="2016-12-14T16:58:00Z">
        <w:r w:rsidRPr="006B6637">
          <w:rPr>
            <w:rStyle w:val="Hyperlink"/>
          </w:rPr>
          <w:fldChar w:fldCharType="begin"/>
        </w:r>
        <w:r w:rsidRPr="006B6637">
          <w:rPr>
            <w:rStyle w:val="Hyperlink"/>
          </w:rPr>
          <w:instrText xml:space="preserve"> </w:instrText>
        </w:r>
        <w:r>
          <w:instrText>HYPERLINK \l "_Toc469498992"</w:instrText>
        </w:r>
        <w:r w:rsidRPr="006B6637">
          <w:rPr>
            <w:rStyle w:val="Hyperlink"/>
          </w:rPr>
          <w:instrText xml:space="preserve"> </w:instrText>
        </w:r>
        <w:r w:rsidRPr="006B6637">
          <w:rPr>
            <w:rStyle w:val="Hyperlink"/>
          </w:rPr>
          <w:fldChar w:fldCharType="separate"/>
        </w:r>
        <w:r w:rsidRPr="006B6637">
          <w:rPr>
            <w:rStyle w:val="Hyperlink"/>
          </w:rPr>
          <w:t>8.4</w:t>
        </w:r>
        <w:r>
          <w:rPr>
            <w:rFonts w:asciiTheme="minorHAnsi" w:eastAsiaTheme="minorEastAsia" w:hAnsiTheme="minorHAnsi" w:cstheme="minorBidi"/>
            <w:szCs w:val="22"/>
          </w:rPr>
          <w:tab/>
        </w:r>
        <w:r w:rsidRPr="006B6637">
          <w:rPr>
            <w:rStyle w:val="Hyperlink"/>
          </w:rPr>
          <w:t>DML Changes</w:t>
        </w:r>
        <w:r>
          <w:rPr>
            <w:webHidden/>
          </w:rPr>
          <w:tab/>
        </w:r>
        <w:r>
          <w:rPr>
            <w:webHidden/>
          </w:rPr>
          <w:fldChar w:fldCharType="begin"/>
        </w:r>
        <w:r>
          <w:rPr>
            <w:webHidden/>
          </w:rPr>
          <w:instrText xml:space="preserve"> PAGEREF _Toc469498992 \h </w:instrText>
        </w:r>
      </w:ins>
      <w:r>
        <w:rPr>
          <w:webHidden/>
        </w:rPr>
      </w:r>
      <w:r>
        <w:rPr>
          <w:webHidden/>
        </w:rPr>
        <w:fldChar w:fldCharType="separate"/>
      </w:r>
      <w:ins w:id="139" w:author="Lakshmi Kannan" w:date="2016-12-14T16:58:00Z">
        <w:r>
          <w:rPr>
            <w:webHidden/>
          </w:rPr>
          <w:t>24</w:t>
        </w:r>
        <w:r>
          <w:rPr>
            <w:webHidden/>
          </w:rPr>
          <w:fldChar w:fldCharType="end"/>
        </w:r>
        <w:r w:rsidRPr="006B6637">
          <w:rPr>
            <w:rStyle w:val="Hyperlink"/>
          </w:rPr>
          <w:fldChar w:fldCharType="end"/>
        </w:r>
      </w:ins>
    </w:p>
    <w:p w14:paraId="0B6D161B" w14:textId="77777777" w:rsidR="009442F7" w:rsidRDefault="009442F7">
      <w:pPr>
        <w:pStyle w:val="TOC2"/>
        <w:tabs>
          <w:tab w:val="left" w:pos="880"/>
        </w:tabs>
        <w:rPr>
          <w:ins w:id="140" w:author="Lakshmi Kannan" w:date="2016-12-14T16:58:00Z"/>
          <w:rFonts w:asciiTheme="minorHAnsi" w:eastAsiaTheme="minorEastAsia" w:hAnsiTheme="minorHAnsi" w:cstheme="minorBidi"/>
          <w:szCs w:val="22"/>
        </w:rPr>
      </w:pPr>
      <w:ins w:id="141" w:author="Lakshmi Kannan" w:date="2016-12-14T16:58:00Z">
        <w:r w:rsidRPr="006B6637">
          <w:rPr>
            <w:rStyle w:val="Hyperlink"/>
          </w:rPr>
          <w:fldChar w:fldCharType="begin"/>
        </w:r>
        <w:r w:rsidRPr="006B6637">
          <w:rPr>
            <w:rStyle w:val="Hyperlink"/>
          </w:rPr>
          <w:instrText xml:space="preserve"> </w:instrText>
        </w:r>
        <w:r>
          <w:instrText>HYPERLINK \l "_Toc469498993"</w:instrText>
        </w:r>
        <w:r w:rsidRPr="006B6637">
          <w:rPr>
            <w:rStyle w:val="Hyperlink"/>
          </w:rPr>
          <w:instrText xml:space="preserve"> </w:instrText>
        </w:r>
        <w:r w:rsidRPr="006B6637">
          <w:rPr>
            <w:rStyle w:val="Hyperlink"/>
          </w:rPr>
          <w:fldChar w:fldCharType="separate"/>
        </w:r>
        <w:r w:rsidRPr="006B6637">
          <w:rPr>
            <w:rStyle w:val="Hyperlink"/>
          </w:rPr>
          <w:t>8.5</w:t>
        </w:r>
        <w:r>
          <w:rPr>
            <w:rFonts w:asciiTheme="minorHAnsi" w:eastAsiaTheme="minorEastAsia" w:hAnsiTheme="minorHAnsi" w:cstheme="minorBidi"/>
            <w:szCs w:val="22"/>
          </w:rPr>
          <w:tab/>
        </w:r>
        <w:r w:rsidRPr="006B6637">
          <w:rPr>
            <w:rStyle w:val="Hyperlink"/>
          </w:rPr>
          <w:t>Updated Procedures/Triggers</w:t>
        </w:r>
        <w:r>
          <w:rPr>
            <w:webHidden/>
          </w:rPr>
          <w:tab/>
        </w:r>
        <w:r>
          <w:rPr>
            <w:webHidden/>
          </w:rPr>
          <w:fldChar w:fldCharType="begin"/>
        </w:r>
        <w:r>
          <w:rPr>
            <w:webHidden/>
          </w:rPr>
          <w:instrText xml:space="preserve"> PAGEREF _Toc469498993 \h </w:instrText>
        </w:r>
      </w:ins>
      <w:r>
        <w:rPr>
          <w:webHidden/>
        </w:rPr>
      </w:r>
      <w:r>
        <w:rPr>
          <w:webHidden/>
        </w:rPr>
        <w:fldChar w:fldCharType="separate"/>
      </w:r>
      <w:ins w:id="142" w:author="Lakshmi Kannan" w:date="2016-12-14T16:58:00Z">
        <w:r>
          <w:rPr>
            <w:webHidden/>
          </w:rPr>
          <w:t>24</w:t>
        </w:r>
        <w:r>
          <w:rPr>
            <w:webHidden/>
          </w:rPr>
          <w:fldChar w:fldCharType="end"/>
        </w:r>
        <w:r w:rsidRPr="006B6637">
          <w:rPr>
            <w:rStyle w:val="Hyperlink"/>
          </w:rPr>
          <w:fldChar w:fldCharType="end"/>
        </w:r>
      </w:ins>
    </w:p>
    <w:p w14:paraId="72F5BC15" w14:textId="77777777" w:rsidR="009442F7" w:rsidRDefault="009442F7">
      <w:pPr>
        <w:pStyle w:val="TOC3"/>
        <w:tabs>
          <w:tab w:val="left" w:pos="1440"/>
        </w:tabs>
        <w:rPr>
          <w:ins w:id="143" w:author="Lakshmi Kannan" w:date="2016-12-14T16:58:00Z"/>
          <w:rFonts w:asciiTheme="minorHAnsi" w:eastAsiaTheme="minorEastAsia" w:hAnsiTheme="minorHAnsi" w:cstheme="minorBidi"/>
          <w:szCs w:val="22"/>
        </w:rPr>
      </w:pPr>
      <w:ins w:id="144" w:author="Lakshmi Kannan" w:date="2016-12-14T16:58:00Z">
        <w:r w:rsidRPr="006B6637">
          <w:rPr>
            <w:rStyle w:val="Hyperlink"/>
          </w:rPr>
          <w:fldChar w:fldCharType="begin"/>
        </w:r>
        <w:r w:rsidRPr="006B6637">
          <w:rPr>
            <w:rStyle w:val="Hyperlink"/>
          </w:rPr>
          <w:instrText xml:space="preserve"> </w:instrText>
        </w:r>
        <w:r>
          <w:instrText>HYPERLINK \l "_Toc469498994"</w:instrText>
        </w:r>
        <w:r w:rsidRPr="006B6637">
          <w:rPr>
            <w:rStyle w:val="Hyperlink"/>
          </w:rPr>
          <w:instrText xml:space="preserve"> </w:instrText>
        </w:r>
        <w:r w:rsidRPr="006B6637">
          <w:rPr>
            <w:rStyle w:val="Hyperlink"/>
          </w:rPr>
          <w:fldChar w:fldCharType="separate"/>
        </w:r>
        <w:r w:rsidRPr="006B6637">
          <w:rPr>
            <w:rStyle w:val="Hyperlink"/>
          </w:rPr>
          <w:t>8.5.1</w:t>
        </w:r>
        <w:r>
          <w:rPr>
            <w:rFonts w:asciiTheme="minorHAnsi" w:eastAsiaTheme="minorEastAsia" w:hAnsiTheme="minorHAnsi" w:cstheme="minorBidi"/>
            <w:szCs w:val="22"/>
          </w:rPr>
          <w:tab/>
        </w:r>
        <w:r w:rsidRPr="006B6637">
          <w:rPr>
            <w:rStyle w:val="Hyperlink"/>
          </w:rPr>
          <w:t>Trigger - EIP_EQUIPMENT_AIU_TRG</w:t>
        </w:r>
        <w:r>
          <w:rPr>
            <w:webHidden/>
          </w:rPr>
          <w:tab/>
        </w:r>
        <w:r>
          <w:rPr>
            <w:webHidden/>
          </w:rPr>
          <w:fldChar w:fldCharType="begin"/>
        </w:r>
        <w:r>
          <w:rPr>
            <w:webHidden/>
          </w:rPr>
          <w:instrText xml:space="preserve"> PAGEREF _Toc469498994 \h </w:instrText>
        </w:r>
      </w:ins>
      <w:r>
        <w:rPr>
          <w:webHidden/>
        </w:rPr>
      </w:r>
      <w:r>
        <w:rPr>
          <w:webHidden/>
        </w:rPr>
        <w:fldChar w:fldCharType="separate"/>
      </w:r>
      <w:ins w:id="145" w:author="Lakshmi Kannan" w:date="2016-12-14T16:58:00Z">
        <w:r>
          <w:rPr>
            <w:webHidden/>
          </w:rPr>
          <w:t>24</w:t>
        </w:r>
        <w:r>
          <w:rPr>
            <w:webHidden/>
          </w:rPr>
          <w:fldChar w:fldCharType="end"/>
        </w:r>
        <w:r w:rsidRPr="006B6637">
          <w:rPr>
            <w:rStyle w:val="Hyperlink"/>
          </w:rPr>
          <w:fldChar w:fldCharType="end"/>
        </w:r>
      </w:ins>
    </w:p>
    <w:p w14:paraId="583D6D42" w14:textId="77777777" w:rsidR="009442F7" w:rsidRDefault="009442F7">
      <w:pPr>
        <w:pStyle w:val="TOC2"/>
        <w:tabs>
          <w:tab w:val="left" w:pos="880"/>
        </w:tabs>
        <w:rPr>
          <w:ins w:id="146" w:author="Lakshmi Kannan" w:date="2016-12-14T16:58:00Z"/>
          <w:rFonts w:asciiTheme="minorHAnsi" w:eastAsiaTheme="minorEastAsia" w:hAnsiTheme="minorHAnsi" w:cstheme="minorBidi"/>
          <w:szCs w:val="22"/>
        </w:rPr>
      </w:pPr>
      <w:ins w:id="147" w:author="Lakshmi Kannan" w:date="2016-12-14T16:58:00Z">
        <w:r w:rsidRPr="006B6637">
          <w:rPr>
            <w:rStyle w:val="Hyperlink"/>
          </w:rPr>
          <w:fldChar w:fldCharType="begin"/>
        </w:r>
        <w:r w:rsidRPr="006B6637">
          <w:rPr>
            <w:rStyle w:val="Hyperlink"/>
          </w:rPr>
          <w:instrText xml:space="preserve"> </w:instrText>
        </w:r>
        <w:r>
          <w:instrText>HYPERLINK \l "_Toc469498995"</w:instrText>
        </w:r>
        <w:r w:rsidRPr="006B6637">
          <w:rPr>
            <w:rStyle w:val="Hyperlink"/>
          </w:rPr>
          <w:instrText xml:space="preserve"> </w:instrText>
        </w:r>
        <w:r w:rsidRPr="006B6637">
          <w:rPr>
            <w:rStyle w:val="Hyperlink"/>
          </w:rPr>
          <w:fldChar w:fldCharType="separate"/>
        </w:r>
        <w:r w:rsidRPr="006B6637">
          <w:rPr>
            <w:rStyle w:val="Hyperlink"/>
          </w:rPr>
          <w:t>8.6</w:t>
        </w:r>
        <w:r>
          <w:rPr>
            <w:rFonts w:asciiTheme="minorHAnsi" w:eastAsiaTheme="minorEastAsia" w:hAnsiTheme="minorHAnsi" w:cstheme="minorBidi"/>
            <w:szCs w:val="22"/>
          </w:rPr>
          <w:tab/>
        </w:r>
        <w:r w:rsidRPr="006B6637">
          <w:rPr>
            <w:rStyle w:val="Hyperlink"/>
          </w:rPr>
          <w:t>New View</w:t>
        </w:r>
        <w:r>
          <w:rPr>
            <w:webHidden/>
          </w:rPr>
          <w:tab/>
        </w:r>
        <w:r>
          <w:rPr>
            <w:webHidden/>
          </w:rPr>
          <w:fldChar w:fldCharType="begin"/>
        </w:r>
        <w:r>
          <w:rPr>
            <w:webHidden/>
          </w:rPr>
          <w:instrText xml:space="preserve"> PAGEREF _Toc469498995 \h </w:instrText>
        </w:r>
      </w:ins>
      <w:r>
        <w:rPr>
          <w:webHidden/>
        </w:rPr>
      </w:r>
      <w:r>
        <w:rPr>
          <w:webHidden/>
        </w:rPr>
        <w:fldChar w:fldCharType="separate"/>
      </w:r>
      <w:ins w:id="148" w:author="Lakshmi Kannan" w:date="2016-12-14T16:58:00Z">
        <w:r>
          <w:rPr>
            <w:webHidden/>
          </w:rPr>
          <w:t>24</w:t>
        </w:r>
        <w:r>
          <w:rPr>
            <w:webHidden/>
          </w:rPr>
          <w:fldChar w:fldCharType="end"/>
        </w:r>
        <w:r w:rsidRPr="006B6637">
          <w:rPr>
            <w:rStyle w:val="Hyperlink"/>
          </w:rPr>
          <w:fldChar w:fldCharType="end"/>
        </w:r>
      </w:ins>
    </w:p>
    <w:p w14:paraId="47957217" w14:textId="77777777" w:rsidR="009442F7" w:rsidRDefault="009442F7">
      <w:pPr>
        <w:pStyle w:val="TOC3"/>
        <w:tabs>
          <w:tab w:val="left" w:pos="1440"/>
        </w:tabs>
        <w:rPr>
          <w:ins w:id="149" w:author="Lakshmi Kannan" w:date="2016-12-14T16:58:00Z"/>
          <w:rFonts w:asciiTheme="minorHAnsi" w:eastAsiaTheme="minorEastAsia" w:hAnsiTheme="minorHAnsi" w:cstheme="minorBidi"/>
          <w:szCs w:val="22"/>
        </w:rPr>
      </w:pPr>
      <w:ins w:id="150" w:author="Lakshmi Kannan" w:date="2016-12-14T16:58:00Z">
        <w:r w:rsidRPr="006B6637">
          <w:rPr>
            <w:rStyle w:val="Hyperlink"/>
          </w:rPr>
          <w:fldChar w:fldCharType="begin"/>
        </w:r>
        <w:r w:rsidRPr="006B6637">
          <w:rPr>
            <w:rStyle w:val="Hyperlink"/>
          </w:rPr>
          <w:instrText xml:space="preserve"> </w:instrText>
        </w:r>
        <w:r>
          <w:instrText>HYPERLINK \l "_Toc469498996"</w:instrText>
        </w:r>
        <w:r w:rsidRPr="006B6637">
          <w:rPr>
            <w:rStyle w:val="Hyperlink"/>
          </w:rPr>
          <w:instrText xml:space="preserve"> </w:instrText>
        </w:r>
        <w:r w:rsidRPr="006B6637">
          <w:rPr>
            <w:rStyle w:val="Hyperlink"/>
          </w:rPr>
          <w:fldChar w:fldCharType="separate"/>
        </w:r>
        <w:r w:rsidRPr="006B6637">
          <w:rPr>
            <w:rStyle w:val="Hyperlink"/>
          </w:rPr>
          <w:t>8.6.1</w:t>
        </w:r>
        <w:r>
          <w:rPr>
            <w:rFonts w:asciiTheme="minorHAnsi" w:eastAsiaTheme="minorEastAsia" w:hAnsiTheme="minorHAnsi" w:cstheme="minorBidi"/>
            <w:szCs w:val="22"/>
          </w:rPr>
          <w:tab/>
        </w:r>
        <w:r w:rsidRPr="006B6637">
          <w:rPr>
            <w:rStyle w:val="Hyperlink"/>
          </w:rPr>
          <w:t>TBD (EIPBI_ADM schema)</w:t>
        </w:r>
        <w:r>
          <w:rPr>
            <w:webHidden/>
          </w:rPr>
          <w:tab/>
        </w:r>
        <w:r>
          <w:rPr>
            <w:webHidden/>
          </w:rPr>
          <w:fldChar w:fldCharType="begin"/>
        </w:r>
        <w:r>
          <w:rPr>
            <w:webHidden/>
          </w:rPr>
          <w:instrText xml:space="preserve"> PAGEREF _Toc469498996 \h </w:instrText>
        </w:r>
      </w:ins>
      <w:r>
        <w:rPr>
          <w:webHidden/>
        </w:rPr>
      </w:r>
      <w:r>
        <w:rPr>
          <w:webHidden/>
        </w:rPr>
        <w:fldChar w:fldCharType="separate"/>
      </w:r>
      <w:ins w:id="151" w:author="Lakshmi Kannan" w:date="2016-12-14T16:58:00Z">
        <w:r>
          <w:rPr>
            <w:webHidden/>
          </w:rPr>
          <w:t>24</w:t>
        </w:r>
        <w:r>
          <w:rPr>
            <w:webHidden/>
          </w:rPr>
          <w:fldChar w:fldCharType="end"/>
        </w:r>
        <w:r w:rsidRPr="006B6637">
          <w:rPr>
            <w:rStyle w:val="Hyperlink"/>
          </w:rPr>
          <w:fldChar w:fldCharType="end"/>
        </w:r>
      </w:ins>
    </w:p>
    <w:p w14:paraId="4B46B286" w14:textId="77777777" w:rsidR="009442F7" w:rsidRDefault="009442F7">
      <w:pPr>
        <w:pStyle w:val="TOC2"/>
        <w:tabs>
          <w:tab w:val="left" w:pos="880"/>
        </w:tabs>
        <w:rPr>
          <w:ins w:id="152" w:author="Lakshmi Kannan" w:date="2016-12-14T16:58:00Z"/>
          <w:rFonts w:asciiTheme="minorHAnsi" w:eastAsiaTheme="minorEastAsia" w:hAnsiTheme="minorHAnsi" w:cstheme="minorBidi"/>
          <w:szCs w:val="22"/>
        </w:rPr>
      </w:pPr>
      <w:ins w:id="153" w:author="Lakshmi Kannan" w:date="2016-12-14T16:58:00Z">
        <w:r w:rsidRPr="006B6637">
          <w:rPr>
            <w:rStyle w:val="Hyperlink"/>
          </w:rPr>
          <w:fldChar w:fldCharType="begin"/>
        </w:r>
        <w:r w:rsidRPr="006B6637">
          <w:rPr>
            <w:rStyle w:val="Hyperlink"/>
          </w:rPr>
          <w:instrText xml:space="preserve"> </w:instrText>
        </w:r>
        <w:r>
          <w:instrText>HYPERLINK \l "_Toc469499019"</w:instrText>
        </w:r>
        <w:r w:rsidRPr="006B6637">
          <w:rPr>
            <w:rStyle w:val="Hyperlink"/>
          </w:rPr>
          <w:instrText xml:space="preserve"> </w:instrText>
        </w:r>
        <w:r w:rsidRPr="006B6637">
          <w:rPr>
            <w:rStyle w:val="Hyperlink"/>
          </w:rPr>
          <w:fldChar w:fldCharType="separate"/>
        </w:r>
        <w:r w:rsidRPr="006B6637">
          <w:rPr>
            <w:rStyle w:val="Hyperlink"/>
          </w:rPr>
          <w:t>8.7</w:t>
        </w:r>
        <w:r>
          <w:rPr>
            <w:rFonts w:asciiTheme="minorHAnsi" w:eastAsiaTheme="minorEastAsia" w:hAnsiTheme="minorHAnsi" w:cstheme="minorBidi"/>
            <w:szCs w:val="22"/>
          </w:rPr>
          <w:tab/>
        </w:r>
        <w:r w:rsidRPr="006B6637">
          <w:rPr>
            <w:rStyle w:val="Hyperlink"/>
          </w:rPr>
          <w:t>Modified Views</w:t>
        </w:r>
        <w:r>
          <w:rPr>
            <w:webHidden/>
          </w:rPr>
          <w:tab/>
        </w:r>
        <w:r>
          <w:rPr>
            <w:webHidden/>
          </w:rPr>
          <w:fldChar w:fldCharType="begin"/>
        </w:r>
        <w:r>
          <w:rPr>
            <w:webHidden/>
          </w:rPr>
          <w:instrText xml:space="preserve"> PAGEREF _Toc469499019 \h </w:instrText>
        </w:r>
      </w:ins>
      <w:r>
        <w:rPr>
          <w:webHidden/>
        </w:rPr>
      </w:r>
      <w:r>
        <w:rPr>
          <w:webHidden/>
        </w:rPr>
        <w:fldChar w:fldCharType="separate"/>
      </w:r>
      <w:ins w:id="154" w:author="Lakshmi Kannan" w:date="2016-12-14T16:58:00Z">
        <w:r>
          <w:rPr>
            <w:webHidden/>
          </w:rPr>
          <w:t>24</w:t>
        </w:r>
        <w:r>
          <w:rPr>
            <w:webHidden/>
          </w:rPr>
          <w:fldChar w:fldCharType="end"/>
        </w:r>
        <w:r w:rsidRPr="006B6637">
          <w:rPr>
            <w:rStyle w:val="Hyperlink"/>
          </w:rPr>
          <w:fldChar w:fldCharType="end"/>
        </w:r>
      </w:ins>
    </w:p>
    <w:p w14:paraId="723B942C" w14:textId="77777777" w:rsidR="009442F7" w:rsidRDefault="009442F7">
      <w:pPr>
        <w:pStyle w:val="TOC3"/>
        <w:tabs>
          <w:tab w:val="left" w:pos="1440"/>
        </w:tabs>
        <w:rPr>
          <w:ins w:id="155" w:author="Lakshmi Kannan" w:date="2016-12-14T16:58:00Z"/>
          <w:rFonts w:asciiTheme="minorHAnsi" w:eastAsiaTheme="minorEastAsia" w:hAnsiTheme="minorHAnsi" w:cstheme="minorBidi"/>
          <w:szCs w:val="22"/>
        </w:rPr>
      </w:pPr>
      <w:ins w:id="156" w:author="Lakshmi Kannan" w:date="2016-12-14T16:58:00Z">
        <w:r w:rsidRPr="006B6637">
          <w:rPr>
            <w:rStyle w:val="Hyperlink"/>
          </w:rPr>
          <w:fldChar w:fldCharType="begin"/>
        </w:r>
        <w:r w:rsidRPr="006B6637">
          <w:rPr>
            <w:rStyle w:val="Hyperlink"/>
          </w:rPr>
          <w:instrText xml:space="preserve"> </w:instrText>
        </w:r>
        <w:r>
          <w:instrText>HYPERLINK \l "_Toc469499020"</w:instrText>
        </w:r>
        <w:r w:rsidRPr="006B6637">
          <w:rPr>
            <w:rStyle w:val="Hyperlink"/>
          </w:rPr>
          <w:instrText xml:space="preserve"> </w:instrText>
        </w:r>
        <w:r w:rsidRPr="006B6637">
          <w:rPr>
            <w:rStyle w:val="Hyperlink"/>
          </w:rPr>
          <w:fldChar w:fldCharType="separate"/>
        </w:r>
        <w:r w:rsidRPr="006B6637">
          <w:rPr>
            <w:rStyle w:val="Hyperlink"/>
          </w:rPr>
          <w:t>8.7.1</w:t>
        </w:r>
        <w:r>
          <w:rPr>
            <w:rFonts w:asciiTheme="minorHAnsi" w:eastAsiaTheme="minorEastAsia" w:hAnsiTheme="minorHAnsi" w:cstheme="minorBidi"/>
            <w:szCs w:val="22"/>
          </w:rPr>
          <w:tab/>
        </w:r>
        <w:r w:rsidRPr="006B6637">
          <w:rPr>
            <w:rStyle w:val="Hyperlink"/>
          </w:rPr>
          <w:t>TBD (EIP_ADM schema)</w:t>
        </w:r>
        <w:r>
          <w:rPr>
            <w:webHidden/>
          </w:rPr>
          <w:tab/>
        </w:r>
        <w:r>
          <w:rPr>
            <w:webHidden/>
          </w:rPr>
          <w:fldChar w:fldCharType="begin"/>
        </w:r>
        <w:r>
          <w:rPr>
            <w:webHidden/>
          </w:rPr>
          <w:instrText xml:space="preserve"> PAGEREF _Toc469499020 \h </w:instrText>
        </w:r>
      </w:ins>
      <w:r>
        <w:rPr>
          <w:webHidden/>
        </w:rPr>
      </w:r>
      <w:r>
        <w:rPr>
          <w:webHidden/>
        </w:rPr>
        <w:fldChar w:fldCharType="separate"/>
      </w:r>
      <w:ins w:id="157" w:author="Lakshmi Kannan" w:date="2016-12-14T16:58:00Z">
        <w:r>
          <w:rPr>
            <w:webHidden/>
          </w:rPr>
          <w:t>24</w:t>
        </w:r>
        <w:r>
          <w:rPr>
            <w:webHidden/>
          </w:rPr>
          <w:fldChar w:fldCharType="end"/>
        </w:r>
        <w:r w:rsidRPr="006B6637">
          <w:rPr>
            <w:rStyle w:val="Hyperlink"/>
          </w:rPr>
          <w:fldChar w:fldCharType="end"/>
        </w:r>
      </w:ins>
    </w:p>
    <w:p w14:paraId="72B03F7D" w14:textId="77777777" w:rsidR="009442F7" w:rsidRDefault="009442F7">
      <w:pPr>
        <w:pStyle w:val="TOC2"/>
        <w:tabs>
          <w:tab w:val="left" w:pos="880"/>
        </w:tabs>
        <w:rPr>
          <w:ins w:id="158" w:author="Lakshmi Kannan" w:date="2016-12-14T16:58:00Z"/>
          <w:rFonts w:asciiTheme="minorHAnsi" w:eastAsiaTheme="minorEastAsia" w:hAnsiTheme="minorHAnsi" w:cstheme="minorBidi"/>
          <w:szCs w:val="22"/>
        </w:rPr>
      </w:pPr>
      <w:ins w:id="159" w:author="Lakshmi Kannan" w:date="2016-12-14T16:58:00Z">
        <w:r w:rsidRPr="006B6637">
          <w:rPr>
            <w:rStyle w:val="Hyperlink"/>
          </w:rPr>
          <w:fldChar w:fldCharType="begin"/>
        </w:r>
        <w:r w:rsidRPr="006B6637">
          <w:rPr>
            <w:rStyle w:val="Hyperlink"/>
          </w:rPr>
          <w:instrText xml:space="preserve"> </w:instrText>
        </w:r>
        <w:r>
          <w:instrText>HYPERLINK \l "_Toc469499023"</w:instrText>
        </w:r>
        <w:r w:rsidRPr="006B6637">
          <w:rPr>
            <w:rStyle w:val="Hyperlink"/>
          </w:rPr>
          <w:instrText xml:space="preserve"> </w:instrText>
        </w:r>
        <w:r w:rsidRPr="006B6637">
          <w:rPr>
            <w:rStyle w:val="Hyperlink"/>
          </w:rPr>
          <w:fldChar w:fldCharType="separate"/>
        </w:r>
        <w:r w:rsidRPr="006B6637">
          <w:rPr>
            <w:rStyle w:val="Hyperlink"/>
          </w:rPr>
          <w:t>8.8</w:t>
        </w:r>
        <w:r>
          <w:rPr>
            <w:rFonts w:asciiTheme="minorHAnsi" w:eastAsiaTheme="minorEastAsia" w:hAnsiTheme="minorHAnsi" w:cstheme="minorBidi"/>
            <w:szCs w:val="22"/>
          </w:rPr>
          <w:tab/>
        </w:r>
        <w:r w:rsidRPr="006B6637">
          <w:rPr>
            <w:rStyle w:val="Hyperlink"/>
          </w:rPr>
          <w:t>One time NOD Extract</w:t>
        </w:r>
        <w:r>
          <w:rPr>
            <w:webHidden/>
          </w:rPr>
          <w:tab/>
        </w:r>
        <w:r>
          <w:rPr>
            <w:webHidden/>
          </w:rPr>
          <w:fldChar w:fldCharType="begin"/>
        </w:r>
        <w:r>
          <w:rPr>
            <w:webHidden/>
          </w:rPr>
          <w:instrText xml:space="preserve"> PAGEREF _Toc469499023 \h </w:instrText>
        </w:r>
      </w:ins>
      <w:r>
        <w:rPr>
          <w:webHidden/>
        </w:rPr>
      </w:r>
      <w:r>
        <w:rPr>
          <w:webHidden/>
        </w:rPr>
        <w:fldChar w:fldCharType="separate"/>
      </w:r>
      <w:ins w:id="160" w:author="Lakshmi Kannan" w:date="2016-12-14T16:58:00Z">
        <w:r>
          <w:rPr>
            <w:webHidden/>
          </w:rPr>
          <w:t>24</w:t>
        </w:r>
        <w:r>
          <w:rPr>
            <w:webHidden/>
          </w:rPr>
          <w:fldChar w:fldCharType="end"/>
        </w:r>
        <w:r w:rsidRPr="006B6637">
          <w:rPr>
            <w:rStyle w:val="Hyperlink"/>
          </w:rPr>
          <w:fldChar w:fldCharType="end"/>
        </w:r>
      </w:ins>
    </w:p>
    <w:p w14:paraId="6E8080A3" w14:textId="77777777" w:rsidR="009442F7" w:rsidRDefault="009442F7">
      <w:pPr>
        <w:pStyle w:val="TOC1"/>
        <w:rPr>
          <w:ins w:id="161" w:author="Lakshmi Kannan" w:date="2016-12-14T16:58:00Z"/>
          <w:rFonts w:asciiTheme="minorHAnsi" w:eastAsiaTheme="minorEastAsia" w:hAnsiTheme="minorHAnsi" w:cstheme="minorBidi"/>
          <w:b w:val="0"/>
          <w:caps w:val="0"/>
          <w:szCs w:val="22"/>
        </w:rPr>
      </w:pPr>
      <w:ins w:id="162" w:author="Lakshmi Kannan" w:date="2016-12-14T16:58:00Z">
        <w:r w:rsidRPr="006B6637">
          <w:rPr>
            <w:rStyle w:val="Hyperlink"/>
          </w:rPr>
          <w:fldChar w:fldCharType="begin"/>
        </w:r>
        <w:r w:rsidRPr="006B6637">
          <w:rPr>
            <w:rStyle w:val="Hyperlink"/>
          </w:rPr>
          <w:instrText xml:space="preserve"> </w:instrText>
        </w:r>
        <w:r>
          <w:instrText>HYPERLINK \l "_Toc469499024"</w:instrText>
        </w:r>
        <w:r w:rsidRPr="006B6637">
          <w:rPr>
            <w:rStyle w:val="Hyperlink"/>
          </w:rPr>
          <w:instrText xml:space="preserve"> </w:instrText>
        </w:r>
        <w:r w:rsidRPr="006B6637">
          <w:rPr>
            <w:rStyle w:val="Hyperlink"/>
          </w:rPr>
          <w:fldChar w:fldCharType="separate"/>
        </w:r>
        <w:r w:rsidRPr="006B6637">
          <w:rPr>
            <w:rStyle w:val="Hyperlink"/>
          </w:rPr>
          <w:t>9</w:t>
        </w:r>
        <w:r>
          <w:rPr>
            <w:rFonts w:asciiTheme="minorHAnsi" w:eastAsiaTheme="minorEastAsia" w:hAnsiTheme="minorHAnsi" w:cstheme="minorBidi"/>
            <w:b w:val="0"/>
            <w:caps w:val="0"/>
            <w:szCs w:val="22"/>
          </w:rPr>
          <w:tab/>
        </w:r>
        <w:r w:rsidRPr="006B6637">
          <w:rPr>
            <w:rStyle w:val="Hyperlink"/>
          </w:rPr>
          <w:t>Properties Changes</w:t>
        </w:r>
        <w:r>
          <w:rPr>
            <w:webHidden/>
          </w:rPr>
          <w:tab/>
        </w:r>
        <w:r>
          <w:rPr>
            <w:webHidden/>
          </w:rPr>
          <w:fldChar w:fldCharType="begin"/>
        </w:r>
        <w:r>
          <w:rPr>
            <w:webHidden/>
          </w:rPr>
          <w:instrText xml:space="preserve"> PAGEREF _Toc469499024 \h </w:instrText>
        </w:r>
      </w:ins>
      <w:r>
        <w:rPr>
          <w:webHidden/>
        </w:rPr>
      </w:r>
      <w:r>
        <w:rPr>
          <w:webHidden/>
        </w:rPr>
        <w:fldChar w:fldCharType="separate"/>
      </w:r>
      <w:ins w:id="163" w:author="Lakshmi Kannan" w:date="2016-12-14T16:58:00Z">
        <w:r>
          <w:rPr>
            <w:webHidden/>
          </w:rPr>
          <w:t>25</w:t>
        </w:r>
        <w:r>
          <w:rPr>
            <w:webHidden/>
          </w:rPr>
          <w:fldChar w:fldCharType="end"/>
        </w:r>
        <w:r w:rsidRPr="006B6637">
          <w:rPr>
            <w:rStyle w:val="Hyperlink"/>
          </w:rPr>
          <w:fldChar w:fldCharType="end"/>
        </w:r>
      </w:ins>
    </w:p>
    <w:p w14:paraId="52D3F283" w14:textId="77777777" w:rsidR="009442F7" w:rsidRDefault="009442F7">
      <w:pPr>
        <w:pStyle w:val="TOC1"/>
        <w:rPr>
          <w:ins w:id="164" w:author="Lakshmi Kannan" w:date="2016-12-14T16:58:00Z"/>
          <w:rFonts w:asciiTheme="minorHAnsi" w:eastAsiaTheme="minorEastAsia" w:hAnsiTheme="minorHAnsi" w:cstheme="minorBidi"/>
          <w:b w:val="0"/>
          <w:caps w:val="0"/>
          <w:szCs w:val="22"/>
        </w:rPr>
      </w:pPr>
      <w:ins w:id="165" w:author="Lakshmi Kannan" w:date="2016-12-14T16:58:00Z">
        <w:r w:rsidRPr="006B6637">
          <w:rPr>
            <w:rStyle w:val="Hyperlink"/>
          </w:rPr>
          <w:fldChar w:fldCharType="begin"/>
        </w:r>
        <w:r w:rsidRPr="006B6637">
          <w:rPr>
            <w:rStyle w:val="Hyperlink"/>
          </w:rPr>
          <w:instrText xml:space="preserve"> </w:instrText>
        </w:r>
        <w:r>
          <w:instrText>HYPERLINK \l "_Toc469499025"</w:instrText>
        </w:r>
        <w:r w:rsidRPr="006B6637">
          <w:rPr>
            <w:rStyle w:val="Hyperlink"/>
          </w:rPr>
          <w:instrText xml:space="preserve"> </w:instrText>
        </w:r>
        <w:r w:rsidRPr="006B6637">
          <w:rPr>
            <w:rStyle w:val="Hyperlink"/>
          </w:rPr>
          <w:fldChar w:fldCharType="separate"/>
        </w:r>
        <w:r w:rsidRPr="006B6637">
          <w:rPr>
            <w:rStyle w:val="Hyperlink"/>
          </w:rPr>
          <w:t>10</w:t>
        </w:r>
        <w:r>
          <w:rPr>
            <w:rFonts w:asciiTheme="minorHAnsi" w:eastAsiaTheme="minorEastAsia" w:hAnsiTheme="minorHAnsi" w:cstheme="minorBidi"/>
            <w:b w:val="0"/>
            <w:caps w:val="0"/>
            <w:szCs w:val="22"/>
          </w:rPr>
          <w:tab/>
        </w:r>
        <w:r w:rsidRPr="006B6637">
          <w:rPr>
            <w:rStyle w:val="Hyperlink"/>
          </w:rPr>
          <w:t>NOD Sys Considerations</w:t>
        </w:r>
        <w:r>
          <w:rPr>
            <w:webHidden/>
          </w:rPr>
          <w:tab/>
        </w:r>
        <w:r>
          <w:rPr>
            <w:webHidden/>
          </w:rPr>
          <w:fldChar w:fldCharType="begin"/>
        </w:r>
        <w:r>
          <w:rPr>
            <w:webHidden/>
          </w:rPr>
          <w:instrText xml:space="preserve"> PAGEREF _Toc469499025 \h </w:instrText>
        </w:r>
      </w:ins>
      <w:r>
        <w:rPr>
          <w:webHidden/>
        </w:rPr>
      </w:r>
      <w:r>
        <w:rPr>
          <w:webHidden/>
        </w:rPr>
        <w:fldChar w:fldCharType="separate"/>
      </w:r>
      <w:ins w:id="166" w:author="Lakshmi Kannan" w:date="2016-12-14T16:58:00Z">
        <w:r>
          <w:rPr>
            <w:webHidden/>
          </w:rPr>
          <w:t>26</w:t>
        </w:r>
        <w:r>
          <w:rPr>
            <w:webHidden/>
          </w:rPr>
          <w:fldChar w:fldCharType="end"/>
        </w:r>
        <w:r w:rsidRPr="006B6637">
          <w:rPr>
            <w:rStyle w:val="Hyperlink"/>
          </w:rPr>
          <w:fldChar w:fldCharType="end"/>
        </w:r>
      </w:ins>
    </w:p>
    <w:p w14:paraId="280B6AD3" w14:textId="77777777" w:rsidR="009442F7" w:rsidRDefault="009442F7">
      <w:pPr>
        <w:pStyle w:val="TOC1"/>
        <w:rPr>
          <w:ins w:id="167" w:author="Lakshmi Kannan" w:date="2016-12-14T16:58:00Z"/>
          <w:rFonts w:asciiTheme="minorHAnsi" w:eastAsiaTheme="minorEastAsia" w:hAnsiTheme="minorHAnsi" w:cstheme="minorBidi"/>
          <w:b w:val="0"/>
          <w:caps w:val="0"/>
          <w:szCs w:val="22"/>
        </w:rPr>
      </w:pPr>
      <w:ins w:id="168" w:author="Lakshmi Kannan" w:date="2016-12-14T16:58:00Z">
        <w:r w:rsidRPr="006B6637">
          <w:rPr>
            <w:rStyle w:val="Hyperlink"/>
          </w:rPr>
          <w:fldChar w:fldCharType="begin"/>
        </w:r>
        <w:r w:rsidRPr="006B6637">
          <w:rPr>
            <w:rStyle w:val="Hyperlink"/>
          </w:rPr>
          <w:instrText xml:space="preserve"> </w:instrText>
        </w:r>
        <w:r>
          <w:instrText>HYPERLINK \l "_Toc469499026"</w:instrText>
        </w:r>
        <w:r w:rsidRPr="006B6637">
          <w:rPr>
            <w:rStyle w:val="Hyperlink"/>
          </w:rPr>
          <w:instrText xml:space="preserve"> </w:instrText>
        </w:r>
        <w:r w:rsidRPr="006B6637">
          <w:rPr>
            <w:rStyle w:val="Hyperlink"/>
          </w:rPr>
          <w:fldChar w:fldCharType="separate"/>
        </w:r>
        <w:r w:rsidRPr="006B6637">
          <w:rPr>
            <w:rStyle w:val="Hyperlink"/>
          </w:rPr>
          <w:t>11</w:t>
        </w:r>
        <w:r>
          <w:rPr>
            <w:rFonts w:asciiTheme="minorHAnsi" w:eastAsiaTheme="minorEastAsia" w:hAnsiTheme="minorHAnsi" w:cstheme="minorBidi"/>
            <w:b w:val="0"/>
            <w:caps w:val="0"/>
            <w:szCs w:val="22"/>
          </w:rPr>
          <w:tab/>
        </w:r>
        <w:r w:rsidRPr="006B6637">
          <w:rPr>
            <w:rStyle w:val="Hyperlink"/>
          </w:rPr>
          <w:t>Glossary</w:t>
        </w:r>
        <w:r>
          <w:rPr>
            <w:webHidden/>
          </w:rPr>
          <w:tab/>
        </w:r>
        <w:r>
          <w:rPr>
            <w:webHidden/>
          </w:rPr>
          <w:fldChar w:fldCharType="begin"/>
        </w:r>
        <w:r>
          <w:rPr>
            <w:webHidden/>
          </w:rPr>
          <w:instrText xml:space="preserve"> PAGEREF _Toc469499026 \h </w:instrText>
        </w:r>
      </w:ins>
      <w:r>
        <w:rPr>
          <w:webHidden/>
        </w:rPr>
      </w:r>
      <w:r>
        <w:rPr>
          <w:webHidden/>
        </w:rPr>
        <w:fldChar w:fldCharType="separate"/>
      </w:r>
      <w:ins w:id="169" w:author="Lakshmi Kannan" w:date="2016-12-14T16:58:00Z">
        <w:r>
          <w:rPr>
            <w:webHidden/>
          </w:rPr>
          <w:t>27</w:t>
        </w:r>
        <w:r>
          <w:rPr>
            <w:webHidden/>
          </w:rPr>
          <w:fldChar w:fldCharType="end"/>
        </w:r>
        <w:r w:rsidRPr="006B6637">
          <w:rPr>
            <w:rStyle w:val="Hyperlink"/>
          </w:rPr>
          <w:fldChar w:fldCharType="end"/>
        </w:r>
      </w:ins>
    </w:p>
    <w:p w14:paraId="590DF552" w14:textId="77777777" w:rsidR="009442F7" w:rsidRDefault="009442F7">
      <w:pPr>
        <w:pStyle w:val="TOC1"/>
        <w:rPr>
          <w:ins w:id="170" w:author="Lakshmi Kannan" w:date="2016-12-14T16:58:00Z"/>
          <w:rFonts w:asciiTheme="minorHAnsi" w:eastAsiaTheme="minorEastAsia" w:hAnsiTheme="minorHAnsi" w:cstheme="minorBidi"/>
          <w:b w:val="0"/>
          <w:caps w:val="0"/>
          <w:szCs w:val="22"/>
        </w:rPr>
      </w:pPr>
      <w:ins w:id="171" w:author="Lakshmi Kannan" w:date="2016-12-14T16:58:00Z">
        <w:r w:rsidRPr="006B6637">
          <w:rPr>
            <w:rStyle w:val="Hyperlink"/>
          </w:rPr>
          <w:fldChar w:fldCharType="begin"/>
        </w:r>
        <w:r w:rsidRPr="006B6637">
          <w:rPr>
            <w:rStyle w:val="Hyperlink"/>
          </w:rPr>
          <w:instrText xml:space="preserve"> </w:instrText>
        </w:r>
        <w:r>
          <w:instrText>HYPERLINK \l "_Toc469499027"</w:instrText>
        </w:r>
        <w:r w:rsidRPr="006B6637">
          <w:rPr>
            <w:rStyle w:val="Hyperlink"/>
          </w:rPr>
          <w:instrText xml:space="preserve"> </w:instrText>
        </w:r>
        <w:r w:rsidRPr="006B6637">
          <w:rPr>
            <w:rStyle w:val="Hyperlink"/>
          </w:rPr>
          <w:fldChar w:fldCharType="separate"/>
        </w:r>
        <w:r w:rsidRPr="006B6637">
          <w:rPr>
            <w:rStyle w:val="Hyperlink"/>
          </w:rPr>
          <w:t>12</w:t>
        </w:r>
        <w:r>
          <w:rPr>
            <w:rFonts w:asciiTheme="minorHAnsi" w:eastAsiaTheme="minorEastAsia" w:hAnsiTheme="minorHAnsi" w:cstheme="minorBidi"/>
            <w:b w:val="0"/>
            <w:caps w:val="0"/>
            <w:szCs w:val="22"/>
          </w:rPr>
          <w:tab/>
        </w:r>
        <w:r w:rsidRPr="006B6637">
          <w:rPr>
            <w:rStyle w:val="Hyperlink"/>
          </w:rPr>
          <w:t>Open Issues</w:t>
        </w:r>
        <w:r>
          <w:rPr>
            <w:webHidden/>
          </w:rPr>
          <w:tab/>
        </w:r>
        <w:r>
          <w:rPr>
            <w:webHidden/>
          </w:rPr>
          <w:fldChar w:fldCharType="begin"/>
        </w:r>
        <w:r>
          <w:rPr>
            <w:webHidden/>
          </w:rPr>
          <w:instrText xml:space="preserve"> PAGEREF _Toc469499027 \h </w:instrText>
        </w:r>
      </w:ins>
      <w:r>
        <w:rPr>
          <w:webHidden/>
        </w:rPr>
      </w:r>
      <w:r>
        <w:rPr>
          <w:webHidden/>
        </w:rPr>
        <w:fldChar w:fldCharType="separate"/>
      </w:r>
      <w:ins w:id="172" w:author="Lakshmi Kannan" w:date="2016-12-14T16:58:00Z">
        <w:r>
          <w:rPr>
            <w:webHidden/>
          </w:rPr>
          <w:t>29</w:t>
        </w:r>
        <w:r>
          <w:rPr>
            <w:webHidden/>
          </w:rPr>
          <w:fldChar w:fldCharType="end"/>
        </w:r>
        <w:r w:rsidRPr="006B6637">
          <w:rPr>
            <w:rStyle w:val="Hyperlink"/>
          </w:rPr>
          <w:fldChar w:fldCharType="end"/>
        </w:r>
      </w:ins>
    </w:p>
    <w:p w14:paraId="07892E5F" w14:textId="77777777" w:rsidR="009442F7" w:rsidRDefault="009442F7">
      <w:pPr>
        <w:pStyle w:val="TOC2"/>
        <w:tabs>
          <w:tab w:val="left" w:pos="1200"/>
        </w:tabs>
        <w:rPr>
          <w:ins w:id="173" w:author="Lakshmi Kannan" w:date="2016-12-14T16:58:00Z"/>
          <w:rFonts w:asciiTheme="minorHAnsi" w:eastAsiaTheme="minorEastAsia" w:hAnsiTheme="minorHAnsi" w:cstheme="minorBidi"/>
          <w:szCs w:val="22"/>
        </w:rPr>
      </w:pPr>
      <w:ins w:id="174" w:author="Lakshmi Kannan" w:date="2016-12-14T16:58:00Z">
        <w:r w:rsidRPr="006B6637">
          <w:rPr>
            <w:rStyle w:val="Hyperlink"/>
          </w:rPr>
          <w:fldChar w:fldCharType="begin"/>
        </w:r>
        <w:r w:rsidRPr="006B6637">
          <w:rPr>
            <w:rStyle w:val="Hyperlink"/>
          </w:rPr>
          <w:instrText xml:space="preserve"> </w:instrText>
        </w:r>
        <w:r>
          <w:instrText>HYPERLINK \l "_Toc469499028"</w:instrText>
        </w:r>
        <w:r w:rsidRPr="006B6637">
          <w:rPr>
            <w:rStyle w:val="Hyperlink"/>
          </w:rPr>
          <w:instrText xml:space="preserve"> </w:instrText>
        </w:r>
        <w:r w:rsidRPr="006B6637">
          <w:rPr>
            <w:rStyle w:val="Hyperlink"/>
          </w:rPr>
          <w:fldChar w:fldCharType="separate"/>
        </w:r>
        <w:r w:rsidRPr="006B6637">
          <w:rPr>
            <w:rStyle w:val="Hyperlink"/>
          </w:rPr>
          <w:t>12.1</w:t>
        </w:r>
        <w:r>
          <w:rPr>
            <w:rFonts w:asciiTheme="minorHAnsi" w:eastAsiaTheme="minorEastAsia" w:hAnsiTheme="minorHAnsi" w:cstheme="minorBidi"/>
            <w:szCs w:val="22"/>
          </w:rPr>
          <w:tab/>
        </w:r>
        <w:r w:rsidRPr="006B6637">
          <w:rPr>
            <w:rStyle w:val="Hyperlink"/>
          </w:rPr>
          <w:t>External Design Issues</w:t>
        </w:r>
        <w:r>
          <w:rPr>
            <w:webHidden/>
          </w:rPr>
          <w:tab/>
        </w:r>
        <w:r>
          <w:rPr>
            <w:webHidden/>
          </w:rPr>
          <w:fldChar w:fldCharType="begin"/>
        </w:r>
        <w:r>
          <w:rPr>
            <w:webHidden/>
          </w:rPr>
          <w:instrText xml:space="preserve"> PAGEREF _Toc469499028 \h </w:instrText>
        </w:r>
      </w:ins>
      <w:r>
        <w:rPr>
          <w:webHidden/>
        </w:rPr>
      </w:r>
      <w:r>
        <w:rPr>
          <w:webHidden/>
        </w:rPr>
        <w:fldChar w:fldCharType="separate"/>
      </w:r>
      <w:ins w:id="175" w:author="Lakshmi Kannan" w:date="2016-12-14T16:58:00Z">
        <w:r>
          <w:rPr>
            <w:webHidden/>
          </w:rPr>
          <w:t>29</w:t>
        </w:r>
        <w:r>
          <w:rPr>
            <w:webHidden/>
          </w:rPr>
          <w:fldChar w:fldCharType="end"/>
        </w:r>
        <w:r w:rsidRPr="006B6637">
          <w:rPr>
            <w:rStyle w:val="Hyperlink"/>
          </w:rPr>
          <w:fldChar w:fldCharType="end"/>
        </w:r>
      </w:ins>
    </w:p>
    <w:p w14:paraId="34C4B559" w14:textId="77777777" w:rsidR="009442F7" w:rsidRDefault="009442F7">
      <w:pPr>
        <w:pStyle w:val="TOC2"/>
        <w:tabs>
          <w:tab w:val="left" w:pos="1200"/>
        </w:tabs>
        <w:rPr>
          <w:ins w:id="176" w:author="Lakshmi Kannan" w:date="2016-12-14T16:58:00Z"/>
          <w:rFonts w:asciiTheme="minorHAnsi" w:eastAsiaTheme="minorEastAsia" w:hAnsiTheme="minorHAnsi" w:cstheme="minorBidi"/>
          <w:szCs w:val="22"/>
        </w:rPr>
      </w:pPr>
      <w:ins w:id="177" w:author="Lakshmi Kannan" w:date="2016-12-14T16:58:00Z">
        <w:r w:rsidRPr="006B6637">
          <w:rPr>
            <w:rStyle w:val="Hyperlink"/>
          </w:rPr>
          <w:fldChar w:fldCharType="begin"/>
        </w:r>
        <w:r w:rsidRPr="006B6637">
          <w:rPr>
            <w:rStyle w:val="Hyperlink"/>
          </w:rPr>
          <w:instrText xml:space="preserve"> </w:instrText>
        </w:r>
        <w:r>
          <w:instrText>HYPERLINK \l "_Toc469499029"</w:instrText>
        </w:r>
        <w:r w:rsidRPr="006B6637">
          <w:rPr>
            <w:rStyle w:val="Hyperlink"/>
          </w:rPr>
          <w:instrText xml:space="preserve"> </w:instrText>
        </w:r>
        <w:r w:rsidRPr="006B6637">
          <w:rPr>
            <w:rStyle w:val="Hyperlink"/>
          </w:rPr>
          <w:fldChar w:fldCharType="separate"/>
        </w:r>
        <w:r w:rsidRPr="006B6637">
          <w:rPr>
            <w:rStyle w:val="Hyperlink"/>
          </w:rPr>
          <w:t>12.2</w:t>
        </w:r>
        <w:r>
          <w:rPr>
            <w:rFonts w:asciiTheme="minorHAnsi" w:eastAsiaTheme="minorEastAsia" w:hAnsiTheme="minorHAnsi" w:cstheme="minorBidi"/>
            <w:szCs w:val="22"/>
          </w:rPr>
          <w:tab/>
        </w:r>
        <w:r w:rsidRPr="006B6637">
          <w:rPr>
            <w:rStyle w:val="Hyperlink"/>
          </w:rPr>
          <w:t>Internal Design Issues</w:t>
        </w:r>
        <w:r>
          <w:rPr>
            <w:webHidden/>
          </w:rPr>
          <w:tab/>
        </w:r>
        <w:r>
          <w:rPr>
            <w:webHidden/>
          </w:rPr>
          <w:fldChar w:fldCharType="begin"/>
        </w:r>
        <w:r>
          <w:rPr>
            <w:webHidden/>
          </w:rPr>
          <w:instrText xml:space="preserve"> PAGEREF _Toc469499029 \h </w:instrText>
        </w:r>
      </w:ins>
      <w:r>
        <w:rPr>
          <w:webHidden/>
        </w:rPr>
      </w:r>
      <w:r>
        <w:rPr>
          <w:webHidden/>
        </w:rPr>
        <w:fldChar w:fldCharType="separate"/>
      </w:r>
      <w:ins w:id="178" w:author="Lakshmi Kannan" w:date="2016-12-14T16:58:00Z">
        <w:r>
          <w:rPr>
            <w:webHidden/>
          </w:rPr>
          <w:t>29</w:t>
        </w:r>
        <w:r>
          <w:rPr>
            <w:webHidden/>
          </w:rPr>
          <w:fldChar w:fldCharType="end"/>
        </w:r>
        <w:r w:rsidRPr="006B6637">
          <w:rPr>
            <w:rStyle w:val="Hyperlink"/>
          </w:rPr>
          <w:fldChar w:fldCharType="end"/>
        </w:r>
      </w:ins>
    </w:p>
    <w:p w14:paraId="796DF211" w14:textId="77777777" w:rsidR="009442F7" w:rsidRDefault="009442F7">
      <w:pPr>
        <w:pStyle w:val="TOC1"/>
        <w:rPr>
          <w:ins w:id="179" w:author="Lakshmi Kannan" w:date="2016-12-14T16:58:00Z"/>
          <w:rFonts w:asciiTheme="minorHAnsi" w:eastAsiaTheme="minorEastAsia" w:hAnsiTheme="minorHAnsi" w:cstheme="minorBidi"/>
          <w:b w:val="0"/>
          <w:caps w:val="0"/>
          <w:szCs w:val="22"/>
        </w:rPr>
      </w:pPr>
      <w:ins w:id="180" w:author="Lakshmi Kannan" w:date="2016-12-14T16:58:00Z">
        <w:r w:rsidRPr="006B6637">
          <w:rPr>
            <w:rStyle w:val="Hyperlink"/>
          </w:rPr>
          <w:fldChar w:fldCharType="begin"/>
        </w:r>
        <w:r w:rsidRPr="006B6637">
          <w:rPr>
            <w:rStyle w:val="Hyperlink"/>
          </w:rPr>
          <w:instrText xml:space="preserve"> </w:instrText>
        </w:r>
        <w:r>
          <w:instrText>HYPERLINK \l "_Toc469499034"</w:instrText>
        </w:r>
        <w:r w:rsidRPr="006B6637">
          <w:rPr>
            <w:rStyle w:val="Hyperlink"/>
          </w:rPr>
          <w:instrText xml:space="preserve"> </w:instrText>
        </w:r>
        <w:r w:rsidRPr="006B6637">
          <w:rPr>
            <w:rStyle w:val="Hyperlink"/>
          </w:rPr>
          <w:fldChar w:fldCharType="separate"/>
        </w:r>
        <w:r w:rsidRPr="006B6637">
          <w:rPr>
            <w:rStyle w:val="Hyperlink"/>
          </w:rPr>
          <w:t>13</w:t>
        </w:r>
        <w:r>
          <w:rPr>
            <w:rFonts w:asciiTheme="minorHAnsi" w:eastAsiaTheme="minorEastAsia" w:hAnsiTheme="minorHAnsi" w:cstheme="minorBidi"/>
            <w:b w:val="0"/>
            <w:caps w:val="0"/>
            <w:szCs w:val="22"/>
          </w:rPr>
          <w:tab/>
        </w:r>
        <w:r w:rsidRPr="006B6637">
          <w:rPr>
            <w:rStyle w:val="Hyperlink"/>
          </w:rPr>
          <w:t>Appendix A – NFS Data Conversion Process</w:t>
        </w:r>
        <w:r>
          <w:rPr>
            <w:webHidden/>
          </w:rPr>
          <w:tab/>
        </w:r>
        <w:r>
          <w:rPr>
            <w:webHidden/>
          </w:rPr>
          <w:fldChar w:fldCharType="begin"/>
        </w:r>
        <w:r>
          <w:rPr>
            <w:webHidden/>
          </w:rPr>
          <w:instrText xml:space="preserve"> PAGEREF _Toc469499034 \h </w:instrText>
        </w:r>
      </w:ins>
      <w:r>
        <w:rPr>
          <w:webHidden/>
        </w:rPr>
      </w:r>
      <w:r>
        <w:rPr>
          <w:webHidden/>
        </w:rPr>
        <w:fldChar w:fldCharType="separate"/>
      </w:r>
      <w:ins w:id="181" w:author="Lakshmi Kannan" w:date="2016-12-14T16:58:00Z">
        <w:r>
          <w:rPr>
            <w:webHidden/>
          </w:rPr>
          <w:t>30</w:t>
        </w:r>
        <w:r>
          <w:rPr>
            <w:webHidden/>
          </w:rPr>
          <w:fldChar w:fldCharType="end"/>
        </w:r>
        <w:r w:rsidRPr="006B6637">
          <w:rPr>
            <w:rStyle w:val="Hyperlink"/>
          </w:rPr>
          <w:fldChar w:fldCharType="end"/>
        </w:r>
      </w:ins>
    </w:p>
    <w:p w14:paraId="09EC751C" w14:textId="77777777" w:rsidR="009442F7" w:rsidRDefault="009442F7">
      <w:pPr>
        <w:pStyle w:val="TOC1"/>
        <w:rPr>
          <w:ins w:id="182" w:author="Lakshmi Kannan" w:date="2016-12-14T16:58:00Z"/>
          <w:rFonts w:asciiTheme="minorHAnsi" w:eastAsiaTheme="minorEastAsia" w:hAnsiTheme="minorHAnsi" w:cstheme="minorBidi"/>
          <w:b w:val="0"/>
          <w:caps w:val="0"/>
          <w:szCs w:val="22"/>
        </w:rPr>
      </w:pPr>
      <w:ins w:id="183" w:author="Lakshmi Kannan" w:date="2016-12-14T16:58:00Z">
        <w:r w:rsidRPr="006B6637">
          <w:rPr>
            <w:rStyle w:val="Hyperlink"/>
          </w:rPr>
          <w:fldChar w:fldCharType="begin"/>
        </w:r>
        <w:r w:rsidRPr="006B6637">
          <w:rPr>
            <w:rStyle w:val="Hyperlink"/>
          </w:rPr>
          <w:instrText xml:space="preserve"> </w:instrText>
        </w:r>
        <w:r>
          <w:instrText>HYPERLINK \l "_Toc469499035"</w:instrText>
        </w:r>
        <w:r w:rsidRPr="006B6637">
          <w:rPr>
            <w:rStyle w:val="Hyperlink"/>
          </w:rPr>
          <w:instrText xml:space="preserve"> </w:instrText>
        </w:r>
        <w:r w:rsidRPr="006B6637">
          <w:rPr>
            <w:rStyle w:val="Hyperlink"/>
          </w:rPr>
          <w:fldChar w:fldCharType="separate"/>
        </w:r>
        <w:r w:rsidRPr="006B6637">
          <w:rPr>
            <w:rStyle w:val="Hyperlink"/>
          </w:rPr>
          <w:t>14</w:t>
        </w:r>
        <w:r>
          <w:rPr>
            <w:rFonts w:asciiTheme="minorHAnsi" w:eastAsiaTheme="minorEastAsia" w:hAnsiTheme="minorHAnsi" w:cstheme="minorBidi"/>
            <w:b w:val="0"/>
            <w:caps w:val="0"/>
            <w:szCs w:val="22"/>
          </w:rPr>
          <w:tab/>
        </w:r>
        <w:r w:rsidRPr="006B6637">
          <w:rPr>
            <w:rStyle w:val="Hyperlink"/>
          </w:rPr>
          <w:t>Appendix B – FAT Sample for Closed LOANs</w:t>
        </w:r>
        <w:r>
          <w:rPr>
            <w:webHidden/>
          </w:rPr>
          <w:tab/>
        </w:r>
        <w:r>
          <w:rPr>
            <w:webHidden/>
          </w:rPr>
          <w:fldChar w:fldCharType="begin"/>
        </w:r>
        <w:r>
          <w:rPr>
            <w:webHidden/>
          </w:rPr>
          <w:instrText xml:space="preserve"> PAGEREF _Toc469499035 \h </w:instrText>
        </w:r>
      </w:ins>
      <w:r>
        <w:rPr>
          <w:webHidden/>
        </w:rPr>
      </w:r>
      <w:r>
        <w:rPr>
          <w:webHidden/>
        </w:rPr>
        <w:fldChar w:fldCharType="separate"/>
      </w:r>
      <w:ins w:id="184" w:author="Lakshmi Kannan" w:date="2016-12-14T16:58:00Z">
        <w:r>
          <w:rPr>
            <w:webHidden/>
          </w:rPr>
          <w:t>31</w:t>
        </w:r>
        <w:r>
          <w:rPr>
            <w:webHidden/>
          </w:rPr>
          <w:fldChar w:fldCharType="end"/>
        </w:r>
        <w:r w:rsidRPr="006B6637">
          <w:rPr>
            <w:rStyle w:val="Hyperlink"/>
          </w:rPr>
          <w:fldChar w:fldCharType="end"/>
        </w:r>
      </w:ins>
    </w:p>
    <w:p w14:paraId="26F023A6" w14:textId="77777777" w:rsidR="00CF16CB" w:rsidDel="009442F7" w:rsidRDefault="00CF16CB">
      <w:pPr>
        <w:pStyle w:val="TOC1"/>
        <w:rPr>
          <w:del w:id="185" w:author="Lakshmi Kannan" w:date="2016-12-14T16:58:00Z"/>
          <w:rFonts w:asciiTheme="minorHAnsi" w:eastAsiaTheme="minorEastAsia" w:hAnsiTheme="minorHAnsi" w:cstheme="minorBidi"/>
          <w:b w:val="0"/>
          <w:caps w:val="0"/>
          <w:szCs w:val="22"/>
        </w:rPr>
      </w:pPr>
      <w:del w:id="186" w:author="Lakshmi Kannan" w:date="2016-12-14T16:58:00Z">
        <w:r w:rsidRPr="009442F7" w:rsidDel="009442F7">
          <w:rPr>
            <w:rStyle w:val="Hyperlink"/>
            <w:rFonts w:cs="Arial"/>
            <w:b w:val="0"/>
            <w:caps w:val="0"/>
          </w:rPr>
          <w:delText>1</w:delText>
        </w:r>
        <w:r w:rsidDel="009442F7">
          <w:rPr>
            <w:rFonts w:asciiTheme="minorHAnsi" w:eastAsiaTheme="minorEastAsia" w:hAnsiTheme="minorHAnsi" w:cstheme="minorBidi"/>
            <w:b w:val="0"/>
            <w:caps w:val="0"/>
            <w:szCs w:val="22"/>
          </w:rPr>
          <w:tab/>
        </w:r>
        <w:r w:rsidRPr="009442F7" w:rsidDel="009442F7">
          <w:rPr>
            <w:rStyle w:val="Hyperlink"/>
            <w:rFonts w:cs="Arial"/>
            <w:b w:val="0"/>
            <w:caps w:val="0"/>
          </w:rPr>
          <w:delText>Project Overview</w:delText>
        </w:r>
        <w:r w:rsidDel="009442F7">
          <w:rPr>
            <w:webHidden/>
          </w:rPr>
          <w:tab/>
          <w:delText>5</w:delText>
        </w:r>
      </w:del>
    </w:p>
    <w:p w14:paraId="659459D7" w14:textId="77777777" w:rsidR="00CF16CB" w:rsidDel="009442F7" w:rsidRDefault="00CF16CB">
      <w:pPr>
        <w:pStyle w:val="TOC2"/>
        <w:tabs>
          <w:tab w:val="left" w:pos="880"/>
        </w:tabs>
        <w:rPr>
          <w:del w:id="187" w:author="Lakshmi Kannan" w:date="2016-12-14T16:58:00Z"/>
          <w:rFonts w:asciiTheme="minorHAnsi" w:eastAsiaTheme="minorEastAsia" w:hAnsiTheme="minorHAnsi" w:cstheme="minorBidi"/>
          <w:szCs w:val="22"/>
        </w:rPr>
      </w:pPr>
      <w:del w:id="188" w:author="Lakshmi Kannan" w:date="2016-12-14T16:58:00Z">
        <w:r w:rsidRPr="009442F7" w:rsidDel="009442F7">
          <w:rPr>
            <w:rStyle w:val="Hyperlink"/>
          </w:rPr>
          <w:delText>1.1</w:delText>
        </w:r>
        <w:r w:rsidDel="009442F7">
          <w:rPr>
            <w:rFonts w:asciiTheme="minorHAnsi" w:eastAsiaTheme="minorEastAsia" w:hAnsiTheme="minorHAnsi" w:cstheme="minorBidi"/>
            <w:szCs w:val="22"/>
          </w:rPr>
          <w:tab/>
        </w:r>
        <w:r w:rsidRPr="009442F7" w:rsidDel="009442F7">
          <w:rPr>
            <w:rStyle w:val="Hyperlink"/>
          </w:rPr>
          <w:delText>Teams Involved</w:delText>
        </w:r>
        <w:r w:rsidDel="009442F7">
          <w:rPr>
            <w:webHidden/>
          </w:rPr>
          <w:tab/>
          <w:delText>5</w:delText>
        </w:r>
      </w:del>
    </w:p>
    <w:p w14:paraId="07477256" w14:textId="77777777" w:rsidR="00CF16CB" w:rsidDel="009442F7" w:rsidRDefault="00CF16CB">
      <w:pPr>
        <w:pStyle w:val="TOC2"/>
        <w:tabs>
          <w:tab w:val="left" w:pos="880"/>
        </w:tabs>
        <w:rPr>
          <w:del w:id="189" w:author="Lakshmi Kannan" w:date="2016-12-14T16:58:00Z"/>
          <w:rFonts w:asciiTheme="minorHAnsi" w:eastAsiaTheme="minorEastAsia" w:hAnsiTheme="minorHAnsi" w:cstheme="minorBidi"/>
          <w:szCs w:val="22"/>
        </w:rPr>
      </w:pPr>
      <w:del w:id="190" w:author="Lakshmi Kannan" w:date="2016-12-14T16:58:00Z">
        <w:r w:rsidRPr="009442F7" w:rsidDel="009442F7">
          <w:rPr>
            <w:rStyle w:val="Hyperlink"/>
          </w:rPr>
          <w:delText>1.2</w:delText>
        </w:r>
        <w:r w:rsidDel="009442F7">
          <w:rPr>
            <w:rFonts w:asciiTheme="minorHAnsi" w:eastAsiaTheme="minorEastAsia" w:hAnsiTheme="minorHAnsi" w:cstheme="minorBidi"/>
            <w:szCs w:val="22"/>
          </w:rPr>
          <w:tab/>
        </w:r>
        <w:r w:rsidRPr="009442F7" w:rsidDel="009442F7">
          <w:rPr>
            <w:rStyle w:val="Hyperlink"/>
          </w:rPr>
          <w:delText>New Functionality</w:delText>
        </w:r>
        <w:r w:rsidDel="009442F7">
          <w:rPr>
            <w:webHidden/>
          </w:rPr>
          <w:tab/>
          <w:delText>5</w:delText>
        </w:r>
      </w:del>
    </w:p>
    <w:p w14:paraId="5AFA0FED" w14:textId="77777777" w:rsidR="00CF16CB" w:rsidDel="009442F7" w:rsidRDefault="00CF16CB">
      <w:pPr>
        <w:pStyle w:val="TOC2"/>
        <w:tabs>
          <w:tab w:val="left" w:pos="880"/>
        </w:tabs>
        <w:rPr>
          <w:del w:id="191" w:author="Lakshmi Kannan" w:date="2016-12-14T16:58:00Z"/>
          <w:rFonts w:asciiTheme="minorHAnsi" w:eastAsiaTheme="minorEastAsia" w:hAnsiTheme="minorHAnsi" w:cstheme="minorBidi"/>
          <w:szCs w:val="22"/>
        </w:rPr>
      </w:pPr>
      <w:del w:id="192" w:author="Lakshmi Kannan" w:date="2016-12-14T16:58:00Z">
        <w:r w:rsidRPr="009442F7" w:rsidDel="009442F7">
          <w:rPr>
            <w:rStyle w:val="Hyperlink"/>
          </w:rPr>
          <w:delText>1.3</w:delText>
        </w:r>
        <w:r w:rsidDel="009442F7">
          <w:rPr>
            <w:rFonts w:asciiTheme="minorHAnsi" w:eastAsiaTheme="minorEastAsia" w:hAnsiTheme="minorHAnsi" w:cstheme="minorBidi"/>
            <w:szCs w:val="22"/>
          </w:rPr>
          <w:tab/>
        </w:r>
        <w:r w:rsidRPr="009442F7" w:rsidDel="009442F7">
          <w:rPr>
            <w:rStyle w:val="Hyperlink"/>
          </w:rPr>
          <w:delText>In Scope</w:delText>
        </w:r>
        <w:r w:rsidDel="009442F7">
          <w:rPr>
            <w:webHidden/>
          </w:rPr>
          <w:tab/>
          <w:delText>5</w:delText>
        </w:r>
      </w:del>
    </w:p>
    <w:p w14:paraId="4641EA43" w14:textId="77777777" w:rsidR="00CF16CB" w:rsidDel="009442F7" w:rsidRDefault="00CF16CB">
      <w:pPr>
        <w:pStyle w:val="TOC2"/>
        <w:tabs>
          <w:tab w:val="left" w:pos="880"/>
        </w:tabs>
        <w:rPr>
          <w:del w:id="193" w:author="Lakshmi Kannan" w:date="2016-12-14T16:58:00Z"/>
          <w:rFonts w:asciiTheme="minorHAnsi" w:eastAsiaTheme="minorEastAsia" w:hAnsiTheme="minorHAnsi" w:cstheme="minorBidi"/>
          <w:szCs w:val="22"/>
        </w:rPr>
      </w:pPr>
      <w:del w:id="194" w:author="Lakshmi Kannan" w:date="2016-12-14T16:58:00Z">
        <w:r w:rsidRPr="009442F7" w:rsidDel="009442F7">
          <w:rPr>
            <w:rStyle w:val="Hyperlink"/>
          </w:rPr>
          <w:delText>1.4</w:delText>
        </w:r>
        <w:r w:rsidDel="009442F7">
          <w:rPr>
            <w:rFonts w:asciiTheme="minorHAnsi" w:eastAsiaTheme="minorEastAsia" w:hAnsiTheme="minorHAnsi" w:cstheme="minorBidi"/>
            <w:szCs w:val="22"/>
          </w:rPr>
          <w:tab/>
        </w:r>
        <w:r w:rsidRPr="009442F7" w:rsidDel="009442F7">
          <w:rPr>
            <w:rStyle w:val="Hyperlink"/>
          </w:rPr>
          <w:delText>Out of Scope</w:delText>
        </w:r>
        <w:r w:rsidDel="009442F7">
          <w:rPr>
            <w:webHidden/>
          </w:rPr>
          <w:tab/>
          <w:delText>5</w:delText>
        </w:r>
      </w:del>
    </w:p>
    <w:p w14:paraId="69C4ED25" w14:textId="77777777" w:rsidR="00CF16CB" w:rsidDel="009442F7" w:rsidRDefault="00CF16CB">
      <w:pPr>
        <w:pStyle w:val="TOC2"/>
        <w:tabs>
          <w:tab w:val="left" w:pos="880"/>
        </w:tabs>
        <w:rPr>
          <w:del w:id="195" w:author="Lakshmi Kannan" w:date="2016-12-14T16:58:00Z"/>
          <w:rFonts w:asciiTheme="minorHAnsi" w:eastAsiaTheme="minorEastAsia" w:hAnsiTheme="minorHAnsi" w:cstheme="minorBidi"/>
          <w:szCs w:val="22"/>
        </w:rPr>
      </w:pPr>
      <w:del w:id="196" w:author="Lakshmi Kannan" w:date="2016-12-14T16:58:00Z">
        <w:r w:rsidRPr="009442F7" w:rsidDel="009442F7">
          <w:rPr>
            <w:rStyle w:val="Hyperlink"/>
          </w:rPr>
          <w:delText>1.5</w:delText>
        </w:r>
        <w:r w:rsidDel="009442F7">
          <w:rPr>
            <w:rFonts w:asciiTheme="minorHAnsi" w:eastAsiaTheme="minorEastAsia" w:hAnsiTheme="minorHAnsi" w:cstheme="minorBidi"/>
            <w:szCs w:val="22"/>
          </w:rPr>
          <w:tab/>
        </w:r>
        <w:r w:rsidRPr="009442F7" w:rsidDel="009442F7">
          <w:rPr>
            <w:rStyle w:val="Hyperlink"/>
          </w:rPr>
          <w:delText>Assumptions</w:delText>
        </w:r>
        <w:r w:rsidDel="009442F7">
          <w:rPr>
            <w:webHidden/>
          </w:rPr>
          <w:tab/>
          <w:delText>5</w:delText>
        </w:r>
      </w:del>
    </w:p>
    <w:p w14:paraId="42CA985B" w14:textId="77777777" w:rsidR="00CF16CB" w:rsidDel="009442F7" w:rsidRDefault="00CF16CB">
      <w:pPr>
        <w:pStyle w:val="TOC2"/>
        <w:tabs>
          <w:tab w:val="left" w:pos="880"/>
        </w:tabs>
        <w:rPr>
          <w:del w:id="197" w:author="Lakshmi Kannan" w:date="2016-12-14T16:58:00Z"/>
          <w:rFonts w:asciiTheme="minorHAnsi" w:eastAsiaTheme="minorEastAsia" w:hAnsiTheme="minorHAnsi" w:cstheme="minorBidi"/>
          <w:szCs w:val="22"/>
        </w:rPr>
      </w:pPr>
      <w:del w:id="198" w:author="Lakshmi Kannan" w:date="2016-12-14T16:58:00Z">
        <w:r w:rsidRPr="009442F7" w:rsidDel="009442F7">
          <w:rPr>
            <w:rStyle w:val="Hyperlink"/>
          </w:rPr>
          <w:delText>1.6</w:delText>
        </w:r>
        <w:r w:rsidDel="009442F7">
          <w:rPr>
            <w:rFonts w:asciiTheme="minorHAnsi" w:eastAsiaTheme="minorEastAsia" w:hAnsiTheme="minorHAnsi" w:cstheme="minorBidi"/>
            <w:szCs w:val="22"/>
          </w:rPr>
          <w:tab/>
        </w:r>
        <w:r w:rsidRPr="009442F7" w:rsidDel="009442F7">
          <w:rPr>
            <w:rStyle w:val="Hyperlink"/>
          </w:rPr>
          <w:delText>Traceability Matrix</w:delText>
        </w:r>
        <w:r w:rsidDel="009442F7">
          <w:rPr>
            <w:webHidden/>
          </w:rPr>
          <w:tab/>
          <w:delText>6</w:delText>
        </w:r>
      </w:del>
    </w:p>
    <w:p w14:paraId="7143B4D2" w14:textId="77777777" w:rsidR="00CF16CB" w:rsidDel="009442F7" w:rsidRDefault="00CF16CB">
      <w:pPr>
        <w:pStyle w:val="TOC1"/>
        <w:rPr>
          <w:del w:id="199" w:author="Lakshmi Kannan" w:date="2016-12-14T16:58:00Z"/>
          <w:rFonts w:asciiTheme="minorHAnsi" w:eastAsiaTheme="minorEastAsia" w:hAnsiTheme="minorHAnsi" w:cstheme="minorBidi"/>
          <w:b w:val="0"/>
          <w:caps w:val="0"/>
          <w:szCs w:val="22"/>
        </w:rPr>
      </w:pPr>
      <w:del w:id="200" w:author="Lakshmi Kannan" w:date="2016-12-14T16:58:00Z">
        <w:r w:rsidRPr="009442F7" w:rsidDel="009442F7">
          <w:rPr>
            <w:rStyle w:val="Hyperlink"/>
            <w:b w:val="0"/>
            <w:caps w:val="0"/>
          </w:rPr>
          <w:delText>2</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Project Design</w:delText>
        </w:r>
        <w:r w:rsidDel="009442F7">
          <w:rPr>
            <w:webHidden/>
          </w:rPr>
          <w:tab/>
          <w:delText>7</w:delText>
        </w:r>
      </w:del>
    </w:p>
    <w:p w14:paraId="4D7CCD5B" w14:textId="77777777" w:rsidR="00CF16CB" w:rsidDel="009442F7" w:rsidRDefault="00CF16CB">
      <w:pPr>
        <w:pStyle w:val="TOC2"/>
        <w:tabs>
          <w:tab w:val="left" w:pos="880"/>
        </w:tabs>
        <w:rPr>
          <w:del w:id="201" w:author="Lakshmi Kannan" w:date="2016-12-14T16:58:00Z"/>
          <w:rFonts w:asciiTheme="minorHAnsi" w:eastAsiaTheme="minorEastAsia" w:hAnsiTheme="minorHAnsi" w:cstheme="minorBidi"/>
          <w:szCs w:val="22"/>
        </w:rPr>
      </w:pPr>
      <w:del w:id="202" w:author="Lakshmi Kannan" w:date="2016-12-14T16:58:00Z">
        <w:r w:rsidRPr="009442F7" w:rsidDel="009442F7">
          <w:rPr>
            <w:rStyle w:val="Hyperlink"/>
          </w:rPr>
          <w:delText>2.1</w:delText>
        </w:r>
        <w:r w:rsidDel="009442F7">
          <w:rPr>
            <w:rFonts w:asciiTheme="minorHAnsi" w:eastAsiaTheme="minorEastAsia" w:hAnsiTheme="minorHAnsi" w:cstheme="minorBidi"/>
            <w:szCs w:val="22"/>
          </w:rPr>
          <w:tab/>
        </w:r>
        <w:r w:rsidRPr="009442F7" w:rsidDel="009442F7">
          <w:rPr>
            <w:rStyle w:val="Hyperlink"/>
          </w:rPr>
          <w:delText>Design Objectives</w:delText>
        </w:r>
        <w:r w:rsidDel="009442F7">
          <w:rPr>
            <w:webHidden/>
          </w:rPr>
          <w:tab/>
          <w:delText>7</w:delText>
        </w:r>
      </w:del>
    </w:p>
    <w:p w14:paraId="47DEF9A5" w14:textId="77777777" w:rsidR="00CF16CB" w:rsidDel="009442F7" w:rsidRDefault="00CF16CB">
      <w:pPr>
        <w:pStyle w:val="TOC2"/>
        <w:tabs>
          <w:tab w:val="left" w:pos="880"/>
        </w:tabs>
        <w:rPr>
          <w:del w:id="203" w:author="Lakshmi Kannan" w:date="2016-12-14T16:58:00Z"/>
          <w:rFonts w:asciiTheme="minorHAnsi" w:eastAsiaTheme="minorEastAsia" w:hAnsiTheme="minorHAnsi" w:cstheme="minorBidi"/>
          <w:szCs w:val="22"/>
        </w:rPr>
      </w:pPr>
      <w:del w:id="204" w:author="Lakshmi Kannan" w:date="2016-12-14T16:58:00Z">
        <w:r w:rsidRPr="009442F7" w:rsidDel="009442F7">
          <w:rPr>
            <w:rStyle w:val="Hyperlink"/>
          </w:rPr>
          <w:delText>2.2</w:delText>
        </w:r>
        <w:r w:rsidDel="009442F7">
          <w:rPr>
            <w:rFonts w:asciiTheme="minorHAnsi" w:eastAsiaTheme="minorEastAsia" w:hAnsiTheme="minorHAnsi" w:cstheme="minorBidi"/>
            <w:szCs w:val="22"/>
          </w:rPr>
          <w:tab/>
        </w:r>
        <w:r w:rsidRPr="009442F7" w:rsidDel="009442F7">
          <w:rPr>
            <w:rStyle w:val="Hyperlink"/>
          </w:rPr>
          <w:delText>Risks</w:delText>
        </w:r>
        <w:r w:rsidDel="009442F7">
          <w:rPr>
            <w:webHidden/>
          </w:rPr>
          <w:tab/>
          <w:delText>7</w:delText>
        </w:r>
      </w:del>
    </w:p>
    <w:p w14:paraId="501C03C2" w14:textId="77777777" w:rsidR="00CF16CB" w:rsidDel="009442F7" w:rsidRDefault="00CF16CB">
      <w:pPr>
        <w:pStyle w:val="TOC2"/>
        <w:tabs>
          <w:tab w:val="left" w:pos="880"/>
        </w:tabs>
        <w:rPr>
          <w:del w:id="205" w:author="Lakshmi Kannan" w:date="2016-12-14T16:58:00Z"/>
          <w:rFonts w:asciiTheme="minorHAnsi" w:eastAsiaTheme="minorEastAsia" w:hAnsiTheme="minorHAnsi" w:cstheme="minorBidi"/>
          <w:szCs w:val="22"/>
        </w:rPr>
      </w:pPr>
      <w:del w:id="206" w:author="Lakshmi Kannan" w:date="2016-12-14T16:58:00Z">
        <w:r w:rsidRPr="009442F7" w:rsidDel="009442F7">
          <w:rPr>
            <w:rStyle w:val="Hyperlink"/>
          </w:rPr>
          <w:delText>2.3</w:delText>
        </w:r>
        <w:r w:rsidDel="009442F7">
          <w:rPr>
            <w:rFonts w:asciiTheme="minorHAnsi" w:eastAsiaTheme="minorEastAsia" w:hAnsiTheme="minorHAnsi" w:cstheme="minorBidi"/>
            <w:szCs w:val="22"/>
          </w:rPr>
          <w:tab/>
        </w:r>
        <w:r w:rsidRPr="009442F7" w:rsidDel="009442F7">
          <w:rPr>
            <w:rStyle w:val="Hyperlink"/>
          </w:rPr>
          <w:delText>Dependencies</w:delText>
        </w:r>
        <w:r w:rsidDel="009442F7">
          <w:rPr>
            <w:webHidden/>
          </w:rPr>
          <w:tab/>
          <w:delText>7</w:delText>
        </w:r>
      </w:del>
    </w:p>
    <w:p w14:paraId="5DC91AFE" w14:textId="77777777" w:rsidR="00CF16CB" w:rsidDel="009442F7" w:rsidRDefault="00CF16CB">
      <w:pPr>
        <w:pStyle w:val="TOC2"/>
        <w:tabs>
          <w:tab w:val="left" w:pos="880"/>
        </w:tabs>
        <w:rPr>
          <w:del w:id="207" w:author="Lakshmi Kannan" w:date="2016-12-14T16:58:00Z"/>
          <w:rFonts w:asciiTheme="minorHAnsi" w:eastAsiaTheme="minorEastAsia" w:hAnsiTheme="minorHAnsi" w:cstheme="minorBidi"/>
          <w:szCs w:val="22"/>
        </w:rPr>
      </w:pPr>
      <w:del w:id="208" w:author="Lakshmi Kannan" w:date="2016-12-14T16:58:00Z">
        <w:r w:rsidRPr="009442F7" w:rsidDel="009442F7">
          <w:rPr>
            <w:rStyle w:val="Hyperlink"/>
          </w:rPr>
          <w:delText>2.4</w:delText>
        </w:r>
        <w:r w:rsidDel="009442F7">
          <w:rPr>
            <w:rFonts w:asciiTheme="minorHAnsi" w:eastAsiaTheme="minorEastAsia" w:hAnsiTheme="minorHAnsi" w:cstheme="minorBidi"/>
            <w:szCs w:val="22"/>
          </w:rPr>
          <w:tab/>
        </w:r>
        <w:r w:rsidRPr="009442F7" w:rsidDel="009442F7">
          <w:rPr>
            <w:rStyle w:val="Hyperlink"/>
          </w:rPr>
          <w:delText>System Design Changes</w:delText>
        </w:r>
        <w:r w:rsidDel="009442F7">
          <w:rPr>
            <w:webHidden/>
          </w:rPr>
          <w:tab/>
          <w:delText>8</w:delText>
        </w:r>
      </w:del>
    </w:p>
    <w:p w14:paraId="071D633C" w14:textId="77777777" w:rsidR="00CF16CB" w:rsidDel="009442F7" w:rsidRDefault="00CF16CB">
      <w:pPr>
        <w:pStyle w:val="TOC1"/>
        <w:rPr>
          <w:del w:id="209" w:author="Lakshmi Kannan" w:date="2016-12-14T16:58:00Z"/>
          <w:rFonts w:asciiTheme="minorHAnsi" w:eastAsiaTheme="minorEastAsia" w:hAnsiTheme="minorHAnsi" w:cstheme="minorBidi"/>
          <w:b w:val="0"/>
          <w:caps w:val="0"/>
          <w:szCs w:val="22"/>
        </w:rPr>
      </w:pPr>
      <w:del w:id="210" w:author="Lakshmi Kannan" w:date="2016-12-14T16:58:00Z">
        <w:r w:rsidRPr="009442F7" w:rsidDel="009442F7">
          <w:rPr>
            <w:rStyle w:val="Hyperlink"/>
            <w:b w:val="0"/>
            <w:caps w:val="0"/>
          </w:rPr>
          <w:delText>3</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Service Changes</w:delText>
        </w:r>
        <w:r w:rsidDel="009442F7">
          <w:rPr>
            <w:webHidden/>
          </w:rPr>
          <w:tab/>
          <w:delText>9</w:delText>
        </w:r>
      </w:del>
    </w:p>
    <w:p w14:paraId="0D74A9ED" w14:textId="77777777" w:rsidR="00CF16CB" w:rsidDel="009442F7" w:rsidRDefault="00CF16CB">
      <w:pPr>
        <w:pStyle w:val="TOC2"/>
        <w:tabs>
          <w:tab w:val="left" w:pos="880"/>
        </w:tabs>
        <w:rPr>
          <w:del w:id="211" w:author="Lakshmi Kannan" w:date="2016-12-14T16:58:00Z"/>
          <w:rFonts w:asciiTheme="minorHAnsi" w:eastAsiaTheme="minorEastAsia" w:hAnsiTheme="minorHAnsi" w:cstheme="minorBidi"/>
          <w:szCs w:val="22"/>
        </w:rPr>
      </w:pPr>
      <w:del w:id="212" w:author="Lakshmi Kannan" w:date="2016-12-14T16:58:00Z">
        <w:r w:rsidRPr="009442F7" w:rsidDel="009442F7">
          <w:rPr>
            <w:rStyle w:val="Hyperlink"/>
          </w:rPr>
          <w:delText>3.1</w:delText>
        </w:r>
        <w:r w:rsidDel="009442F7">
          <w:rPr>
            <w:rFonts w:asciiTheme="minorHAnsi" w:eastAsiaTheme="minorEastAsia" w:hAnsiTheme="minorHAnsi" w:cstheme="minorBidi"/>
            <w:szCs w:val="22"/>
          </w:rPr>
          <w:tab/>
        </w:r>
        <w:r w:rsidRPr="009442F7" w:rsidDel="009442F7">
          <w:rPr>
            <w:rStyle w:val="Hyperlink"/>
          </w:rPr>
          <w:delText>EIPBatchProcess</w:delText>
        </w:r>
        <w:r w:rsidDel="009442F7">
          <w:rPr>
            <w:webHidden/>
          </w:rPr>
          <w:tab/>
          <w:delText>9</w:delText>
        </w:r>
      </w:del>
    </w:p>
    <w:p w14:paraId="4FA79441" w14:textId="77777777" w:rsidR="00CF16CB" w:rsidDel="009442F7" w:rsidRDefault="00CF16CB">
      <w:pPr>
        <w:pStyle w:val="TOC1"/>
        <w:rPr>
          <w:del w:id="213" w:author="Lakshmi Kannan" w:date="2016-12-14T16:58:00Z"/>
          <w:rFonts w:asciiTheme="minorHAnsi" w:eastAsiaTheme="minorEastAsia" w:hAnsiTheme="minorHAnsi" w:cstheme="minorBidi"/>
          <w:b w:val="0"/>
          <w:caps w:val="0"/>
          <w:szCs w:val="22"/>
        </w:rPr>
      </w:pPr>
      <w:del w:id="214" w:author="Lakshmi Kannan" w:date="2016-12-14T16:58:00Z">
        <w:r w:rsidRPr="009442F7" w:rsidDel="009442F7">
          <w:rPr>
            <w:rStyle w:val="Hyperlink"/>
            <w:b w:val="0"/>
            <w:caps w:val="0"/>
          </w:rPr>
          <w:delText>4</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Other EIP impacts</w:delText>
        </w:r>
        <w:r w:rsidDel="009442F7">
          <w:rPr>
            <w:webHidden/>
          </w:rPr>
          <w:tab/>
          <w:delText>10</w:delText>
        </w:r>
      </w:del>
    </w:p>
    <w:p w14:paraId="6AEF736D" w14:textId="77777777" w:rsidR="00CF16CB" w:rsidDel="009442F7" w:rsidRDefault="00CF16CB">
      <w:pPr>
        <w:pStyle w:val="TOC2"/>
        <w:tabs>
          <w:tab w:val="left" w:pos="880"/>
        </w:tabs>
        <w:rPr>
          <w:del w:id="215" w:author="Lakshmi Kannan" w:date="2016-12-14T16:58:00Z"/>
          <w:rFonts w:asciiTheme="minorHAnsi" w:eastAsiaTheme="minorEastAsia" w:hAnsiTheme="minorHAnsi" w:cstheme="minorBidi"/>
          <w:szCs w:val="22"/>
        </w:rPr>
      </w:pPr>
      <w:del w:id="216" w:author="Lakshmi Kannan" w:date="2016-12-14T16:58:00Z">
        <w:r w:rsidRPr="009442F7" w:rsidDel="009442F7">
          <w:rPr>
            <w:rStyle w:val="Hyperlink"/>
          </w:rPr>
          <w:delText>4.1</w:delText>
        </w:r>
        <w:r w:rsidDel="009442F7">
          <w:rPr>
            <w:rFonts w:asciiTheme="minorHAnsi" w:eastAsiaTheme="minorEastAsia" w:hAnsiTheme="minorHAnsi" w:cstheme="minorBidi"/>
            <w:szCs w:val="22"/>
          </w:rPr>
          <w:tab/>
        </w:r>
        <w:r w:rsidRPr="009442F7" w:rsidDel="009442F7">
          <w:rPr>
            <w:rStyle w:val="Hyperlink"/>
          </w:rPr>
          <w:delText>NFS events</w:delText>
        </w:r>
        <w:r w:rsidDel="009442F7">
          <w:rPr>
            <w:webHidden/>
          </w:rPr>
          <w:tab/>
          <w:delText>10</w:delText>
        </w:r>
      </w:del>
    </w:p>
    <w:p w14:paraId="7F2C196D" w14:textId="77777777" w:rsidR="00CF16CB" w:rsidDel="009442F7" w:rsidRDefault="00CF16CB">
      <w:pPr>
        <w:pStyle w:val="TOC2"/>
        <w:tabs>
          <w:tab w:val="left" w:pos="880"/>
        </w:tabs>
        <w:rPr>
          <w:del w:id="217" w:author="Lakshmi Kannan" w:date="2016-12-14T16:58:00Z"/>
          <w:rFonts w:asciiTheme="minorHAnsi" w:eastAsiaTheme="minorEastAsia" w:hAnsiTheme="minorHAnsi" w:cstheme="minorBidi"/>
          <w:szCs w:val="22"/>
        </w:rPr>
      </w:pPr>
      <w:del w:id="218" w:author="Lakshmi Kannan" w:date="2016-12-14T16:58:00Z">
        <w:r w:rsidRPr="009442F7" w:rsidDel="009442F7">
          <w:rPr>
            <w:rStyle w:val="Hyperlink"/>
          </w:rPr>
          <w:delText>4.2</w:delText>
        </w:r>
        <w:r w:rsidDel="009442F7">
          <w:rPr>
            <w:rFonts w:asciiTheme="minorHAnsi" w:eastAsiaTheme="minorEastAsia" w:hAnsiTheme="minorHAnsi" w:cstheme="minorBidi"/>
            <w:szCs w:val="22"/>
          </w:rPr>
          <w:tab/>
        </w:r>
        <w:r w:rsidRPr="009442F7" w:rsidDel="009442F7">
          <w:rPr>
            <w:rStyle w:val="Hyperlink"/>
          </w:rPr>
          <w:delText>Lock loans that need to be migrated</w:delText>
        </w:r>
        <w:r w:rsidDel="009442F7">
          <w:rPr>
            <w:webHidden/>
          </w:rPr>
          <w:tab/>
          <w:delText>11</w:delText>
        </w:r>
      </w:del>
    </w:p>
    <w:p w14:paraId="59D85C1D" w14:textId="77777777" w:rsidR="00CF16CB" w:rsidDel="009442F7" w:rsidRDefault="00CF16CB">
      <w:pPr>
        <w:pStyle w:val="TOC2"/>
        <w:tabs>
          <w:tab w:val="left" w:pos="880"/>
        </w:tabs>
        <w:rPr>
          <w:del w:id="219" w:author="Lakshmi Kannan" w:date="2016-12-14T16:58:00Z"/>
          <w:rFonts w:asciiTheme="minorHAnsi" w:eastAsiaTheme="minorEastAsia" w:hAnsiTheme="minorHAnsi" w:cstheme="minorBidi"/>
          <w:szCs w:val="22"/>
        </w:rPr>
      </w:pPr>
      <w:del w:id="220" w:author="Lakshmi Kannan" w:date="2016-12-14T16:58:00Z">
        <w:r w:rsidRPr="009442F7" w:rsidDel="009442F7">
          <w:rPr>
            <w:rStyle w:val="Hyperlink"/>
          </w:rPr>
          <w:delText>4.3</w:delText>
        </w:r>
        <w:r w:rsidDel="009442F7">
          <w:rPr>
            <w:rFonts w:asciiTheme="minorHAnsi" w:eastAsiaTheme="minorEastAsia" w:hAnsiTheme="minorHAnsi" w:cstheme="minorBidi"/>
            <w:szCs w:val="22"/>
          </w:rPr>
          <w:tab/>
        </w:r>
        <w:r w:rsidRPr="009442F7" w:rsidDel="009442F7">
          <w:rPr>
            <w:rStyle w:val="Hyperlink"/>
          </w:rPr>
          <w:delText>Unlock loans that failed to be migrated</w:delText>
        </w:r>
        <w:r w:rsidDel="009442F7">
          <w:rPr>
            <w:webHidden/>
          </w:rPr>
          <w:tab/>
          <w:delText>13</w:delText>
        </w:r>
      </w:del>
    </w:p>
    <w:p w14:paraId="5C52A591" w14:textId="77777777" w:rsidR="00CF16CB" w:rsidDel="009442F7" w:rsidRDefault="00CF16CB">
      <w:pPr>
        <w:pStyle w:val="TOC2"/>
        <w:tabs>
          <w:tab w:val="left" w:pos="880"/>
        </w:tabs>
        <w:rPr>
          <w:del w:id="221" w:author="Lakshmi Kannan" w:date="2016-12-14T16:58:00Z"/>
          <w:rFonts w:asciiTheme="minorHAnsi" w:eastAsiaTheme="minorEastAsia" w:hAnsiTheme="minorHAnsi" w:cstheme="minorBidi"/>
          <w:szCs w:val="22"/>
        </w:rPr>
      </w:pPr>
      <w:del w:id="222" w:author="Lakshmi Kannan" w:date="2016-12-14T16:58:00Z">
        <w:r w:rsidRPr="009442F7" w:rsidDel="009442F7">
          <w:rPr>
            <w:rStyle w:val="Hyperlink"/>
          </w:rPr>
          <w:delText>4.4</w:delText>
        </w:r>
        <w:r w:rsidDel="009442F7">
          <w:rPr>
            <w:rFonts w:asciiTheme="minorHAnsi" w:eastAsiaTheme="minorEastAsia" w:hAnsiTheme="minorHAnsi" w:cstheme="minorBidi"/>
            <w:szCs w:val="22"/>
          </w:rPr>
          <w:tab/>
        </w:r>
        <w:r w:rsidRPr="009442F7" w:rsidDel="009442F7">
          <w:rPr>
            <w:rStyle w:val="Hyperlink"/>
          </w:rPr>
          <w:delText>Close loans that have migrated successfully</w:delText>
        </w:r>
        <w:r w:rsidDel="009442F7">
          <w:rPr>
            <w:webHidden/>
          </w:rPr>
          <w:tab/>
          <w:delText>14</w:delText>
        </w:r>
      </w:del>
    </w:p>
    <w:p w14:paraId="69A68E21" w14:textId="77777777" w:rsidR="00CF16CB" w:rsidDel="009442F7" w:rsidRDefault="00CF16CB">
      <w:pPr>
        <w:pStyle w:val="TOC1"/>
        <w:rPr>
          <w:del w:id="223" w:author="Lakshmi Kannan" w:date="2016-12-14T16:58:00Z"/>
          <w:rFonts w:asciiTheme="minorHAnsi" w:eastAsiaTheme="minorEastAsia" w:hAnsiTheme="minorHAnsi" w:cstheme="minorBidi"/>
          <w:b w:val="0"/>
          <w:caps w:val="0"/>
          <w:szCs w:val="22"/>
        </w:rPr>
      </w:pPr>
      <w:del w:id="224" w:author="Lakshmi Kannan" w:date="2016-12-14T16:58:00Z">
        <w:r w:rsidRPr="009442F7" w:rsidDel="009442F7">
          <w:rPr>
            <w:rStyle w:val="Hyperlink"/>
            <w:b w:val="0"/>
            <w:caps w:val="0"/>
          </w:rPr>
          <w:delText>5</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New Batch Jobs</w:delText>
        </w:r>
        <w:r w:rsidDel="009442F7">
          <w:rPr>
            <w:webHidden/>
          </w:rPr>
          <w:tab/>
          <w:delText>16</w:delText>
        </w:r>
      </w:del>
    </w:p>
    <w:p w14:paraId="35A77BC1" w14:textId="77777777" w:rsidR="00CF16CB" w:rsidDel="009442F7" w:rsidRDefault="00CF16CB">
      <w:pPr>
        <w:pStyle w:val="TOC2"/>
        <w:tabs>
          <w:tab w:val="left" w:pos="880"/>
        </w:tabs>
        <w:rPr>
          <w:del w:id="225" w:author="Lakshmi Kannan" w:date="2016-12-14T16:58:00Z"/>
          <w:rFonts w:asciiTheme="minorHAnsi" w:eastAsiaTheme="minorEastAsia" w:hAnsiTheme="minorHAnsi" w:cstheme="minorBidi"/>
          <w:szCs w:val="22"/>
        </w:rPr>
      </w:pPr>
      <w:del w:id="226" w:author="Lakshmi Kannan" w:date="2016-12-14T16:58:00Z">
        <w:r w:rsidRPr="009442F7" w:rsidDel="009442F7">
          <w:rPr>
            <w:rStyle w:val="Hyperlink"/>
          </w:rPr>
          <w:delText>5.1</w:delText>
        </w:r>
        <w:r w:rsidDel="009442F7">
          <w:rPr>
            <w:rFonts w:asciiTheme="minorHAnsi" w:eastAsiaTheme="minorEastAsia" w:hAnsiTheme="minorHAnsi" w:cstheme="minorBidi"/>
            <w:szCs w:val="22"/>
          </w:rPr>
          <w:tab/>
        </w:r>
        <w:r w:rsidRPr="009442F7" w:rsidDel="009442F7">
          <w:rPr>
            <w:rStyle w:val="Hyperlink"/>
          </w:rPr>
          <w:delText>Event Retry Processor</w:delText>
        </w:r>
        <w:r w:rsidDel="009442F7">
          <w:rPr>
            <w:webHidden/>
          </w:rPr>
          <w:tab/>
          <w:delText>16</w:delText>
        </w:r>
      </w:del>
    </w:p>
    <w:p w14:paraId="754366F0" w14:textId="77777777" w:rsidR="00CF16CB" w:rsidDel="009442F7" w:rsidRDefault="00CF16CB">
      <w:pPr>
        <w:pStyle w:val="TOC2"/>
        <w:tabs>
          <w:tab w:val="left" w:pos="880"/>
        </w:tabs>
        <w:rPr>
          <w:del w:id="227" w:author="Lakshmi Kannan" w:date="2016-12-14T16:58:00Z"/>
          <w:rFonts w:asciiTheme="minorHAnsi" w:eastAsiaTheme="minorEastAsia" w:hAnsiTheme="minorHAnsi" w:cstheme="minorBidi"/>
          <w:szCs w:val="22"/>
        </w:rPr>
      </w:pPr>
      <w:del w:id="228" w:author="Lakshmi Kannan" w:date="2016-12-14T16:58:00Z">
        <w:r w:rsidRPr="009442F7" w:rsidDel="009442F7">
          <w:rPr>
            <w:rStyle w:val="Hyperlink"/>
          </w:rPr>
          <w:delText>5.2</w:delText>
        </w:r>
        <w:r w:rsidDel="009442F7">
          <w:rPr>
            <w:rFonts w:asciiTheme="minorHAnsi" w:eastAsiaTheme="minorEastAsia" w:hAnsiTheme="minorHAnsi" w:cstheme="minorBidi"/>
            <w:szCs w:val="22"/>
          </w:rPr>
          <w:tab/>
        </w:r>
        <w:r w:rsidRPr="009442F7" w:rsidDel="009442F7">
          <w:rPr>
            <w:rStyle w:val="Hyperlink"/>
          </w:rPr>
          <w:delText>Event Archive Processor</w:delText>
        </w:r>
        <w:r w:rsidDel="009442F7">
          <w:rPr>
            <w:webHidden/>
          </w:rPr>
          <w:tab/>
          <w:delText>17</w:delText>
        </w:r>
      </w:del>
    </w:p>
    <w:p w14:paraId="35D0FE7F" w14:textId="77777777" w:rsidR="00CF16CB" w:rsidDel="009442F7" w:rsidRDefault="00CF16CB">
      <w:pPr>
        <w:pStyle w:val="TOC1"/>
        <w:rPr>
          <w:del w:id="229" w:author="Lakshmi Kannan" w:date="2016-12-14T16:58:00Z"/>
          <w:rFonts w:asciiTheme="minorHAnsi" w:eastAsiaTheme="minorEastAsia" w:hAnsiTheme="minorHAnsi" w:cstheme="minorBidi"/>
          <w:b w:val="0"/>
          <w:caps w:val="0"/>
          <w:szCs w:val="22"/>
        </w:rPr>
      </w:pPr>
      <w:del w:id="230" w:author="Lakshmi Kannan" w:date="2016-12-14T16:58:00Z">
        <w:r w:rsidRPr="009442F7" w:rsidDel="009442F7">
          <w:rPr>
            <w:rStyle w:val="Hyperlink"/>
            <w:b w:val="0"/>
            <w:caps w:val="0"/>
          </w:rPr>
          <w:delText>6</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Modified Batch Jobs</w:delText>
        </w:r>
        <w:r w:rsidDel="009442F7">
          <w:rPr>
            <w:webHidden/>
          </w:rPr>
          <w:tab/>
          <w:delText>18</w:delText>
        </w:r>
      </w:del>
    </w:p>
    <w:p w14:paraId="2DC02AF9" w14:textId="77777777" w:rsidR="00CF16CB" w:rsidDel="009442F7" w:rsidRDefault="00CF16CB">
      <w:pPr>
        <w:pStyle w:val="TOC1"/>
        <w:rPr>
          <w:del w:id="231" w:author="Lakshmi Kannan" w:date="2016-12-14T16:58:00Z"/>
          <w:rFonts w:asciiTheme="minorHAnsi" w:eastAsiaTheme="minorEastAsia" w:hAnsiTheme="minorHAnsi" w:cstheme="minorBidi"/>
          <w:b w:val="0"/>
          <w:caps w:val="0"/>
          <w:szCs w:val="22"/>
        </w:rPr>
      </w:pPr>
      <w:del w:id="232" w:author="Lakshmi Kannan" w:date="2016-12-14T16:58:00Z">
        <w:r w:rsidRPr="009442F7" w:rsidDel="009442F7">
          <w:rPr>
            <w:rStyle w:val="Hyperlink"/>
            <w:b w:val="0"/>
            <w:caps w:val="0"/>
          </w:rPr>
          <w:delText>7</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User Interface Changes</w:delText>
        </w:r>
        <w:r w:rsidDel="009442F7">
          <w:rPr>
            <w:webHidden/>
          </w:rPr>
          <w:tab/>
          <w:delText>19</w:delText>
        </w:r>
      </w:del>
    </w:p>
    <w:p w14:paraId="403D6E52" w14:textId="77777777" w:rsidR="00CF16CB" w:rsidDel="009442F7" w:rsidRDefault="00CF16CB">
      <w:pPr>
        <w:pStyle w:val="TOC1"/>
        <w:rPr>
          <w:del w:id="233" w:author="Lakshmi Kannan" w:date="2016-12-14T16:58:00Z"/>
          <w:rFonts w:asciiTheme="minorHAnsi" w:eastAsiaTheme="minorEastAsia" w:hAnsiTheme="minorHAnsi" w:cstheme="minorBidi"/>
          <w:b w:val="0"/>
          <w:caps w:val="0"/>
          <w:szCs w:val="22"/>
        </w:rPr>
      </w:pPr>
      <w:del w:id="234" w:author="Lakshmi Kannan" w:date="2016-12-14T16:58:00Z">
        <w:r w:rsidRPr="009442F7" w:rsidDel="009442F7">
          <w:rPr>
            <w:rStyle w:val="Hyperlink"/>
            <w:b w:val="0"/>
            <w:caps w:val="0"/>
          </w:rPr>
          <w:delText>8</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Data Model Changes</w:delText>
        </w:r>
        <w:r w:rsidDel="009442F7">
          <w:rPr>
            <w:webHidden/>
          </w:rPr>
          <w:tab/>
          <w:delText>20</w:delText>
        </w:r>
      </w:del>
    </w:p>
    <w:p w14:paraId="0FBE0DCB" w14:textId="77777777" w:rsidR="00CF16CB" w:rsidDel="009442F7" w:rsidRDefault="00CF16CB">
      <w:pPr>
        <w:pStyle w:val="TOC2"/>
        <w:tabs>
          <w:tab w:val="left" w:pos="880"/>
        </w:tabs>
        <w:rPr>
          <w:del w:id="235" w:author="Lakshmi Kannan" w:date="2016-12-14T16:58:00Z"/>
          <w:rFonts w:asciiTheme="minorHAnsi" w:eastAsiaTheme="minorEastAsia" w:hAnsiTheme="minorHAnsi" w:cstheme="minorBidi"/>
          <w:szCs w:val="22"/>
        </w:rPr>
      </w:pPr>
      <w:del w:id="236" w:author="Lakshmi Kannan" w:date="2016-12-14T16:58:00Z">
        <w:r w:rsidRPr="009442F7" w:rsidDel="009442F7">
          <w:rPr>
            <w:rStyle w:val="Hyperlink"/>
          </w:rPr>
          <w:delText>8.1</w:delText>
        </w:r>
        <w:r w:rsidDel="009442F7">
          <w:rPr>
            <w:rFonts w:asciiTheme="minorHAnsi" w:eastAsiaTheme="minorEastAsia" w:hAnsiTheme="minorHAnsi" w:cstheme="minorBidi"/>
            <w:szCs w:val="22"/>
          </w:rPr>
          <w:tab/>
        </w:r>
        <w:r w:rsidRPr="009442F7" w:rsidDel="009442F7">
          <w:rPr>
            <w:rStyle w:val="Hyperlink"/>
          </w:rPr>
          <w:delText>New Users</w:delText>
        </w:r>
        <w:r w:rsidDel="009442F7">
          <w:rPr>
            <w:webHidden/>
          </w:rPr>
          <w:tab/>
          <w:delText>20</w:delText>
        </w:r>
      </w:del>
    </w:p>
    <w:p w14:paraId="0923DB99" w14:textId="77777777" w:rsidR="00CF16CB" w:rsidDel="009442F7" w:rsidRDefault="00CF16CB">
      <w:pPr>
        <w:pStyle w:val="TOC2"/>
        <w:tabs>
          <w:tab w:val="left" w:pos="880"/>
        </w:tabs>
        <w:rPr>
          <w:del w:id="237" w:author="Lakshmi Kannan" w:date="2016-12-14T16:58:00Z"/>
          <w:rFonts w:asciiTheme="minorHAnsi" w:eastAsiaTheme="minorEastAsia" w:hAnsiTheme="minorHAnsi" w:cstheme="minorBidi"/>
          <w:szCs w:val="22"/>
        </w:rPr>
      </w:pPr>
      <w:del w:id="238" w:author="Lakshmi Kannan" w:date="2016-12-14T16:58:00Z">
        <w:r w:rsidRPr="009442F7" w:rsidDel="009442F7">
          <w:rPr>
            <w:rStyle w:val="Hyperlink"/>
          </w:rPr>
          <w:delText>8.2</w:delText>
        </w:r>
        <w:r w:rsidDel="009442F7">
          <w:rPr>
            <w:rFonts w:asciiTheme="minorHAnsi" w:eastAsiaTheme="minorEastAsia" w:hAnsiTheme="minorHAnsi" w:cstheme="minorBidi"/>
            <w:szCs w:val="22"/>
          </w:rPr>
          <w:tab/>
        </w:r>
        <w:r w:rsidRPr="009442F7" w:rsidDel="009442F7">
          <w:rPr>
            <w:rStyle w:val="Hyperlink"/>
          </w:rPr>
          <w:delText>New Tables</w:delText>
        </w:r>
        <w:r w:rsidDel="009442F7">
          <w:rPr>
            <w:webHidden/>
          </w:rPr>
          <w:tab/>
          <w:delText>20</w:delText>
        </w:r>
      </w:del>
    </w:p>
    <w:p w14:paraId="3FAC2E8F" w14:textId="77777777" w:rsidR="00CF16CB" w:rsidDel="009442F7" w:rsidRDefault="00CF16CB">
      <w:pPr>
        <w:pStyle w:val="TOC3"/>
        <w:tabs>
          <w:tab w:val="left" w:pos="1440"/>
        </w:tabs>
        <w:rPr>
          <w:del w:id="239" w:author="Lakshmi Kannan" w:date="2016-12-14T16:58:00Z"/>
          <w:rFonts w:asciiTheme="minorHAnsi" w:eastAsiaTheme="minorEastAsia" w:hAnsiTheme="minorHAnsi" w:cstheme="minorBidi"/>
          <w:szCs w:val="22"/>
        </w:rPr>
      </w:pPr>
      <w:del w:id="240" w:author="Lakshmi Kannan" w:date="2016-12-14T16:58:00Z">
        <w:r w:rsidRPr="009442F7" w:rsidDel="009442F7">
          <w:rPr>
            <w:rStyle w:val="Hyperlink"/>
          </w:rPr>
          <w:delText>8.2.1</w:delText>
        </w:r>
        <w:r w:rsidDel="009442F7">
          <w:rPr>
            <w:rFonts w:asciiTheme="minorHAnsi" w:eastAsiaTheme="minorEastAsia" w:hAnsiTheme="minorHAnsi" w:cstheme="minorBidi"/>
            <w:szCs w:val="22"/>
          </w:rPr>
          <w:tab/>
        </w:r>
        <w:r w:rsidRPr="009442F7" w:rsidDel="009442F7">
          <w:rPr>
            <w:rStyle w:val="Hyperlink"/>
          </w:rPr>
          <w:delText>EIP_ MIGRATION_TRACKING (Production: EIP_ADM schema)</w:delText>
        </w:r>
        <w:r w:rsidDel="009442F7">
          <w:rPr>
            <w:webHidden/>
          </w:rPr>
          <w:tab/>
          <w:delText>20</w:delText>
        </w:r>
      </w:del>
    </w:p>
    <w:p w14:paraId="4B8303B5" w14:textId="77777777" w:rsidR="00CF16CB" w:rsidDel="009442F7" w:rsidRDefault="00CF16CB">
      <w:pPr>
        <w:pStyle w:val="TOC3"/>
        <w:tabs>
          <w:tab w:val="left" w:pos="1440"/>
        </w:tabs>
        <w:rPr>
          <w:del w:id="241" w:author="Lakshmi Kannan" w:date="2016-12-14T16:58:00Z"/>
          <w:rFonts w:asciiTheme="minorHAnsi" w:eastAsiaTheme="minorEastAsia" w:hAnsiTheme="minorHAnsi" w:cstheme="minorBidi"/>
          <w:szCs w:val="22"/>
        </w:rPr>
      </w:pPr>
      <w:del w:id="242" w:author="Lakshmi Kannan" w:date="2016-12-14T16:58:00Z">
        <w:r w:rsidRPr="009442F7" w:rsidDel="009442F7">
          <w:rPr>
            <w:rStyle w:val="Hyperlink"/>
          </w:rPr>
          <w:delText>8.2.2</w:delText>
        </w:r>
        <w:r w:rsidDel="009442F7">
          <w:rPr>
            <w:rFonts w:asciiTheme="minorHAnsi" w:eastAsiaTheme="minorEastAsia" w:hAnsiTheme="minorHAnsi" w:cstheme="minorBidi"/>
            <w:szCs w:val="22"/>
          </w:rPr>
          <w:tab/>
        </w:r>
        <w:r w:rsidRPr="009442F7" w:rsidDel="009442F7">
          <w:rPr>
            <w:rStyle w:val="Hyperlink"/>
          </w:rPr>
          <w:delText>EIP_ MIGRATION_TRACKING_ARCH (Production: EIP_ADM schema)</w:delText>
        </w:r>
        <w:r w:rsidDel="009442F7">
          <w:rPr>
            <w:webHidden/>
          </w:rPr>
          <w:tab/>
          <w:delText>21</w:delText>
        </w:r>
      </w:del>
    </w:p>
    <w:p w14:paraId="7C3215D6" w14:textId="77777777" w:rsidR="00CF16CB" w:rsidDel="009442F7" w:rsidRDefault="00CF16CB">
      <w:pPr>
        <w:pStyle w:val="TOC2"/>
        <w:tabs>
          <w:tab w:val="left" w:pos="880"/>
        </w:tabs>
        <w:rPr>
          <w:del w:id="243" w:author="Lakshmi Kannan" w:date="2016-12-14T16:58:00Z"/>
          <w:rFonts w:asciiTheme="minorHAnsi" w:eastAsiaTheme="minorEastAsia" w:hAnsiTheme="minorHAnsi" w:cstheme="minorBidi"/>
          <w:szCs w:val="22"/>
        </w:rPr>
      </w:pPr>
      <w:del w:id="244" w:author="Lakshmi Kannan" w:date="2016-12-14T16:58:00Z">
        <w:r w:rsidRPr="009442F7" w:rsidDel="009442F7">
          <w:rPr>
            <w:rStyle w:val="Hyperlink"/>
          </w:rPr>
          <w:delText>8.3</w:delText>
        </w:r>
        <w:r w:rsidDel="009442F7">
          <w:rPr>
            <w:rFonts w:asciiTheme="minorHAnsi" w:eastAsiaTheme="minorEastAsia" w:hAnsiTheme="minorHAnsi" w:cstheme="minorBidi"/>
            <w:szCs w:val="22"/>
          </w:rPr>
          <w:tab/>
        </w:r>
        <w:r w:rsidRPr="009442F7" w:rsidDel="009442F7">
          <w:rPr>
            <w:rStyle w:val="Hyperlink"/>
          </w:rPr>
          <w:delText>Modified Tables</w:delText>
        </w:r>
        <w:r w:rsidDel="009442F7">
          <w:rPr>
            <w:webHidden/>
          </w:rPr>
          <w:tab/>
          <w:delText>21</w:delText>
        </w:r>
      </w:del>
    </w:p>
    <w:p w14:paraId="287C9FD7" w14:textId="77777777" w:rsidR="00CF16CB" w:rsidDel="009442F7" w:rsidRDefault="00CF16CB">
      <w:pPr>
        <w:pStyle w:val="TOC3"/>
        <w:tabs>
          <w:tab w:val="left" w:pos="1440"/>
        </w:tabs>
        <w:rPr>
          <w:del w:id="245" w:author="Lakshmi Kannan" w:date="2016-12-14T16:58:00Z"/>
          <w:rFonts w:asciiTheme="minorHAnsi" w:eastAsiaTheme="minorEastAsia" w:hAnsiTheme="minorHAnsi" w:cstheme="minorBidi"/>
          <w:szCs w:val="22"/>
        </w:rPr>
      </w:pPr>
      <w:del w:id="246" w:author="Lakshmi Kannan" w:date="2016-12-14T16:58:00Z">
        <w:r w:rsidRPr="009442F7" w:rsidDel="009442F7">
          <w:rPr>
            <w:rStyle w:val="Hyperlink"/>
          </w:rPr>
          <w:delText>8.3.1</w:delText>
        </w:r>
        <w:r w:rsidDel="009442F7">
          <w:rPr>
            <w:rFonts w:asciiTheme="minorHAnsi" w:eastAsiaTheme="minorEastAsia" w:hAnsiTheme="minorHAnsi" w:cstheme="minorBidi"/>
            <w:szCs w:val="22"/>
          </w:rPr>
          <w:tab/>
        </w:r>
        <w:r w:rsidRPr="009442F7" w:rsidDel="009442F7">
          <w:rPr>
            <w:rStyle w:val="Hyperlink"/>
          </w:rPr>
          <w:delText>EIP_EQUIPMENT</w:delText>
        </w:r>
        <w:r w:rsidDel="009442F7">
          <w:rPr>
            <w:webHidden/>
          </w:rPr>
          <w:tab/>
          <w:delText>21</w:delText>
        </w:r>
      </w:del>
    </w:p>
    <w:p w14:paraId="500CC090" w14:textId="77777777" w:rsidR="00CF16CB" w:rsidDel="009442F7" w:rsidRDefault="00CF16CB">
      <w:pPr>
        <w:pStyle w:val="TOC3"/>
        <w:tabs>
          <w:tab w:val="left" w:pos="1440"/>
        </w:tabs>
        <w:rPr>
          <w:del w:id="247" w:author="Lakshmi Kannan" w:date="2016-12-14T16:58:00Z"/>
          <w:rFonts w:asciiTheme="minorHAnsi" w:eastAsiaTheme="minorEastAsia" w:hAnsiTheme="minorHAnsi" w:cstheme="minorBidi"/>
          <w:szCs w:val="22"/>
        </w:rPr>
      </w:pPr>
      <w:del w:id="248" w:author="Lakshmi Kannan" w:date="2016-12-14T16:58:00Z">
        <w:r w:rsidRPr="009442F7" w:rsidDel="009442F7">
          <w:rPr>
            <w:rStyle w:val="Hyperlink"/>
          </w:rPr>
          <w:delText>8.3.2</w:delText>
        </w:r>
        <w:r w:rsidDel="009442F7">
          <w:rPr>
            <w:rFonts w:asciiTheme="minorHAnsi" w:eastAsiaTheme="minorEastAsia" w:hAnsiTheme="minorHAnsi" w:cstheme="minorBidi"/>
            <w:szCs w:val="22"/>
          </w:rPr>
          <w:tab/>
        </w:r>
        <w:r w:rsidRPr="009442F7" w:rsidDel="009442F7">
          <w:rPr>
            <w:rStyle w:val="Hyperlink"/>
          </w:rPr>
          <w:delText>EIP_EQUIPMENT_HIST</w:delText>
        </w:r>
        <w:r w:rsidDel="009442F7">
          <w:rPr>
            <w:webHidden/>
          </w:rPr>
          <w:tab/>
          <w:delText>22</w:delText>
        </w:r>
      </w:del>
    </w:p>
    <w:p w14:paraId="14443CC4" w14:textId="77777777" w:rsidR="00CF16CB" w:rsidDel="009442F7" w:rsidRDefault="00CF16CB">
      <w:pPr>
        <w:pStyle w:val="TOC3"/>
        <w:tabs>
          <w:tab w:val="left" w:pos="1440"/>
        </w:tabs>
        <w:rPr>
          <w:del w:id="249" w:author="Lakshmi Kannan" w:date="2016-12-14T16:58:00Z"/>
          <w:rFonts w:asciiTheme="minorHAnsi" w:eastAsiaTheme="minorEastAsia" w:hAnsiTheme="minorHAnsi" w:cstheme="minorBidi"/>
          <w:szCs w:val="22"/>
        </w:rPr>
      </w:pPr>
      <w:del w:id="250" w:author="Lakshmi Kannan" w:date="2016-12-14T16:58:00Z">
        <w:r w:rsidRPr="009442F7" w:rsidDel="009442F7">
          <w:rPr>
            <w:rStyle w:val="Hyperlink"/>
          </w:rPr>
          <w:delText>8.3.3</w:delText>
        </w:r>
        <w:r w:rsidDel="009442F7">
          <w:rPr>
            <w:rFonts w:asciiTheme="minorHAnsi" w:eastAsiaTheme="minorEastAsia" w:hAnsiTheme="minorHAnsi" w:cstheme="minorBidi"/>
            <w:szCs w:val="22"/>
          </w:rPr>
          <w:tab/>
        </w:r>
        <w:r w:rsidRPr="009442F7" w:rsidDel="009442F7">
          <w:rPr>
            <w:rStyle w:val="Hyperlink"/>
          </w:rPr>
          <w:delText>EIP_EQUIPMENT_ARCH</w:delText>
        </w:r>
        <w:r w:rsidDel="009442F7">
          <w:rPr>
            <w:webHidden/>
          </w:rPr>
          <w:tab/>
          <w:delText>22</w:delText>
        </w:r>
      </w:del>
    </w:p>
    <w:p w14:paraId="18DBE6A0" w14:textId="77777777" w:rsidR="00CF16CB" w:rsidDel="009442F7" w:rsidRDefault="00CF16CB">
      <w:pPr>
        <w:pStyle w:val="TOC3"/>
        <w:tabs>
          <w:tab w:val="left" w:pos="1440"/>
        </w:tabs>
        <w:rPr>
          <w:del w:id="251" w:author="Lakshmi Kannan" w:date="2016-12-14T16:58:00Z"/>
          <w:rFonts w:asciiTheme="minorHAnsi" w:eastAsiaTheme="minorEastAsia" w:hAnsiTheme="minorHAnsi" w:cstheme="minorBidi"/>
          <w:szCs w:val="22"/>
        </w:rPr>
      </w:pPr>
      <w:del w:id="252" w:author="Lakshmi Kannan" w:date="2016-12-14T16:58:00Z">
        <w:r w:rsidRPr="009442F7" w:rsidDel="009442F7">
          <w:rPr>
            <w:rStyle w:val="Hyperlink"/>
          </w:rPr>
          <w:delText>8.3.4</w:delText>
        </w:r>
        <w:r w:rsidDel="009442F7">
          <w:rPr>
            <w:rFonts w:asciiTheme="minorHAnsi" w:eastAsiaTheme="minorEastAsia" w:hAnsiTheme="minorHAnsi" w:cstheme="minorBidi"/>
            <w:szCs w:val="22"/>
          </w:rPr>
          <w:tab/>
        </w:r>
        <w:r w:rsidRPr="009442F7" w:rsidDel="009442F7">
          <w:rPr>
            <w:rStyle w:val="Hyperlink"/>
          </w:rPr>
          <w:delText>EIP_EQUIPMENT_EXCH</w:delText>
        </w:r>
        <w:r w:rsidDel="009442F7">
          <w:rPr>
            <w:webHidden/>
          </w:rPr>
          <w:tab/>
          <w:delText>22</w:delText>
        </w:r>
      </w:del>
    </w:p>
    <w:p w14:paraId="472B3D2D" w14:textId="77777777" w:rsidR="00CF16CB" w:rsidDel="009442F7" w:rsidRDefault="00CF16CB">
      <w:pPr>
        <w:pStyle w:val="TOC2"/>
        <w:tabs>
          <w:tab w:val="left" w:pos="880"/>
        </w:tabs>
        <w:rPr>
          <w:del w:id="253" w:author="Lakshmi Kannan" w:date="2016-12-14T16:58:00Z"/>
          <w:rFonts w:asciiTheme="minorHAnsi" w:eastAsiaTheme="minorEastAsia" w:hAnsiTheme="minorHAnsi" w:cstheme="minorBidi"/>
          <w:szCs w:val="22"/>
        </w:rPr>
      </w:pPr>
      <w:del w:id="254" w:author="Lakshmi Kannan" w:date="2016-12-14T16:58:00Z">
        <w:r w:rsidRPr="009442F7" w:rsidDel="009442F7">
          <w:rPr>
            <w:rStyle w:val="Hyperlink"/>
          </w:rPr>
          <w:delText>8.4</w:delText>
        </w:r>
        <w:r w:rsidDel="009442F7">
          <w:rPr>
            <w:rFonts w:asciiTheme="minorHAnsi" w:eastAsiaTheme="minorEastAsia" w:hAnsiTheme="minorHAnsi" w:cstheme="minorBidi"/>
            <w:szCs w:val="22"/>
          </w:rPr>
          <w:tab/>
        </w:r>
        <w:r w:rsidRPr="009442F7" w:rsidDel="009442F7">
          <w:rPr>
            <w:rStyle w:val="Hyperlink"/>
          </w:rPr>
          <w:delText>DML Changes</w:delText>
        </w:r>
        <w:r w:rsidDel="009442F7">
          <w:rPr>
            <w:webHidden/>
          </w:rPr>
          <w:tab/>
          <w:delText>23</w:delText>
        </w:r>
      </w:del>
    </w:p>
    <w:p w14:paraId="60D6B1E6" w14:textId="77777777" w:rsidR="00CF16CB" w:rsidDel="009442F7" w:rsidRDefault="00CF16CB">
      <w:pPr>
        <w:pStyle w:val="TOC2"/>
        <w:tabs>
          <w:tab w:val="left" w:pos="880"/>
        </w:tabs>
        <w:rPr>
          <w:del w:id="255" w:author="Lakshmi Kannan" w:date="2016-12-14T16:58:00Z"/>
          <w:rFonts w:asciiTheme="minorHAnsi" w:eastAsiaTheme="minorEastAsia" w:hAnsiTheme="minorHAnsi" w:cstheme="minorBidi"/>
          <w:szCs w:val="22"/>
        </w:rPr>
      </w:pPr>
      <w:del w:id="256" w:author="Lakshmi Kannan" w:date="2016-12-14T16:58:00Z">
        <w:r w:rsidRPr="009442F7" w:rsidDel="009442F7">
          <w:rPr>
            <w:rStyle w:val="Hyperlink"/>
          </w:rPr>
          <w:delText>8.5</w:delText>
        </w:r>
        <w:r w:rsidDel="009442F7">
          <w:rPr>
            <w:rFonts w:asciiTheme="minorHAnsi" w:eastAsiaTheme="minorEastAsia" w:hAnsiTheme="minorHAnsi" w:cstheme="minorBidi"/>
            <w:szCs w:val="22"/>
          </w:rPr>
          <w:tab/>
        </w:r>
        <w:r w:rsidRPr="009442F7" w:rsidDel="009442F7">
          <w:rPr>
            <w:rStyle w:val="Hyperlink"/>
          </w:rPr>
          <w:delText>Updated Procedures/Triggers</w:delText>
        </w:r>
        <w:r w:rsidDel="009442F7">
          <w:rPr>
            <w:webHidden/>
          </w:rPr>
          <w:tab/>
          <w:delText>23</w:delText>
        </w:r>
      </w:del>
    </w:p>
    <w:p w14:paraId="2773BA7E" w14:textId="77777777" w:rsidR="00CF16CB" w:rsidDel="009442F7" w:rsidRDefault="00CF16CB">
      <w:pPr>
        <w:pStyle w:val="TOC3"/>
        <w:tabs>
          <w:tab w:val="left" w:pos="1440"/>
        </w:tabs>
        <w:rPr>
          <w:del w:id="257" w:author="Lakshmi Kannan" w:date="2016-12-14T16:58:00Z"/>
          <w:rFonts w:asciiTheme="minorHAnsi" w:eastAsiaTheme="minorEastAsia" w:hAnsiTheme="minorHAnsi" w:cstheme="minorBidi"/>
          <w:szCs w:val="22"/>
        </w:rPr>
      </w:pPr>
      <w:del w:id="258" w:author="Lakshmi Kannan" w:date="2016-12-14T16:58:00Z">
        <w:r w:rsidRPr="009442F7" w:rsidDel="009442F7">
          <w:rPr>
            <w:rStyle w:val="Hyperlink"/>
          </w:rPr>
          <w:delText>8.5.1</w:delText>
        </w:r>
        <w:r w:rsidDel="009442F7">
          <w:rPr>
            <w:rFonts w:asciiTheme="minorHAnsi" w:eastAsiaTheme="minorEastAsia" w:hAnsiTheme="minorHAnsi" w:cstheme="minorBidi"/>
            <w:szCs w:val="22"/>
          </w:rPr>
          <w:tab/>
        </w:r>
        <w:r w:rsidRPr="009442F7" w:rsidDel="009442F7">
          <w:rPr>
            <w:rStyle w:val="Hyperlink"/>
          </w:rPr>
          <w:delText>Trigger - EIP_EQUIPMENT_AIU_TRG</w:delText>
        </w:r>
        <w:r w:rsidDel="009442F7">
          <w:rPr>
            <w:webHidden/>
          </w:rPr>
          <w:tab/>
          <w:delText>23</w:delText>
        </w:r>
      </w:del>
    </w:p>
    <w:p w14:paraId="1DC649DE" w14:textId="77777777" w:rsidR="00CF16CB" w:rsidDel="009442F7" w:rsidRDefault="00CF16CB">
      <w:pPr>
        <w:pStyle w:val="TOC2"/>
        <w:tabs>
          <w:tab w:val="left" w:pos="880"/>
        </w:tabs>
        <w:rPr>
          <w:del w:id="259" w:author="Lakshmi Kannan" w:date="2016-12-14T16:58:00Z"/>
          <w:rFonts w:asciiTheme="minorHAnsi" w:eastAsiaTheme="minorEastAsia" w:hAnsiTheme="minorHAnsi" w:cstheme="minorBidi"/>
          <w:szCs w:val="22"/>
        </w:rPr>
      </w:pPr>
      <w:del w:id="260" w:author="Lakshmi Kannan" w:date="2016-12-14T16:58:00Z">
        <w:r w:rsidRPr="009442F7" w:rsidDel="009442F7">
          <w:rPr>
            <w:rStyle w:val="Hyperlink"/>
          </w:rPr>
          <w:delText>8.6</w:delText>
        </w:r>
        <w:r w:rsidDel="009442F7">
          <w:rPr>
            <w:rFonts w:asciiTheme="minorHAnsi" w:eastAsiaTheme="minorEastAsia" w:hAnsiTheme="minorHAnsi" w:cstheme="minorBidi"/>
            <w:szCs w:val="22"/>
          </w:rPr>
          <w:tab/>
        </w:r>
        <w:r w:rsidRPr="009442F7" w:rsidDel="009442F7">
          <w:rPr>
            <w:rStyle w:val="Hyperlink"/>
          </w:rPr>
          <w:delText>New View</w:delText>
        </w:r>
        <w:r w:rsidDel="009442F7">
          <w:rPr>
            <w:webHidden/>
          </w:rPr>
          <w:tab/>
          <w:delText>23</w:delText>
        </w:r>
      </w:del>
    </w:p>
    <w:p w14:paraId="5B0C982C" w14:textId="77777777" w:rsidR="00CF16CB" w:rsidDel="009442F7" w:rsidRDefault="00CF16CB">
      <w:pPr>
        <w:pStyle w:val="TOC3"/>
        <w:tabs>
          <w:tab w:val="left" w:pos="1440"/>
        </w:tabs>
        <w:rPr>
          <w:del w:id="261" w:author="Lakshmi Kannan" w:date="2016-12-14T16:58:00Z"/>
          <w:rFonts w:asciiTheme="minorHAnsi" w:eastAsiaTheme="minorEastAsia" w:hAnsiTheme="minorHAnsi" w:cstheme="minorBidi"/>
          <w:szCs w:val="22"/>
        </w:rPr>
      </w:pPr>
      <w:del w:id="262" w:author="Lakshmi Kannan" w:date="2016-12-14T16:58:00Z">
        <w:r w:rsidRPr="009442F7" w:rsidDel="009442F7">
          <w:rPr>
            <w:rStyle w:val="Hyperlink"/>
          </w:rPr>
          <w:delText>8.6.1</w:delText>
        </w:r>
        <w:r w:rsidDel="009442F7">
          <w:rPr>
            <w:rFonts w:asciiTheme="minorHAnsi" w:eastAsiaTheme="minorEastAsia" w:hAnsiTheme="minorHAnsi" w:cstheme="minorBidi"/>
            <w:szCs w:val="22"/>
          </w:rPr>
          <w:tab/>
        </w:r>
        <w:r w:rsidRPr="009442F7" w:rsidDel="009442F7">
          <w:rPr>
            <w:rStyle w:val="Hyperlink"/>
          </w:rPr>
          <w:delText>TBD (EIPBI_ADM schema)</w:delText>
        </w:r>
        <w:r w:rsidDel="009442F7">
          <w:rPr>
            <w:webHidden/>
          </w:rPr>
          <w:tab/>
          <w:delText>23</w:delText>
        </w:r>
      </w:del>
    </w:p>
    <w:p w14:paraId="0D36B79D" w14:textId="77777777" w:rsidR="00CF16CB" w:rsidDel="009442F7" w:rsidRDefault="00CF16CB">
      <w:pPr>
        <w:pStyle w:val="TOC2"/>
        <w:tabs>
          <w:tab w:val="left" w:pos="880"/>
        </w:tabs>
        <w:rPr>
          <w:del w:id="263" w:author="Lakshmi Kannan" w:date="2016-12-14T16:58:00Z"/>
          <w:rFonts w:asciiTheme="minorHAnsi" w:eastAsiaTheme="minorEastAsia" w:hAnsiTheme="minorHAnsi" w:cstheme="minorBidi"/>
          <w:szCs w:val="22"/>
        </w:rPr>
      </w:pPr>
      <w:del w:id="264" w:author="Lakshmi Kannan" w:date="2016-12-14T16:58:00Z">
        <w:r w:rsidRPr="009442F7" w:rsidDel="009442F7">
          <w:rPr>
            <w:rStyle w:val="Hyperlink"/>
          </w:rPr>
          <w:delText>8.7</w:delText>
        </w:r>
        <w:r w:rsidDel="009442F7">
          <w:rPr>
            <w:rFonts w:asciiTheme="minorHAnsi" w:eastAsiaTheme="minorEastAsia" w:hAnsiTheme="minorHAnsi" w:cstheme="minorBidi"/>
            <w:szCs w:val="22"/>
          </w:rPr>
          <w:tab/>
        </w:r>
        <w:r w:rsidRPr="009442F7" w:rsidDel="009442F7">
          <w:rPr>
            <w:rStyle w:val="Hyperlink"/>
          </w:rPr>
          <w:delText>Modified Views</w:delText>
        </w:r>
        <w:r w:rsidDel="009442F7">
          <w:rPr>
            <w:webHidden/>
          </w:rPr>
          <w:tab/>
          <w:delText>23</w:delText>
        </w:r>
      </w:del>
    </w:p>
    <w:p w14:paraId="072EBD88" w14:textId="77777777" w:rsidR="00CF16CB" w:rsidDel="009442F7" w:rsidRDefault="00CF16CB">
      <w:pPr>
        <w:pStyle w:val="TOC3"/>
        <w:tabs>
          <w:tab w:val="left" w:pos="1440"/>
        </w:tabs>
        <w:rPr>
          <w:del w:id="265" w:author="Lakshmi Kannan" w:date="2016-12-14T16:58:00Z"/>
          <w:rFonts w:asciiTheme="minorHAnsi" w:eastAsiaTheme="minorEastAsia" w:hAnsiTheme="minorHAnsi" w:cstheme="minorBidi"/>
          <w:szCs w:val="22"/>
        </w:rPr>
      </w:pPr>
      <w:del w:id="266" w:author="Lakshmi Kannan" w:date="2016-12-14T16:58:00Z">
        <w:r w:rsidRPr="009442F7" w:rsidDel="009442F7">
          <w:rPr>
            <w:rStyle w:val="Hyperlink"/>
          </w:rPr>
          <w:delText>8.7.1</w:delText>
        </w:r>
        <w:r w:rsidDel="009442F7">
          <w:rPr>
            <w:rFonts w:asciiTheme="minorHAnsi" w:eastAsiaTheme="minorEastAsia" w:hAnsiTheme="minorHAnsi" w:cstheme="minorBidi"/>
            <w:szCs w:val="22"/>
          </w:rPr>
          <w:tab/>
        </w:r>
        <w:r w:rsidRPr="009442F7" w:rsidDel="009442F7">
          <w:rPr>
            <w:rStyle w:val="Hyperlink"/>
          </w:rPr>
          <w:delText>TBD (EIP_ADM schema)</w:delText>
        </w:r>
        <w:r w:rsidDel="009442F7">
          <w:rPr>
            <w:webHidden/>
          </w:rPr>
          <w:tab/>
          <w:delText>23</w:delText>
        </w:r>
      </w:del>
    </w:p>
    <w:p w14:paraId="2729C66D" w14:textId="77777777" w:rsidR="00CF16CB" w:rsidDel="009442F7" w:rsidRDefault="00CF16CB">
      <w:pPr>
        <w:pStyle w:val="TOC2"/>
        <w:tabs>
          <w:tab w:val="left" w:pos="880"/>
        </w:tabs>
        <w:rPr>
          <w:del w:id="267" w:author="Lakshmi Kannan" w:date="2016-12-14T16:58:00Z"/>
          <w:rFonts w:asciiTheme="minorHAnsi" w:eastAsiaTheme="minorEastAsia" w:hAnsiTheme="minorHAnsi" w:cstheme="minorBidi"/>
          <w:szCs w:val="22"/>
        </w:rPr>
      </w:pPr>
      <w:del w:id="268" w:author="Lakshmi Kannan" w:date="2016-12-14T16:58:00Z">
        <w:r w:rsidRPr="009442F7" w:rsidDel="009442F7">
          <w:rPr>
            <w:rStyle w:val="Hyperlink"/>
          </w:rPr>
          <w:delText>8.8</w:delText>
        </w:r>
        <w:r w:rsidDel="009442F7">
          <w:rPr>
            <w:rFonts w:asciiTheme="minorHAnsi" w:eastAsiaTheme="minorEastAsia" w:hAnsiTheme="minorHAnsi" w:cstheme="minorBidi"/>
            <w:szCs w:val="22"/>
          </w:rPr>
          <w:tab/>
        </w:r>
        <w:r w:rsidRPr="009442F7" w:rsidDel="009442F7">
          <w:rPr>
            <w:rStyle w:val="Hyperlink"/>
          </w:rPr>
          <w:delText>One time NOD Extract</w:delText>
        </w:r>
        <w:r w:rsidDel="009442F7">
          <w:rPr>
            <w:webHidden/>
          </w:rPr>
          <w:tab/>
          <w:delText>23</w:delText>
        </w:r>
      </w:del>
    </w:p>
    <w:p w14:paraId="08AE0A09" w14:textId="77777777" w:rsidR="00CF16CB" w:rsidDel="009442F7" w:rsidRDefault="00CF16CB">
      <w:pPr>
        <w:pStyle w:val="TOC1"/>
        <w:rPr>
          <w:del w:id="269" w:author="Lakshmi Kannan" w:date="2016-12-14T16:58:00Z"/>
          <w:rFonts w:asciiTheme="minorHAnsi" w:eastAsiaTheme="minorEastAsia" w:hAnsiTheme="minorHAnsi" w:cstheme="minorBidi"/>
          <w:b w:val="0"/>
          <w:caps w:val="0"/>
          <w:szCs w:val="22"/>
        </w:rPr>
      </w:pPr>
      <w:del w:id="270" w:author="Lakshmi Kannan" w:date="2016-12-14T16:58:00Z">
        <w:r w:rsidRPr="009442F7" w:rsidDel="009442F7">
          <w:rPr>
            <w:rStyle w:val="Hyperlink"/>
            <w:b w:val="0"/>
            <w:caps w:val="0"/>
          </w:rPr>
          <w:delText>9</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Properties Changes</w:delText>
        </w:r>
        <w:r w:rsidDel="009442F7">
          <w:rPr>
            <w:webHidden/>
          </w:rPr>
          <w:tab/>
          <w:delText>24</w:delText>
        </w:r>
      </w:del>
    </w:p>
    <w:p w14:paraId="17C3A4DC" w14:textId="77777777" w:rsidR="00CF16CB" w:rsidDel="009442F7" w:rsidRDefault="00CF16CB">
      <w:pPr>
        <w:pStyle w:val="TOC1"/>
        <w:rPr>
          <w:del w:id="271" w:author="Lakshmi Kannan" w:date="2016-12-14T16:58:00Z"/>
          <w:rFonts w:asciiTheme="minorHAnsi" w:eastAsiaTheme="minorEastAsia" w:hAnsiTheme="minorHAnsi" w:cstheme="minorBidi"/>
          <w:b w:val="0"/>
          <w:caps w:val="0"/>
          <w:szCs w:val="22"/>
        </w:rPr>
      </w:pPr>
      <w:del w:id="272" w:author="Lakshmi Kannan" w:date="2016-12-14T16:58:00Z">
        <w:r w:rsidRPr="009442F7" w:rsidDel="009442F7">
          <w:rPr>
            <w:rStyle w:val="Hyperlink"/>
            <w:b w:val="0"/>
            <w:caps w:val="0"/>
          </w:rPr>
          <w:delText>10</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NOD Sys Considerations</w:delText>
        </w:r>
        <w:r w:rsidDel="009442F7">
          <w:rPr>
            <w:webHidden/>
          </w:rPr>
          <w:tab/>
          <w:delText>25</w:delText>
        </w:r>
      </w:del>
    </w:p>
    <w:p w14:paraId="47983821" w14:textId="77777777" w:rsidR="00CF16CB" w:rsidDel="009442F7" w:rsidRDefault="00CF16CB">
      <w:pPr>
        <w:pStyle w:val="TOC1"/>
        <w:rPr>
          <w:del w:id="273" w:author="Lakshmi Kannan" w:date="2016-12-14T16:58:00Z"/>
          <w:rFonts w:asciiTheme="minorHAnsi" w:eastAsiaTheme="minorEastAsia" w:hAnsiTheme="minorHAnsi" w:cstheme="minorBidi"/>
          <w:b w:val="0"/>
          <w:caps w:val="0"/>
          <w:szCs w:val="22"/>
        </w:rPr>
      </w:pPr>
      <w:del w:id="274" w:author="Lakshmi Kannan" w:date="2016-12-14T16:58:00Z">
        <w:r w:rsidRPr="009442F7" w:rsidDel="009442F7">
          <w:rPr>
            <w:rStyle w:val="Hyperlink"/>
            <w:b w:val="0"/>
            <w:caps w:val="0"/>
          </w:rPr>
          <w:delText>11</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Glossary</w:delText>
        </w:r>
        <w:r w:rsidDel="009442F7">
          <w:rPr>
            <w:webHidden/>
          </w:rPr>
          <w:tab/>
          <w:delText>26</w:delText>
        </w:r>
      </w:del>
    </w:p>
    <w:p w14:paraId="35AE2A46" w14:textId="77777777" w:rsidR="00CF16CB" w:rsidDel="009442F7" w:rsidRDefault="00CF16CB">
      <w:pPr>
        <w:pStyle w:val="TOC1"/>
        <w:rPr>
          <w:del w:id="275" w:author="Lakshmi Kannan" w:date="2016-12-14T16:58:00Z"/>
          <w:rFonts w:asciiTheme="minorHAnsi" w:eastAsiaTheme="minorEastAsia" w:hAnsiTheme="minorHAnsi" w:cstheme="minorBidi"/>
          <w:b w:val="0"/>
          <w:caps w:val="0"/>
          <w:szCs w:val="22"/>
        </w:rPr>
      </w:pPr>
      <w:del w:id="276" w:author="Lakshmi Kannan" w:date="2016-12-14T16:58:00Z">
        <w:r w:rsidRPr="009442F7" w:rsidDel="009442F7">
          <w:rPr>
            <w:rStyle w:val="Hyperlink"/>
            <w:b w:val="0"/>
            <w:caps w:val="0"/>
          </w:rPr>
          <w:delText>12</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Open Issues</w:delText>
        </w:r>
        <w:r w:rsidDel="009442F7">
          <w:rPr>
            <w:webHidden/>
          </w:rPr>
          <w:tab/>
          <w:delText>28</w:delText>
        </w:r>
      </w:del>
    </w:p>
    <w:p w14:paraId="75988290" w14:textId="77777777" w:rsidR="00CF16CB" w:rsidDel="009442F7" w:rsidRDefault="00CF16CB">
      <w:pPr>
        <w:pStyle w:val="TOC2"/>
        <w:tabs>
          <w:tab w:val="left" w:pos="1200"/>
        </w:tabs>
        <w:rPr>
          <w:del w:id="277" w:author="Lakshmi Kannan" w:date="2016-12-14T16:58:00Z"/>
          <w:rFonts w:asciiTheme="minorHAnsi" w:eastAsiaTheme="minorEastAsia" w:hAnsiTheme="minorHAnsi" w:cstheme="minorBidi"/>
          <w:szCs w:val="22"/>
        </w:rPr>
      </w:pPr>
      <w:del w:id="278" w:author="Lakshmi Kannan" w:date="2016-12-14T16:58:00Z">
        <w:r w:rsidRPr="009442F7" w:rsidDel="009442F7">
          <w:rPr>
            <w:rStyle w:val="Hyperlink"/>
          </w:rPr>
          <w:delText>12.1</w:delText>
        </w:r>
        <w:r w:rsidDel="009442F7">
          <w:rPr>
            <w:rFonts w:asciiTheme="minorHAnsi" w:eastAsiaTheme="minorEastAsia" w:hAnsiTheme="minorHAnsi" w:cstheme="minorBidi"/>
            <w:szCs w:val="22"/>
          </w:rPr>
          <w:tab/>
        </w:r>
        <w:r w:rsidRPr="009442F7" w:rsidDel="009442F7">
          <w:rPr>
            <w:rStyle w:val="Hyperlink"/>
          </w:rPr>
          <w:delText>External Design Issues</w:delText>
        </w:r>
        <w:r w:rsidDel="009442F7">
          <w:rPr>
            <w:webHidden/>
          </w:rPr>
          <w:tab/>
          <w:delText>28</w:delText>
        </w:r>
      </w:del>
    </w:p>
    <w:p w14:paraId="76D5C4EC" w14:textId="77777777" w:rsidR="00CF16CB" w:rsidDel="009442F7" w:rsidRDefault="00CF16CB">
      <w:pPr>
        <w:pStyle w:val="TOC2"/>
        <w:tabs>
          <w:tab w:val="left" w:pos="1200"/>
        </w:tabs>
        <w:rPr>
          <w:del w:id="279" w:author="Lakshmi Kannan" w:date="2016-12-14T16:58:00Z"/>
          <w:rFonts w:asciiTheme="minorHAnsi" w:eastAsiaTheme="minorEastAsia" w:hAnsiTheme="minorHAnsi" w:cstheme="minorBidi"/>
          <w:szCs w:val="22"/>
        </w:rPr>
      </w:pPr>
      <w:del w:id="280" w:author="Lakshmi Kannan" w:date="2016-12-14T16:58:00Z">
        <w:r w:rsidRPr="009442F7" w:rsidDel="009442F7">
          <w:rPr>
            <w:rStyle w:val="Hyperlink"/>
          </w:rPr>
          <w:delText>12.2</w:delText>
        </w:r>
        <w:r w:rsidDel="009442F7">
          <w:rPr>
            <w:rFonts w:asciiTheme="minorHAnsi" w:eastAsiaTheme="minorEastAsia" w:hAnsiTheme="minorHAnsi" w:cstheme="minorBidi"/>
            <w:szCs w:val="22"/>
          </w:rPr>
          <w:tab/>
        </w:r>
        <w:r w:rsidRPr="009442F7" w:rsidDel="009442F7">
          <w:rPr>
            <w:rStyle w:val="Hyperlink"/>
          </w:rPr>
          <w:delText>Internal Design Issues</w:delText>
        </w:r>
        <w:r w:rsidDel="009442F7">
          <w:rPr>
            <w:webHidden/>
          </w:rPr>
          <w:tab/>
          <w:delText>28</w:delText>
        </w:r>
      </w:del>
    </w:p>
    <w:p w14:paraId="01F08042" w14:textId="77777777" w:rsidR="00CF16CB" w:rsidDel="009442F7" w:rsidRDefault="00CF16CB">
      <w:pPr>
        <w:pStyle w:val="TOC1"/>
        <w:rPr>
          <w:del w:id="281" w:author="Lakshmi Kannan" w:date="2016-12-14T16:58:00Z"/>
          <w:rFonts w:asciiTheme="minorHAnsi" w:eastAsiaTheme="minorEastAsia" w:hAnsiTheme="minorHAnsi" w:cstheme="minorBidi"/>
          <w:b w:val="0"/>
          <w:caps w:val="0"/>
          <w:szCs w:val="22"/>
        </w:rPr>
      </w:pPr>
      <w:del w:id="282" w:author="Lakshmi Kannan" w:date="2016-12-14T16:58:00Z">
        <w:r w:rsidRPr="009442F7" w:rsidDel="009442F7">
          <w:rPr>
            <w:rStyle w:val="Hyperlink"/>
            <w:b w:val="0"/>
            <w:caps w:val="0"/>
          </w:rPr>
          <w:delText>13</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Appendix A – NFS Data Conversion Process</w:delText>
        </w:r>
        <w:r w:rsidDel="009442F7">
          <w:rPr>
            <w:webHidden/>
          </w:rPr>
          <w:tab/>
          <w:delText>29</w:delText>
        </w:r>
      </w:del>
    </w:p>
    <w:p w14:paraId="02751476" w14:textId="77777777" w:rsidR="00CF16CB" w:rsidDel="009442F7" w:rsidRDefault="00CF16CB">
      <w:pPr>
        <w:pStyle w:val="TOC1"/>
        <w:rPr>
          <w:del w:id="283" w:author="Lakshmi Kannan" w:date="2016-12-14T16:58:00Z"/>
          <w:rFonts w:asciiTheme="minorHAnsi" w:eastAsiaTheme="minorEastAsia" w:hAnsiTheme="minorHAnsi" w:cstheme="minorBidi"/>
          <w:b w:val="0"/>
          <w:caps w:val="0"/>
          <w:szCs w:val="22"/>
        </w:rPr>
      </w:pPr>
      <w:del w:id="284" w:author="Lakshmi Kannan" w:date="2016-12-14T16:58:00Z">
        <w:r w:rsidRPr="009442F7" w:rsidDel="009442F7">
          <w:rPr>
            <w:rStyle w:val="Hyperlink"/>
            <w:b w:val="0"/>
            <w:caps w:val="0"/>
          </w:rPr>
          <w:delText>14</w:delText>
        </w:r>
        <w:r w:rsidDel="009442F7">
          <w:rPr>
            <w:rFonts w:asciiTheme="minorHAnsi" w:eastAsiaTheme="minorEastAsia" w:hAnsiTheme="minorHAnsi" w:cstheme="minorBidi"/>
            <w:b w:val="0"/>
            <w:caps w:val="0"/>
            <w:szCs w:val="22"/>
          </w:rPr>
          <w:tab/>
        </w:r>
        <w:r w:rsidRPr="009442F7" w:rsidDel="009442F7">
          <w:rPr>
            <w:rStyle w:val="Hyperlink"/>
            <w:b w:val="0"/>
            <w:caps w:val="0"/>
          </w:rPr>
          <w:delText>Appendix B – FAT Sample for Closed LOANs</w:delText>
        </w:r>
        <w:r w:rsidDel="009442F7">
          <w:rPr>
            <w:webHidden/>
          </w:rPr>
          <w:tab/>
          <w:delText>30</w:delText>
        </w:r>
      </w:del>
    </w:p>
    <w:p w14:paraId="34A5FCF0" w14:textId="77777777" w:rsidR="00D31311" w:rsidDel="00CF16CB" w:rsidRDefault="00D31311">
      <w:pPr>
        <w:pStyle w:val="TOC1"/>
        <w:rPr>
          <w:del w:id="285" w:author="Lakshmi Kannan" w:date="2016-12-14T15:37:00Z"/>
          <w:rFonts w:asciiTheme="minorHAnsi" w:eastAsiaTheme="minorEastAsia" w:hAnsiTheme="minorHAnsi" w:cstheme="minorBidi"/>
          <w:b w:val="0"/>
          <w:caps w:val="0"/>
          <w:szCs w:val="22"/>
        </w:rPr>
      </w:pPr>
      <w:del w:id="286" w:author="Lakshmi Kannan" w:date="2016-12-14T15:37:00Z">
        <w:r w:rsidRPr="00CF16CB" w:rsidDel="00CF16CB">
          <w:rPr>
            <w:rPrChange w:id="287" w:author="Lakshmi Kannan" w:date="2016-12-14T15:37:00Z">
              <w:rPr>
                <w:rStyle w:val="Hyperlink"/>
                <w:rFonts w:cs="Arial"/>
                <w:b w:val="0"/>
                <w:caps w:val="0"/>
              </w:rPr>
            </w:rPrChange>
          </w:rPr>
          <w:delText>1</w:delText>
        </w:r>
        <w:r w:rsidDel="00CF16CB">
          <w:rPr>
            <w:rFonts w:asciiTheme="minorHAnsi" w:eastAsiaTheme="minorEastAsia" w:hAnsiTheme="minorHAnsi" w:cstheme="minorBidi"/>
            <w:b w:val="0"/>
            <w:caps w:val="0"/>
            <w:szCs w:val="22"/>
          </w:rPr>
          <w:tab/>
        </w:r>
        <w:r w:rsidRPr="00CF16CB" w:rsidDel="00CF16CB">
          <w:rPr>
            <w:rPrChange w:id="288" w:author="Lakshmi Kannan" w:date="2016-12-14T15:37:00Z">
              <w:rPr>
                <w:rStyle w:val="Hyperlink"/>
                <w:rFonts w:cs="Arial"/>
                <w:b w:val="0"/>
                <w:caps w:val="0"/>
              </w:rPr>
            </w:rPrChange>
          </w:rPr>
          <w:delText>Project Overview</w:delText>
        </w:r>
        <w:r w:rsidDel="00CF16CB">
          <w:rPr>
            <w:webHidden/>
          </w:rPr>
          <w:tab/>
          <w:delText>5</w:delText>
        </w:r>
      </w:del>
    </w:p>
    <w:p w14:paraId="5EE55BAD" w14:textId="77777777" w:rsidR="00D31311" w:rsidDel="00CF16CB" w:rsidRDefault="00D31311">
      <w:pPr>
        <w:pStyle w:val="TOC2"/>
        <w:tabs>
          <w:tab w:val="left" w:pos="880"/>
        </w:tabs>
        <w:rPr>
          <w:del w:id="289" w:author="Lakshmi Kannan" w:date="2016-12-14T15:37:00Z"/>
          <w:rFonts w:asciiTheme="minorHAnsi" w:eastAsiaTheme="minorEastAsia" w:hAnsiTheme="minorHAnsi" w:cstheme="minorBidi"/>
          <w:szCs w:val="22"/>
        </w:rPr>
      </w:pPr>
      <w:del w:id="290" w:author="Lakshmi Kannan" w:date="2016-12-14T15:37:00Z">
        <w:r w:rsidRPr="00CF16CB" w:rsidDel="00CF16CB">
          <w:rPr>
            <w:rPrChange w:id="291" w:author="Lakshmi Kannan" w:date="2016-12-14T15:37:00Z">
              <w:rPr>
                <w:rStyle w:val="Hyperlink"/>
              </w:rPr>
            </w:rPrChange>
          </w:rPr>
          <w:delText>1.1</w:delText>
        </w:r>
        <w:r w:rsidDel="00CF16CB">
          <w:rPr>
            <w:rFonts w:asciiTheme="minorHAnsi" w:eastAsiaTheme="minorEastAsia" w:hAnsiTheme="minorHAnsi" w:cstheme="minorBidi"/>
            <w:szCs w:val="22"/>
          </w:rPr>
          <w:tab/>
        </w:r>
        <w:r w:rsidRPr="00CF16CB" w:rsidDel="00CF16CB">
          <w:rPr>
            <w:rPrChange w:id="292" w:author="Lakshmi Kannan" w:date="2016-12-14T15:37:00Z">
              <w:rPr>
                <w:rStyle w:val="Hyperlink"/>
              </w:rPr>
            </w:rPrChange>
          </w:rPr>
          <w:delText>Teams Involved</w:delText>
        </w:r>
        <w:r w:rsidDel="00CF16CB">
          <w:rPr>
            <w:webHidden/>
          </w:rPr>
          <w:tab/>
          <w:delText>5</w:delText>
        </w:r>
      </w:del>
    </w:p>
    <w:p w14:paraId="1FFAE98C" w14:textId="77777777" w:rsidR="00D31311" w:rsidDel="00CF16CB" w:rsidRDefault="00D31311">
      <w:pPr>
        <w:pStyle w:val="TOC2"/>
        <w:tabs>
          <w:tab w:val="left" w:pos="880"/>
        </w:tabs>
        <w:rPr>
          <w:del w:id="293" w:author="Lakshmi Kannan" w:date="2016-12-14T15:37:00Z"/>
          <w:rFonts w:asciiTheme="minorHAnsi" w:eastAsiaTheme="minorEastAsia" w:hAnsiTheme="minorHAnsi" w:cstheme="minorBidi"/>
          <w:szCs w:val="22"/>
        </w:rPr>
      </w:pPr>
      <w:del w:id="294" w:author="Lakshmi Kannan" w:date="2016-12-14T15:37:00Z">
        <w:r w:rsidRPr="00CF16CB" w:rsidDel="00CF16CB">
          <w:rPr>
            <w:rPrChange w:id="295" w:author="Lakshmi Kannan" w:date="2016-12-14T15:37:00Z">
              <w:rPr>
                <w:rStyle w:val="Hyperlink"/>
              </w:rPr>
            </w:rPrChange>
          </w:rPr>
          <w:delText>1.2</w:delText>
        </w:r>
        <w:r w:rsidDel="00CF16CB">
          <w:rPr>
            <w:rFonts w:asciiTheme="minorHAnsi" w:eastAsiaTheme="minorEastAsia" w:hAnsiTheme="minorHAnsi" w:cstheme="minorBidi"/>
            <w:szCs w:val="22"/>
          </w:rPr>
          <w:tab/>
        </w:r>
        <w:r w:rsidRPr="00CF16CB" w:rsidDel="00CF16CB">
          <w:rPr>
            <w:rPrChange w:id="296" w:author="Lakshmi Kannan" w:date="2016-12-14T15:37:00Z">
              <w:rPr>
                <w:rStyle w:val="Hyperlink"/>
              </w:rPr>
            </w:rPrChange>
          </w:rPr>
          <w:delText>New Functionality</w:delText>
        </w:r>
        <w:r w:rsidDel="00CF16CB">
          <w:rPr>
            <w:webHidden/>
          </w:rPr>
          <w:tab/>
          <w:delText>5</w:delText>
        </w:r>
      </w:del>
    </w:p>
    <w:p w14:paraId="77DE5056" w14:textId="77777777" w:rsidR="00D31311" w:rsidDel="00CF16CB" w:rsidRDefault="00D31311">
      <w:pPr>
        <w:pStyle w:val="TOC2"/>
        <w:tabs>
          <w:tab w:val="left" w:pos="880"/>
        </w:tabs>
        <w:rPr>
          <w:del w:id="297" w:author="Lakshmi Kannan" w:date="2016-12-14T15:37:00Z"/>
          <w:rFonts w:asciiTheme="minorHAnsi" w:eastAsiaTheme="minorEastAsia" w:hAnsiTheme="minorHAnsi" w:cstheme="minorBidi"/>
          <w:szCs w:val="22"/>
        </w:rPr>
      </w:pPr>
      <w:del w:id="298" w:author="Lakshmi Kannan" w:date="2016-12-14T15:37:00Z">
        <w:r w:rsidRPr="00CF16CB" w:rsidDel="00CF16CB">
          <w:rPr>
            <w:rPrChange w:id="299" w:author="Lakshmi Kannan" w:date="2016-12-14T15:37:00Z">
              <w:rPr>
                <w:rStyle w:val="Hyperlink"/>
              </w:rPr>
            </w:rPrChange>
          </w:rPr>
          <w:delText>1.3</w:delText>
        </w:r>
        <w:r w:rsidDel="00CF16CB">
          <w:rPr>
            <w:rFonts w:asciiTheme="minorHAnsi" w:eastAsiaTheme="minorEastAsia" w:hAnsiTheme="minorHAnsi" w:cstheme="minorBidi"/>
            <w:szCs w:val="22"/>
          </w:rPr>
          <w:tab/>
        </w:r>
        <w:r w:rsidRPr="00CF16CB" w:rsidDel="00CF16CB">
          <w:rPr>
            <w:rPrChange w:id="300" w:author="Lakshmi Kannan" w:date="2016-12-14T15:37:00Z">
              <w:rPr>
                <w:rStyle w:val="Hyperlink"/>
              </w:rPr>
            </w:rPrChange>
          </w:rPr>
          <w:delText>In Scope</w:delText>
        </w:r>
        <w:r w:rsidDel="00CF16CB">
          <w:rPr>
            <w:webHidden/>
          </w:rPr>
          <w:tab/>
          <w:delText>5</w:delText>
        </w:r>
      </w:del>
    </w:p>
    <w:p w14:paraId="26BCE117" w14:textId="77777777" w:rsidR="00D31311" w:rsidDel="00CF16CB" w:rsidRDefault="00D31311">
      <w:pPr>
        <w:pStyle w:val="TOC2"/>
        <w:tabs>
          <w:tab w:val="left" w:pos="880"/>
        </w:tabs>
        <w:rPr>
          <w:del w:id="301" w:author="Lakshmi Kannan" w:date="2016-12-14T15:37:00Z"/>
          <w:rFonts w:asciiTheme="minorHAnsi" w:eastAsiaTheme="minorEastAsia" w:hAnsiTheme="minorHAnsi" w:cstheme="minorBidi"/>
          <w:szCs w:val="22"/>
        </w:rPr>
      </w:pPr>
      <w:del w:id="302" w:author="Lakshmi Kannan" w:date="2016-12-14T15:37:00Z">
        <w:r w:rsidRPr="00CF16CB" w:rsidDel="00CF16CB">
          <w:rPr>
            <w:rPrChange w:id="303" w:author="Lakshmi Kannan" w:date="2016-12-14T15:37:00Z">
              <w:rPr>
                <w:rStyle w:val="Hyperlink"/>
              </w:rPr>
            </w:rPrChange>
          </w:rPr>
          <w:delText>1.4</w:delText>
        </w:r>
        <w:r w:rsidDel="00CF16CB">
          <w:rPr>
            <w:rFonts w:asciiTheme="minorHAnsi" w:eastAsiaTheme="minorEastAsia" w:hAnsiTheme="minorHAnsi" w:cstheme="minorBidi"/>
            <w:szCs w:val="22"/>
          </w:rPr>
          <w:tab/>
        </w:r>
        <w:r w:rsidRPr="00CF16CB" w:rsidDel="00CF16CB">
          <w:rPr>
            <w:rPrChange w:id="304" w:author="Lakshmi Kannan" w:date="2016-12-14T15:37:00Z">
              <w:rPr>
                <w:rStyle w:val="Hyperlink"/>
              </w:rPr>
            </w:rPrChange>
          </w:rPr>
          <w:delText>Out of Scope</w:delText>
        </w:r>
        <w:r w:rsidDel="00CF16CB">
          <w:rPr>
            <w:webHidden/>
          </w:rPr>
          <w:tab/>
          <w:delText>5</w:delText>
        </w:r>
      </w:del>
    </w:p>
    <w:p w14:paraId="3713EDEC" w14:textId="77777777" w:rsidR="00D31311" w:rsidDel="00CF16CB" w:rsidRDefault="00D31311">
      <w:pPr>
        <w:pStyle w:val="TOC2"/>
        <w:tabs>
          <w:tab w:val="left" w:pos="880"/>
        </w:tabs>
        <w:rPr>
          <w:del w:id="305" w:author="Lakshmi Kannan" w:date="2016-12-14T15:37:00Z"/>
          <w:rFonts w:asciiTheme="minorHAnsi" w:eastAsiaTheme="minorEastAsia" w:hAnsiTheme="minorHAnsi" w:cstheme="minorBidi"/>
          <w:szCs w:val="22"/>
        </w:rPr>
      </w:pPr>
      <w:del w:id="306" w:author="Lakshmi Kannan" w:date="2016-12-14T15:37:00Z">
        <w:r w:rsidRPr="00CF16CB" w:rsidDel="00CF16CB">
          <w:rPr>
            <w:rPrChange w:id="307" w:author="Lakshmi Kannan" w:date="2016-12-14T15:37:00Z">
              <w:rPr>
                <w:rStyle w:val="Hyperlink"/>
              </w:rPr>
            </w:rPrChange>
          </w:rPr>
          <w:delText>1.5</w:delText>
        </w:r>
        <w:r w:rsidDel="00CF16CB">
          <w:rPr>
            <w:rFonts w:asciiTheme="minorHAnsi" w:eastAsiaTheme="minorEastAsia" w:hAnsiTheme="minorHAnsi" w:cstheme="minorBidi"/>
            <w:szCs w:val="22"/>
          </w:rPr>
          <w:tab/>
        </w:r>
        <w:r w:rsidRPr="00CF16CB" w:rsidDel="00CF16CB">
          <w:rPr>
            <w:rPrChange w:id="308" w:author="Lakshmi Kannan" w:date="2016-12-14T15:37:00Z">
              <w:rPr>
                <w:rStyle w:val="Hyperlink"/>
              </w:rPr>
            </w:rPrChange>
          </w:rPr>
          <w:delText>Assumptions</w:delText>
        </w:r>
        <w:r w:rsidDel="00CF16CB">
          <w:rPr>
            <w:webHidden/>
          </w:rPr>
          <w:tab/>
          <w:delText>5</w:delText>
        </w:r>
      </w:del>
    </w:p>
    <w:p w14:paraId="129B43EA" w14:textId="77777777" w:rsidR="00D31311" w:rsidDel="00CF16CB" w:rsidRDefault="00D31311">
      <w:pPr>
        <w:pStyle w:val="TOC2"/>
        <w:tabs>
          <w:tab w:val="left" w:pos="880"/>
        </w:tabs>
        <w:rPr>
          <w:del w:id="309" w:author="Lakshmi Kannan" w:date="2016-12-14T15:37:00Z"/>
          <w:rFonts w:asciiTheme="minorHAnsi" w:eastAsiaTheme="minorEastAsia" w:hAnsiTheme="minorHAnsi" w:cstheme="minorBidi"/>
          <w:szCs w:val="22"/>
        </w:rPr>
      </w:pPr>
      <w:del w:id="310" w:author="Lakshmi Kannan" w:date="2016-12-14T15:37:00Z">
        <w:r w:rsidRPr="00CF16CB" w:rsidDel="00CF16CB">
          <w:rPr>
            <w:rPrChange w:id="311" w:author="Lakshmi Kannan" w:date="2016-12-14T15:37:00Z">
              <w:rPr>
                <w:rStyle w:val="Hyperlink"/>
              </w:rPr>
            </w:rPrChange>
          </w:rPr>
          <w:delText>1.6</w:delText>
        </w:r>
        <w:r w:rsidDel="00CF16CB">
          <w:rPr>
            <w:rFonts w:asciiTheme="minorHAnsi" w:eastAsiaTheme="minorEastAsia" w:hAnsiTheme="minorHAnsi" w:cstheme="minorBidi"/>
            <w:szCs w:val="22"/>
          </w:rPr>
          <w:tab/>
        </w:r>
        <w:r w:rsidRPr="00CF16CB" w:rsidDel="00CF16CB">
          <w:rPr>
            <w:rPrChange w:id="312" w:author="Lakshmi Kannan" w:date="2016-12-14T15:37:00Z">
              <w:rPr>
                <w:rStyle w:val="Hyperlink"/>
              </w:rPr>
            </w:rPrChange>
          </w:rPr>
          <w:delText>Traceability Matrix</w:delText>
        </w:r>
        <w:r w:rsidDel="00CF16CB">
          <w:rPr>
            <w:webHidden/>
          </w:rPr>
          <w:tab/>
          <w:delText>6</w:delText>
        </w:r>
      </w:del>
    </w:p>
    <w:p w14:paraId="69891EEE" w14:textId="77777777" w:rsidR="00D31311" w:rsidDel="00CF16CB" w:rsidRDefault="00D31311">
      <w:pPr>
        <w:pStyle w:val="TOC1"/>
        <w:rPr>
          <w:del w:id="313" w:author="Lakshmi Kannan" w:date="2016-12-14T15:37:00Z"/>
          <w:rFonts w:asciiTheme="minorHAnsi" w:eastAsiaTheme="minorEastAsia" w:hAnsiTheme="minorHAnsi" w:cstheme="minorBidi"/>
          <w:b w:val="0"/>
          <w:caps w:val="0"/>
          <w:szCs w:val="22"/>
        </w:rPr>
      </w:pPr>
      <w:del w:id="314" w:author="Lakshmi Kannan" w:date="2016-12-14T15:37:00Z">
        <w:r w:rsidRPr="00CF16CB" w:rsidDel="00CF16CB">
          <w:rPr>
            <w:rPrChange w:id="315" w:author="Lakshmi Kannan" w:date="2016-12-14T15:37:00Z">
              <w:rPr>
                <w:rStyle w:val="Hyperlink"/>
                <w:b w:val="0"/>
                <w:caps w:val="0"/>
              </w:rPr>
            </w:rPrChange>
          </w:rPr>
          <w:delText>2</w:delText>
        </w:r>
        <w:r w:rsidDel="00CF16CB">
          <w:rPr>
            <w:rFonts w:asciiTheme="minorHAnsi" w:eastAsiaTheme="minorEastAsia" w:hAnsiTheme="minorHAnsi" w:cstheme="minorBidi"/>
            <w:b w:val="0"/>
            <w:caps w:val="0"/>
            <w:szCs w:val="22"/>
          </w:rPr>
          <w:tab/>
        </w:r>
        <w:r w:rsidRPr="00CF16CB" w:rsidDel="00CF16CB">
          <w:rPr>
            <w:rPrChange w:id="316" w:author="Lakshmi Kannan" w:date="2016-12-14T15:37:00Z">
              <w:rPr>
                <w:rStyle w:val="Hyperlink"/>
                <w:b w:val="0"/>
                <w:caps w:val="0"/>
              </w:rPr>
            </w:rPrChange>
          </w:rPr>
          <w:delText>Project Design</w:delText>
        </w:r>
        <w:r w:rsidDel="00CF16CB">
          <w:rPr>
            <w:webHidden/>
          </w:rPr>
          <w:tab/>
          <w:delText>7</w:delText>
        </w:r>
      </w:del>
    </w:p>
    <w:p w14:paraId="4C746FC5" w14:textId="77777777" w:rsidR="00D31311" w:rsidDel="00CF16CB" w:rsidRDefault="00D31311">
      <w:pPr>
        <w:pStyle w:val="TOC2"/>
        <w:tabs>
          <w:tab w:val="left" w:pos="880"/>
        </w:tabs>
        <w:rPr>
          <w:del w:id="317" w:author="Lakshmi Kannan" w:date="2016-12-14T15:37:00Z"/>
          <w:rFonts w:asciiTheme="minorHAnsi" w:eastAsiaTheme="minorEastAsia" w:hAnsiTheme="minorHAnsi" w:cstheme="minorBidi"/>
          <w:szCs w:val="22"/>
        </w:rPr>
      </w:pPr>
      <w:del w:id="318" w:author="Lakshmi Kannan" w:date="2016-12-14T15:37:00Z">
        <w:r w:rsidRPr="00CF16CB" w:rsidDel="00CF16CB">
          <w:rPr>
            <w:rPrChange w:id="319" w:author="Lakshmi Kannan" w:date="2016-12-14T15:37:00Z">
              <w:rPr>
                <w:rStyle w:val="Hyperlink"/>
              </w:rPr>
            </w:rPrChange>
          </w:rPr>
          <w:delText>2.1</w:delText>
        </w:r>
        <w:r w:rsidDel="00CF16CB">
          <w:rPr>
            <w:rFonts w:asciiTheme="minorHAnsi" w:eastAsiaTheme="minorEastAsia" w:hAnsiTheme="minorHAnsi" w:cstheme="minorBidi"/>
            <w:szCs w:val="22"/>
          </w:rPr>
          <w:tab/>
        </w:r>
        <w:r w:rsidRPr="00CF16CB" w:rsidDel="00CF16CB">
          <w:rPr>
            <w:rPrChange w:id="320" w:author="Lakshmi Kannan" w:date="2016-12-14T15:37:00Z">
              <w:rPr>
                <w:rStyle w:val="Hyperlink"/>
              </w:rPr>
            </w:rPrChange>
          </w:rPr>
          <w:delText>Design Objectives</w:delText>
        </w:r>
        <w:r w:rsidDel="00CF16CB">
          <w:rPr>
            <w:webHidden/>
          </w:rPr>
          <w:tab/>
          <w:delText>7</w:delText>
        </w:r>
      </w:del>
    </w:p>
    <w:p w14:paraId="29F0B435" w14:textId="77777777" w:rsidR="00D31311" w:rsidDel="00CF16CB" w:rsidRDefault="00D31311">
      <w:pPr>
        <w:pStyle w:val="TOC2"/>
        <w:tabs>
          <w:tab w:val="left" w:pos="880"/>
        </w:tabs>
        <w:rPr>
          <w:del w:id="321" w:author="Lakshmi Kannan" w:date="2016-12-14T15:37:00Z"/>
          <w:rFonts w:asciiTheme="minorHAnsi" w:eastAsiaTheme="minorEastAsia" w:hAnsiTheme="minorHAnsi" w:cstheme="minorBidi"/>
          <w:szCs w:val="22"/>
        </w:rPr>
      </w:pPr>
      <w:del w:id="322" w:author="Lakshmi Kannan" w:date="2016-12-14T15:37:00Z">
        <w:r w:rsidRPr="00CF16CB" w:rsidDel="00CF16CB">
          <w:rPr>
            <w:rPrChange w:id="323" w:author="Lakshmi Kannan" w:date="2016-12-14T15:37:00Z">
              <w:rPr>
                <w:rStyle w:val="Hyperlink"/>
              </w:rPr>
            </w:rPrChange>
          </w:rPr>
          <w:delText>2.2</w:delText>
        </w:r>
        <w:r w:rsidDel="00CF16CB">
          <w:rPr>
            <w:rFonts w:asciiTheme="minorHAnsi" w:eastAsiaTheme="minorEastAsia" w:hAnsiTheme="minorHAnsi" w:cstheme="minorBidi"/>
            <w:szCs w:val="22"/>
          </w:rPr>
          <w:tab/>
        </w:r>
        <w:r w:rsidRPr="00CF16CB" w:rsidDel="00CF16CB">
          <w:rPr>
            <w:rPrChange w:id="324" w:author="Lakshmi Kannan" w:date="2016-12-14T15:37:00Z">
              <w:rPr>
                <w:rStyle w:val="Hyperlink"/>
              </w:rPr>
            </w:rPrChange>
          </w:rPr>
          <w:delText>Risks</w:delText>
        </w:r>
        <w:r w:rsidDel="00CF16CB">
          <w:rPr>
            <w:webHidden/>
          </w:rPr>
          <w:tab/>
          <w:delText>7</w:delText>
        </w:r>
      </w:del>
    </w:p>
    <w:p w14:paraId="123E0E5A" w14:textId="77777777" w:rsidR="00D31311" w:rsidDel="00CF16CB" w:rsidRDefault="00D31311">
      <w:pPr>
        <w:pStyle w:val="TOC2"/>
        <w:tabs>
          <w:tab w:val="left" w:pos="880"/>
        </w:tabs>
        <w:rPr>
          <w:del w:id="325" w:author="Lakshmi Kannan" w:date="2016-12-14T15:37:00Z"/>
          <w:rFonts w:asciiTheme="minorHAnsi" w:eastAsiaTheme="minorEastAsia" w:hAnsiTheme="minorHAnsi" w:cstheme="minorBidi"/>
          <w:szCs w:val="22"/>
        </w:rPr>
      </w:pPr>
      <w:del w:id="326" w:author="Lakshmi Kannan" w:date="2016-12-14T15:37:00Z">
        <w:r w:rsidRPr="00CF16CB" w:rsidDel="00CF16CB">
          <w:rPr>
            <w:rPrChange w:id="327" w:author="Lakshmi Kannan" w:date="2016-12-14T15:37:00Z">
              <w:rPr>
                <w:rStyle w:val="Hyperlink"/>
              </w:rPr>
            </w:rPrChange>
          </w:rPr>
          <w:delText>2.3</w:delText>
        </w:r>
        <w:r w:rsidDel="00CF16CB">
          <w:rPr>
            <w:rFonts w:asciiTheme="minorHAnsi" w:eastAsiaTheme="minorEastAsia" w:hAnsiTheme="minorHAnsi" w:cstheme="minorBidi"/>
            <w:szCs w:val="22"/>
          </w:rPr>
          <w:tab/>
        </w:r>
        <w:r w:rsidRPr="00CF16CB" w:rsidDel="00CF16CB">
          <w:rPr>
            <w:rPrChange w:id="328" w:author="Lakshmi Kannan" w:date="2016-12-14T15:37:00Z">
              <w:rPr>
                <w:rStyle w:val="Hyperlink"/>
              </w:rPr>
            </w:rPrChange>
          </w:rPr>
          <w:delText>Dependencies</w:delText>
        </w:r>
        <w:r w:rsidDel="00CF16CB">
          <w:rPr>
            <w:webHidden/>
          </w:rPr>
          <w:tab/>
          <w:delText>7</w:delText>
        </w:r>
      </w:del>
    </w:p>
    <w:p w14:paraId="71B955E7" w14:textId="77777777" w:rsidR="00D31311" w:rsidDel="00CF16CB" w:rsidRDefault="00D31311">
      <w:pPr>
        <w:pStyle w:val="TOC2"/>
        <w:tabs>
          <w:tab w:val="left" w:pos="880"/>
        </w:tabs>
        <w:rPr>
          <w:del w:id="329" w:author="Lakshmi Kannan" w:date="2016-12-14T15:37:00Z"/>
          <w:rFonts w:asciiTheme="minorHAnsi" w:eastAsiaTheme="minorEastAsia" w:hAnsiTheme="minorHAnsi" w:cstheme="minorBidi"/>
          <w:szCs w:val="22"/>
        </w:rPr>
      </w:pPr>
      <w:del w:id="330" w:author="Lakshmi Kannan" w:date="2016-12-14T15:37:00Z">
        <w:r w:rsidRPr="00CF16CB" w:rsidDel="00CF16CB">
          <w:rPr>
            <w:rPrChange w:id="331" w:author="Lakshmi Kannan" w:date="2016-12-14T15:37:00Z">
              <w:rPr>
                <w:rStyle w:val="Hyperlink"/>
              </w:rPr>
            </w:rPrChange>
          </w:rPr>
          <w:delText>2.4</w:delText>
        </w:r>
        <w:r w:rsidDel="00CF16CB">
          <w:rPr>
            <w:rFonts w:asciiTheme="minorHAnsi" w:eastAsiaTheme="minorEastAsia" w:hAnsiTheme="minorHAnsi" w:cstheme="minorBidi"/>
            <w:szCs w:val="22"/>
          </w:rPr>
          <w:tab/>
        </w:r>
        <w:r w:rsidRPr="00CF16CB" w:rsidDel="00CF16CB">
          <w:rPr>
            <w:rPrChange w:id="332" w:author="Lakshmi Kannan" w:date="2016-12-14T15:37:00Z">
              <w:rPr>
                <w:rStyle w:val="Hyperlink"/>
              </w:rPr>
            </w:rPrChange>
          </w:rPr>
          <w:delText>System Design Changes</w:delText>
        </w:r>
        <w:r w:rsidDel="00CF16CB">
          <w:rPr>
            <w:webHidden/>
          </w:rPr>
          <w:tab/>
          <w:delText>8</w:delText>
        </w:r>
      </w:del>
    </w:p>
    <w:p w14:paraId="6E217C7F" w14:textId="77777777" w:rsidR="00D31311" w:rsidDel="00CF16CB" w:rsidRDefault="00D31311">
      <w:pPr>
        <w:pStyle w:val="TOC1"/>
        <w:rPr>
          <w:del w:id="333" w:author="Lakshmi Kannan" w:date="2016-12-14T15:37:00Z"/>
          <w:rFonts w:asciiTheme="minorHAnsi" w:eastAsiaTheme="minorEastAsia" w:hAnsiTheme="minorHAnsi" w:cstheme="minorBidi"/>
          <w:b w:val="0"/>
          <w:caps w:val="0"/>
          <w:szCs w:val="22"/>
        </w:rPr>
      </w:pPr>
      <w:del w:id="334" w:author="Lakshmi Kannan" w:date="2016-12-14T15:37:00Z">
        <w:r w:rsidRPr="00CF16CB" w:rsidDel="00CF16CB">
          <w:rPr>
            <w:rPrChange w:id="335" w:author="Lakshmi Kannan" w:date="2016-12-14T15:37:00Z">
              <w:rPr>
                <w:rStyle w:val="Hyperlink"/>
                <w:b w:val="0"/>
                <w:caps w:val="0"/>
              </w:rPr>
            </w:rPrChange>
          </w:rPr>
          <w:delText>3</w:delText>
        </w:r>
        <w:r w:rsidDel="00CF16CB">
          <w:rPr>
            <w:rFonts w:asciiTheme="minorHAnsi" w:eastAsiaTheme="minorEastAsia" w:hAnsiTheme="minorHAnsi" w:cstheme="minorBidi"/>
            <w:b w:val="0"/>
            <w:caps w:val="0"/>
            <w:szCs w:val="22"/>
          </w:rPr>
          <w:tab/>
        </w:r>
        <w:r w:rsidRPr="00CF16CB" w:rsidDel="00CF16CB">
          <w:rPr>
            <w:rPrChange w:id="336" w:author="Lakshmi Kannan" w:date="2016-12-14T15:37:00Z">
              <w:rPr>
                <w:rStyle w:val="Hyperlink"/>
                <w:b w:val="0"/>
                <w:caps w:val="0"/>
              </w:rPr>
            </w:rPrChange>
          </w:rPr>
          <w:delText>Service Changes</w:delText>
        </w:r>
        <w:r w:rsidDel="00CF16CB">
          <w:rPr>
            <w:webHidden/>
          </w:rPr>
          <w:tab/>
          <w:delText>9</w:delText>
        </w:r>
      </w:del>
    </w:p>
    <w:p w14:paraId="15B1FE76" w14:textId="77777777" w:rsidR="00D31311" w:rsidDel="00CF16CB" w:rsidRDefault="00D31311">
      <w:pPr>
        <w:pStyle w:val="TOC2"/>
        <w:tabs>
          <w:tab w:val="left" w:pos="880"/>
        </w:tabs>
        <w:rPr>
          <w:del w:id="337" w:author="Lakshmi Kannan" w:date="2016-12-14T15:37:00Z"/>
          <w:rFonts w:asciiTheme="minorHAnsi" w:eastAsiaTheme="minorEastAsia" w:hAnsiTheme="minorHAnsi" w:cstheme="minorBidi"/>
          <w:szCs w:val="22"/>
        </w:rPr>
      </w:pPr>
      <w:del w:id="338" w:author="Lakshmi Kannan" w:date="2016-12-14T15:37:00Z">
        <w:r w:rsidRPr="00CF16CB" w:rsidDel="00CF16CB">
          <w:rPr>
            <w:rPrChange w:id="339" w:author="Lakshmi Kannan" w:date="2016-12-14T15:37:00Z">
              <w:rPr>
                <w:rStyle w:val="Hyperlink"/>
              </w:rPr>
            </w:rPrChange>
          </w:rPr>
          <w:delText>3.1</w:delText>
        </w:r>
        <w:r w:rsidDel="00CF16CB">
          <w:rPr>
            <w:rFonts w:asciiTheme="minorHAnsi" w:eastAsiaTheme="minorEastAsia" w:hAnsiTheme="minorHAnsi" w:cstheme="minorBidi"/>
            <w:szCs w:val="22"/>
          </w:rPr>
          <w:tab/>
        </w:r>
        <w:r w:rsidRPr="00CF16CB" w:rsidDel="00CF16CB">
          <w:rPr>
            <w:rPrChange w:id="340" w:author="Lakshmi Kannan" w:date="2016-12-14T15:37:00Z">
              <w:rPr>
                <w:rStyle w:val="Hyperlink"/>
              </w:rPr>
            </w:rPrChange>
          </w:rPr>
          <w:delText>EIPBatchProcess</w:delText>
        </w:r>
        <w:r w:rsidDel="00CF16CB">
          <w:rPr>
            <w:webHidden/>
          </w:rPr>
          <w:tab/>
          <w:delText>9</w:delText>
        </w:r>
      </w:del>
    </w:p>
    <w:p w14:paraId="687BC51D" w14:textId="77777777" w:rsidR="00D31311" w:rsidDel="00CF16CB" w:rsidRDefault="00D31311">
      <w:pPr>
        <w:pStyle w:val="TOC1"/>
        <w:rPr>
          <w:del w:id="341" w:author="Lakshmi Kannan" w:date="2016-12-14T15:37:00Z"/>
          <w:rFonts w:asciiTheme="minorHAnsi" w:eastAsiaTheme="minorEastAsia" w:hAnsiTheme="minorHAnsi" w:cstheme="minorBidi"/>
          <w:b w:val="0"/>
          <w:caps w:val="0"/>
          <w:szCs w:val="22"/>
        </w:rPr>
      </w:pPr>
      <w:del w:id="342" w:author="Lakshmi Kannan" w:date="2016-12-14T15:37:00Z">
        <w:r w:rsidRPr="00CF16CB" w:rsidDel="00CF16CB">
          <w:rPr>
            <w:rPrChange w:id="343" w:author="Lakshmi Kannan" w:date="2016-12-14T15:37:00Z">
              <w:rPr>
                <w:rStyle w:val="Hyperlink"/>
                <w:b w:val="0"/>
                <w:caps w:val="0"/>
              </w:rPr>
            </w:rPrChange>
          </w:rPr>
          <w:delText>4</w:delText>
        </w:r>
        <w:r w:rsidDel="00CF16CB">
          <w:rPr>
            <w:rFonts w:asciiTheme="minorHAnsi" w:eastAsiaTheme="minorEastAsia" w:hAnsiTheme="minorHAnsi" w:cstheme="minorBidi"/>
            <w:b w:val="0"/>
            <w:caps w:val="0"/>
            <w:szCs w:val="22"/>
          </w:rPr>
          <w:tab/>
        </w:r>
        <w:r w:rsidRPr="00CF16CB" w:rsidDel="00CF16CB">
          <w:rPr>
            <w:rPrChange w:id="344" w:author="Lakshmi Kannan" w:date="2016-12-14T15:37:00Z">
              <w:rPr>
                <w:rStyle w:val="Hyperlink"/>
                <w:b w:val="0"/>
                <w:caps w:val="0"/>
              </w:rPr>
            </w:rPrChange>
          </w:rPr>
          <w:delText>Other EIP impacts</w:delText>
        </w:r>
        <w:r w:rsidDel="00CF16CB">
          <w:rPr>
            <w:webHidden/>
          </w:rPr>
          <w:tab/>
          <w:delText>10</w:delText>
        </w:r>
      </w:del>
    </w:p>
    <w:p w14:paraId="6F45D7FA" w14:textId="77777777" w:rsidR="00D31311" w:rsidDel="00CF16CB" w:rsidRDefault="00D31311">
      <w:pPr>
        <w:pStyle w:val="TOC2"/>
        <w:tabs>
          <w:tab w:val="left" w:pos="880"/>
        </w:tabs>
        <w:rPr>
          <w:del w:id="345" w:author="Lakshmi Kannan" w:date="2016-12-14T15:37:00Z"/>
          <w:rFonts w:asciiTheme="minorHAnsi" w:eastAsiaTheme="minorEastAsia" w:hAnsiTheme="minorHAnsi" w:cstheme="minorBidi"/>
          <w:szCs w:val="22"/>
        </w:rPr>
      </w:pPr>
      <w:del w:id="346" w:author="Lakshmi Kannan" w:date="2016-12-14T15:37:00Z">
        <w:r w:rsidRPr="00CF16CB" w:rsidDel="00CF16CB">
          <w:rPr>
            <w:rPrChange w:id="347" w:author="Lakshmi Kannan" w:date="2016-12-14T15:37:00Z">
              <w:rPr>
                <w:rStyle w:val="Hyperlink"/>
              </w:rPr>
            </w:rPrChange>
          </w:rPr>
          <w:delText>4.1</w:delText>
        </w:r>
        <w:r w:rsidDel="00CF16CB">
          <w:rPr>
            <w:rFonts w:asciiTheme="minorHAnsi" w:eastAsiaTheme="minorEastAsia" w:hAnsiTheme="minorHAnsi" w:cstheme="minorBidi"/>
            <w:szCs w:val="22"/>
          </w:rPr>
          <w:tab/>
        </w:r>
        <w:r w:rsidRPr="00CF16CB" w:rsidDel="00CF16CB">
          <w:rPr>
            <w:rPrChange w:id="348" w:author="Lakshmi Kannan" w:date="2016-12-14T15:37:00Z">
              <w:rPr>
                <w:rStyle w:val="Hyperlink"/>
              </w:rPr>
            </w:rPrChange>
          </w:rPr>
          <w:delText>NFS events</w:delText>
        </w:r>
        <w:r w:rsidDel="00CF16CB">
          <w:rPr>
            <w:webHidden/>
          </w:rPr>
          <w:tab/>
          <w:delText>10</w:delText>
        </w:r>
      </w:del>
    </w:p>
    <w:p w14:paraId="657B87FB" w14:textId="77777777" w:rsidR="00D31311" w:rsidDel="00CF16CB" w:rsidRDefault="00D31311">
      <w:pPr>
        <w:pStyle w:val="TOC2"/>
        <w:tabs>
          <w:tab w:val="left" w:pos="880"/>
        </w:tabs>
        <w:rPr>
          <w:del w:id="349" w:author="Lakshmi Kannan" w:date="2016-12-14T15:37:00Z"/>
          <w:rFonts w:asciiTheme="minorHAnsi" w:eastAsiaTheme="minorEastAsia" w:hAnsiTheme="minorHAnsi" w:cstheme="minorBidi"/>
          <w:szCs w:val="22"/>
        </w:rPr>
      </w:pPr>
      <w:del w:id="350" w:author="Lakshmi Kannan" w:date="2016-12-14T15:37:00Z">
        <w:r w:rsidRPr="00CF16CB" w:rsidDel="00CF16CB">
          <w:rPr>
            <w:rPrChange w:id="351" w:author="Lakshmi Kannan" w:date="2016-12-14T15:37:00Z">
              <w:rPr>
                <w:rStyle w:val="Hyperlink"/>
              </w:rPr>
            </w:rPrChange>
          </w:rPr>
          <w:delText>4.2</w:delText>
        </w:r>
        <w:r w:rsidDel="00CF16CB">
          <w:rPr>
            <w:rFonts w:asciiTheme="minorHAnsi" w:eastAsiaTheme="minorEastAsia" w:hAnsiTheme="minorHAnsi" w:cstheme="minorBidi"/>
            <w:szCs w:val="22"/>
          </w:rPr>
          <w:tab/>
        </w:r>
        <w:r w:rsidRPr="00CF16CB" w:rsidDel="00CF16CB">
          <w:rPr>
            <w:rPrChange w:id="352" w:author="Lakshmi Kannan" w:date="2016-12-14T15:37:00Z">
              <w:rPr>
                <w:rStyle w:val="Hyperlink"/>
              </w:rPr>
            </w:rPrChange>
          </w:rPr>
          <w:delText>Lock loans that need to be migrated</w:delText>
        </w:r>
        <w:r w:rsidDel="00CF16CB">
          <w:rPr>
            <w:webHidden/>
          </w:rPr>
          <w:tab/>
          <w:delText>11</w:delText>
        </w:r>
      </w:del>
    </w:p>
    <w:p w14:paraId="4F1C9341" w14:textId="77777777" w:rsidR="00D31311" w:rsidDel="00CF16CB" w:rsidRDefault="00D31311">
      <w:pPr>
        <w:pStyle w:val="TOC2"/>
        <w:tabs>
          <w:tab w:val="left" w:pos="880"/>
        </w:tabs>
        <w:rPr>
          <w:del w:id="353" w:author="Lakshmi Kannan" w:date="2016-12-14T15:37:00Z"/>
          <w:rFonts w:asciiTheme="minorHAnsi" w:eastAsiaTheme="minorEastAsia" w:hAnsiTheme="minorHAnsi" w:cstheme="minorBidi"/>
          <w:szCs w:val="22"/>
        </w:rPr>
      </w:pPr>
      <w:del w:id="354" w:author="Lakshmi Kannan" w:date="2016-12-14T15:37:00Z">
        <w:r w:rsidRPr="00CF16CB" w:rsidDel="00CF16CB">
          <w:rPr>
            <w:rPrChange w:id="355" w:author="Lakshmi Kannan" w:date="2016-12-14T15:37:00Z">
              <w:rPr>
                <w:rStyle w:val="Hyperlink"/>
              </w:rPr>
            </w:rPrChange>
          </w:rPr>
          <w:delText>4.3</w:delText>
        </w:r>
        <w:r w:rsidDel="00CF16CB">
          <w:rPr>
            <w:rFonts w:asciiTheme="minorHAnsi" w:eastAsiaTheme="minorEastAsia" w:hAnsiTheme="minorHAnsi" w:cstheme="minorBidi"/>
            <w:szCs w:val="22"/>
          </w:rPr>
          <w:tab/>
        </w:r>
        <w:r w:rsidRPr="00CF16CB" w:rsidDel="00CF16CB">
          <w:rPr>
            <w:rPrChange w:id="356" w:author="Lakshmi Kannan" w:date="2016-12-14T15:37:00Z">
              <w:rPr>
                <w:rStyle w:val="Hyperlink"/>
              </w:rPr>
            </w:rPrChange>
          </w:rPr>
          <w:delText>Unlock loans that failed to be migrated</w:delText>
        </w:r>
        <w:r w:rsidDel="00CF16CB">
          <w:rPr>
            <w:webHidden/>
          </w:rPr>
          <w:tab/>
          <w:delText>13</w:delText>
        </w:r>
      </w:del>
    </w:p>
    <w:p w14:paraId="164A141C" w14:textId="77777777" w:rsidR="00D31311" w:rsidDel="00CF16CB" w:rsidRDefault="00D31311">
      <w:pPr>
        <w:pStyle w:val="TOC2"/>
        <w:tabs>
          <w:tab w:val="left" w:pos="880"/>
        </w:tabs>
        <w:rPr>
          <w:del w:id="357" w:author="Lakshmi Kannan" w:date="2016-12-14T15:37:00Z"/>
          <w:rFonts w:asciiTheme="minorHAnsi" w:eastAsiaTheme="minorEastAsia" w:hAnsiTheme="minorHAnsi" w:cstheme="minorBidi"/>
          <w:szCs w:val="22"/>
        </w:rPr>
      </w:pPr>
      <w:del w:id="358" w:author="Lakshmi Kannan" w:date="2016-12-14T15:37:00Z">
        <w:r w:rsidRPr="00CF16CB" w:rsidDel="00CF16CB">
          <w:rPr>
            <w:rPrChange w:id="359" w:author="Lakshmi Kannan" w:date="2016-12-14T15:37:00Z">
              <w:rPr>
                <w:rStyle w:val="Hyperlink"/>
              </w:rPr>
            </w:rPrChange>
          </w:rPr>
          <w:delText>4.4</w:delText>
        </w:r>
        <w:r w:rsidDel="00CF16CB">
          <w:rPr>
            <w:rFonts w:asciiTheme="minorHAnsi" w:eastAsiaTheme="minorEastAsia" w:hAnsiTheme="minorHAnsi" w:cstheme="minorBidi"/>
            <w:szCs w:val="22"/>
          </w:rPr>
          <w:tab/>
        </w:r>
        <w:r w:rsidRPr="00CF16CB" w:rsidDel="00CF16CB">
          <w:rPr>
            <w:rPrChange w:id="360" w:author="Lakshmi Kannan" w:date="2016-12-14T15:37:00Z">
              <w:rPr>
                <w:rStyle w:val="Hyperlink"/>
              </w:rPr>
            </w:rPrChange>
          </w:rPr>
          <w:delText>Close loans that have migrated successfully</w:delText>
        </w:r>
        <w:r w:rsidDel="00CF16CB">
          <w:rPr>
            <w:webHidden/>
          </w:rPr>
          <w:tab/>
          <w:delText>14</w:delText>
        </w:r>
      </w:del>
    </w:p>
    <w:p w14:paraId="32F23470" w14:textId="77777777" w:rsidR="00D31311" w:rsidDel="00CF16CB" w:rsidRDefault="00D31311">
      <w:pPr>
        <w:pStyle w:val="TOC1"/>
        <w:rPr>
          <w:del w:id="361" w:author="Lakshmi Kannan" w:date="2016-12-14T15:37:00Z"/>
          <w:rFonts w:asciiTheme="minorHAnsi" w:eastAsiaTheme="minorEastAsia" w:hAnsiTheme="minorHAnsi" w:cstheme="minorBidi"/>
          <w:b w:val="0"/>
          <w:caps w:val="0"/>
          <w:szCs w:val="22"/>
        </w:rPr>
      </w:pPr>
      <w:del w:id="362" w:author="Lakshmi Kannan" w:date="2016-12-14T15:37:00Z">
        <w:r w:rsidRPr="00CF16CB" w:rsidDel="00CF16CB">
          <w:rPr>
            <w:rPrChange w:id="363" w:author="Lakshmi Kannan" w:date="2016-12-14T15:37:00Z">
              <w:rPr>
                <w:rStyle w:val="Hyperlink"/>
                <w:b w:val="0"/>
                <w:caps w:val="0"/>
              </w:rPr>
            </w:rPrChange>
          </w:rPr>
          <w:delText>5</w:delText>
        </w:r>
        <w:r w:rsidDel="00CF16CB">
          <w:rPr>
            <w:rFonts w:asciiTheme="minorHAnsi" w:eastAsiaTheme="minorEastAsia" w:hAnsiTheme="minorHAnsi" w:cstheme="minorBidi"/>
            <w:b w:val="0"/>
            <w:caps w:val="0"/>
            <w:szCs w:val="22"/>
          </w:rPr>
          <w:tab/>
        </w:r>
        <w:r w:rsidRPr="00CF16CB" w:rsidDel="00CF16CB">
          <w:rPr>
            <w:rPrChange w:id="364" w:author="Lakshmi Kannan" w:date="2016-12-14T15:37:00Z">
              <w:rPr>
                <w:rStyle w:val="Hyperlink"/>
                <w:b w:val="0"/>
                <w:caps w:val="0"/>
              </w:rPr>
            </w:rPrChange>
          </w:rPr>
          <w:delText>New Batch Jobs</w:delText>
        </w:r>
        <w:r w:rsidDel="00CF16CB">
          <w:rPr>
            <w:webHidden/>
          </w:rPr>
          <w:tab/>
          <w:delText>16</w:delText>
        </w:r>
      </w:del>
    </w:p>
    <w:p w14:paraId="10D2845B" w14:textId="77777777" w:rsidR="00D31311" w:rsidDel="00CF16CB" w:rsidRDefault="00D31311">
      <w:pPr>
        <w:pStyle w:val="TOC2"/>
        <w:tabs>
          <w:tab w:val="left" w:pos="880"/>
        </w:tabs>
        <w:rPr>
          <w:del w:id="365" w:author="Lakshmi Kannan" w:date="2016-12-14T15:37:00Z"/>
          <w:rFonts w:asciiTheme="minorHAnsi" w:eastAsiaTheme="minorEastAsia" w:hAnsiTheme="minorHAnsi" w:cstheme="minorBidi"/>
          <w:szCs w:val="22"/>
        </w:rPr>
      </w:pPr>
      <w:del w:id="366" w:author="Lakshmi Kannan" w:date="2016-12-14T15:37:00Z">
        <w:r w:rsidRPr="00CF16CB" w:rsidDel="00CF16CB">
          <w:rPr>
            <w:rPrChange w:id="367" w:author="Lakshmi Kannan" w:date="2016-12-14T15:37:00Z">
              <w:rPr>
                <w:rStyle w:val="Hyperlink"/>
              </w:rPr>
            </w:rPrChange>
          </w:rPr>
          <w:delText>5.1</w:delText>
        </w:r>
        <w:r w:rsidDel="00CF16CB">
          <w:rPr>
            <w:rFonts w:asciiTheme="minorHAnsi" w:eastAsiaTheme="minorEastAsia" w:hAnsiTheme="minorHAnsi" w:cstheme="minorBidi"/>
            <w:szCs w:val="22"/>
          </w:rPr>
          <w:tab/>
        </w:r>
        <w:r w:rsidRPr="00CF16CB" w:rsidDel="00CF16CB">
          <w:rPr>
            <w:rPrChange w:id="368" w:author="Lakshmi Kannan" w:date="2016-12-14T15:37:00Z">
              <w:rPr>
                <w:rStyle w:val="Hyperlink"/>
              </w:rPr>
            </w:rPrChange>
          </w:rPr>
          <w:delText>Event Retry Processor</w:delText>
        </w:r>
        <w:r w:rsidDel="00CF16CB">
          <w:rPr>
            <w:webHidden/>
          </w:rPr>
          <w:tab/>
          <w:delText>16</w:delText>
        </w:r>
      </w:del>
    </w:p>
    <w:p w14:paraId="772C5E76" w14:textId="77777777" w:rsidR="00D31311" w:rsidDel="00CF16CB" w:rsidRDefault="00D31311">
      <w:pPr>
        <w:pStyle w:val="TOC2"/>
        <w:tabs>
          <w:tab w:val="left" w:pos="880"/>
        </w:tabs>
        <w:rPr>
          <w:del w:id="369" w:author="Lakshmi Kannan" w:date="2016-12-14T15:37:00Z"/>
          <w:rFonts w:asciiTheme="minorHAnsi" w:eastAsiaTheme="minorEastAsia" w:hAnsiTheme="minorHAnsi" w:cstheme="minorBidi"/>
          <w:szCs w:val="22"/>
        </w:rPr>
      </w:pPr>
      <w:del w:id="370" w:author="Lakshmi Kannan" w:date="2016-12-14T15:37:00Z">
        <w:r w:rsidRPr="00CF16CB" w:rsidDel="00CF16CB">
          <w:rPr>
            <w:rPrChange w:id="371" w:author="Lakshmi Kannan" w:date="2016-12-14T15:37:00Z">
              <w:rPr>
                <w:rStyle w:val="Hyperlink"/>
              </w:rPr>
            </w:rPrChange>
          </w:rPr>
          <w:delText>5.2</w:delText>
        </w:r>
        <w:r w:rsidDel="00CF16CB">
          <w:rPr>
            <w:rFonts w:asciiTheme="minorHAnsi" w:eastAsiaTheme="minorEastAsia" w:hAnsiTheme="minorHAnsi" w:cstheme="minorBidi"/>
            <w:szCs w:val="22"/>
          </w:rPr>
          <w:tab/>
        </w:r>
        <w:r w:rsidRPr="00CF16CB" w:rsidDel="00CF16CB">
          <w:rPr>
            <w:rPrChange w:id="372" w:author="Lakshmi Kannan" w:date="2016-12-14T15:37:00Z">
              <w:rPr>
                <w:rStyle w:val="Hyperlink"/>
              </w:rPr>
            </w:rPrChange>
          </w:rPr>
          <w:delText>Event Archive Processor</w:delText>
        </w:r>
        <w:r w:rsidDel="00CF16CB">
          <w:rPr>
            <w:webHidden/>
          </w:rPr>
          <w:tab/>
          <w:delText>17</w:delText>
        </w:r>
      </w:del>
    </w:p>
    <w:p w14:paraId="7C30D90A" w14:textId="77777777" w:rsidR="00D31311" w:rsidDel="00CF16CB" w:rsidRDefault="00D31311">
      <w:pPr>
        <w:pStyle w:val="TOC1"/>
        <w:rPr>
          <w:del w:id="373" w:author="Lakshmi Kannan" w:date="2016-12-14T15:37:00Z"/>
          <w:rFonts w:asciiTheme="minorHAnsi" w:eastAsiaTheme="minorEastAsia" w:hAnsiTheme="minorHAnsi" w:cstheme="minorBidi"/>
          <w:b w:val="0"/>
          <w:caps w:val="0"/>
          <w:szCs w:val="22"/>
        </w:rPr>
      </w:pPr>
      <w:del w:id="374" w:author="Lakshmi Kannan" w:date="2016-12-14T15:37:00Z">
        <w:r w:rsidRPr="00CF16CB" w:rsidDel="00CF16CB">
          <w:rPr>
            <w:rPrChange w:id="375" w:author="Lakshmi Kannan" w:date="2016-12-14T15:37:00Z">
              <w:rPr>
                <w:rStyle w:val="Hyperlink"/>
                <w:b w:val="0"/>
                <w:caps w:val="0"/>
              </w:rPr>
            </w:rPrChange>
          </w:rPr>
          <w:delText>6</w:delText>
        </w:r>
        <w:r w:rsidDel="00CF16CB">
          <w:rPr>
            <w:rFonts w:asciiTheme="minorHAnsi" w:eastAsiaTheme="minorEastAsia" w:hAnsiTheme="minorHAnsi" w:cstheme="minorBidi"/>
            <w:b w:val="0"/>
            <w:caps w:val="0"/>
            <w:szCs w:val="22"/>
          </w:rPr>
          <w:tab/>
        </w:r>
        <w:r w:rsidRPr="00CF16CB" w:rsidDel="00CF16CB">
          <w:rPr>
            <w:rPrChange w:id="376" w:author="Lakshmi Kannan" w:date="2016-12-14T15:37:00Z">
              <w:rPr>
                <w:rStyle w:val="Hyperlink"/>
                <w:b w:val="0"/>
                <w:caps w:val="0"/>
              </w:rPr>
            </w:rPrChange>
          </w:rPr>
          <w:delText>Modified Batch Jobs</w:delText>
        </w:r>
        <w:r w:rsidDel="00CF16CB">
          <w:rPr>
            <w:webHidden/>
          </w:rPr>
          <w:tab/>
          <w:delText>18</w:delText>
        </w:r>
      </w:del>
    </w:p>
    <w:p w14:paraId="79033E5A" w14:textId="77777777" w:rsidR="00D31311" w:rsidDel="00CF16CB" w:rsidRDefault="00D31311">
      <w:pPr>
        <w:pStyle w:val="TOC1"/>
        <w:rPr>
          <w:del w:id="377" w:author="Lakshmi Kannan" w:date="2016-12-14T15:37:00Z"/>
          <w:rFonts w:asciiTheme="minorHAnsi" w:eastAsiaTheme="minorEastAsia" w:hAnsiTheme="minorHAnsi" w:cstheme="minorBidi"/>
          <w:b w:val="0"/>
          <w:caps w:val="0"/>
          <w:szCs w:val="22"/>
        </w:rPr>
      </w:pPr>
      <w:del w:id="378" w:author="Lakshmi Kannan" w:date="2016-12-14T15:37:00Z">
        <w:r w:rsidRPr="00CF16CB" w:rsidDel="00CF16CB">
          <w:rPr>
            <w:rPrChange w:id="379" w:author="Lakshmi Kannan" w:date="2016-12-14T15:37:00Z">
              <w:rPr>
                <w:rStyle w:val="Hyperlink"/>
                <w:b w:val="0"/>
                <w:caps w:val="0"/>
              </w:rPr>
            </w:rPrChange>
          </w:rPr>
          <w:delText>7</w:delText>
        </w:r>
        <w:r w:rsidDel="00CF16CB">
          <w:rPr>
            <w:rFonts w:asciiTheme="minorHAnsi" w:eastAsiaTheme="minorEastAsia" w:hAnsiTheme="minorHAnsi" w:cstheme="minorBidi"/>
            <w:b w:val="0"/>
            <w:caps w:val="0"/>
            <w:szCs w:val="22"/>
          </w:rPr>
          <w:tab/>
        </w:r>
        <w:r w:rsidRPr="00CF16CB" w:rsidDel="00CF16CB">
          <w:rPr>
            <w:rPrChange w:id="380" w:author="Lakshmi Kannan" w:date="2016-12-14T15:37:00Z">
              <w:rPr>
                <w:rStyle w:val="Hyperlink"/>
                <w:b w:val="0"/>
                <w:caps w:val="0"/>
              </w:rPr>
            </w:rPrChange>
          </w:rPr>
          <w:delText>User Interface Changes</w:delText>
        </w:r>
        <w:r w:rsidDel="00CF16CB">
          <w:rPr>
            <w:webHidden/>
          </w:rPr>
          <w:tab/>
          <w:delText>19</w:delText>
        </w:r>
      </w:del>
    </w:p>
    <w:p w14:paraId="0C7C0E4A" w14:textId="77777777" w:rsidR="00D31311" w:rsidDel="00CF16CB" w:rsidRDefault="00D31311">
      <w:pPr>
        <w:pStyle w:val="TOC1"/>
        <w:rPr>
          <w:del w:id="381" w:author="Lakshmi Kannan" w:date="2016-12-14T15:37:00Z"/>
          <w:rFonts w:asciiTheme="minorHAnsi" w:eastAsiaTheme="minorEastAsia" w:hAnsiTheme="minorHAnsi" w:cstheme="minorBidi"/>
          <w:b w:val="0"/>
          <w:caps w:val="0"/>
          <w:szCs w:val="22"/>
        </w:rPr>
      </w:pPr>
      <w:del w:id="382" w:author="Lakshmi Kannan" w:date="2016-12-14T15:37:00Z">
        <w:r w:rsidRPr="00CF16CB" w:rsidDel="00CF16CB">
          <w:rPr>
            <w:rPrChange w:id="383" w:author="Lakshmi Kannan" w:date="2016-12-14T15:37:00Z">
              <w:rPr>
                <w:rStyle w:val="Hyperlink"/>
                <w:b w:val="0"/>
                <w:caps w:val="0"/>
              </w:rPr>
            </w:rPrChange>
          </w:rPr>
          <w:delText>8</w:delText>
        </w:r>
        <w:r w:rsidDel="00CF16CB">
          <w:rPr>
            <w:rFonts w:asciiTheme="minorHAnsi" w:eastAsiaTheme="minorEastAsia" w:hAnsiTheme="minorHAnsi" w:cstheme="minorBidi"/>
            <w:b w:val="0"/>
            <w:caps w:val="0"/>
            <w:szCs w:val="22"/>
          </w:rPr>
          <w:tab/>
        </w:r>
        <w:r w:rsidRPr="00CF16CB" w:rsidDel="00CF16CB">
          <w:rPr>
            <w:rPrChange w:id="384" w:author="Lakshmi Kannan" w:date="2016-12-14T15:37:00Z">
              <w:rPr>
                <w:rStyle w:val="Hyperlink"/>
                <w:b w:val="0"/>
                <w:caps w:val="0"/>
              </w:rPr>
            </w:rPrChange>
          </w:rPr>
          <w:delText>Data Model Changes</w:delText>
        </w:r>
        <w:r w:rsidDel="00CF16CB">
          <w:rPr>
            <w:webHidden/>
          </w:rPr>
          <w:tab/>
          <w:delText>20</w:delText>
        </w:r>
      </w:del>
    </w:p>
    <w:p w14:paraId="0E3CEFA6" w14:textId="77777777" w:rsidR="00D31311" w:rsidDel="00CF16CB" w:rsidRDefault="00D31311">
      <w:pPr>
        <w:pStyle w:val="TOC2"/>
        <w:tabs>
          <w:tab w:val="left" w:pos="880"/>
        </w:tabs>
        <w:rPr>
          <w:del w:id="385" w:author="Lakshmi Kannan" w:date="2016-12-14T15:37:00Z"/>
          <w:rFonts w:asciiTheme="minorHAnsi" w:eastAsiaTheme="minorEastAsia" w:hAnsiTheme="minorHAnsi" w:cstheme="minorBidi"/>
          <w:szCs w:val="22"/>
        </w:rPr>
      </w:pPr>
      <w:del w:id="386" w:author="Lakshmi Kannan" w:date="2016-12-14T15:37:00Z">
        <w:r w:rsidRPr="00CF16CB" w:rsidDel="00CF16CB">
          <w:rPr>
            <w:rPrChange w:id="387" w:author="Lakshmi Kannan" w:date="2016-12-14T15:37:00Z">
              <w:rPr>
                <w:rStyle w:val="Hyperlink"/>
              </w:rPr>
            </w:rPrChange>
          </w:rPr>
          <w:delText>8.1</w:delText>
        </w:r>
        <w:r w:rsidDel="00CF16CB">
          <w:rPr>
            <w:rFonts w:asciiTheme="minorHAnsi" w:eastAsiaTheme="minorEastAsia" w:hAnsiTheme="minorHAnsi" w:cstheme="minorBidi"/>
            <w:szCs w:val="22"/>
          </w:rPr>
          <w:tab/>
        </w:r>
        <w:r w:rsidRPr="00CF16CB" w:rsidDel="00CF16CB">
          <w:rPr>
            <w:rPrChange w:id="388" w:author="Lakshmi Kannan" w:date="2016-12-14T15:37:00Z">
              <w:rPr>
                <w:rStyle w:val="Hyperlink"/>
              </w:rPr>
            </w:rPrChange>
          </w:rPr>
          <w:delText>New Users</w:delText>
        </w:r>
        <w:r w:rsidDel="00CF16CB">
          <w:rPr>
            <w:webHidden/>
          </w:rPr>
          <w:tab/>
          <w:delText>20</w:delText>
        </w:r>
      </w:del>
    </w:p>
    <w:p w14:paraId="52C260B6" w14:textId="77777777" w:rsidR="00D31311" w:rsidDel="00CF16CB" w:rsidRDefault="00D31311">
      <w:pPr>
        <w:pStyle w:val="TOC2"/>
        <w:tabs>
          <w:tab w:val="left" w:pos="880"/>
        </w:tabs>
        <w:rPr>
          <w:del w:id="389" w:author="Lakshmi Kannan" w:date="2016-12-14T15:37:00Z"/>
          <w:rFonts w:asciiTheme="minorHAnsi" w:eastAsiaTheme="minorEastAsia" w:hAnsiTheme="minorHAnsi" w:cstheme="minorBidi"/>
          <w:szCs w:val="22"/>
        </w:rPr>
      </w:pPr>
      <w:del w:id="390" w:author="Lakshmi Kannan" w:date="2016-12-14T15:37:00Z">
        <w:r w:rsidRPr="00CF16CB" w:rsidDel="00CF16CB">
          <w:rPr>
            <w:rPrChange w:id="391" w:author="Lakshmi Kannan" w:date="2016-12-14T15:37:00Z">
              <w:rPr>
                <w:rStyle w:val="Hyperlink"/>
              </w:rPr>
            </w:rPrChange>
          </w:rPr>
          <w:delText>8.2</w:delText>
        </w:r>
        <w:r w:rsidDel="00CF16CB">
          <w:rPr>
            <w:rFonts w:asciiTheme="minorHAnsi" w:eastAsiaTheme="minorEastAsia" w:hAnsiTheme="minorHAnsi" w:cstheme="minorBidi"/>
            <w:szCs w:val="22"/>
          </w:rPr>
          <w:tab/>
        </w:r>
        <w:r w:rsidRPr="00CF16CB" w:rsidDel="00CF16CB">
          <w:rPr>
            <w:rPrChange w:id="392" w:author="Lakshmi Kannan" w:date="2016-12-14T15:37:00Z">
              <w:rPr>
                <w:rStyle w:val="Hyperlink"/>
              </w:rPr>
            </w:rPrChange>
          </w:rPr>
          <w:delText>New Tables</w:delText>
        </w:r>
        <w:r w:rsidDel="00CF16CB">
          <w:rPr>
            <w:webHidden/>
          </w:rPr>
          <w:tab/>
          <w:delText>20</w:delText>
        </w:r>
      </w:del>
    </w:p>
    <w:p w14:paraId="060502CF" w14:textId="77777777" w:rsidR="00D31311" w:rsidDel="00CF16CB" w:rsidRDefault="00D31311">
      <w:pPr>
        <w:pStyle w:val="TOC3"/>
        <w:tabs>
          <w:tab w:val="left" w:pos="1440"/>
        </w:tabs>
        <w:rPr>
          <w:del w:id="393" w:author="Lakshmi Kannan" w:date="2016-12-14T15:37:00Z"/>
          <w:rFonts w:asciiTheme="minorHAnsi" w:eastAsiaTheme="minorEastAsia" w:hAnsiTheme="minorHAnsi" w:cstheme="minorBidi"/>
          <w:szCs w:val="22"/>
        </w:rPr>
      </w:pPr>
      <w:del w:id="394" w:author="Lakshmi Kannan" w:date="2016-12-14T15:37:00Z">
        <w:r w:rsidRPr="00CF16CB" w:rsidDel="00CF16CB">
          <w:rPr>
            <w:rPrChange w:id="395" w:author="Lakshmi Kannan" w:date="2016-12-14T15:37:00Z">
              <w:rPr>
                <w:rStyle w:val="Hyperlink"/>
              </w:rPr>
            </w:rPrChange>
          </w:rPr>
          <w:delText>8.2.1</w:delText>
        </w:r>
        <w:r w:rsidDel="00CF16CB">
          <w:rPr>
            <w:rFonts w:asciiTheme="minorHAnsi" w:eastAsiaTheme="minorEastAsia" w:hAnsiTheme="minorHAnsi" w:cstheme="minorBidi"/>
            <w:szCs w:val="22"/>
          </w:rPr>
          <w:tab/>
        </w:r>
        <w:r w:rsidRPr="00CF16CB" w:rsidDel="00CF16CB">
          <w:rPr>
            <w:rPrChange w:id="396" w:author="Lakshmi Kannan" w:date="2016-12-14T15:37:00Z">
              <w:rPr>
                <w:rStyle w:val="Hyperlink"/>
              </w:rPr>
            </w:rPrChange>
          </w:rPr>
          <w:delText>EIP_NFS_MIGRATION_TRACKING (Production: EIP_ADM schema)</w:delText>
        </w:r>
        <w:r w:rsidDel="00CF16CB">
          <w:rPr>
            <w:webHidden/>
          </w:rPr>
          <w:tab/>
          <w:delText>20</w:delText>
        </w:r>
      </w:del>
    </w:p>
    <w:p w14:paraId="094966C4" w14:textId="77777777" w:rsidR="00D31311" w:rsidDel="00CF16CB" w:rsidRDefault="00D31311">
      <w:pPr>
        <w:pStyle w:val="TOC3"/>
        <w:tabs>
          <w:tab w:val="left" w:pos="1440"/>
        </w:tabs>
        <w:rPr>
          <w:del w:id="397" w:author="Lakshmi Kannan" w:date="2016-12-14T15:37:00Z"/>
          <w:rFonts w:asciiTheme="minorHAnsi" w:eastAsiaTheme="minorEastAsia" w:hAnsiTheme="minorHAnsi" w:cstheme="minorBidi"/>
          <w:szCs w:val="22"/>
        </w:rPr>
      </w:pPr>
      <w:del w:id="398" w:author="Lakshmi Kannan" w:date="2016-12-14T15:37:00Z">
        <w:r w:rsidRPr="00CF16CB" w:rsidDel="00CF16CB">
          <w:rPr>
            <w:rPrChange w:id="399" w:author="Lakshmi Kannan" w:date="2016-12-14T15:37:00Z">
              <w:rPr>
                <w:rStyle w:val="Hyperlink"/>
              </w:rPr>
            </w:rPrChange>
          </w:rPr>
          <w:delText>8.2.2</w:delText>
        </w:r>
        <w:r w:rsidDel="00CF16CB">
          <w:rPr>
            <w:rFonts w:asciiTheme="minorHAnsi" w:eastAsiaTheme="minorEastAsia" w:hAnsiTheme="minorHAnsi" w:cstheme="minorBidi"/>
            <w:szCs w:val="22"/>
          </w:rPr>
          <w:tab/>
        </w:r>
        <w:r w:rsidRPr="00CF16CB" w:rsidDel="00CF16CB">
          <w:rPr>
            <w:rPrChange w:id="400" w:author="Lakshmi Kannan" w:date="2016-12-14T15:37:00Z">
              <w:rPr>
                <w:rStyle w:val="Hyperlink"/>
              </w:rPr>
            </w:rPrChange>
          </w:rPr>
          <w:delText>EIP_NFS_MIGRATION_TRACKING_ARCH (Production: EIP_ADM schema)</w:delText>
        </w:r>
        <w:r w:rsidDel="00CF16CB">
          <w:rPr>
            <w:webHidden/>
          </w:rPr>
          <w:tab/>
          <w:delText>21</w:delText>
        </w:r>
      </w:del>
    </w:p>
    <w:p w14:paraId="5FF81D15" w14:textId="77777777" w:rsidR="00D31311" w:rsidDel="00CF16CB" w:rsidRDefault="00D31311">
      <w:pPr>
        <w:pStyle w:val="TOC2"/>
        <w:tabs>
          <w:tab w:val="left" w:pos="880"/>
        </w:tabs>
        <w:rPr>
          <w:del w:id="401" w:author="Lakshmi Kannan" w:date="2016-12-14T15:37:00Z"/>
          <w:rFonts w:asciiTheme="minorHAnsi" w:eastAsiaTheme="minorEastAsia" w:hAnsiTheme="minorHAnsi" w:cstheme="minorBidi"/>
          <w:szCs w:val="22"/>
        </w:rPr>
      </w:pPr>
      <w:del w:id="402" w:author="Lakshmi Kannan" w:date="2016-12-14T15:37:00Z">
        <w:r w:rsidRPr="00CF16CB" w:rsidDel="00CF16CB">
          <w:rPr>
            <w:rPrChange w:id="403" w:author="Lakshmi Kannan" w:date="2016-12-14T15:37:00Z">
              <w:rPr>
                <w:rStyle w:val="Hyperlink"/>
              </w:rPr>
            </w:rPrChange>
          </w:rPr>
          <w:delText>8.3</w:delText>
        </w:r>
        <w:r w:rsidDel="00CF16CB">
          <w:rPr>
            <w:rFonts w:asciiTheme="minorHAnsi" w:eastAsiaTheme="minorEastAsia" w:hAnsiTheme="minorHAnsi" w:cstheme="minorBidi"/>
            <w:szCs w:val="22"/>
          </w:rPr>
          <w:tab/>
        </w:r>
        <w:r w:rsidRPr="00CF16CB" w:rsidDel="00CF16CB">
          <w:rPr>
            <w:rPrChange w:id="404" w:author="Lakshmi Kannan" w:date="2016-12-14T15:37:00Z">
              <w:rPr>
                <w:rStyle w:val="Hyperlink"/>
              </w:rPr>
            </w:rPrChange>
          </w:rPr>
          <w:delText>Modified Tables</w:delText>
        </w:r>
        <w:r w:rsidDel="00CF16CB">
          <w:rPr>
            <w:webHidden/>
          </w:rPr>
          <w:tab/>
          <w:delText>21</w:delText>
        </w:r>
      </w:del>
    </w:p>
    <w:p w14:paraId="4C808B17" w14:textId="77777777" w:rsidR="00D31311" w:rsidDel="00CF16CB" w:rsidRDefault="00D31311">
      <w:pPr>
        <w:pStyle w:val="TOC3"/>
        <w:tabs>
          <w:tab w:val="left" w:pos="1440"/>
        </w:tabs>
        <w:rPr>
          <w:del w:id="405" w:author="Lakshmi Kannan" w:date="2016-12-14T15:37:00Z"/>
          <w:rFonts w:asciiTheme="minorHAnsi" w:eastAsiaTheme="minorEastAsia" w:hAnsiTheme="minorHAnsi" w:cstheme="minorBidi"/>
          <w:szCs w:val="22"/>
        </w:rPr>
      </w:pPr>
      <w:del w:id="406" w:author="Lakshmi Kannan" w:date="2016-12-14T15:37:00Z">
        <w:r w:rsidRPr="00CF16CB" w:rsidDel="00CF16CB">
          <w:rPr>
            <w:rPrChange w:id="407" w:author="Lakshmi Kannan" w:date="2016-12-14T15:37:00Z">
              <w:rPr>
                <w:rStyle w:val="Hyperlink"/>
              </w:rPr>
            </w:rPrChange>
          </w:rPr>
          <w:delText>8.3.1</w:delText>
        </w:r>
        <w:r w:rsidDel="00CF16CB">
          <w:rPr>
            <w:rFonts w:asciiTheme="minorHAnsi" w:eastAsiaTheme="minorEastAsia" w:hAnsiTheme="minorHAnsi" w:cstheme="minorBidi"/>
            <w:szCs w:val="22"/>
          </w:rPr>
          <w:tab/>
        </w:r>
        <w:r w:rsidRPr="00CF16CB" w:rsidDel="00CF16CB">
          <w:rPr>
            <w:rPrChange w:id="408" w:author="Lakshmi Kannan" w:date="2016-12-14T15:37:00Z">
              <w:rPr>
                <w:rStyle w:val="Hyperlink"/>
              </w:rPr>
            </w:rPrChange>
          </w:rPr>
          <w:delText>EIP_EQUIPMENT</w:delText>
        </w:r>
        <w:r w:rsidDel="00CF16CB">
          <w:rPr>
            <w:webHidden/>
          </w:rPr>
          <w:tab/>
          <w:delText>21</w:delText>
        </w:r>
      </w:del>
    </w:p>
    <w:p w14:paraId="7A64D0BC" w14:textId="77777777" w:rsidR="00D31311" w:rsidDel="00CF16CB" w:rsidRDefault="00D31311">
      <w:pPr>
        <w:pStyle w:val="TOC3"/>
        <w:tabs>
          <w:tab w:val="left" w:pos="1440"/>
        </w:tabs>
        <w:rPr>
          <w:del w:id="409" w:author="Lakshmi Kannan" w:date="2016-12-14T15:37:00Z"/>
          <w:rFonts w:asciiTheme="minorHAnsi" w:eastAsiaTheme="minorEastAsia" w:hAnsiTheme="minorHAnsi" w:cstheme="minorBidi"/>
          <w:szCs w:val="22"/>
        </w:rPr>
      </w:pPr>
      <w:del w:id="410" w:author="Lakshmi Kannan" w:date="2016-12-14T15:37:00Z">
        <w:r w:rsidRPr="00CF16CB" w:rsidDel="00CF16CB">
          <w:rPr>
            <w:rPrChange w:id="411" w:author="Lakshmi Kannan" w:date="2016-12-14T15:37:00Z">
              <w:rPr>
                <w:rStyle w:val="Hyperlink"/>
              </w:rPr>
            </w:rPrChange>
          </w:rPr>
          <w:delText>8.3.2</w:delText>
        </w:r>
        <w:r w:rsidDel="00CF16CB">
          <w:rPr>
            <w:rFonts w:asciiTheme="minorHAnsi" w:eastAsiaTheme="minorEastAsia" w:hAnsiTheme="minorHAnsi" w:cstheme="minorBidi"/>
            <w:szCs w:val="22"/>
          </w:rPr>
          <w:tab/>
        </w:r>
        <w:r w:rsidRPr="00CF16CB" w:rsidDel="00CF16CB">
          <w:rPr>
            <w:rPrChange w:id="412" w:author="Lakshmi Kannan" w:date="2016-12-14T15:37:00Z">
              <w:rPr>
                <w:rStyle w:val="Hyperlink"/>
              </w:rPr>
            </w:rPrChange>
          </w:rPr>
          <w:delText>EIP_EQUIPMENT_HIST</w:delText>
        </w:r>
        <w:r w:rsidDel="00CF16CB">
          <w:rPr>
            <w:webHidden/>
          </w:rPr>
          <w:tab/>
          <w:delText>22</w:delText>
        </w:r>
      </w:del>
    </w:p>
    <w:p w14:paraId="08A8C545" w14:textId="77777777" w:rsidR="00D31311" w:rsidDel="00CF16CB" w:rsidRDefault="00D31311">
      <w:pPr>
        <w:pStyle w:val="TOC3"/>
        <w:tabs>
          <w:tab w:val="left" w:pos="1440"/>
        </w:tabs>
        <w:rPr>
          <w:del w:id="413" w:author="Lakshmi Kannan" w:date="2016-12-14T15:37:00Z"/>
          <w:rFonts w:asciiTheme="minorHAnsi" w:eastAsiaTheme="minorEastAsia" w:hAnsiTheme="minorHAnsi" w:cstheme="minorBidi"/>
          <w:szCs w:val="22"/>
        </w:rPr>
      </w:pPr>
      <w:del w:id="414" w:author="Lakshmi Kannan" w:date="2016-12-14T15:37:00Z">
        <w:r w:rsidRPr="00CF16CB" w:rsidDel="00CF16CB">
          <w:rPr>
            <w:rPrChange w:id="415" w:author="Lakshmi Kannan" w:date="2016-12-14T15:37:00Z">
              <w:rPr>
                <w:rStyle w:val="Hyperlink"/>
              </w:rPr>
            </w:rPrChange>
          </w:rPr>
          <w:delText>8.3.3</w:delText>
        </w:r>
        <w:r w:rsidDel="00CF16CB">
          <w:rPr>
            <w:rFonts w:asciiTheme="minorHAnsi" w:eastAsiaTheme="minorEastAsia" w:hAnsiTheme="minorHAnsi" w:cstheme="minorBidi"/>
            <w:szCs w:val="22"/>
          </w:rPr>
          <w:tab/>
        </w:r>
        <w:r w:rsidRPr="00CF16CB" w:rsidDel="00CF16CB">
          <w:rPr>
            <w:rPrChange w:id="416" w:author="Lakshmi Kannan" w:date="2016-12-14T15:37:00Z">
              <w:rPr>
                <w:rStyle w:val="Hyperlink"/>
              </w:rPr>
            </w:rPrChange>
          </w:rPr>
          <w:delText>EIP_EQUIPMENT_ARCH</w:delText>
        </w:r>
        <w:r w:rsidDel="00CF16CB">
          <w:rPr>
            <w:webHidden/>
          </w:rPr>
          <w:tab/>
          <w:delText>22</w:delText>
        </w:r>
      </w:del>
    </w:p>
    <w:p w14:paraId="4DA49D0A" w14:textId="77777777" w:rsidR="00D31311" w:rsidDel="00CF16CB" w:rsidRDefault="00D31311">
      <w:pPr>
        <w:pStyle w:val="TOC3"/>
        <w:tabs>
          <w:tab w:val="left" w:pos="1440"/>
        </w:tabs>
        <w:rPr>
          <w:del w:id="417" w:author="Lakshmi Kannan" w:date="2016-12-14T15:37:00Z"/>
          <w:rFonts w:asciiTheme="minorHAnsi" w:eastAsiaTheme="minorEastAsia" w:hAnsiTheme="minorHAnsi" w:cstheme="minorBidi"/>
          <w:szCs w:val="22"/>
        </w:rPr>
      </w:pPr>
      <w:del w:id="418" w:author="Lakshmi Kannan" w:date="2016-12-14T15:37:00Z">
        <w:r w:rsidRPr="00CF16CB" w:rsidDel="00CF16CB">
          <w:rPr>
            <w:rPrChange w:id="419" w:author="Lakshmi Kannan" w:date="2016-12-14T15:37:00Z">
              <w:rPr>
                <w:rStyle w:val="Hyperlink"/>
              </w:rPr>
            </w:rPrChange>
          </w:rPr>
          <w:delText>8.3.4</w:delText>
        </w:r>
        <w:r w:rsidDel="00CF16CB">
          <w:rPr>
            <w:rFonts w:asciiTheme="minorHAnsi" w:eastAsiaTheme="minorEastAsia" w:hAnsiTheme="minorHAnsi" w:cstheme="minorBidi"/>
            <w:szCs w:val="22"/>
          </w:rPr>
          <w:tab/>
        </w:r>
        <w:r w:rsidRPr="00CF16CB" w:rsidDel="00CF16CB">
          <w:rPr>
            <w:rPrChange w:id="420" w:author="Lakshmi Kannan" w:date="2016-12-14T15:37:00Z">
              <w:rPr>
                <w:rStyle w:val="Hyperlink"/>
              </w:rPr>
            </w:rPrChange>
          </w:rPr>
          <w:delText>EIP_EQUIPMENT_EXCH</w:delText>
        </w:r>
        <w:r w:rsidDel="00CF16CB">
          <w:rPr>
            <w:webHidden/>
          </w:rPr>
          <w:tab/>
          <w:delText>22</w:delText>
        </w:r>
      </w:del>
    </w:p>
    <w:p w14:paraId="3F297295" w14:textId="77777777" w:rsidR="00D31311" w:rsidDel="00CF16CB" w:rsidRDefault="00D31311">
      <w:pPr>
        <w:pStyle w:val="TOC2"/>
        <w:tabs>
          <w:tab w:val="left" w:pos="880"/>
        </w:tabs>
        <w:rPr>
          <w:del w:id="421" w:author="Lakshmi Kannan" w:date="2016-12-14T15:37:00Z"/>
          <w:rFonts w:asciiTheme="minorHAnsi" w:eastAsiaTheme="minorEastAsia" w:hAnsiTheme="minorHAnsi" w:cstheme="minorBidi"/>
          <w:szCs w:val="22"/>
        </w:rPr>
      </w:pPr>
      <w:del w:id="422" w:author="Lakshmi Kannan" w:date="2016-12-14T15:37:00Z">
        <w:r w:rsidRPr="00CF16CB" w:rsidDel="00CF16CB">
          <w:rPr>
            <w:rPrChange w:id="423" w:author="Lakshmi Kannan" w:date="2016-12-14T15:37:00Z">
              <w:rPr>
                <w:rStyle w:val="Hyperlink"/>
              </w:rPr>
            </w:rPrChange>
          </w:rPr>
          <w:delText>8.4</w:delText>
        </w:r>
        <w:r w:rsidDel="00CF16CB">
          <w:rPr>
            <w:rFonts w:asciiTheme="minorHAnsi" w:eastAsiaTheme="minorEastAsia" w:hAnsiTheme="minorHAnsi" w:cstheme="minorBidi"/>
            <w:szCs w:val="22"/>
          </w:rPr>
          <w:tab/>
        </w:r>
        <w:r w:rsidRPr="00CF16CB" w:rsidDel="00CF16CB">
          <w:rPr>
            <w:rPrChange w:id="424" w:author="Lakshmi Kannan" w:date="2016-12-14T15:37:00Z">
              <w:rPr>
                <w:rStyle w:val="Hyperlink"/>
              </w:rPr>
            </w:rPrChange>
          </w:rPr>
          <w:delText>DML Changes</w:delText>
        </w:r>
        <w:r w:rsidDel="00CF16CB">
          <w:rPr>
            <w:webHidden/>
          </w:rPr>
          <w:tab/>
          <w:delText>22</w:delText>
        </w:r>
      </w:del>
    </w:p>
    <w:p w14:paraId="341D91D3" w14:textId="77777777" w:rsidR="00D31311" w:rsidDel="00CF16CB" w:rsidRDefault="00D31311">
      <w:pPr>
        <w:pStyle w:val="TOC2"/>
        <w:tabs>
          <w:tab w:val="left" w:pos="880"/>
        </w:tabs>
        <w:rPr>
          <w:del w:id="425" w:author="Lakshmi Kannan" w:date="2016-12-14T15:37:00Z"/>
          <w:rFonts w:asciiTheme="minorHAnsi" w:eastAsiaTheme="minorEastAsia" w:hAnsiTheme="minorHAnsi" w:cstheme="minorBidi"/>
          <w:szCs w:val="22"/>
        </w:rPr>
      </w:pPr>
      <w:del w:id="426" w:author="Lakshmi Kannan" w:date="2016-12-14T15:37:00Z">
        <w:r w:rsidRPr="00CF16CB" w:rsidDel="00CF16CB">
          <w:rPr>
            <w:rPrChange w:id="427" w:author="Lakshmi Kannan" w:date="2016-12-14T15:37:00Z">
              <w:rPr>
                <w:rStyle w:val="Hyperlink"/>
              </w:rPr>
            </w:rPrChange>
          </w:rPr>
          <w:delText>8.5</w:delText>
        </w:r>
        <w:r w:rsidDel="00CF16CB">
          <w:rPr>
            <w:rFonts w:asciiTheme="minorHAnsi" w:eastAsiaTheme="minorEastAsia" w:hAnsiTheme="minorHAnsi" w:cstheme="minorBidi"/>
            <w:szCs w:val="22"/>
          </w:rPr>
          <w:tab/>
        </w:r>
        <w:r w:rsidRPr="00CF16CB" w:rsidDel="00CF16CB">
          <w:rPr>
            <w:rPrChange w:id="428" w:author="Lakshmi Kannan" w:date="2016-12-14T15:37:00Z">
              <w:rPr>
                <w:rStyle w:val="Hyperlink"/>
              </w:rPr>
            </w:rPrChange>
          </w:rPr>
          <w:delText>Updated Procedures/Triggers</w:delText>
        </w:r>
        <w:r w:rsidDel="00CF16CB">
          <w:rPr>
            <w:webHidden/>
          </w:rPr>
          <w:tab/>
          <w:delText>22</w:delText>
        </w:r>
      </w:del>
    </w:p>
    <w:p w14:paraId="6D70215E" w14:textId="77777777" w:rsidR="00D31311" w:rsidDel="00CF16CB" w:rsidRDefault="00D31311">
      <w:pPr>
        <w:pStyle w:val="TOC3"/>
        <w:tabs>
          <w:tab w:val="left" w:pos="1440"/>
        </w:tabs>
        <w:rPr>
          <w:del w:id="429" w:author="Lakshmi Kannan" w:date="2016-12-14T15:37:00Z"/>
          <w:rFonts w:asciiTheme="minorHAnsi" w:eastAsiaTheme="minorEastAsia" w:hAnsiTheme="minorHAnsi" w:cstheme="minorBidi"/>
          <w:szCs w:val="22"/>
        </w:rPr>
      </w:pPr>
      <w:del w:id="430" w:author="Lakshmi Kannan" w:date="2016-12-14T15:37:00Z">
        <w:r w:rsidRPr="00CF16CB" w:rsidDel="00CF16CB">
          <w:rPr>
            <w:rPrChange w:id="431" w:author="Lakshmi Kannan" w:date="2016-12-14T15:37:00Z">
              <w:rPr>
                <w:rStyle w:val="Hyperlink"/>
              </w:rPr>
            </w:rPrChange>
          </w:rPr>
          <w:delText>8.5.1</w:delText>
        </w:r>
        <w:r w:rsidDel="00CF16CB">
          <w:rPr>
            <w:rFonts w:asciiTheme="minorHAnsi" w:eastAsiaTheme="minorEastAsia" w:hAnsiTheme="minorHAnsi" w:cstheme="minorBidi"/>
            <w:szCs w:val="22"/>
          </w:rPr>
          <w:tab/>
        </w:r>
        <w:r w:rsidRPr="00CF16CB" w:rsidDel="00CF16CB">
          <w:rPr>
            <w:rPrChange w:id="432" w:author="Lakshmi Kannan" w:date="2016-12-14T15:37:00Z">
              <w:rPr>
                <w:rStyle w:val="Hyperlink"/>
              </w:rPr>
            </w:rPrChange>
          </w:rPr>
          <w:delText>Trigger - EIP_EQUIPMENT_AIU_TRG</w:delText>
        </w:r>
        <w:r w:rsidDel="00CF16CB">
          <w:rPr>
            <w:webHidden/>
          </w:rPr>
          <w:tab/>
          <w:delText>22</w:delText>
        </w:r>
      </w:del>
    </w:p>
    <w:p w14:paraId="01BD0B90" w14:textId="77777777" w:rsidR="00D31311" w:rsidDel="00CF16CB" w:rsidRDefault="00D31311">
      <w:pPr>
        <w:pStyle w:val="TOC2"/>
        <w:tabs>
          <w:tab w:val="left" w:pos="880"/>
        </w:tabs>
        <w:rPr>
          <w:del w:id="433" w:author="Lakshmi Kannan" w:date="2016-12-14T15:37:00Z"/>
          <w:rFonts w:asciiTheme="minorHAnsi" w:eastAsiaTheme="minorEastAsia" w:hAnsiTheme="minorHAnsi" w:cstheme="minorBidi"/>
          <w:szCs w:val="22"/>
        </w:rPr>
      </w:pPr>
      <w:del w:id="434" w:author="Lakshmi Kannan" w:date="2016-12-14T15:37:00Z">
        <w:r w:rsidRPr="00CF16CB" w:rsidDel="00CF16CB">
          <w:rPr>
            <w:rPrChange w:id="435" w:author="Lakshmi Kannan" w:date="2016-12-14T15:37:00Z">
              <w:rPr>
                <w:rStyle w:val="Hyperlink"/>
              </w:rPr>
            </w:rPrChange>
          </w:rPr>
          <w:delText>8.6</w:delText>
        </w:r>
        <w:r w:rsidDel="00CF16CB">
          <w:rPr>
            <w:rFonts w:asciiTheme="minorHAnsi" w:eastAsiaTheme="minorEastAsia" w:hAnsiTheme="minorHAnsi" w:cstheme="minorBidi"/>
            <w:szCs w:val="22"/>
          </w:rPr>
          <w:tab/>
        </w:r>
        <w:r w:rsidRPr="00CF16CB" w:rsidDel="00CF16CB">
          <w:rPr>
            <w:rPrChange w:id="436" w:author="Lakshmi Kannan" w:date="2016-12-14T15:37:00Z">
              <w:rPr>
                <w:rStyle w:val="Hyperlink"/>
              </w:rPr>
            </w:rPrChange>
          </w:rPr>
          <w:delText>New View</w:delText>
        </w:r>
        <w:r w:rsidDel="00CF16CB">
          <w:rPr>
            <w:webHidden/>
          </w:rPr>
          <w:tab/>
          <w:delText>23</w:delText>
        </w:r>
      </w:del>
    </w:p>
    <w:p w14:paraId="4C7142E4" w14:textId="77777777" w:rsidR="00D31311" w:rsidDel="00CF16CB" w:rsidRDefault="00D31311">
      <w:pPr>
        <w:pStyle w:val="TOC3"/>
        <w:tabs>
          <w:tab w:val="left" w:pos="1440"/>
        </w:tabs>
        <w:rPr>
          <w:del w:id="437" w:author="Lakshmi Kannan" w:date="2016-12-14T15:37:00Z"/>
          <w:rFonts w:asciiTheme="minorHAnsi" w:eastAsiaTheme="minorEastAsia" w:hAnsiTheme="minorHAnsi" w:cstheme="minorBidi"/>
          <w:szCs w:val="22"/>
        </w:rPr>
      </w:pPr>
      <w:del w:id="438" w:author="Lakshmi Kannan" w:date="2016-12-14T15:37:00Z">
        <w:r w:rsidRPr="00CF16CB" w:rsidDel="00CF16CB">
          <w:rPr>
            <w:rPrChange w:id="439" w:author="Lakshmi Kannan" w:date="2016-12-14T15:37:00Z">
              <w:rPr>
                <w:rStyle w:val="Hyperlink"/>
              </w:rPr>
            </w:rPrChange>
          </w:rPr>
          <w:delText>8.6.1</w:delText>
        </w:r>
        <w:r w:rsidDel="00CF16CB">
          <w:rPr>
            <w:rFonts w:asciiTheme="minorHAnsi" w:eastAsiaTheme="minorEastAsia" w:hAnsiTheme="minorHAnsi" w:cstheme="minorBidi"/>
            <w:szCs w:val="22"/>
          </w:rPr>
          <w:tab/>
        </w:r>
        <w:r w:rsidRPr="00CF16CB" w:rsidDel="00CF16CB">
          <w:rPr>
            <w:rPrChange w:id="440" w:author="Lakshmi Kannan" w:date="2016-12-14T15:37:00Z">
              <w:rPr>
                <w:rStyle w:val="Hyperlink"/>
              </w:rPr>
            </w:rPrChange>
          </w:rPr>
          <w:delText>TBD (EIPBI_ADM schema)</w:delText>
        </w:r>
        <w:r w:rsidDel="00CF16CB">
          <w:rPr>
            <w:webHidden/>
          </w:rPr>
          <w:tab/>
          <w:delText>23</w:delText>
        </w:r>
      </w:del>
    </w:p>
    <w:p w14:paraId="30200BC9" w14:textId="77777777" w:rsidR="00D31311" w:rsidDel="00CF16CB" w:rsidRDefault="00D31311">
      <w:pPr>
        <w:pStyle w:val="TOC2"/>
        <w:tabs>
          <w:tab w:val="left" w:pos="880"/>
        </w:tabs>
        <w:rPr>
          <w:del w:id="441" w:author="Lakshmi Kannan" w:date="2016-12-14T15:37:00Z"/>
          <w:rFonts w:asciiTheme="minorHAnsi" w:eastAsiaTheme="minorEastAsia" w:hAnsiTheme="minorHAnsi" w:cstheme="minorBidi"/>
          <w:szCs w:val="22"/>
        </w:rPr>
      </w:pPr>
      <w:del w:id="442" w:author="Lakshmi Kannan" w:date="2016-12-14T15:37:00Z">
        <w:r w:rsidRPr="00CF16CB" w:rsidDel="00CF16CB">
          <w:rPr>
            <w:rPrChange w:id="443" w:author="Lakshmi Kannan" w:date="2016-12-14T15:37:00Z">
              <w:rPr>
                <w:rStyle w:val="Hyperlink"/>
              </w:rPr>
            </w:rPrChange>
          </w:rPr>
          <w:delText>8.7</w:delText>
        </w:r>
        <w:r w:rsidDel="00CF16CB">
          <w:rPr>
            <w:rFonts w:asciiTheme="minorHAnsi" w:eastAsiaTheme="minorEastAsia" w:hAnsiTheme="minorHAnsi" w:cstheme="minorBidi"/>
            <w:szCs w:val="22"/>
          </w:rPr>
          <w:tab/>
        </w:r>
        <w:r w:rsidRPr="00CF16CB" w:rsidDel="00CF16CB">
          <w:rPr>
            <w:rPrChange w:id="444" w:author="Lakshmi Kannan" w:date="2016-12-14T15:37:00Z">
              <w:rPr>
                <w:rStyle w:val="Hyperlink"/>
              </w:rPr>
            </w:rPrChange>
          </w:rPr>
          <w:delText>Modified Views</w:delText>
        </w:r>
        <w:r w:rsidDel="00CF16CB">
          <w:rPr>
            <w:webHidden/>
          </w:rPr>
          <w:tab/>
          <w:delText>23</w:delText>
        </w:r>
      </w:del>
    </w:p>
    <w:p w14:paraId="5870D82A" w14:textId="77777777" w:rsidR="00D31311" w:rsidDel="00CF16CB" w:rsidRDefault="00D31311">
      <w:pPr>
        <w:pStyle w:val="TOC3"/>
        <w:tabs>
          <w:tab w:val="left" w:pos="1440"/>
        </w:tabs>
        <w:rPr>
          <w:del w:id="445" w:author="Lakshmi Kannan" w:date="2016-12-14T15:37:00Z"/>
          <w:rFonts w:asciiTheme="minorHAnsi" w:eastAsiaTheme="minorEastAsia" w:hAnsiTheme="minorHAnsi" w:cstheme="minorBidi"/>
          <w:szCs w:val="22"/>
        </w:rPr>
      </w:pPr>
      <w:del w:id="446" w:author="Lakshmi Kannan" w:date="2016-12-14T15:37:00Z">
        <w:r w:rsidRPr="00CF16CB" w:rsidDel="00CF16CB">
          <w:rPr>
            <w:rPrChange w:id="447" w:author="Lakshmi Kannan" w:date="2016-12-14T15:37:00Z">
              <w:rPr>
                <w:rStyle w:val="Hyperlink"/>
              </w:rPr>
            </w:rPrChange>
          </w:rPr>
          <w:delText>8.7.1</w:delText>
        </w:r>
        <w:r w:rsidDel="00CF16CB">
          <w:rPr>
            <w:rFonts w:asciiTheme="minorHAnsi" w:eastAsiaTheme="minorEastAsia" w:hAnsiTheme="minorHAnsi" w:cstheme="minorBidi"/>
            <w:szCs w:val="22"/>
          </w:rPr>
          <w:tab/>
        </w:r>
        <w:r w:rsidRPr="00CF16CB" w:rsidDel="00CF16CB">
          <w:rPr>
            <w:rPrChange w:id="448" w:author="Lakshmi Kannan" w:date="2016-12-14T15:37:00Z">
              <w:rPr>
                <w:rStyle w:val="Hyperlink"/>
              </w:rPr>
            </w:rPrChange>
          </w:rPr>
          <w:delText>TBD (EIP_ADM schema)</w:delText>
        </w:r>
        <w:r w:rsidDel="00CF16CB">
          <w:rPr>
            <w:webHidden/>
          </w:rPr>
          <w:tab/>
          <w:delText>23</w:delText>
        </w:r>
      </w:del>
    </w:p>
    <w:p w14:paraId="7C219B4C" w14:textId="77777777" w:rsidR="00D31311" w:rsidDel="00CF16CB" w:rsidRDefault="00D31311">
      <w:pPr>
        <w:pStyle w:val="TOC2"/>
        <w:tabs>
          <w:tab w:val="left" w:pos="880"/>
        </w:tabs>
        <w:rPr>
          <w:del w:id="449" w:author="Lakshmi Kannan" w:date="2016-12-14T15:37:00Z"/>
          <w:rFonts w:asciiTheme="minorHAnsi" w:eastAsiaTheme="minorEastAsia" w:hAnsiTheme="minorHAnsi" w:cstheme="minorBidi"/>
          <w:szCs w:val="22"/>
        </w:rPr>
      </w:pPr>
      <w:del w:id="450" w:author="Lakshmi Kannan" w:date="2016-12-14T15:37:00Z">
        <w:r w:rsidRPr="00CF16CB" w:rsidDel="00CF16CB">
          <w:rPr>
            <w:rPrChange w:id="451" w:author="Lakshmi Kannan" w:date="2016-12-14T15:37:00Z">
              <w:rPr>
                <w:rStyle w:val="Hyperlink"/>
              </w:rPr>
            </w:rPrChange>
          </w:rPr>
          <w:delText>8.8</w:delText>
        </w:r>
        <w:r w:rsidDel="00CF16CB">
          <w:rPr>
            <w:rFonts w:asciiTheme="minorHAnsi" w:eastAsiaTheme="minorEastAsia" w:hAnsiTheme="minorHAnsi" w:cstheme="minorBidi"/>
            <w:szCs w:val="22"/>
          </w:rPr>
          <w:tab/>
        </w:r>
        <w:r w:rsidRPr="00CF16CB" w:rsidDel="00CF16CB">
          <w:rPr>
            <w:rPrChange w:id="452" w:author="Lakshmi Kannan" w:date="2016-12-14T15:37:00Z">
              <w:rPr>
                <w:rStyle w:val="Hyperlink"/>
              </w:rPr>
            </w:rPrChange>
          </w:rPr>
          <w:delText>One time NOD Extract</w:delText>
        </w:r>
        <w:r w:rsidDel="00CF16CB">
          <w:rPr>
            <w:webHidden/>
          </w:rPr>
          <w:tab/>
          <w:delText>23</w:delText>
        </w:r>
      </w:del>
    </w:p>
    <w:p w14:paraId="304F9CDC" w14:textId="77777777" w:rsidR="00D31311" w:rsidDel="00CF16CB" w:rsidRDefault="00D31311">
      <w:pPr>
        <w:pStyle w:val="TOC1"/>
        <w:rPr>
          <w:del w:id="453" w:author="Lakshmi Kannan" w:date="2016-12-14T15:37:00Z"/>
          <w:rFonts w:asciiTheme="minorHAnsi" w:eastAsiaTheme="minorEastAsia" w:hAnsiTheme="minorHAnsi" w:cstheme="minorBidi"/>
          <w:b w:val="0"/>
          <w:caps w:val="0"/>
          <w:szCs w:val="22"/>
        </w:rPr>
      </w:pPr>
      <w:del w:id="454" w:author="Lakshmi Kannan" w:date="2016-12-14T15:37:00Z">
        <w:r w:rsidRPr="00CF16CB" w:rsidDel="00CF16CB">
          <w:rPr>
            <w:rPrChange w:id="455" w:author="Lakshmi Kannan" w:date="2016-12-14T15:37:00Z">
              <w:rPr>
                <w:rStyle w:val="Hyperlink"/>
                <w:b w:val="0"/>
                <w:caps w:val="0"/>
              </w:rPr>
            </w:rPrChange>
          </w:rPr>
          <w:delText>9</w:delText>
        </w:r>
        <w:r w:rsidDel="00CF16CB">
          <w:rPr>
            <w:rFonts w:asciiTheme="minorHAnsi" w:eastAsiaTheme="minorEastAsia" w:hAnsiTheme="minorHAnsi" w:cstheme="minorBidi"/>
            <w:b w:val="0"/>
            <w:caps w:val="0"/>
            <w:szCs w:val="22"/>
          </w:rPr>
          <w:tab/>
        </w:r>
        <w:r w:rsidRPr="00CF16CB" w:rsidDel="00CF16CB">
          <w:rPr>
            <w:rPrChange w:id="456" w:author="Lakshmi Kannan" w:date="2016-12-14T15:37:00Z">
              <w:rPr>
                <w:rStyle w:val="Hyperlink"/>
                <w:b w:val="0"/>
                <w:caps w:val="0"/>
              </w:rPr>
            </w:rPrChange>
          </w:rPr>
          <w:delText>Properties Changes</w:delText>
        </w:r>
        <w:r w:rsidDel="00CF16CB">
          <w:rPr>
            <w:webHidden/>
          </w:rPr>
          <w:tab/>
          <w:delText>24</w:delText>
        </w:r>
      </w:del>
    </w:p>
    <w:p w14:paraId="79416D46" w14:textId="77777777" w:rsidR="00D31311" w:rsidDel="00CF16CB" w:rsidRDefault="00D31311">
      <w:pPr>
        <w:pStyle w:val="TOC1"/>
        <w:rPr>
          <w:del w:id="457" w:author="Lakshmi Kannan" w:date="2016-12-14T15:37:00Z"/>
          <w:rFonts w:asciiTheme="minorHAnsi" w:eastAsiaTheme="minorEastAsia" w:hAnsiTheme="minorHAnsi" w:cstheme="minorBidi"/>
          <w:b w:val="0"/>
          <w:caps w:val="0"/>
          <w:szCs w:val="22"/>
        </w:rPr>
      </w:pPr>
      <w:del w:id="458" w:author="Lakshmi Kannan" w:date="2016-12-14T15:37:00Z">
        <w:r w:rsidRPr="00CF16CB" w:rsidDel="00CF16CB">
          <w:rPr>
            <w:rPrChange w:id="459" w:author="Lakshmi Kannan" w:date="2016-12-14T15:37:00Z">
              <w:rPr>
                <w:rStyle w:val="Hyperlink"/>
                <w:b w:val="0"/>
                <w:caps w:val="0"/>
              </w:rPr>
            </w:rPrChange>
          </w:rPr>
          <w:delText>10</w:delText>
        </w:r>
        <w:r w:rsidDel="00CF16CB">
          <w:rPr>
            <w:rFonts w:asciiTheme="minorHAnsi" w:eastAsiaTheme="minorEastAsia" w:hAnsiTheme="minorHAnsi" w:cstheme="minorBidi"/>
            <w:b w:val="0"/>
            <w:caps w:val="0"/>
            <w:szCs w:val="22"/>
          </w:rPr>
          <w:tab/>
        </w:r>
        <w:r w:rsidRPr="00CF16CB" w:rsidDel="00CF16CB">
          <w:rPr>
            <w:rPrChange w:id="460" w:author="Lakshmi Kannan" w:date="2016-12-14T15:37:00Z">
              <w:rPr>
                <w:rStyle w:val="Hyperlink"/>
                <w:b w:val="0"/>
                <w:caps w:val="0"/>
              </w:rPr>
            </w:rPrChange>
          </w:rPr>
          <w:delText>NOD Sys Considerations</w:delText>
        </w:r>
        <w:r w:rsidDel="00CF16CB">
          <w:rPr>
            <w:webHidden/>
          </w:rPr>
          <w:tab/>
          <w:delText>25</w:delText>
        </w:r>
      </w:del>
    </w:p>
    <w:p w14:paraId="5E0A0FF6" w14:textId="77777777" w:rsidR="00D31311" w:rsidDel="00CF16CB" w:rsidRDefault="00D31311">
      <w:pPr>
        <w:pStyle w:val="TOC1"/>
        <w:rPr>
          <w:del w:id="461" w:author="Lakshmi Kannan" w:date="2016-12-14T15:37:00Z"/>
          <w:rFonts w:asciiTheme="minorHAnsi" w:eastAsiaTheme="minorEastAsia" w:hAnsiTheme="minorHAnsi" w:cstheme="minorBidi"/>
          <w:b w:val="0"/>
          <w:caps w:val="0"/>
          <w:szCs w:val="22"/>
        </w:rPr>
      </w:pPr>
      <w:del w:id="462" w:author="Lakshmi Kannan" w:date="2016-12-14T15:37:00Z">
        <w:r w:rsidRPr="00CF16CB" w:rsidDel="00CF16CB">
          <w:rPr>
            <w:rPrChange w:id="463" w:author="Lakshmi Kannan" w:date="2016-12-14T15:37:00Z">
              <w:rPr>
                <w:rStyle w:val="Hyperlink"/>
                <w:b w:val="0"/>
                <w:caps w:val="0"/>
              </w:rPr>
            </w:rPrChange>
          </w:rPr>
          <w:delText>11</w:delText>
        </w:r>
        <w:r w:rsidDel="00CF16CB">
          <w:rPr>
            <w:rFonts w:asciiTheme="minorHAnsi" w:eastAsiaTheme="minorEastAsia" w:hAnsiTheme="minorHAnsi" w:cstheme="minorBidi"/>
            <w:b w:val="0"/>
            <w:caps w:val="0"/>
            <w:szCs w:val="22"/>
          </w:rPr>
          <w:tab/>
        </w:r>
        <w:r w:rsidRPr="00CF16CB" w:rsidDel="00CF16CB">
          <w:rPr>
            <w:rPrChange w:id="464" w:author="Lakshmi Kannan" w:date="2016-12-14T15:37:00Z">
              <w:rPr>
                <w:rStyle w:val="Hyperlink"/>
                <w:b w:val="0"/>
                <w:caps w:val="0"/>
              </w:rPr>
            </w:rPrChange>
          </w:rPr>
          <w:delText>Glossary</w:delText>
        </w:r>
        <w:r w:rsidDel="00CF16CB">
          <w:rPr>
            <w:webHidden/>
          </w:rPr>
          <w:tab/>
          <w:delText>26</w:delText>
        </w:r>
      </w:del>
    </w:p>
    <w:p w14:paraId="4313422F" w14:textId="77777777" w:rsidR="00D31311" w:rsidDel="00CF16CB" w:rsidRDefault="00D31311">
      <w:pPr>
        <w:pStyle w:val="TOC1"/>
        <w:rPr>
          <w:del w:id="465" w:author="Lakshmi Kannan" w:date="2016-12-14T15:37:00Z"/>
          <w:rFonts w:asciiTheme="minorHAnsi" w:eastAsiaTheme="minorEastAsia" w:hAnsiTheme="minorHAnsi" w:cstheme="minorBidi"/>
          <w:b w:val="0"/>
          <w:caps w:val="0"/>
          <w:szCs w:val="22"/>
        </w:rPr>
      </w:pPr>
      <w:del w:id="466" w:author="Lakshmi Kannan" w:date="2016-12-14T15:37:00Z">
        <w:r w:rsidRPr="00CF16CB" w:rsidDel="00CF16CB">
          <w:rPr>
            <w:rPrChange w:id="467" w:author="Lakshmi Kannan" w:date="2016-12-14T15:37:00Z">
              <w:rPr>
                <w:rStyle w:val="Hyperlink"/>
                <w:b w:val="0"/>
                <w:caps w:val="0"/>
              </w:rPr>
            </w:rPrChange>
          </w:rPr>
          <w:delText>12</w:delText>
        </w:r>
        <w:r w:rsidDel="00CF16CB">
          <w:rPr>
            <w:rFonts w:asciiTheme="minorHAnsi" w:eastAsiaTheme="minorEastAsia" w:hAnsiTheme="minorHAnsi" w:cstheme="minorBidi"/>
            <w:b w:val="0"/>
            <w:caps w:val="0"/>
            <w:szCs w:val="22"/>
          </w:rPr>
          <w:tab/>
        </w:r>
        <w:r w:rsidRPr="00CF16CB" w:rsidDel="00CF16CB">
          <w:rPr>
            <w:rPrChange w:id="468" w:author="Lakshmi Kannan" w:date="2016-12-14T15:37:00Z">
              <w:rPr>
                <w:rStyle w:val="Hyperlink"/>
                <w:b w:val="0"/>
                <w:caps w:val="0"/>
              </w:rPr>
            </w:rPrChange>
          </w:rPr>
          <w:delText>Open Issues</w:delText>
        </w:r>
        <w:r w:rsidDel="00CF16CB">
          <w:rPr>
            <w:webHidden/>
          </w:rPr>
          <w:tab/>
          <w:delText>28</w:delText>
        </w:r>
      </w:del>
    </w:p>
    <w:p w14:paraId="54DEDB8A" w14:textId="77777777" w:rsidR="00D31311" w:rsidDel="00CF16CB" w:rsidRDefault="00D31311">
      <w:pPr>
        <w:pStyle w:val="TOC2"/>
        <w:tabs>
          <w:tab w:val="left" w:pos="1200"/>
        </w:tabs>
        <w:rPr>
          <w:del w:id="469" w:author="Lakshmi Kannan" w:date="2016-12-14T15:37:00Z"/>
          <w:rFonts w:asciiTheme="minorHAnsi" w:eastAsiaTheme="minorEastAsia" w:hAnsiTheme="minorHAnsi" w:cstheme="minorBidi"/>
          <w:szCs w:val="22"/>
        </w:rPr>
      </w:pPr>
      <w:del w:id="470" w:author="Lakshmi Kannan" w:date="2016-12-14T15:37:00Z">
        <w:r w:rsidRPr="00CF16CB" w:rsidDel="00CF16CB">
          <w:rPr>
            <w:rPrChange w:id="471" w:author="Lakshmi Kannan" w:date="2016-12-14T15:37:00Z">
              <w:rPr>
                <w:rStyle w:val="Hyperlink"/>
              </w:rPr>
            </w:rPrChange>
          </w:rPr>
          <w:delText>12.1</w:delText>
        </w:r>
        <w:r w:rsidDel="00CF16CB">
          <w:rPr>
            <w:rFonts w:asciiTheme="minorHAnsi" w:eastAsiaTheme="minorEastAsia" w:hAnsiTheme="minorHAnsi" w:cstheme="minorBidi"/>
            <w:szCs w:val="22"/>
          </w:rPr>
          <w:tab/>
        </w:r>
        <w:r w:rsidRPr="00CF16CB" w:rsidDel="00CF16CB">
          <w:rPr>
            <w:rPrChange w:id="472" w:author="Lakshmi Kannan" w:date="2016-12-14T15:37:00Z">
              <w:rPr>
                <w:rStyle w:val="Hyperlink"/>
              </w:rPr>
            </w:rPrChange>
          </w:rPr>
          <w:delText>External Design Issues</w:delText>
        </w:r>
        <w:r w:rsidDel="00CF16CB">
          <w:rPr>
            <w:webHidden/>
          </w:rPr>
          <w:tab/>
          <w:delText>28</w:delText>
        </w:r>
      </w:del>
    </w:p>
    <w:p w14:paraId="04992E81" w14:textId="77777777" w:rsidR="00D31311" w:rsidDel="00CF16CB" w:rsidRDefault="00D31311">
      <w:pPr>
        <w:pStyle w:val="TOC2"/>
        <w:tabs>
          <w:tab w:val="left" w:pos="1200"/>
        </w:tabs>
        <w:rPr>
          <w:del w:id="473" w:author="Lakshmi Kannan" w:date="2016-12-14T15:37:00Z"/>
          <w:rFonts w:asciiTheme="minorHAnsi" w:eastAsiaTheme="minorEastAsia" w:hAnsiTheme="minorHAnsi" w:cstheme="minorBidi"/>
          <w:szCs w:val="22"/>
        </w:rPr>
      </w:pPr>
      <w:del w:id="474" w:author="Lakshmi Kannan" w:date="2016-12-14T15:37:00Z">
        <w:r w:rsidRPr="00CF16CB" w:rsidDel="00CF16CB">
          <w:rPr>
            <w:rPrChange w:id="475" w:author="Lakshmi Kannan" w:date="2016-12-14T15:37:00Z">
              <w:rPr>
                <w:rStyle w:val="Hyperlink"/>
              </w:rPr>
            </w:rPrChange>
          </w:rPr>
          <w:delText>12.2</w:delText>
        </w:r>
        <w:r w:rsidDel="00CF16CB">
          <w:rPr>
            <w:rFonts w:asciiTheme="minorHAnsi" w:eastAsiaTheme="minorEastAsia" w:hAnsiTheme="minorHAnsi" w:cstheme="minorBidi"/>
            <w:szCs w:val="22"/>
          </w:rPr>
          <w:tab/>
        </w:r>
        <w:r w:rsidRPr="00CF16CB" w:rsidDel="00CF16CB">
          <w:rPr>
            <w:rPrChange w:id="476" w:author="Lakshmi Kannan" w:date="2016-12-14T15:37:00Z">
              <w:rPr>
                <w:rStyle w:val="Hyperlink"/>
              </w:rPr>
            </w:rPrChange>
          </w:rPr>
          <w:delText>Internal Design Issues</w:delText>
        </w:r>
        <w:r w:rsidDel="00CF16CB">
          <w:rPr>
            <w:webHidden/>
          </w:rPr>
          <w:tab/>
          <w:delText>28</w:delText>
        </w:r>
      </w:del>
    </w:p>
    <w:p w14:paraId="0399B786" w14:textId="77777777" w:rsidR="00D31311" w:rsidDel="00CF16CB" w:rsidRDefault="00D31311">
      <w:pPr>
        <w:pStyle w:val="TOC1"/>
        <w:rPr>
          <w:del w:id="477" w:author="Lakshmi Kannan" w:date="2016-12-14T15:37:00Z"/>
          <w:rFonts w:asciiTheme="minorHAnsi" w:eastAsiaTheme="minorEastAsia" w:hAnsiTheme="minorHAnsi" w:cstheme="minorBidi"/>
          <w:b w:val="0"/>
          <w:caps w:val="0"/>
          <w:szCs w:val="22"/>
        </w:rPr>
      </w:pPr>
      <w:del w:id="478" w:author="Lakshmi Kannan" w:date="2016-12-14T15:37:00Z">
        <w:r w:rsidRPr="00CF16CB" w:rsidDel="00CF16CB">
          <w:rPr>
            <w:rPrChange w:id="479" w:author="Lakshmi Kannan" w:date="2016-12-14T15:37:00Z">
              <w:rPr>
                <w:rStyle w:val="Hyperlink"/>
                <w:b w:val="0"/>
                <w:caps w:val="0"/>
              </w:rPr>
            </w:rPrChange>
          </w:rPr>
          <w:delText>13</w:delText>
        </w:r>
        <w:r w:rsidDel="00CF16CB">
          <w:rPr>
            <w:rFonts w:asciiTheme="minorHAnsi" w:eastAsiaTheme="minorEastAsia" w:hAnsiTheme="minorHAnsi" w:cstheme="minorBidi"/>
            <w:b w:val="0"/>
            <w:caps w:val="0"/>
            <w:szCs w:val="22"/>
          </w:rPr>
          <w:tab/>
        </w:r>
        <w:r w:rsidRPr="00CF16CB" w:rsidDel="00CF16CB">
          <w:rPr>
            <w:rPrChange w:id="480" w:author="Lakshmi Kannan" w:date="2016-12-14T15:37:00Z">
              <w:rPr>
                <w:rStyle w:val="Hyperlink"/>
                <w:b w:val="0"/>
                <w:caps w:val="0"/>
              </w:rPr>
            </w:rPrChange>
          </w:rPr>
          <w:delText>Appendix A – NFS Data Conversion Process</w:delText>
        </w:r>
        <w:r w:rsidDel="00CF16CB">
          <w:rPr>
            <w:webHidden/>
          </w:rPr>
          <w:tab/>
          <w:delText>29</w:delText>
        </w:r>
      </w:del>
    </w:p>
    <w:p w14:paraId="3B224D0C" w14:textId="77777777" w:rsidR="00D31311" w:rsidDel="00CF16CB" w:rsidRDefault="00D31311">
      <w:pPr>
        <w:pStyle w:val="TOC1"/>
        <w:rPr>
          <w:del w:id="481" w:author="Lakshmi Kannan" w:date="2016-12-14T15:37:00Z"/>
          <w:rFonts w:asciiTheme="minorHAnsi" w:eastAsiaTheme="minorEastAsia" w:hAnsiTheme="minorHAnsi" w:cstheme="minorBidi"/>
          <w:b w:val="0"/>
          <w:caps w:val="0"/>
          <w:szCs w:val="22"/>
        </w:rPr>
      </w:pPr>
      <w:del w:id="482" w:author="Lakshmi Kannan" w:date="2016-12-14T15:37:00Z">
        <w:r w:rsidRPr="00CF16CB" w:rsidDel="00CF16CB">
          <w:rPr>
            <w:rPrChange w:id="483" w:author="Lakshmi Kannan" w:date="2016-12-14T15:37:00Z">
              <w:rPr>
                <w:rStyle w:val="Hyperlink"/>
                <w:b w:val="0"/>
                <w:caps w:val="0"/>
              </w:rPr>
            </w:rPrChange>
          </w:rPr>
          <w:delText>14</w:delText>
        </w:r>
        <w:r w:rsidDel="00CF16CB">
          <w:rPr>
            <w:rFonts w:asciiTheme="minorHAnsi" w:eastAsiaTheme="minorEastAsia" w:hAnsiTheme="minorHAnsi" w:cstheme="minorBidi"/>
            <w:b w:val="0"/>
            <w:caps w:val="0"/>
            <w:szCs w:val="22"/>
          </w:rPr>
          <w:tab/>
        </w:r>
        <w:r w:rsidRPr="00CF16CB" w:rsidDel="00CF16CB">
          <w:rPr>
            <w:rPrChange w:id="484" w:author="Lakshmi Kannan" w:date="2016-12-14T15:37:00Z">
              <w:rPr>
                <w:rStyle w:val="Hyperlink"/>
                <w:b w:val="0"/>
                <w:caps w:val="0"/>
              </w:rPr>
            </w:rPrChange>
          </w:rPr>
          <w:delText>Appendix B – FAT Sample for Closed LOANs</w:delText>
        </w:r>
        <w:r w:rsidDel="00CF16CB">
          <w:rPr>
            <w:webHidden/>
          </w:rPr>
          <w:tab/>
          <w:delText>30</w:delText>
        </w:r>
      </w:del>
    </w:p>
    <w:p w14:paraId="5D93CB63" w14:textId="77777777" w:rsidR="00622A14" w:rsidDel="00D31311" w:rsidRDefault="00622A14">
      <w:pPr>
        <w:pStyle w:val="TOC1"/>
        <w:rPr>
          <w:del w:id="485" w:author="Lakshmi Kannan" w:date="2016-12-13T15:45:00Z"/>
          <w:rFonts w:asciiTheme="minorHAnsi" w:eastAsiaTheme="minorEastAsia" w:hAnsiTheme="minorHAnsi" w:cstheme="minorBidi"/>
          <w:b w:val="0"/>
          <w:caps w:val="0"/>
          <w:szCs w:val="22"/>
        </w:rPr>
      </w:pPr>
      <w:del w:id="486" w:author="Lakshmi Kannan" w:date="2016-12-13T15:45:00Z">
        <w:r w:rsidRPr="00D31311" w:rsidDel="00D31311">
          <w:rPr>
            <w:rPrChange w:id="487" w:author="Lakshmi Kannan" w:date="2016-12-13T15:45:00Z">
              <w:rPr>
                <w:rStyle w:val="Hyperlink"/>
                <w:rFonts w:cs="Arial"/>
              </w:rPr>
            </w:rPrChange>
          </w:rPr>
          <w:delText>1</w:delText>
        </w:r>
        <w:r w:rsidDel="00D31311">
          <w:rPr>
            <w:rFonts w:asciiTheme="minorHAnsi" w:eastAsiaTheme="minorEastAsia" w:hAnsiTheme="minorHAnsi" w:cstheme="minorBidi"/>
            <w:b w:val="0"/>
            <w:caps w:val="0"/>
            <w:szCs w:val="22"/>
          </w:rPr>
          <w:tab/>
        </w:r>
        <w:r w:rsidRPr="00D31311" w:rsidDel="00D31311">
          <w:rPr>
            <w:rPrChange w:id="488" w:author="Lakshmi Kannan" w:date="2016-12-13T15:45:00Z">
              <w:rPr>
                <w:rStyle w:val="Hyperlink"/>
                <w:rFonts w:cs="Arial"/>
              </w:rPr>
            </w:rPrChange>
          </w:rPr>
          <w:delText>Project Overview</w:delText>
        </w:r>
        <w:r w:rsidDel="00D31311">
          <w:rPr>
            <w:webHidden/>
          </w:rPr>
          <w:tab/>
          <w:delText>5</w:delText>
        </w:r>
      </w:del>
    </w:p>
    <w:p w14:paraId="09EE801E" w14:textId="77777777" w:rsidR="00622A14" w:rsidDel="00D31311" w:rsidRDefault="00622A14">
      <w:pPr>
        <w:pStyle w:val="TOC2"/>
        <w:tabs>
          <w:tab w:val="left" w:pos="880"/>
        </w:tabs>
        <w:rPr>
          <w:del w:id="489" w:author="Lakshmi Kannan" w:date="2016-12-13T15:45:00Z"/>
          <w:rFonts w:asciiTheme="minorHAnsi" w:eastAsiaTheme="minorEastAsia" w:hAnsiTheme="minorHAnsi" w:cstheme="minorBidi"/>
          <w:szCs w:val="22"/>
        </w:rPr>
      </w:pPr>
      <w:del w:id="490" w:author="Lakshmi Kannan" w:date="2016-12-13T15:45:00Z">
        <w:r w:rsidRPr="00D31311" w:rsidDel="00D31311">
          <w:rPr>
            <w:rPrChange w:id="491" w:author="Lakshmi Kannan" w:date="2016-12-13T15:45:00Z">
              <w:rPr>
                <w:rStyle w:val="Hyperlink"/>
              </w:rPr>
            </w:rPrChange>
          </w:rPr>
          <w:delText>1.1</w:delText>
        </w:r>
        <w:r w:rsidDel="00D31311">
          <w:rPr>
            <w:rFonts w:asciiTheme="minorHAnsi" w:eastAsiaTheme="minorEastAsia" w:hAnsiTheme="minorHAnsi" w:cstheme="minorBidi"/>
            <w:szCs w:val="22"/>
          </w:rPr>
          <w:tab/>
        </w:r>
        <w:r w:rsidRPr="00D31311" w:rsidDel="00D31311">
          <w:rPr>
            <w:rPrChange w:id="492" w:author="Lakshmi Kannan" w:date="2016-12-13T15:45:00Z">
              <w:rPr>
                <w:rStyle w:val="Hyperlink"/>
              </w:rPr>
            </w:rPrChange>
          </w:rPr>
          <w:delText>Teams Involved</w:delText>
        </w:r>
        <w:r w:rsidDel="00D31311">
          <w:rPr>
            <w:webHidden/>
          </w:rPr>
          <w:tab/>
          <w:delText>5</w:delText>
        </w:r>
      </w:del>
    </w:p>
    <w:p w14:paraId="1DB5A8A3" w14:textId="77777777" w:rsidR="00622A14" w:rsidDel="00D31311" w:rsidRDefault="00622A14">
      <w:pPr>
        <w:pStyle w:val="TOC2"/>
        <w:tabs>
          <w:tab w:val="left" w:pos="880"/>
        </w:tabs>
        <w:rPr>
          <w:del w:id="493" w:author="Lakshmi Kannan" w:date="2016-12-13T15:45:00Z"/>
          <w:rFonts w:asciiTheme="minorHAnsi" w:eastAsiaTheme="minorEastAsia" w:hAnsiTheme="minorHAnsi" w:cstheme="minorBidi"/>
          <w:szCs w:val="22"/>
        </w:rPr>
      </w:pPr>
      <w:del w:id="494" w:author="Lakshmi Kannan" w:date="2016-12-13T15:45:00Z">
        <w:r w:rsidRPr="00D31311" w:rsidDel="00D31311">
          <w:rPr>
            <w:rPrChange w:id="495" w:author="Lakshmi Kannan" w:date="2016-12-13T15:45:00Z">
              <w:rPr>
                <w:rStyle w:val="Hyperlink"/>
              </w:rPr>
            </w:rPrChange>
          </w:rPr>
          <w:delText>1.2</w:delText>
        </w:r>
        <w:r w:rsidDel="00D31311">
          <w:rPr>
            <w:rFonts w:asciiTheme="minorHAnsi" w:eastAsiaTheme="minorEastAsia" w:hAnsiTheme="minorHAnsi" w:cstheme="minorBidi"/>
            <w:szCs w:val="22"/>
          </w:rPr>
          <w:tab/>
        </w:r>
        <w:r w:rsidRPr="00D31311" w:rsidDel="00D31311">
          <w:rPr>
            <w:rPrChange w:id="496" w:author="Lakshmi Kannan" w:date="2016-12-13T15:45:00Z">
              <w:rPr>
                <w:rStyle w:val="Hyperlink"/>
              </w:rPr>
            </w:rPrChange>
          </w:rPr>
          <w:delText>New Functionality</w:delText>
        </w:r>
        <w:r w:rsidDel="00D31311">
          <w:rPr>
            <w:webHidden/>
          </w:rPr>
          <w:tab/>
          <w:delText>5</w:delText>
        </w:r>
      </w:del>
    </w:p>
    <w:p w14:paraId="5D132F5C" w14:textId="77777777" w:rsidR="00622A14" w:rsidDel="00D31311" w:rsidRDefault="00622A14">
      <w:pPr>
        <w:pStyle w:val="TOC2"/>
        <w:tabs>
          <w:tab w:val="left" w:pos="880"/>
        </w:tabs>
        <w:rPr>
          <w:del w:id="497" w:author="Lakshmi Kannan" w:date="2016-12-13T15:45:00Z"/>
          <w:rFonts w:asciiTheme="minorHAnsi" w:eastAsiaTheme="minorEastAsia" w:hAnsiTheme="minorHAnsi" w:cstheme="minorBidi"/>
          <w:szCs w:val="22"/>
        </w:rPr>
      </w:pPr>
      <w:del w:id="498" w:author="Lakshmi Kannan" w:date="2016-12-13T15:45:00Z">
        <w:r w:rsidRPr="00D31311" w:rsidDel="00D31311">
          <w:rPr>
            <w:rPrChange w:id="499" w:author="Lakshmi Kannan" w:date="2016-12-13T15:45:00Z">
              <w:rPr>
                <w:rStyle w:val="Hyperlink"/>
              </w:rPr>
            </w:rPrChange>
          </w:rPr>
          <w:delText>1.3</w:delText>
        </w:r>
        <w:r w:rsidDel="00D31311">
          <w:rPr>
            <w:rFonts w:asciiTheme="minorHAnsi" w:eastAsiaTheme="minorEastAsia" w:hAnsiTheme="minorHAnsi" w:cstheme="minorBidi"/>
            <w:szCs w:val="22"/>
          </w:rPr>
          <w:tab/>
        </w:r>
        <w:r w:rsidRPr="00D31311" w:rsidDel="00D31311">
          <w:rPr>
            <w:rPrChange w:id="500" w:author="Lakshmi Kannan" w:date="2016-12-13T15:45:00Z">
              <w:rPr>
                <w:rStyle w:val="Hyperlink"/>
              </w:rPr>
            </w:rPrChange>
          </w:rPr>
          <w:delText>In Scope</w:delText>
        </w:r>
        <w:r w:rsidDel="00D31311">
          <w:rPr>
            <w:webHidden/>
          </w:rPr>
          <w:tab/>
          <w:delText>5</w:delText>
        </w:r>
      </w:del>
    </w:p>
    <w:p w14:paraId="440CB476" w14:textId="77777777" w:rsidR="00622A14" w:rsidDel="00D31311" w:rsidRDefault="00622A14">
      <w:pPr>
        <w:pStyle w:val="TOC2"/>
        <w:tabs>
          <w:tab w:val="left" w:pos="880"/>
        </w:tabs>
        <w:rPr>
          <w:del w:id="501" w:author="Lakshmi Kannan" w:date="2016-12-13T15:45:00Z"/>
          <w:rFonts w:asciiTheme="minorHAnsi" w:eastAsiaTheme="minorEastAsia" w:hAnsiTheme="minorHAnsi" w:cstheme="minorBidi"/>
          <w:szCs w:val="22"/>
        </w:rPr>
      </w:pPr>
      <w:del w:id="502" w:author="Lakshmi Kannan" w:date="2016-12-13T15:45:00Z">
        <w:r w:rsidRPr="00D31311" w:rsidDel="00D31311">
          <w:rPr>
            <w:rPrChange w:id="503" w:author="Lakshmi Kannan" w:date="2016-12-13T15:45:00Z">
              <w:rPr>
                <w:rStyle w:val="Hyperlink"/>
              </w:rPr>
            </w:rPrChange>
          </w:rPr>
          <w:delText>1.4</w:delText>
        </w:r>
        <w:r w:rsidDel="00D31311">
          <w:rPr>
            <w:rFonts w:asciiTheme="minorHAnsi" w:eastAsiaTheme="minorEastAsia" w:hAnsiTheme="minorHAnsi" w:cstheme="minorBidi"/>
            <w:szCs w:val="22"/>
          </w:rPr>
          <w:tab/>
        </w:r>
        <w:r w:rsidRPr="00D31311" w:rsidDel="00D31311">
          <w:rPr>
            <w:rPrChange w:id="504" w:author="Lakshmi Kannan" w:date="2016-12-13T15:45:00Z">
              <w:rPr>
                <w:rStyle w:val="Hyperlink"/>
              </w:rPr>
            </w:rPrChange>
          </w:rPr>
          <w:delText>Out of Scope</w:delText>
        </w:r>
        <w:r w:rsidDel="00D31311">
          <w:rPr>
            <w:webHidden/>
          </w:rPr>
          <w:tab/>
          <w:delText>6</w:delText>
        </w:r>
      </w:del>
    </w:p>
    <w:p w14:paraId="3673FD1E" w14:textId="77777777" w:rsidR="00622A14" w:rsidDel="00D31311" w:rsidRDefault="00622A14">
      <w:pPr>
        <w:pStyle w:val="TOC2"/>
        <w:tabs>
          <w:tab w:val="left" w:pos="880"/>
        </w:tabs>
        <w:rPr>
          <w:del w:id="505" w:author="Lakshmi Kannan" w:date="2016-12-13T15:45:00Z"/>
          <w:rFonts w:asciiTheme="minorHAnsi" w:eastAsiaTheme="minorEastAsia" w:hAnsiTheme="minorHAnsi" w:cstheme="minorBidi"/>
          <w:szCs w:val="22"/>
        </w:rPr>
      </w:pPr>
      <w:del w:id="506" w:author="Lakshmi Kannan" w:date="2016-12-13T15:45:00Z">
        <w:r w:rsidRPr="00D31311" w:rsidDel="00D31311">
          <w:rPr>
            <w:rPrChange w:id="507" w:author="Lakshmi Kannan" w:date="2016-12-13T15:45:00Z">
              <w:rPr>
                <w:rStyle w:val="Hyperlink"/>
              </w:rPr>
            </w:rPrChange>
          </w:rPr>
          <w:delText>1.5</w:delText>
        </w:r>
        <w:r w:rsidDel="00D31311">
          <w:rPr>
            <w:rFonts w:asciiTheme="minorHAnsi" w:eastAsiaTheme="minorEastAsia" w:hAnsiTheme="minorHAnsi" w:cstheme="minorBidi"/>
            <w:szCs w:val="22"/>
          </w:rPr>
          <w:tab/>
        </w:r>
        <w:r w:rsidRPr="00D31311" w:rsidDel="00D31311">
          <w:rPr>
            <w:rPrChange w:id="508" w:author="Lakshmi Kannan" w:date="2016-12-13T15:45:00Z">
              <w:rPr>
                <w:rStyle w:val="Hyperlink"/>
              </w:rPr>
            </w:rPrChange>
          </w:rPr>
          <w:delText>Assumptions</w:delText>
        </w:r>
        <w:r w:rsidDel="00D31311">
          <w:rPr>
            <w:webHidden/>
          </w:rPr>
          <w:tab/>
          <w:delText>6</w:delText>
        </w:r>
      </w:del>
    </w:p>
    <w:p w14:paraId="1AC2311B" w14:textId="77777777" w:rsidR="00622A14" w:rsidDel="00D31311" w:rsidRDefault="00622A14">
      <w:pPr>
        <w:pStyle w:val="TOC2"/>
        <w:tabs>
          <w:tab w:val="left" w:pos="880"/>
        </w:tabs>
        <w:rPr>
          <w:del w:id="509" w:author="Lakshmi Kannan" w:date="2016-12-13T15:45:00Z"/>
          <w:rFonts w:asciiTheme="minorHAnsi" w:eastAsiaTheme="minorEastAsia" w:hAnsiTheme="minorHAnsi" w:cstheme="minorBidi"/>
          <w:szCs w:val="22"/>
        </w:rPr>
      </w:pPr>
      <w:del w:id="510" w:author="Lakshmi Kannan" w:date="2016-12-13T15:45:00Z">
        <w:r w:rsidRPr="00D31311" w:rsidDel="00D31311">
          <w:rPr>
            <w:rPrChange w:id="511" w:author="Lakshmi Kannan" w:date="2016-12-13T15:45:00Z">
              <w:rPr>
                <w:rStyle w:val="Hyperlink"/>
              </w:rPr>
            </w:rPrChange>
          </w:rPr>
          <w:delText>1.6</w:delText>
        </w:r>
        <w:r w:rsidDel="00D31311">
          <w:rPr>
            <w:rFonts w:asciiTheme="minorHAnsi" w:eastAsiaTheme="minorEastAsia" w:hAnsiTheme="minorHAnsi" w:cstheme="minorBidi"/>
            <w:szCs w:val="22"/>
          </w:rPr>
          <w:tab/>
        </w:r>
        <w:r w:rsidRPr="00D31311" w:rsidDel="00D31311">
          <w:rPr>
            <w:rPrChange w:id="512" w:author="Lakshmi Kannan" w:date="2016-12-13T15:45:00Z">
              <w:rPr>
                <w:rStyle w:val="Hyperlink"/>
              </w:rPr>
            </w:rPrChange>
          </w:rPr>
          <w:delText>Traceability Matrix</w:delText>
        </w:r>
        <w:r w:rsidDel="00D31311">
          <w:rPr>
            <w:webHidden/>
          </w:rPr>
          <w:tab/>
          <w:delText>6</w:delText>
        </w:r>
      </w:del>
    </w:p>
    <w:p w14:paraId="26E29E0B" w14:textId="77777777" w:rsidR="00622A14" w:rsidDel="00D31311" w:rsidRDefault="00622A14">
      <w:pPr>
        <w:pStyle w:val="TOC1"/>
        <w:rPr>
          <w:del w:id="513" w:author="Lakshmi Kannan" w:date="2016-12-13T15:45:00Z"/>
          <w:rFonts w:asciiTheme="minorHAnsi" w:eastAsiaTheme="minorEastAsia" w:hAnsiTheme="minorHAnsi" w:cstheme="minorBidi"/>
          <w:b w:val="0"/>
          <w:caps w:val="0"/>
          <w:szCs w:val="22"/>
        </w:rPr>
      </w:pPr>
      <w:del w:id="514" w:author="Lakshmi Kannan" w:date="2016-12-13T15:45:00Z">
        <w:r w:rsidRPr="00D31311" w:rsidDel="00D31311">
          <w:rPr>
            <w:rPrChange w:id="515" w:author="Lakshmi Kannan" w:date="2016-12-13T15:45:00Z">
              <w:rPr>
                <w:rStyle w:val="Hyperlink"/>
              </w:rPr>
            </w:rPrChange>
          </w:rPr>
          <w:delText>2</w:delText>
        </w:r>
        <w:r w:rsidDel="00D31311">
          <w:rPr>
            <w:rFonts w:asciiTheme="minorHAnsi" w:eastAsiaTheme="minorEastAsia" w:hAnsiTheme="minorHAnsi" w:cstheme="minorBidi"/>
            <w:b w:val="0"/>
            <w:caps w:val="0"/>
            <w:szCs w:val="22"/>
          </w:rPr>
          <w:tab/>
        </w:r>
        <w:r w:rsidRPr="00D31311" w:rsidDel="00D31311">
          <w:rPr>
            <w:rPrChange w:id="516" w:author="Lakshmi Kannan" w:date="2016-12-13T15:45:00Z">
              <w:rPr>
                <w:rStyle w:val="Hyperlink"/>
              </w:rPr>
            </w:rPrChange>
          </w:rPr>
          <w:delText>Project Design</w:delText>
        </w:r>
        <w:r w:rsidDel="00D31311">
          <w:rPr>
            <w:webHidden/>
          </w:rPr>
          <w:tab/>
          <w:delText>7</w:delText>
        </w:r>
      </w:del>
    </w:p>
    <w:p w14:paraId="5ED5DF8A" w14:textId="77777777" w:rsidR="00622A14" w:rsidDel="00D31311" w:rsidRDefault="00622A14">
      <w:pPr>
        <w:pStyle w:val="TOC2"/>
        <w:tabs>
          <w:tab w:val="left" w:pos="880"/>
        </w:tabs>
        <w:rPr>
          <w:del w:id="517" w:author="Lakshmi Kannan" w:date="2016-12-13T15:45:00Z"/>
          <w:rFonts w:asciiTheme="minorHAnsi" w:eastAsiaTheme="minorEastAsia" w:hAnsiTheme="minorHAnsi" w:cstheme="minorBidi"/>
          <w:szCs w:val="22"/>
        </w:rPr>
      </w:pPr>
      <w:del w:id="518" w:author="Lakshmi Kannan" w:date="2016-12-13T15:45:00Z">
        <w:r w:rsidRPr="00D31311" w:rsidDel="00D31311">
          <w:rPr>
            <w:rPrChange w:id="519" w:author="Lakshmi Kannan" w:date="2016-12-13T15:45:00Z">
              <w:rPr>
                <w:rStyle w:val="Hyperlink"/>
              </w:rPr>
            </w:rPrChange>
          </w:rPr>
          <w:delText>2.1</w:delText>
        </w:r>
        <w:r w:rsidDel="00D31311">
          <w:rPr>
            <w:rFonts w:asciiTheme="minorHAnsi" w:eastAsiaTheme="minorEastAsia" w:hAnsiTheme="minorHAnsi" w:cstheme="minorBidi"/>
            <w:szCs w:val="22"/>
          </w:rPr>
          <w:tab/>
        </w:r>
        <w:r w:rsidRPr="00D31311" w:rsidDel="00D31311">
          <w:rPr>
            <w:rPrChange w:id="520" w:author="Lakshmi Kannan" w:date="2016-12-13T15:45:00Z">
              <w:rPr>
                <w:rStyle w:val="Hyperlink"/>
              </w:rPr>
            </w:rPrChange>
          </w:rPr>
          <w:delText>Design Objectives</w:delText>
        </w:r>
        <w:r w:rsidDel="00D31311">
          <w:rPr>
            <w:webHidden/>
          </w:rPr>
          <w:tab/>
          <w:delText>7</w:delText>
        </w:r>
      </w:del>
    </w:p>
    <w:p w14:paraId="4DED9F47" w14:textId="77777777" w:rsidR="00622A14" w:rsidDel="00D31311" w:rsidRDefault="00622A14">
      <w:pPr>
        <w:pStyle w:val="TOC2"/>
        <w:tabs>
          <w:tab w:val="left" w:pos="880"/>
        </w:tabs>
        <w:rPr>
          <w:del w:id="521" w:author="Lakshmi Kannan" w:date="2016-12-13T15:45:00Z"/>
          <w:rFonts w:asciiTheme="minorHAnsi" w:eastAsiaTheme="minorEastAsia" w:hAnsiTheme="minorHAnsi" w:cstheme="minorBidi"/>
          <w:szCs w:val="22"/>
        </w:rPr>
      </w:pPr>
      <w:del w:id="522" w:author="Lakshmi Kannan" w:date="2016-12-13T15:45:00Z">
        <w:r w:rsidRPr="00D31311" w:rsidDel="00D31311">
          <w:rPr>
            <w:rPrChange w:id="523" w:author="Lakshmi Kannan" w:date="2016-12-13T15:45:00Z">
              <w:rPr>
                <w:rStyle w:val="Hyperlink"/>
              </w:rPr>
            </w:rPrChange>
          </w:rPr>
          <w:delText>2.2</w:delText>
        </w:r>
        <w:r w:rsidDel="00D31311">
          <w:rPr>
            <w:rFonts w:asciiTheme="minorHAnsi" w:eastAsiaTheme="minorEastAsia" w:hAnsiTheme="minorHAnsi" w:cstheme="minorBidi"/>
            <w:szCs w:val="22"/>
          </w:rPr>
          <w:tab/>
        </w:r>
        <w:r w:rsidRPr="00D31311" w:rsidDel="00D31311">
          <w:rPr>
            <w:rPrChange w:id="524" w:author="Lakshmi Kannan" w:date="2016-12-13T15:45:00Z">
              <w:rPr>
                <w:rStyle w:val="Hyperlink"/>
              </w:rPr>
            </w:rPrChange>
          </w:rPr>
          <w:delText>Risks</w:delText>
        </w:r>
        <w:r w:rsidDel="00D31311">
          <w:rPr>
            <w:webHidden/>
          </w:rPr>
          <w:tab/>
          <w:delText>7</w:delText>
        </w:r>
      </w:del>
    </w:p>
    <w:p w14:paraId="30044115" w14:textId="77777777" w:rsidR="00622A14" w:rsidDel="00D31311" w:rsidRDefault="00622A14">
      <w:pPr>
        <w:pStyle w:val="TOC2"/>
        <w:tabs>
          <w:tab w:val="left" w:pos="880"/>
        </w:tabs>
        <w:rPr>
          <w:del w:id="525" w:author="Lakshmi Kannan" w:date="2016-12-13T15:45:00Z"/>
          <w:rFonts w:asciiTheme="minorHAnsi" w:eastAsiaTheme="minorEastAsia" w:hAnsiTheme="minorHAnsi" w:cstheme="minorBidi"/>
          <w:szCs w:val="22"/>
        </w:rPr>
      </w:pPr>
      <w:del w:id="526" w:author="Lakshmi Kannan" w:date="2016-12-13T15:45:00Z">
        <w:r w:rsidRPr="00D31311" w:rsidDel="00D31311">
          <w:rPr>
            <w:rPrChange w:id="527" w:author="Lakshmi Kannan" w:date="2016-12-13T15:45:00Z">
              <w:rPr>
                <w:rStyle w:val="Hyperlink"/>
              </w:rPr>
            </w:rPrChange>
          </w:rPr>
          <w:delText>2.3</w:delText>
        </w:r>
        <w:r w:rsidDel="00D31311">
          <w:rPr>
            <w:rFonts w:asciiTheme="minorHAnsi" w:eastAsiaTheme="minorEastAsia" w:hAnsiTheme="minorHAnsi" w:cstheme="minorBidi"/>
            <w:szCs w:val="22"/>
          </w:rPr>
          <w:tab/>
        </w:r>
        <w:r w:rsidRPr="00D31311" w:rsidDel="00D31311">
          <w:rPr>
            <w:rPrChange w:id="528" w:author="Lakshmi Kannan" w:date="2016-12-13T15:45:00Z">
              <w:rPr>
                <w:rStyle w:val="Hyperlink"/>
              </w:rPr>
            </w:rPrChange>
          </w:rPr>
          <w:delText>Dependencies</w:delText>
        </w:r>
        <w:r w:rsidDel="00D31311">
          <w:rPr>
            <w:webHidden/>
          </w:rPr>
          <w:tab/>
          <w:delText>7</w:delText>
        </w:r>
      </w:del>
    </w:p>
    <w:p w14:paraId="2E4197C0" w14:textId="77777777" w:rsidR="00622A14" w:rsidDel="00D31311" w:rsidRDefault="00622A14">
      <w:pPr>
        <w:pStyle w:val="TOC2"/>
        <w:tabs>
          <w:tab w:val="left" w:pos="880"/>
        </w:tabs>
        <w:rPr>
          <w:del w:id="529" w:author="Lakshmi Kannan" w:date="2016-12-13T15:45:00Z"/>
          <w:rFonts w:asciiTheme="minorHAnsi" w:eastAsiaTheme="minorEastAsia" w:hAnsiTheme="minorHAnsi" w:cstheme="minorBidi"/>
          <w:szCs w:val="22"/>
        </w:rPr>
      </w:pPr>
      <w:del w:id="530" w:author="Lakshmi Kannan" w:date="2016-12-13T15:45:00Z">
        <w:r w:rsidRPr="00D31311" w:rsidDel="00D31311">
          <w:rPr>
            <w:rPrChange w:id="531" w:author="Lakshmi Kannan" w:date="2016-12-13T15:45:00Z">
              <w:rPr>
                <w:rStyle w:val="Hyperlink"/>
              </w:rPr>
            </w:rPrChange>
          </w:rPr>
          <w:delText>2.4</w:delText>
        </w:r>
        <w:r w:rsidDel="00D31311">
          <w:rPr>
            <w:rFonts w:asciiTheme="minorHAnsi" w:eastAsiaTheme="minorEastAsia" w:hAnsiTheme="minorHAnsi" w:cstheme="minorBidi"/>
            <w:szCs w:val="22"/>
          </w:rPr>
          <w:tab/>
        </w:r>
        <w:r w:rsidRPr="00D31311" w:rsidDel="00D31311">
          <w:rPr>
            <w:rPrChange w:id="532" w:author="Lakshmi Kannan" w:date="2016-12-13T15:45:00Z">
              <w:rPr>
                <w:rStyle w:val="Hyperlink"/>
              </w:rPr>
            </w:rPrChange>
          </w:rPr>
          <w:delText>System Design Changes</w:delText>
        </w:r>
        <w:r w:rsidDel="00D31311">
          <w:rPr>
            <w:webHidden/>
          </w:rPr>
          <w:tab/>
          <w:delText>9</w:delText>
        </w:r>
      </w:del>
    </w:p>
    <w:p w14:paraId="2567616A" w14:textId="77777777" w:rsidR="00622A14" w:rsidDel="00D31311" w:rsidRDefault="00622A14">
      <w:pPr>
        <w:pStyle w:val="TOC1"/>
        <w:rPr>
          <w:del w:id="533" w:author="Lakshmi Kannan" w:date="2016-12-13T15:45:00Z"/>
          <w:rFonts w:asciiTheme="minorHAnsi" w:eastAsiaTheme="minorEastAsia" w:hAnsiTheme="minorHAnsi" w:cstheme="minorBidi"/>
          <w:b w:val="0"/>
          <w:caps w:val="0"/>
          <w:szCs w:val="22"/>
        </w:rPr>
      </w:pPr>
      <w:del w:id="534" w:author="Lakshmi Kannan" w:date="2016-12-13T15:45:00Z">
        <w:r w:rsidRPr="00D31311" w:rsidDel="00D31311">
          <w:rPr>
            <w:rPrChange w:id="535" w:author="Lakshmi Kannan" w:date="2016-12-13T15:45:00Z">
              <w:rPr>
                <w:rStyle w:val="Hyperlink"/>
              </w:rPr>
            </w:rPrChange>
          </w:rPr>
          <w:delText>3</w:delText>
        </w:r>
        <w:r w:rsidDel="00D31311">
          <w:rPr>
            <w:rFonts w:asciiTheme="minorHAnsi" w:eastAsiaTheme="minorEastAsia" w:hAnsiTheme="minorHAnsi" w:cstheme="minorBidi"/>
            <w:b w:val="0"/>
            <w:caps w:val="0"/>
            <w:szCs w:val="22"/>
          </w:rPr>
          <w:tab/>
        </w:r>
        <w:r w:rsidRPr="00D31311" w:rsidDel="00D31311">
          <w:rPr>
            <w:rPrChange w:id="536" w:author="Lakshmi Kannan" w:date="2016-12-13T15:45:00Z">
              <w:rPr>
                <w:rStyle w:val="Hyperlink"/>
              </w:rPr>
            </w:rPrChange>
          </w:rPr>
          <w:delText>Service Changes</w:delText>
        </w:r>
        <w:r w:rsidDel="00D31311">
          <w:rPr>
            <w:webHidden/>
          </w:rPr>
          <w:tab/>
          <w:delText>10</w:delText>
        </w:r>
      </w:del>
    </w:p>
    <w:p w14:paraId="0A10EFFC" w14:textId="77777777" w:rsidR="00622A14" w:rsidDel="00D31311" w:rsidRDefault="00622A14">
      <w:pPr>
        <w:pStyle w:val="TOC1"/>
        <w:rPr>
          <w:del w:id="537" w:author="Lakshmi Kannan" w:date="2016-12-13T15:45:00Z"/>
          <w:rFonts w:asciiTheme="minorHAnsi" w:eastAsiaTheme="minorEastAsia" w:hAnsiTheme="minorHAnsi" w:cstheme="minorBidi"/>
          <w:b w:val="0"/>
          <w:caps w:val="0"/>
          <w:szCs w:val="22"/>
        </w:rPr>
      </w:pPr>
      <w:del w:id="538" w:author="Lakshmi Kannan" w:date="2016-12-13T15:45:00Z">
        <w:r w:rsidRPr="00D31311" w:rsidDel="00D31311">
          <w:rPr>
            <w:rPrChange w:id="539" w:author="Lakshmi Kannan" w:date="2016-12-13T15:45:00Z">
              <w:rPr>
                <w:rStyle w:val="Hyperlink"/>
              </w:rPr>
            </w:rPrChange>
          </w:rPr>
          <w:delText>4</w:delText>
        </w:r>
        <w:r w:rsidDel="00D31311">
          <w:rPr>
            <w:rFonts w:asciiTheme="minorHAnsi" w:eastAsiaTheme="minorEastAsia" w:hAnsiTheme="minorHAnsi" w:cstheme="minorBidi"/>
            <w:b w:val="0"/>
            <w:caps w:val="0"/>
            <w:szCs w:val="22"/>
          </w:rPr>
          <w:tab/>
        </w:r>
        <w:r w:rsidRPr="00D31311" w:rsidDel="00D31311">
          <w:rPr>
            <w:rPrChange w:id="540" w:author="Lakshmi Kannan" w:date="2016-12-13T15:45:00Z">
              <w:rPr>
                <w:rStyle w:val="Hyperlink"/>
              </w:rPr>
            </w:rPrChange>
          </w:rPr>
          <w:delText>Other EIP impacts</w:delText>
        </w:r>
        <w:r w:rsidDel="00D31311">
          <w:rPr>
            <w:webHidden/>
          </w:rPr>
          <w:tab/>
          <w:delText>11</w:delText>
        </w:r>
      </w:del>
    </w:p>
    <w:p w14:paraId="46D34D2B" w14:textId="77777777" w:rsidR="00622A14" w:rsidDel="00D31311" w:rsidRDefault="00622A14">
      <w:pPr>
        <w:pStyle w:val="TOC2"/>
        <w:tabs>
          <w:tab w:val="left" w:pos="880"/>
        </w:tabs>
        <w:rPr>
          <w:del w:id="541" w:author="Lakshmi Kannan" w:date="2016-12-13T15:45:00Z"/>
          <w:rFonts w:asciiTheme="minorHAnsi" w:eastAsiaTheme="minorEastAsia" w:hAnsiTheme="minorHAnsi" w:cstheme="minorBidi"/>
          <w:szCs w:val="22"/>
        </w:rPr>
      </w:pPr>
      <w:del w:id="542" w:author="Lakshmi Kannan" w:date="2016-12-13T15:45:00Z">
        <w:r w:rsidRPr="00D31311" w:rsidDel="00D31311">
          <w:rPr>
            <w:rPrChange w:id="543" w:author="Lakshmi Kannan" w:date="2016-12-13T15:45:00Z">
              <w:rPr>
                <w:rStyle w:val="Hyperlink"/>
              </w:rPr>
            </w:rPrChange>
          </w:rPr>
          <w:delText>4.1</w:delText>
        </w:r>
        <w:r w:rsidDel="00D31311">
          <w:rPr>
            <w:rFonts w:asciiTheme="minorHAnsi" w:eastAsiaTheme="minorEastAsia" w:hAnsiTheme="minorHAnsi" w:cstheme="minorBidi"/>
            <w:szCs w:val="22"/>
          </w:rPr>
          <w:tab/>
        </w:r>
        <w:r w:rsidRPr="00D31311" w:rsidDel="00D31311">
          <w:rPr>
            <w:rPrChange w:id="544" w:author="Lakshmi Kannan" w:date="2016-12-13T15:45:00Z">
              <w:rPr>
                <w:rStyle w:val="Hyperlink"/>
              </w:rPr>
            </w:rPrChange>
          </w:rPr>
          <w:delText>Identify and lock loans that need to be migrated</w:delText>
        </w:r>
        <w:r w:rsidDel="00D31311">
          <w:rPr>
            <w:webHidden/>
          </w:rPr>
          <w:tab/>
          <w:delText>11</w:delText>
        </w:r>
      </w:del>
    </w:p>
    <w:p w14:paraId="3344546C" w14:textId="77777777" w:rsidR="00622A14" w:rsidDel="00D31311" w:rsidRDefault="00622A14">
      <w:pPr>
        <w:pStyle w:val="TOC2"/>
        <w:tabs>
          <w:tab w:val="left" w:pos="880"/>
        </w:tabs>
        <w:rPr>
          <w:del w:id="545" w:author="Lakshmi Kannan" w:date="2016-12-13T15:45:00Z"/>
          <w:rFonts w:asciiTheme="minorHAnsi" w:eastAsiaTheme="minorEastAsia" w:hAnsiTheme="minorHAnsi" w:cstheme="minorBidi"/>
          <w:szCs w:val="22"/>
        </w:rPr>
      </w:pPr>
      <w:del w:id="546" w:author="Lakshmi Kannan" w:date="2016-12-13T15:45:00Z">
        <w:r w:rsidRPr="00D31311" w:rsidDel="00D31311">
          <w:rPr>
            <w:rPrChange w:id="547" w:author="Lakshmi Kannan" w:date="2016-12-13T15:45:00Z">
              <w:rPr>
                <w:rStyle w:val="Hyperlink"/>
              </w:rPr>
            </w:rPrChange>
          </w:rPr>
          <w:delText>4.2</w:delText>
        </w:r>
        <w:r w:rsidDel="00D31311">
          <w:rPr>
            <w:rFonts w:asciiTheme="minorHAnsi" w:eastAsiaTheme="minorEastAsia" w:hAnsiTheme="minorHAnsi" w:cstheme="minorBidi"/>
            <w:szCs w:val="22"/>
          </w:rPr>
          <w:tab/>
        </w:r>
        <w:r w:rsidRPr="00D31311" w:rsidDel="00D31311">
          <w:rPr>
            <w:rPrChange w:id="548" w:author="Lakshmi Kannan" w:date="2016-12-13T15:45:00Z">
              <w:rPr>
                <w:rStyle w:val="Hyperlink"/>
              </w:rPr>
            </w:rPrChange>
          </w:rPr>
          <w:delText>Unlock loans that failed to be migrated</w:delText>
        </w:r>
        <w:r w:rsidDel="00D31311">
          <w:rPr>
            <w:webHidden/>
          </w:rPr>
          <w:tab/>
          <w:delText>12</w:delText>
        </w:r>
      </w:del>
    </w:p>
    <w:p w14:paraId="5F6778FE" w14:textId="77777777" w:rsidR="00622A14" w:rsidDel="00D31311" w:rsidRDefault="00622A14">
      <w:pPr>
        <w:pStyle w:val="TOC2"/>
        <w:tabs>
          <w:tab w:val="left" w:pos="880"/>
        </w:tabs>
        <w:rPr>
          <w:del w:id="549" w:author="Lakshmi Kannan" w:date="2016-12-13T15:45:00Z"/>
          <w:rFonts w:asciiTheme="minorHAnsi" w:eastAsiaTheme="minorEastAsia" w:hAnsiTheme="minorHAnsi" w:cstheme="minorBidi"/>
          <w:szCs w:val="22"/>
        </w:rPr>
      </w:pPr>
      <w:del w:id="550" w:author="Lakshmi Kannan" w:date="2016-12-13T15:45:00Z">
        <w:r w:rsidRPr="00D31311" w:rsidDel="00D31311">
          <w:rPr>
            <w:rPrChange w:id="551" w:author="Lakshmi Kannan" w:date="2016-12-13T15:45:00Z">
              <w:rPr>
                <w:rStyle w:val="Hyperlink"/>
              </w:rPr>
            </w:rPrChange>
          </w:rPr>
          <w:delText>4.3</w:delText>
        </w:r>
        <w:r w:rsidDel="00D31311">
          <w:rPr>
            <w:rFonts w:asciiTheme="minorHAnsi" w:eastAsiaTheme="minorEastAsia" w:hAnsiTheme="minorHAnsi" w:cstheme="minorBidi"/>
            <w:szCs w:val="22"/>
          </w:rPr>
          <w:tab/>
        </w:r>
        <w:r w:rsidRPr="00D31311" w:rsidDel="00D31311">
          <w:rPr>
            <w:rPrChange w:id="552" w:author="Lakshmi Kannan" w:date="2016-12-13T15:45:00Z">
              <w:rPr>
                <w:rStyle w:val="Hyperlink"/>
              </w:rPr>
            </w:rPrChange>
          </w:rPr>
          <w:delText>Close loans that have migrated successfully</w:delText>
        </w:r>
        <w:r w:rsidDel="00D31311">
          <w:rPr>
            <w:webHidden/>
          </w:rPr>
          <w:tab/>
          <w:delText>13</w:delText>
        </w:r>
      </w:del>
    </w:p>
    <w:p w14:paraId="1F99863C" w14:textId="77777777" w:rsidR="00622A14" w:rsidDel="00D31311" w:rsidRDefault="00622A14">
      <w:pPr>
        <w:pStyle w:val="TOC1"/>
        <w:rPr>
          <w:del w:id="553" w:author="Lakshmi Kannan" w:date="2016-12-13T15:45:00Z"/>
          <w:rFonts w:asciiTheme="minorHAnsi" w:eastAsiaTheme="minorEastAsia" w:hAnsiTheme="minorHAnsi" w:cstheme="minorBidi"/>
          <w:b w:val="0"/>
          <w:caps w:val="0"/>
          <w:szCs w:val="22"/>
        </w:rPr>
      </w:pPr>
      <w:del w:id="554" w:author="Lakshmi Kannan" w:date="2016-12-13T15:45:00Z">
        <w:r w:rsidRPr="00D31311" w:rsidDel="00D31311">
          <w:rPr>
            <w:rPrChange w:id="555" w:author="Lakshmi Kannan" w:date="2016-12-13T15:45:00Z">
              <w:rPr>
                <w:rStyle w:val="Hyperlink"/>
              </w:rPr>
            </w:rPrChange>
          </w:rPr>
          <w:delText>5</w:delText>
        </w:r>
        <w:r w:rsidDel="00D31311">
          <w:rPr>
            <w:rFonts w:asciiTheme="minorHAnsi" w:eastAsiaTheme="minorEastAsia" w:hAnsiTheme="minorHAnsi" w:cstheme="minorBidi"/>
            <w:b w:val="0"/>
            <w:caps w:val="0"/>
            <w:szCs w:val="22"/>
          </w:rPr>
          <w:tab/>
        </w:r>
        <w:r w:rsidRPr="00D31311" w:rsidDel="00D31311">
          <w:rPr>
            <w:rPrChange w:id="556" w:author="Lakshmi Kannan" w:date="2016-12-13T15:45:00Z">
              <w:rPr>
                <w:rStyle w:val="Hyperlink"/>
              </w:rPr>
            </w:rPrChange>
          </w:rPr>
          <w:delText>New Batch Jobs</w:delText>
        </w:r>
        <w:r w:rsidDel="00D31311">
          <w:rPr>
            <w:webHidden/>
          </w:rPr>
          <w:tab/>
          <w:delText>15</w:delText>
        </w:r>
      </w:del>
    </w:p>
    <w:p w14:paraId="5FBF7D18" w14:textId="77777777" w:rsidR="00622A14" w:rsidDel="00D31311" w:rsidRDefault="00622A14">
      <w:pPr>
        <w:pStyle w:val="TOC1"/>
        <w:rPr>
          <w:del w:id="557" w:author="Lakshmi Kannan" w:date="2016-12-13T15:45:00Z"/>
          <w:rFonts w:asciiTheme="minorHAnsi" w:eastAsiaTheme="minorEastAsia" w:hAnsiTheme="minorHAnsi" w:cstheme="minorBidi"/>
          <w:b w:val="0"/>
          <w:caps w:val="0"/>
          <w:szCs w:val="22"/>
        </w:rPr>
      </w:pPr>
      <w:del w:id="558" w:author="Lakshmi Kannan" w:date="2016-12-13T15:45:00Z">
        <w:r w:rsidRPr="00D31311" w:rsidDel="00D31311">
          <w:rPr>
            <w:rPrChange w:id="559" w:author="Lakshmi Kannan" w:date="2016-12-13T15:45:00Z">
              <w:rPr>
                <w:rStyle w:val="Hyperlink"/>
              </w:rPr>
            </w:rPrChange>
          </w:rPr>
          <w:delText>6</w:delText>
        </w:r>
        <w:r w:rsidDel="00D31311">
          <w:rPr>
            <w:rFonts w:asciiTheme="minorHAnsi" w:eastAsiaTheme="minorEastAsia" w:hAnsiTheme="minorHAnsi" w:cstheme="minorBidi"/>
            <w:b w:val="0"/>
            <w:caps w:val="0"/>
            <w:szCs w:val="22"/>
          </w:rPr>
          <w:tab/>
        </w:r>
        <w:r w:rsidRPr="00D31311" w:rsidDel="00D31311">
          <w:rPr>
            <w:rPrChange w:id="560" w:author="Lakshmi Kannan" w:date="2016-12-13T15:45:00Z">
              <w:rPr>
                <w:rStyle w:val="Hyperlink"/>
              </w:rPr>
            </w:rPrChange>
          </w:rPr>
          <w:delText>Modified Batch Jobs</w:delText>
        </w:r>
        <w:r w:rsidDel="00D31311">
          <w:rPr>
            <w:webHidden/>
          </w:rPr>
          <w:tab/>
          <w:delText>17</w:delText>
        </w:r>
      </w:del>
    </w:p>
    <w:p w14:paraId="502EDEA1" w14:textId="77777777" w:rsidR="00622A14" w:rsidDel="00D31311" w:rsidRDefault="00622A14">
      <w:pPr>
        <w:pStyle w:val="TOC1"/>
        <w:rPr>
          <w:del w:id="561" w:author="Lakshmi Kannan" w:date="2016-12-13T15:45:00Z"/>
          <w:rFonts w:asciiTheme="minorHAnsi" w:eastAsiaTheme="minorEastAsia" w:hAnsiTheme="minorHAnsi" w:cstheme="minorBidi"/>
          <w:b w:val="0"/>
          <w:caps w:val="0"/>
          <w:szCs w:val="22"/>
        </w:rPr>
      </w:pPr>
      <w:del w:id="562" w:author="Lakshmi Kannan" w:date="2016-12-13T15:45:00Z">
        <w:r w:rsidRPr="00D31311" w:rsidDel="00D31311">
          <w:rPr>
            <w:rPrChange w:id="563" w:author="Lakshmi Kannan" w:date="2016-12-13T15:45:00Z">
              <w:rPr>
                <w:rStyle w:val="Hyperlink"/>
              </w:rPr>
            </w:rPrChange>
          </w:rPr>
          <w:delText>7</w:delText>
        </w:r>
        <w:r w:rsidDel="00D31311">
          <w:rPr>
            <w:rFonts w:asciiTheme="minorHAnsi" w:eastAsiaTheme="minorEastAsia" w:hAnsiTheme="minorHAnsi" w:cstheme="minorBidi"/>
            <w:b w:val="0"/>
            <w:caps w:val="0"/>
            <w:szCs w:val="22"/>
          </w:rPr>
          <w:tab/>
        </w:r>
        <w:r w:rsidRPr="00D31311" w:rsidDel="00D31311">
          <w:rPr>
            <w:rPrChange w:id="564" w:author="Lakshmi Kannan" w:date="2016-12-13T15:45:00Z">
              <w:rPr>
                <w:rStyle w:val="Hyperlink"/>
              </w:rPr>
            </w:rPrChange>
          </w:rPr>
          <w:delText>User Interface Changes</w:delText>
        </w:r>
        <w:r w:rsidDel="00D31311">
          <w:rPr>
            <w:webHidden/>
          </w:rPr>
          <w:tab/>
          <w:delText>31</w:delText>
        </w:r>
      </w:del>
    </w:p>
    <w:p w14:paraId="311FA952" w14:textId="77777777" w:rsidR="00622A14" w:rsidDel="00D31311" w:rsidRDefault="00622A14">
      <w:pPr>
        <w:pStyle w:val="TOC1"/>
        <w:rPr>
          <w:del w:id="565" w:author="Lakshmi Kannan" w:date="2016-12-13T15:45:00Z"/>
          <w:rFonts w:asciiTheme="minorHAnsi" w:eastAsiaTheme="minorEastAsia" w:hAnsiTheme="minorHAnsi" w:cstheme="minorBidi"/>
          <w:b w:val="0"/>
          <w:caps w:val="0"/>
          <w:szCs w:val="22"/>
        </w:rPr>
      </w:pPr>
      <w:del w:id="566" w:author="Lakshmi Kannan" w:date="2016-12-13T15:45:00Z">
        <w:r w:rsidRPr="00D31311" w:rsidDel="00D31311">
          <w:rPr>
            <w:rPrChange w:id="567" w:author="Lakshmi Kannan" w:date="2016-12-13T15:45:00Z">
              <w:rPr>
                <w:rStyle w:val="Hyperlink"/>
              </w:rPr>
            </w:rPrChange>
          </w:rPr>
          <w:delText>8</w:delText>
        </w:r>
        <w:r w:rsidDel="00D31311">
          <w:rPr>
            <w:rFonts w:asciiTheme="minorHAnsi" w:eastAsiaTheme="minorEastAsia" w:hAnsiTheme="minorHAnsi" w:cstheme="minorBidi"/>
            <w:b w:val="0"/>
            <w:caps w:val="0"/>
            <w:szCs w:val="22"/>
          </w:rPr>
          <w:tab/>
        </w:r>
        <w:r w:rsidRPr="00D31311" w:rsidDel="00D31311">
          <w:rPr>
            <w:rPrChange w:id="568" w:author="Lakshmi Kannan" w:date="2016-12-13T15:45:00Z">
              <w:rPr>
                <w:rStyle w:val="Hyperlink"/>
              </w:rPr>
            </w:rPrChange>
          </w:rPr>
          <w:delText>Data Model Changes</w:delText>
        </w:r>
        <w:r w:rsidDel="00D31311">
          <w:rPr>
            <w:webHidden/>
          </w:rPr>
          <w:tab/>
          <w:delText>32</w:delText>
        </w:r>
      </w:del>
    </w:p>
    <w:p w14:paraId="26AF78AC" w14:textId="77777777" w:rsidR="00622A14" w:rsidDel="00D31311" w:rsidRDefault="00622A14">
      <w:pPr>
        <w:pStyle w:val="TOC2"/>
        <w:tabs>
          <w:tab w:val="left" w:pos="880"/>
        </w:tabs>
        <w:rPr>
          <w:del w:id="569" w:author="Lakshmi Kannan" w:date="2016-12-13T15:45:00Z"/>
          <w:rFonts w:asciiTheme="minorHAnsi" w:eastAsiaTheme="minorEastAsia" w:hAnsiTheme="minorHAnsi" w:cstheme="minorBidi"/>
          <w:szCs w:val="22"/>
        </w:rPr>
      </w:pPr>
      <w:del w:id="570" w:author="Lakshmi Kannan" w:date="2016-12-13T15:45:00Z">
        <w:r w:rsidRPr="00D31311" w:rsidDel="00D31311">
          <w:rPr>
            <w:rPrChange w:id="571" w:author="Lakshmi Kannan" w:date="2016-12-13T15:45:00Z">
              <w:rPr>
                <w:rStyle w:val="Hyperlink"/>
              </w:rPr>
            </w:rPrChange>
          </w:rPr>
          <w:delText>8.1</w:delText>
        </w:r>
        <w:r w:rsidDel="00D31311">
          <w:rPr>
            <w:rFonts w:asciiTheme="minorHAnsi" w:eastAsiaTheme="minorEastAsia" w:hAnsiTheme="minorHAnsi" w:cstheme="minorBidi"/>
            <w:szCs w:val="22"/>
          </w:rPr>
          <w:tab/>
        </w:r>
        <w:r w:rsidRPr="00D31311" w:rsidDel="00D31311">
          <w:rPr>
            <w:rPrChange w:id="572" w:author="Lakshmi Kannan" w:date="2016-12-13T15:45:00Z">
              <w:rPr>
                <w:rStyle w:val="Hyperlink"/>
              </w:rPr>
            </w:rPrChange>
          </w:rPr>
          <w:delText>New Users</w:delText>
        </w:r>
        <w:r w:rsidDel="00D31311">
          <w:rPr>
            <w:webHidden/>
          </w:rPr>
          <w:tab/>
          <w:delText>32</w:delText>
        </w:r>
      </w:del>
    </w:p>
    <w:p w14:paraId="34B515B5" w14:textId="77777777" w:rsidR="00622A14" w:rsidDel="00D31311" w:rsidRDefault="00622A14">
      <w:pPr>
        <w:pStyle w:val="TOC2"/>
        <w:tabs>
          <w:tab w:val="left" w:pos="880"/>
        </w:tabs>
        <w:rPr>
          <w:del w:id="573" w:author="Lakshmi Kannan" w:date="2016-12-13T15:45:00Z"/>
          <w:rFonts w:asciiTheme="minorHAnsi" w:eastAsiaTheme="minorEastAsia" w:hAnsiTheme="minorHAnsi" w:cstheme="minorBidi"/>
          <w:szCs w:val="22"/>
        </w:rPr>
      </w:pPr>
      <w:del w:id="574" w:author="Lakshmi Kannan" w:date="2016-12-13T15:45:00Z">
        <w:r w:rsidRPr="00D31311" w:rsidDel="00D31311">
          <w:rPr>
            <w:rPrChange w:id="575" w:author="Lakshmi Kannan" w:date="2016-12-13T15:45:00Z">
              <w:rPr>
                <w:rStyle w:val="Hyperlink"/>
              </w:rPr>
            </w:rPrChange>
          </w:rPr>
          <w:delText>8.2</w:delText>
        </w:r>
        <w:r w:rsidDel="00D31311">
          <w:rPr>
            <w:rFonts w:asciiTheme="minorHAnsi" w:eastAsiaTheme="minorEastAsia" w:hAnsiTheme="minorHAnsi" w:cstheme="minorBidi"/>
            <w:szCs w:val="22"/>
          </w:rPr>
          <w:tab/>
        </w:r>
        <w:r w:rsidRPr="00D31311" w:rsidDel="00D31311">
          <w:rPr>
            <w:rPrChange w:id="576" w:author="Lakshmi Kannan" w:date="2016-12-13T15:45:00Z">
              <w:rPr>
                <w:rStyle w:val="Hyperlink"/>
              </w:rPr>
            </w:rPrChange>
          </w:rPr>
          <w:delText>New Tables</w:delText>
        </w:r>
        <w:r w:rsidDel="00D31311">
          <w:rPr>
            <w:webHidden/>
          </w:rPr>
          <w:tab/>
          <w:delText>32</w:delText>
        </w:r>
      </w:del>
    </w:p>
    <w:p w14:paraId="220E9593" w14:textId="77777777" w:rsidR="00622A14" w:rsidDel="00D31311" w:rsidRDefault="00622A14">
      <w:pPr>
        <w:pStyle w:val="TOC3"/>
        <w:tabs>
          <w:tab w:val="left" w:pos="1440"/>
        </w:tabs>
        <w:rPr>
          <w:del w:id="577" w:author="Lakshmi Kannan" w:date="2016-12-13T15:45:00Z"/>
          <w:rFonts w:asciiTheme="minorHAnsi" w:eastAsiaTheme="minorEastAsia" w:hAnsiTheme="minorHAnsi" w:cstheme="minorBidi"/>
          <w:szCs w:val="22"/>
        </w:rPr>
      </w:pPr>
      <w:del w:id="578" w:author="Lakshmi Kannan" w:date="2016-12-13T15:45:00Z">
        <w:r w:rsidRPr="00D31311" w:rsidDel="00D31311">
          <w:rPr>
            <w:rPrChange w:id="579" w:author="Lakshmi Kannan" w:date="2016-12-13T15:45:00Z">
              <w:rPr>
                <w:rStyle w:val="Hyperlink"/>
              </w:rPr>
            </w:rPrChange>
          </w:rPr>
          <w:delText>8.2.1</w:delText>
        </w:r>
        <w:r w:rsidDel="00D31311">
          <w:rPr>
            <w:rFonts w:asciiTheme="minorHAnsi" w:eastAsiaTheme="minorEastAsia" w:hAnsiTheme="minorHAnsi" w:cstheme="minorBidi"/>
            <w:szCs w:val="22"/>
          </w:rPr>
          <w:tab/>
        </w:r>
        <w:r w:rsidRPr="00D31311" w:rsidDel="00D31311">
          <w:rPr>
            <w:rPrChange w:id="580" w:author="Lakshmi Kannan" w:date="2016-12-13T15:45:00Z">
              <w:rPr>
                <w:rStyle w:val="Hyperlink"/>
              </w:rPr>
            </w:rPrChange>
          </w:rPr>
          <w:delText>EIP_NFS_MIGRATION_BATCH_DATA (EIP_ADM schema)</w:delText>
        </w:r>
        <w:r w:rsidDel="00D31311">
          <w:rPr>
            <w:webHidden/>
          </w:rPr>
          <w:tab/>
          <w:delText>32</w:delText>
        </w:r>
      </w:del>
    </w:p>
    <w:p w14:paraId="248CF38F" w14:textId="77777777" w:rsidR="00622A14" w:rsidDel="00D31311" w:rsidRDefault="00622A14">
      <w:pPr>
        <w:pStyle w:val="TOC2"/>
        <w:tabs>
          <w:tab w:val="left" w:pos="880"/>
        </w:tabs>
        <w:rPr>
          <w:del w:id="581" w:author="Lakshmi Kannan" w:date="2016-12-13T15:45:00Z"/>
          <w:rFonts w:asciiTheme="minorHAnsi" w:eastAsiaTheme="minorEastAsia" w:hAnsiTheme="minorHAnsi" w:cstheme="minorBidi"/>
          <w:szCs w:val="22"/>
        </w:rPr>
      </w:pPr>
      <w:del w:id="582" w:author="Lakshmi Kannan" w:date="2016-12-13T15:45:00Z">
        <w:r w:rsidRPr="00D31311" w:rsidDel="00D31311">
          <w:rPr>
            <w:rPrChange w:id="583" w:author="Lakshmi Kannan" w:date="2016-12-13T15:45:00Z">
              <w:rPr>
                <w:rStyle w:val="Hyperlink"/>
              </w:rPr>
            </w:rPrChange>
          </w:rPr>
          <w:delText>8.3</w:delText>
        </w:r>
        <w:r w:rsidDel="00D31311">
          <w:rPr>
            <w:rFonts w:asciiTheme="minorHAnsi" w:eastAsiaTheme="minorEastAsia" w:hAnsiTheme="minorHAnsi" w:cstheme="minorBidi"/>
            <w:szCs w:val="22"/>
          </w:rPr>
          <w:tab/>
        </w:r>
        <w:r w:rsidRPr="00D31311" w:rsidDel="00D31311">
          <w:rPr>
            <w:rPrChange w:id="584" w:author="Lakshmi Kannan" w:date="2016-12-13T15:45:00Z">
              <w:rPr>
                <w:rStyle w:val="Hyperlink"/>
              </w:rPr>
            </w:rPrChange>
          </w:rPr>
          <w:delText>Modified Tables</w:delText>
        </w:r>
        <w:r w:rsidDel="00D31311">
          <w:rPr>
            <w:webHidden/>
          </w:rPr>
          <w:tab/>
          <w:delText>32</w:delText>
        </w:r>
      </w:del>
    </w:p>
    <w:p w14:paraId="4E686F8B" w14:textId="77777777" w:rsidR="00622A14" w:rsidDel="00D31311" w:rsidRDefault="00622A14">
      <w:pPr>
        <w:pStyle w:val="TOC3"/>
        <w:tabs>
          <w:tab w:val="left" w:pos="1440"/>
        </w:tabs>
        <w:rPr>
          <w:del w:id="585" w:author="Lakshmi Kannan" w:date="2016-12-13T15:45:00Z"/>
          <w:rFonts w:asciiTheme="minorHAnsi" w:eastAsiaTheme="minorEastAsia" w:hAnsiTheme="minorHAnsi" w:cstheme="minorBidi"/>
          <w:szCs w:val="22"/>
        </w:rPr>
      </w:pPr>
      <w:del w:id="586" w:author="Lakshmi Kannan" w:date="2016-12-13T15:45:00Z">
        <w:r w:rsidRPr="00D31311" w:rsidDel="00D31311">
          <w:rPr>
            <w:rPrChange w:id="587" w:author="Lakshmi Kannan" w:date="2016-12-13T15:45:00Z">
              <w:rPr>
                <w:rStyle w:val="Hyperlink"/>
              </w:rPr>
            </w:rPrChange>
          </w:rPr>
          <w:delText>8.3.1</w:delText>
        </w:r>
        <w:r w:rsidDel="00D31311">
          <w:rPr>
            <w:rFonts w:asciiTheme="minorHAnsi" w:eastAsiaTheme="minorEastAsia" w:hAnsiTheme="minorHAnsi" w:cstheme="minorBidi"/>
            <w:szCs w:val="22"/>
          </w:rPr>
          <w:tab/>
        </w:r>
        <w:r w:rsidRPr="00D31311" w:rsidDel="00D31311">
          <w:rPr>
            <w:rPrChange w:id="588" w:author="Lakshmi Kannan" w:date="2016-12-13T15:45:00Z">
              <w:rPr>
                <w:rStyle w:val="Hyperlink"/>
              </w:rPr>
            </w:rPrChange>
          </w:rPr>
          <w:delText>TBD</w:delText>
        </w:r>
        <w:r w:rsidDel="00D31311">
          <w:rPr>
            <w:webHidden/>
          </w:rPr>
          <w:tab/>
          <w:delText>32</w:delText>
        </w:r>
      </w:del>
    </w:p>
    <w:p w14:paraId="178C02FD" w14:textId="77777777" w:rsidR="00622A14" w:rsidDel="00D31311" w:rsidRDefault="00622A14">
      <w:pPr>
        <w:pStyle w:val="TOC2"/>
        <w:tabs>
          <w:tab w:val="left" w:pos="880"/>
        </w:tabs>
        <w:rPr>
          <w:del w:id="589" w:author="Lakshmi Kannan" w:date="2016-12-13T15:45:00Z"/>
          <w:rFonts w:asciiTheme="minorHAnsi" w:eastAsiaTheme="minorEastAsia" w:hAnsiTheme="minorHAnsi" w:cstheme="minorBidi"/>
          <w:szCs w:val="22"/>
        </w:rPr>
      </w:pPr>
      <w:del w:id="590" w:author="Lakshmi Kannan" w:date="2016-12-13T15:45:00Z">
        <w:r w:rsidRPr="00D31311" w:rsidDel="00D31311">
          <w:rPr>
            <w:rPrChange w:id="591" w:author="Lakshmi Kannan" w:date="2016-12-13T15:45:00Z">
              <w:rPr>
                <w:rStyle w:val="Hyperlink"/>
              </w:rPr>
            </w:rPrChange>
          </w:rPr>
          <w:delText>8.4</w:delText>
        </w:r>
        <w:r w:rsidDel="00D31311">
          <w:rPr>
            <w:rFonts w:asciiTheme="minorHAnsi" w:eastAsiaTheme="minorEastAsia" w:hAnsiTheme="minorHAnsi" w:cstheme="minorBidi"/>
            <w:szCs w:val="22"/>
          </w:rPr>
          <w:tab/>
        </w:r>
        <w:r w:rsidRPr="00D31311" w:rsidDel="00D31311">
          <w:rPr>
            <w:rPrChange w:id="592" w:author="Lakshmi Kannan" w:date="2016-12-13T15:45:00Z">
              <w:rPr>
                <w:rStyle w:val="Hyperlink"/>
              </w:rPr>
            </w:rPrChange>
          </w:rPr>
          <w:delText>DML Changes</w:delText>
        </w:r>
        <w:r w:rsidDel="00D31311">
          <w:rPr>
            <w:webHidden/>
          </w:rPr>
          <w:tab/>
          <w:delText>36</w:delText>
        </w:r>
      </w:del>
    </w:p>
    <w:p w14:paraId="715B4F11" w14:textId="77777777" w:rsidR="00622A14" w:rsidDel="00D31311" w:rsidRDefault="00622A14">
      <w:pPr>
        <w:pStyle w:val="TOC2"/>
        <w:tabs>
          <w:tab w:val="left" w:pos="880"/>
        </w:tabs>
        <w:rPr>
          <w:del w:id="593" w:author="Lakshmi Kannan" w:date="2016-12-13T15:45:00Z"/>
          <w:rFonts w:asciiTheme="minorHAnsi" w:eastAsiaTheme="minorEastAsia" w:hAnsiTheme="minorHAnsi" w:cstheme="minorBidi"/>
          <w:szCs w:val="22"/>
        </w:rPr>
      </w:pPr>
      <w:del w:id="594" w:author="Lakshmi Kannan" w:date="2016-12-13T15:45:00Z">
        <w:r w:rsidRPr="00D31311" w:rsidDel="00D31311">
          <w:rPr>
            <w:rPrChange w:id="595" w:author="Lakshmi Kannan" w:date="2016-12-13T15:45:00Z">
              <w:rPr>
                <w:rStyle w:val="Hyperlink"/>
              </w:rPr>
            </w:rPrChange>
          </w:rPr>
          <w:delText>8.5</w:delText>
        </w:r>
        <w:r w:rsidDel="00D31311">
          <w:rPr>
            <w:rFonts w:asciiTheme="minorHAnsi" w:eastAsiaTheme="minorEastAsia" w:hAnsiTheme="minorHAnsi" w:cstheme="minorBidi"/>
            <w:szCs w:val="22"/>
          </w:rPr>
          <w:tab/>
        </w:r>
        <w:r w:rsidRPr="00D31311" w:rsidDel="00D31311">
          <w:rPr>
            <w:rPrChange w:id="596" w:author="Lakshmi Kannan" w:date="2016-12-13T15:45:00Z">
              <w:rPr>
                <w:rStyle w:val="Hyperlink"/>
              </w:rPr>
            </w:rPrChange>
          </w:rPr>
          <w:delText>Updated Procedures/Triggers</w:delText>
        </w:r>
        <w:r w:rsidDel="00D31311">
          <w:rPr>
            <w:webHidden/>
          </w:rPr>
          <w:tab/>
          <w:delText>36</w:delText>
        </w:r>
      </w:del>
    </w:p>
    <w:p w14:paraId="56F530FE" w14:textId="77777777" w:rsidR="00622A14" w:rsidDel="00D31311" w:rsidRDefault="00622A14">
      <w:pPr>
        <w:pStyle w:val="TOC3"/>
        <w:tabs>
          <w:tab w:val="left" w:pos="1920"/>
        </w:tabs>
        <w:rPr>
          <w:del w:id="597" w:author="Lakshmi Kannan" w:date="2016-12-13T15:45:00Z"/>
          <w:rFonts w:asciiTheme="minorHAnsi" w:eastAsiaTheme="minorEastAsia" w:hAnsiTheme="minorHAnsi" w:cstheme="minorBidi"/>
          <w:szCs w:val="22"/>
        </w:rPr>
      </w:pPr>
      <w:del w:id="598" w:author="Lakshmi Kannan" w:date="2016-12-13T15:45:00Z">
        <w:r w:rsidRPr="00D31311" w:rsidDel="00D31311">
          <w:rPr>
            <w:highlight w:val="white"/>
            <w:rPrChange w:id="599" w:author="Lakshmi Kannan" w:date="2016-12-13T15:45:00Z">
              <w:rPr>
                <w:rStyle w:val="Hyperlink"/>
                <w:rFonts w:ascii="Courier" w:hAnsi="Courier" w:cs="Courier"/>
                <w:highlight w:val="white"/>
              </w:rPr>
            </w:rPrChange>
          </w:rPr>
          <w:delText>8.5.1</w:delText>
        </w:r>
        <w:r w:rsidDel="00D31311">
          <w:rPr>
            <w:rFonts w:asciiTheme="minorHAnsi" w:eastAsiaTheme="minorEastAsia" w:hAnsiTheme="minorHAnsi" w:cstheme="minorBidi"/>
            <w:szCs w:val="22"/>
          </w:rPr>
          <w:tab/>
        </w:r>
        <w:r w:rsidRPr="00D31311" w:rsidDel="00D31311">
          <w:rPr>
            <w:rPrChange w:id="600" w:author="Lakshmi Kannan" w:date="2016-12-13T15:45:00Z">
              <w:rPr>
                <w:rStyle w:val="Hyperlink"/>
              </w:rPr>
            </w:rPrChange>
          </w:rPr>
          <w:delText>Trigger - TBD</w:delText>
        </w:r>
        <w:r w:rsidDel="00D31311">
          <w:rPr>
            <w:webHidden/>
          </w:rPr>
          <w:tab/>
          <w:delText>36</w:delText>
        </w:r>
      </w:del>
    </w:p>
    <w:p w14:paraId="176556D2" w14:textId="77777777" w:rsidR="00622A14" w:rsidDel="00D31311" w:rsidRDefault="00622A14">
      <w:pPr>
        <w:pStyle w:val="TOC2"/>
        <w:tabs>
          <w:tab w:val="left" w:pos="880"/>
        </w:tabs>
        <w:rPr>
          <w:del w:id="601" w:author="Lakshmi Kannan" w:date="2016-12-13T15:45:00Z"/>
          <w:rFonts w:asciiTheme="minorHAnsi" w:eastAsiaTheme="minorEastAsia" w:hAnsiTheme="minorHAnsi" w:cstheme="minorBidi"/>
          <w:szCs w:val="22"/>
        </w:rPr>
      </w:pPr>
      <w:del w:id="602" w:author="Lakshmi Kannan" w:date="2016-12-13T15:45:00Z">
        <w:r w:rsidRPr="00D31311" w:rsidDel="00D31311">
          <w:rPr>
            <w:rPrChange w:id="603" w:author="Lakshmi Kannan" w:date="2016-12-13T15:45:00Z">
              <w:rPr>
                <w:rStyle w:val="Hyperlink"/>
              </w:rPr>
            </w:rPrChange>
          </w:rPr>
          <w:delText>8.6</w:delText>
        </w:r>
        <w:r w:rsidDel="00D31311">
          <w:rPr>
            <w:rFonts w:asciiTheme="minorHAnsi" w:eastAsiaTheme="minorEastAsia" w:hAnsiTheme="minorHAnsi" w:cstheme="minorBidi"/>
            <w:szCs w:val="22"/>
          </w:rPr>
          <w:tab/>
        </w:r>
        <w:r w:rsidRPr="00D31311" w:rsidDel="00D31311">
          <w:rPr>
            <w:rPrChange w:id="604" w:author="Lakshmi Kannan" w:date="2016-12-13T15:45:00Z">
              <w:rPr>
                <w:rStyle w:val="Hyperlink"/>
              </w:rPr>
            </w:rPrChange>
          </w:rPr>
          <w:delText>New View</w:delText>
        </w:r>
        <w:r w:rsidDel="00D31311">
          <w:rPr>
            <w:webHidden/>
          </w:rPr>
          <w:tab/>
          <w:delText>36</w:delText>
        </w:r>
      </w:del>
    </w:p>
    <w:p w14:paraId="25C061E6" w14:textId="77777777" w:rsidR="00622A14" w:rsidDel="00D31311" w:rsidRDefault="00622A14">
      <w:pPr>
        <w:pStyle w:val="TOC3"/>
        <w:tabs>
          <w:tab w:val="left" w:pos="1440"/>
        </w:tabs>
        <w:rPr>
          <w:del w:id="605" w:author="Lakshmi Kannan" w:date="2016-12-13T15:45:00Z"/>
          <w:rFonts w:asciiTheme="minorHAnsi" w:eastAsiaTheme="minorEastAsia" w:hAnsiTheme="minorHAnsi" w:cstheme="minorBidi"/>
          <w:szCs w:val="22"/>
        </w:rPr>
      </w:pPr>
      <w:del w:id="606" w:author="Lakshmi Kannan" w:date="2016-12-13T15:45:00Z">
        <w:r w:rsidRPr="00D31311" w:rsidDel="00D31311">
          <w:rPr>
            <w:rPrChange w:id="607" w:author="Lakshmi Kannan" w:date="2016-12-13T15:45:00Z">
              <w:rPr>
                <w:rStyle w:val="Hyperlink"/>
              </w:rPr>
            </w:rPrChange>
          </w:rPr>
          <w:delText>8.6.1</w:delText>
        </w:r>
        <w:r w:rsidDel="00D31311">
          <w:rPr>
            <w:rFonts w:asciiTheme="minorHAnsi" w:eastAsiaTheme="minorEastAsia" w:hAnsiTheme="minorHAnsi" w:cstheme="minorBidi"/>
            <w:szCs w:val="22"/>
          </w:rPr>
          <w:tab/>
        </w:r>
        <w:r w:rsidRPr="00D31311" w:rsidDel="00D31311">
          <w:rPr>
            <w:rPrChange w:id="608" w:author="Lakshmi Kannan" w:date="2016-12-13T15:45:00Z">
              <w:rPr>
                <w:rStyle w:val="Hyperlink"/>
              </w:rPr>
            </w:rPrChange>
          </w:rPr>
          <w:delText>TBD (EIPBI_ADM schema)</w:delText>
        </w:r>
        <w:r w:rsidDel="00D31311">
          <w:rPr>
            <w:webHidden/>
          </w:rPr>
          <w:tab/>
          <w:delText>36</w:delText>
        </w:r>
      </w:del>
    </w:p>
    <w:p w14:paraId="60788374" w14:textId="77777777" w:rsidR="00622A14" w:rsidDel="00D31311" w:rsidRDefault="00622A14">
      <w:pPr>
        <w:pStyle w:val="TOC2"/>
        <w:tabs>
          <w:tab w:val="left" w:pos="880"/>
        </w:tabs>
        <w:rPr>
          <w:del w:id="609" w:author="Lakshmi Kannan" w:date="2016-12-13T15:45:00Z"/>
          <w:rFonts w:asciiTheme="minorHAnsi" w:eastAsiaTheme="minorEastAsia" w:hAnsiTheme="minorHAnsi" w:cstheme="minorBidi"/>
          <w:szCs w:val="22"/>
        </w:rPr>
      </w:pPr>
      <w:del w:id="610" w:author="Lakshmi Kannan" w:date="2016-12-13T15:45:00Z">
        <w:r w:rsidRPr="00D31311" w:rsidDel="00D31311">
          <w:rPr>
            <w:rPrChange w:id="611" w:author="Lakshmi Kannan" w:date="2016-12-13T15:45:00Z">
              <w:rPr>
                <w:rStyle w:val="Hyperlink"/>
              </w:rPr>
            </w:rPrChange>
          </w:rPr>
          <w:delText>8.7</w:delText>
        </w:r>
        <w:r w:rsidDel="00D31311">
          <w:rPr>
            <w:rFonts w:asciiTheme="minorHAnsi" w:eastAsiaTheme="minorEastAsia" w:hAnsiTheme="minorHAnsi" w:cstheme="minorBidi"/>
            <w:szCs w:val="22"/>
          </w:rPr>
          <w:tab/>
        </w:r>
        <w:r w:rsidRPr="00D31311" w:rsidDel="00D31311">
          <w:rPr>
            <w:rPrChange w:id="612" w:author="Lakshmi Kannan" w:date="2016-12-13T15:45:00Z">
              <w:rPr>
                <w:rStyle w:val="Hyperlink"/>
              </w:rPr>
            </w:rPrChange>
          </w:rPr>
          <w:delText>Modified Views</w:delText>
        </w:r>
        <w:r w:rsidDel="00D31311">
          <w:rPr>
            <w:webHidden/>
          </w:rPr>
          <w:tab/>
          <w:delText>39</w:delText>
        </w:r>
      </w:del>
    </w:p>
    <w:p w14:paraId="0A57DD40" w14:textId="77777777" w:rsidR="00622A14" w:rsidDel="00D31311" w:rsidRDefault="00622A14">
      <w:pPr>
        <w:pStyle w:val="TOC3"/>
        <w:tabs>
          <w:tab w:val="left" w:pos="1440"/>
        </w:tabs>
        <w:rPr>
          <w:del w:id="613" w:author="Lakshmi Kannan" w:date="2016-12-13T15:45:00Z"/>
          <w:rFonts w:asciiTheme="minorHAnsi" w:eastAsiaTheme="minorEastAsia" w:hAnsiTheme="minorHAnsi" w:cstheme="minorBidi"/>
          <w:szCs w:val="22"/>
        </w:rPr>
      </w:pPr>
      <w:del w:id="614" w:author="Lakshmi Kannan" w:date="2016-12-13T15:45:00Z">
        <w:r w:rsidRPr="00D31311" w:rsidDel="00D31311">
          <w:rPr>
            <w:rPrChange w:id="615" w:author="Lakshmi Kannan" w:date="2016-12-13T15:45:00Z">
              <w:rPr>
                <w:rStyle w:val="Hyperlink"/>
              </w:rPr>
            </w:rPrChange>
          </w:rPr>
          <w:delText>8.7.1</w:delText>
        </w:r>
        <w:r w:rsidDel="00D31311">
          <w:rPr>
            <w:rFonts w:asciiTheme="minorHAnsi" w:eastAsiaTheme="minorEastAsia" w:hAnsiTheme="minorHAnsi" w:cstheme="minorBidi"/>
            <w:szCs w:val="22"/>
          </w:rPr>
          <w:tab/>
        </w:r>
        <w:r w:rsidRPr="00D31311" w:rsidDel="00D31311">
          <w:rPr>
            <w:rPrChange w:id="616" w:author="Lakshmi Kannan" w:date="2016-12-13T15:45:00Z">
              <w:rPr>
                <w:rStyle w:val="Hyperlink"/>
              </w:rPr>
            </w:rPrChange>
          </w:rPr>
          <w:delText>TBD (EIP_ADM schema)</w:delText>
        </w:r>
        <w:r w:rsidDel="00D31311">
          <w:rPr>
            <w:webHidden/>
          </w:rPr>
          <w:tab/>
          <w:delText>39</w:delText>
        </w:r>
      </w:del>
    </w:p>
    <w:p w14:paraId="67CF8723" w14:textId="77777777" w:rsidR="00622A14" w:rsidDel="00D31311" w:rsidRDefault="00622A14">
      <w:pPr>
        <w:pStyle w:val="TOC2"/>
        <w:tabs>
          <w:tab w:val="left" w:pos="880"/>
        </w:tabs>
        <w:rPr>
          <w:del w:id="617" w:author="Lakshmi Kannan" w:date="2016-12-13T15:45:00Z"/>
          <w:rFonts w:asciiTheme="minorHAnsi" w:eastAsiaTheme="minorEastAsia" w:hAnsiTheme="minorHAnsi" w:cstheme="minorBidi"/>
          <w:szCs w:val="22"/>
        </w:rPr>
      </w:pPr>
      <w:del w:id="618" w:author="Lakshmi Kannan" w:date="2016-12-13T15:45:00Z">
        <w:r w:rsidRPr="00D31311" w:rsidDel="00D31311">
          <w:rPr>
            <w:rPrChange w:id="619" w:author="Lakshmi Kannan" w:date="2016-12-13T15:45:00Z">
              <w:rPr>
                <w:rStyle w:val="Hyperlink"/>
              </w:rPr>
            </w:rPrChange>
          </w:rPr>
          <w:delText>8.8</w:delText>
        </w:r>
        <w:r w:rsidDel="00D31311">
          <w:rPr>
            <w:rFonts w:asciiTheme="minorHAnsi" w:eastAsiaTheme="minorEastAsia" w:hAnsiTheme="minorHAnsi" w:cstheme="minorBidi"/>
            <w:szCs w:val="22"/>
          </w:rPr>
          <w:tab/>
        </w:r>
        <w:r w:rsidRPr="00D31311" w:rsidDel="00D31311">
          <w:rPr>
            <w:rPrChange w:id="620" w:author="Lakshmi Kannan" w:date="2016-12-13T15:45:00Z">
              <w:rPr>
                <w:rStyle w:val="Hyperlink"/>
              </w:rPr>
            </w:rPrChange>
          </w:rPr>
          <w:delText>One time NOD Extract</w:delText>
        </w:r>
        <w:r w:rsidDel="00D31311">
          <w:rPr>
            <w:webHidden/>
          </w:rPr>
          <w:tab/>
          <w:delText>39</w:delText>
        </w:r>
      </w:del>
    </w:p>
    <w:p w14:paraId="1F802DF9" w14:textId="77777777" w:rsidR="00622A14" w:rsidDel="00D31311" w:rsidRDefault="00622A14">
      <w:pPr>
        <w:pStyle w:val="TOC1"/>
        <w:rPr>
          <w:del w:id="621" w:author="Lakshmi Kannan" w:date="2016-12-13T15:45:00Z"/>
          <w:rFonts w:asciiTheme="minorHAnsi" w:eastAsiaTheme="minorEastAsia" w:hAnsiTheme="minorHAnsi" w:cstheme="minorBidi"/>
          <w:b w:val="0"/>
          <w:caps w:val="0"/>
          <w:szCs w:val="22"/>
        </w:rPr>
      </w:pPr>
      <w:del w:id="622" w:author="Lakshmi Kannan" w:date="2016-12-13T15:45:00Z">
        <w:r w:rsidRPr="00D31311" w:rsidDel="00D31311">
          <w:rPr>
            <w:rPrChange w:id="623" w:author="Lakshmi Kannan" w:date="2016-12-13T15:45:00Z">
              <w:rPr>
                <w:rStyle w:val="Hyperlink"/>
              </w:rPr>
            </w:rPrChange>
          </w:rPr>
          <w:delText>9</w:delText>
        </w:r>
        <w:r w:rsidDel="00D31311">
          <w:rPr>
            <w:rFonts w:asciiTheme="minorHAnsi" w:eastAsiaTheme="minorEastAsia" w:hAnsiTheme="minorHAnsi" w:cstheme="minorBidi"/>
            <w:b w:val="0"/>
            <w:caps w:val="0"/>
            <w:szCs w:val="22"/>
          </w:rPr>
          <w:tab/>
        </w:r>
        <w:r w:rsidRPr="00D31311" w:rsidDel="00D31311">
          <w:rPr>
            <w:rPrChange w:id="624" w:author="Lakshmi Kannan" w:date="2016-12-13T15:45:00Z">
              <w:rPr>
                <w:rStyle w:val="Hyperlink"/>
              </w:rPr>
            </w:rPrChange>
          </w:rPr>
          <w:delText>Properties Changes</w:delText>
        </w:r>
        <w:r w:rsidDel="00D31311">
          <w:rPr>
            <w:webHidden/>
          </w:rPr>
          <w:tab/>
          <w:delText>40</w:delText>
        </w:r>
      </w:del>
    </w:p>
    <w:p w14:paraId="13705E49" w14:textId="77777777" w:rsidR="00622A14" w:rsidDel="00D31311" w:rsidRDefault="00622A14">
      <w:pPr>
        <w:pStyle w:val="TOC1"/>
        <w:rPr>
          <w:del w:id="625" w:author="Lakshmi Kannan" w:date="2016-12-13T15:45:00Z"/>
          <w:rFonts w:asciiTheme="minorHAnsi" w:eastAsiaTheme="minorEastAsia" w:hAnsiTheme="minorHAnsi" w:cstheme="minorBidi"/>
          <w:b w:val="0"/>
          <w:caps w:val="0"/>
          <w:szCs w:val="22"/>
        </w:rPr>
      </w:pPr>
      <w:del w:id="626" w:author="Lakshmi Kannan" w:date="2016-12-13T15:45:00Z">
        <w:r w:rsidRPr="00D31311" w:rsidDel="00D31311">
          <w:rPr>
            <w:rPrChange w:id="627" w:author="Lakshmi Kannan" w:date="2016-12-13T15:45:00Z">
              <w:rPr>
                <w:rStyle w:val="Hyperlink"/>
              </w:rPr>
            </w:rPrChange>
          </w:rPr>
          <w:delText>10</w:delText>
        </w:r>
        <w:r w:rsidDel="00D31311">
          <w:rPr>
            <w:rFonts w:asciiTheme="minorHAnsi" w:eastAsiaTheme="minorEastAsia" w:hAnsiTheme="minorHAnsi" w:cstheme="minorBidi"/>
            <w:b w:val="0"/>
            <w:caps w:val="0"/>
            <w:szCs w:val="22"/>
          </w:rPr>
          <w:tab/>
        </w:r>
        <w:r w:rsidRPr="00D31311" w:rsidDel="00D31311">
          <w:rPr>
            <w:rPrChange w:id="628" w:author="Lakshmi Kannan" w:date="2016-12-13T15:45:00Z">
              <w:rPr>
                <w:rStyle w:val="Hyperlink"/>
              </w:rPr>
            </w:rPrChange>
          </w:rPr>
          <w:delText>NOD Sys Considerations</w:delText>
        </w:r>
        <w:r w:rsidDel="00D31311">
          <w:rPr>
            <w:webHidden/>
          </w:rPr>
          <w:tab/>
          <w:delText>41</w:delText>
        </w:r>
      </w:del>
    </w:p>
    <w:p w14:paraId="58DDCC2B" w14:textId="77777777" w:rsidR="00622A14" w:rsidDel="00D31311" w:rsidRDefault="00622A14">
      <w:pPr>
        <w:pStyle w:val="TOC1"/>
        <w:rPr>
          <w:del w:id="629" w:author="Lakshmi Kannan" w:date="2016-12-13T15:45:00Z"/>
          <w:rFonts w:asciiTheme="minorHAnsi" w:eastAsiaTheme="minorEastAsia" w:hAnsiTheme="minorHAnsi" w:cstheme="minorBidi"/>
          <w:b w:val="0"/>
          <w:caps w:val="0"/>
          <w:szCs w:val="22"/>
        </w:rPr>
      </w:pPr>
      <w:del w:id="630" w:author="Lakshmi Kannan" w:date="2016-12-13T15:45:00Z">
        <w:r w:rsidRPr="00D31311" w:rsidDel="00D31311">
          <w:rPr>
            <w:rPrChange w:id="631" w:author="Lakshmi Kannan" w:date="2016-12-13T15:45:00Z">
              <w:rPr>
                <w:rStyle w:val="Hyperlink"/>
              </w:rPr>
            </w:rPrChange>
          </w:rPr>
          <w:delText>11</w:delText>
        </w:r>
        <w:r w:rsidDel="00D31311">
          <w:rPr>
            <w:rFonts w:asciiTheme="minorHAnsi" w:eastAsiaTheme="minorEastAsia" w:hAnsiTheme="minorHAnsi" w:cstheme="minorBidi"/>
            <w:b w:val="0"/>
            <w:caps w:val="0"/>
            <w:szCs w:val="22"/>
          </w:rPr>
          <w:tab/>
        </w:r>
        <w:r w:rsidRPr="00D31311" w:rsidDel="00D31311">
          <w:rPr>
            <w:rPrChange w:id="632" w:author="Lakshmi Kannan" w:date="2016-12-13T15:45:00Z">
              <w:rPr>
                <w:rStyle w:val="Hyperlink"/>
              </w:rPr>
            </w:rPrChange>
          </w:rPr>
          <w:delText>Glossary</w:delText>
        </w:r>
        <w:r w:rsidDel="00D31311">
          <w:rPr>
            <w:webHidden/>
          </w:rPr>
          <w:tab/>
          <w:delText>42</w:delText>
        </w:r>
      </w:del>
    </w:p>
    <w:p w14:paraId="4FEE698F" w14:textId="77777777" w:rsidR="00622A14" w:rsidDel="00D31311" w:rsidRDefault="00622A14">
      <w:pPr>
        <w:pStyle w:val="TOC1"/>
        <w:rPr>
          <w:del w:id="633" w:author="Lakshmi Kannan" w:date="2016-12-13T15:45:00Z"/>
          <w:rFonts w:asciiTheme="minorHAnsi" w:eastAsiaTheme="minorEastAsia" w:hAnsiTheme="minorHAnsi" w:cstheme="minorBidi"/>
          <w:b w:val="0"/>
          <w:caps w:val="0"/>
          <w:szCs w:val="22"/>
        </w:rPr>
      </w:pPr>
      <w:del w:id="634" w:author="Lakshmi Kannan" w:date="2016-12-13T15:45:00Z">
        <w:r w:rsidRPr="00D31311" w:rsidDel="00D31311">
          <w:rPr>
            <w:rPrChange w:id="635" w:author="Lakshmi Kannan" w:date="2016-12-13T15:45:00Z">
              <w:rPr>
                <w:rStyle w:val="Hyperlink"/>
              </w:rPr>
            </w:rPrChange>
          </w:rPr>
          <w:delText>12</w:delText>
        </w:r>
        <w:r w:rsidDel="00D31311">
          <w:rPr>
            <w:rFonts w:asciiTheme="minorHAnsi" w:eastAsiaTheme="minorEastAsia" w:hAnsiTheme="minorHAnsi" w:cstheme="minorBidi"/>
            <w:b w:val="0"/>
            <w:caps w:val="0"/>
            <w:szCs w:val="22"/>
          </w:rPr>
          <w:tab/>
        </w:r>
        <w:r w:rsidRPr="00D31311" w:rsidDel="00D31311">
          <w:rPr>
            <w:rPrChange w:id="636" w:author="Lakshmi Kannan" w:date="2016-12-13T15:45:00Z">
              <w:rPr>
                <w:rStyle w:val="Hyperlink"/>
              </w:rPr>
            </w:rPrChange>
          </w:rPr>
          <w:delText>Open Issues</w:delText>
        </w:r>
        <w:r w:rsidDel="00D31311">
          <w:rPr>
            <w:webHidden/>
          </w:rPr>
          <w:tab/>
          <w:delText>44</w:delText>
        </w:r>
      </w:del>
    </w:p>
    <w:p w14:paraId="085467EC" w14:textId="77777777" w:rsidR="00622A14" w:rsidDel="00D31311" w:rsidRDefault="00622A14">
      <w:pPr>
        <w:pStyle w:val="TOC2"/>
        <w:tabs>
          <w:tab w:val="left" w:pos="1200"/>
        </w:tabs>
        <w:rPr>
          <w:del w:id="637" w:author="Lakshmi Kannan" w:date="2016-12-13T15:45:00Z"/>
          <w:rFonts w:asciiTheme="minorHAnsi" w:eastAsiaTheme="minorEastAsia" w:hAnsiTheme="minorHAnsi" w:cstheme="minorBidi"/>
          <w:szCs w:val="22"/>
        </w:rPr>
      </w:pPr>
      <w:del w:id="638" w:author="Lakshmi Kannan" w:date="2016-12-13T15:45:00Z">
        <w:r w:rsidRPr="00D31311" w:rsidDel="00D31311">
          <w:rPr>
            <w:rPrChange w:id="639" w:author="Lakshmi Kannan" w:date="2016-12-13T15:45:00Z">
              <w:rPr>
                <w:rStyle w:val="Hyperlink"/>
              </w:rPr>
            </w:rPrChange>
          </w:rPr>
          <w:delText>12.1</w:delText>
        </w:r>
        <w:r w:rsidDel="00D31311">
          <w:rPr>
            <w:rFonts w:asciiTheme="minorHAnsi" w:eastAsiaTheme="minorEastAsia" w:hAnsiTheme="minorHAnsi" w:cstheme="minorBidi"/>
            <w:szCs w:val="22"/>
          </w:rPr>
          <w:tab/>
        </w:r>
        <w:r w:rsidRPr="00D31311" w:rsidDel="00D31311">
          <w:rPr>
            <w:rPrChange w:id="640" w:author="Lakshmi Kannan" w:date="2016-12-13T15:45:00Z">
              <w:rPr>
                <w:rStyle w:val="Hyperlink"/>
              </w:rPr>
            </w:rPrChange>
          </w:rPr>
          <w:delText>External Design Issues</w:delText>
        </w:r>
        <w:r w:rsidDel="00D31311">
          <w:rPr>
            <w:webHidden/>
          </w:rPr>
          <w:tab/>
          <w:delText>44</w:delText>
        </w:r>
      </w:del>
    </w:p>
    <w:p w14:paraId="29237B76" w14:textId="77777777" w:rsidR="00622A14" w:rsidDel="00D31311" w:rsidRDefault="00622A14">
      <w:pPr>
        <w:pStyle w:val="TOC2"/>
        <w:tabs>
          <w:tab w:val="left" w:pos="1200"/>
        </w:tabs>
        <w:rPr>
          <w:del w:id="641" w:author="Lakshmi Kannan" w:date="2016-12-13T15:45:00Z"/>
          <w:rFonts w:asciiTheme="minorHAnsi" w:eastAsiaTheme="minorEastAsia" w:hAnsiTheme="minorHAnsi" w:cstheme="minorBidi"/>
          <w:szCs w:val="22"/>
        </w:rPr>
      </w:pPr>
      <w:del w:id="642" w:author="Lakshmi Kannan" w:date="2016-12-13T15:45:00Z">
        <w:r w:rsidRPr="00D31311" w:rsidDel="00D31311">
          <w:rPr>
            <w:rPrChange w:id="643" w:author="Lakshmi Kannan" w:date="2016-12-13T15:45:00Z">
              <w:rPr>
                <w:rStyle w:val="Hyperlink"/>
              </w:rPr>
            </w:rPrChange>
          </w:rPr>
          <w:delText>12.2</w:delText>
        </w:r>
        <w:r w:rsidDel="00D31311">
          <w:rPr>
            <w:rFonts w:asciiTheme="minorHAnsi" w:eastAsiaTheme="minorEastAsia" w:hAnsiTheme="minorHAnsi" w:cstheme="minorBidi"/>
            <w:szCs w:val="22"/>
          </w:rPr>
          <w:tab/>
        </w:r>
        <w:r w:rsidRPr="00D31311" w:rsidDel="00D31311">
          <w:rPr>
            <w:rPrChange w:id="644" w:author="Lakshmi Kannan" w:date="2016-12-13T15:45:00Z">
              <w:rPr>
                <w:rStyle w:val="Hyperlink"/>
              </w:rPr>
            </w:rPrChange>
          </w:rPr>
          <w:delText>Internal Design Issues</w:delText>
        </w:r>
        <w:r w:rsidDel="00D31311">
          <w:rPr>
            <w:webHidden/>
          </w:rPr>
          <w:tab/>
          <w:delText>44</w:delText>
        </w:r>
      </w:del>
    </w:p>
    <w:p w14:paraId="51443695" w14:textId="77777777" w:rsidR="00622A14" w:rsidDel="00D31311" w:rsidRDefault="00622A14">
      <w:pPr>
        <w:pStyle w:val="TOC1"/>
        <w:rPr>
          <w:del w:id="645" w:author="Lakshmi Kannan" w:date="2016-12-13T15:45:00Z"/>
          <w:rFonts w:asciiTheme="minorHAnsi" w:eastAsiaTheme="minorEastAsia" w:hAnsiTheme="minorHAnsi" w:cstheme="minorBidi"/>
          <w:b w:val="0"/>
          <w:caps w:val="0"/>
          <w:szCs w:val="22"/>
        </w:rPr>
      </w:pPr>
      <w:del w:id="646" w:author="Lakshmi Kannan" w:date="2016-12-13T15:45:00Z">
        <w:r w:rsidRPr="00D31311" w:rsidDel="00D31311">
          <w:rPr>
            <w:rPrChange w:id="647" w:author="Lakshmi Kannan" w:date="2016-12-13T15:45:00Z">
              <w:rPr>
                <w:rStyle w:val="Hyperlink"/>
              </w:rPr>
            </w:rPrChange>
          </w:rPr>
          <w:delText>13</w:delText>
        </w:r>
        <w:r w:rsidDel="00D31311">
          <w:rPr>
            <w:rFonts w:asciiTheme="minorHAnsi" w:eastAsiaTheme="minorEastAsia" w:hAnsiTheme="minorHAnsi" w:cstheme="minorBidi"/>
            <w:b w:val="0"/>
            <w:caps w:val="0"/>
            <w:szCs w:val="22"/>
          </w:rPr>
          <w:tab/>
        </w:r>
        <w:r w:rsidRPr="00D31311" w:rsidDel="00D31311">
          <w:rPr>
            <w:rPrChange w:id="648" w:author="Lakshmi Kannan" w:date="2016-12-13T15:45:00Z">
              <w:rPr>
                <w:rStyle w:val="Hyperlink"/>
              </w:rPr>
            </w:rPrChange>
          </w:rPr>
          <w:delText>Appendix A – NFS Data Conversion Process</w:delText>
        </w:r>
        <w:r w:rsidDel="00D31311">
          <w:rPr>
            <w:webHidden/>
          </w:rPr>
          <w:tab/>
          <w:delText>45</w:delText>
        </w:r>
      </w:del>
    </w:p>
    <w:p w14:paraId="40EECE5E" w14:textId="77777777" w:rsidR="00622A14" w:rsidDel="00D31311" w:rsidRDefault="00622A14">
      <w:pPr>
        <w:pStyle w:val="TOC1"/>
        <w:rPr>
          <w:del w:id="649" w:author="Lakshmi Kannan" w:date="2016-12-13T15:45:00Z"/>
          <w:rFonts w:asciiTheme="minorHAnsi" w:eastAsiaTheme="minorEastAsia" w:hAnsiTheme="minorHAnsi" w:cstheme="minorBidi"/>
          <w:b w:val="0"/>
          <w:caps w:val="0"/>
          <w:szCs w:val="22"/>
        </w:rPr>
      </w:pPr>
      <w:del w:id="650" w:author="Lakshmi Kannan" w:date="2016-12-13T15:45:00Z">
        <w:r w:rsidRPr="00D31311" w:rsidDel="00D31311">
          <w:rPr>
            <w:rPrChange w:id="651" w:author="Lakshmi Kannan" w:date="2016-12-13T15:45:00Z">
              <w:rPr>
                <w:rStyle w:val="Hyperlink"/>
              </w:rPr>
            </w:rPrChange>
          </w:rPr>
          <w:delText>14</w:delText>
        </w:r>
        <w:r w:rsidDel="00D31311">
          <w:rPr>
            <w:rFonts w:asciiTheme="minorHAnsi" w:eastAsiaTheme="minorEastAsia" w:hAnsiTheme="minorHAnsi" w:cstheme="minorBidi"/>
            <w:b w:val="0"/>
            <w:caps w:val="0"/>
            <w:szCs w:val="22"/>
          </w:rPr>
          <w:tab/>
        </w:r>
        <w:r w:rsidRPr="00D31311" w:rsidDel="00D31311">
          <w:rPr>
            <w:rPrChange w:id="652" w:author="Lakshmi Kannan" w:date="2016-12-13T15:45:00Z">
              <w:rPr>
                <w:rStyle w:val="Hyperlink"/>
              </w:rPr>
            </w:rPrChange>
          </w:rPr>
          <w:delText>Appendix B – TBD</w:delText>
        </w:r>
        <w:r w:rsidDel="00D31311">
          <w:rPr>
            <w:webHidden/>
          </w:rPr>
          <w:tab/>
          <w:delText>46</w:delText>
        </w:r>
      </w:del>
    </w:p>
    <w:p w14:paraId="246FB6A1" w14:textId="77777777" w:rsidR="00622A14" w:rsidDel="00D31311" w:rsidRDefault="00622A14">
      <w:pPr>
        <w:pStyle w:val="TOC1"/>
        <w:rPr>
          <w:del w:id="653" w:author="Lakshmi Kannan" w:date="2016-12-13T15:45:00Z"/>
          <w:rFonts w:asciiTheme="minorHAnsi" w:eastAsiaTheme="minorEastAsia" w:hAnsiTheme="minorHAnsi" w:cstheme="minorBidi"/>
          <w:b w:val="0"/>
          <w:caps w:val="0"/>
          <w:szCs w:val="22"/>
        </w:rPr>
      </w:pPr>
      <w:del w:id="654" w:author="Lakshmi Kannan" w:date="2016-12-13T15:45:00Z">
        <w:r w:rsidRPr="00D31311" w:rsidDel="00D31311">
          <w:rPr>
            <w:rPrChange w:id="655" w:author="Lakshmi Kannan" w:date="2016-12-13T15:45:00Z">
              <w:rPr>
                <w:rStyle w:val="Hyperlink"/>
              </w:rPr>
            </w:rPrChange>
          </w:rPr>
          <w:delText>15</w:delText>
        </w:r>
        <w:r w:rsidDel="00D31311">
          <w:rPr>
            <w:rFonts w:asciiTheme="minorHAnsi" w:eastAsiaTheme="minorEastAsia" w:hAnsiTheme="minorHAnsi" w:cstheme="minorBidi"/>
            <w:b w:val="0"/>
            <w:caps w:val="0"/>
            <w:szCs w:val="22"/>
          </w:rPr>
          <w:tab/>
        </w:r>
        <w:r w:rsidRPr="00D31311" w:rsidDel="00D31311">
          <w:rPr>
            <w:rPrChange w:id="656" w:author="Lakshmi Kannan" w:date="2016-12-13T15:45:00Z">
              <w:rPr>
                <w:rStyle w:val="Hyperlink"/>
              </w:rPr>
            </w:rPrChange>
          </w:rPr>
          <w:delText>Appendix C – TBD</w:delText>
        </w:r>
        <w:r w:rsidDel="00D31311">
          <w:rPr>
            <w:webHidden/>
          </w:rPr>
          <w:tab/>
          <w:delText>53</w:delText>
        </w:r>
      </w:del>
    </w:p>
    <w:p w14:paraId="6CBE0717" w14:textId="77777777" w:rsidR="00622A14" w:rsidDel="00D31311" w:rsidRDefault="00622A14">
      <w:pPr>
        <w:pStyle w:val="TOC1"/>
        <w:rPr>
          <w:del w:id="657" w:author="Lakshmi Kannan" w:date="2016-12-13T15:45:00Z"/>
          <w:rFonts w:asciiTheme="minorHAnsi" w:eastAsiaTheme="minorEastAsia" w:hAnsiTheme="minorHAnsi" w:cstheme="minorBidi"/>
          <w:b w:val="0"/>
          <w:caps w:val="0"/>
          <w:szCs w:val="22"/>
        </w:rPr>
      </w:pPr>
      <w:del w:id="658" w:author="Lakshmi Kannan" w:date="2016-12-13T15:45:00Z">
        <w:r w:rsidRPr="00D31311" w:rsidDel="00D31311">
          <w:rPr>
            <w:rPrChange w:id="659" w:author="Lakshmi Kannan" w:date="2016-12-13T15:45:00Z">
              <w:rPr>
                <w:rStyle w:val="Hyperlink"/>
              </w:rPr>
            </w:rPrChange>
          </w:rPr>
          <w:delText>16</w:delText>
        </w:r>
        <w:r w:rsidDel="00D31311">
          <w:rPr>
            <w:rFonts w:asciiTheme="minorHAnsi" w:eastAsiaTheme="minorEastAsia" w:hAnsiTheme="minorHAnsi" w:cstheme="minorBidi"/>
            <w:b w:val="0"/>
            <w:caps w:val="0"/>
            <w:szCs w:val="22"/>
          </w:rPr>
          <w:tab/>
        </w:r>
        <w:r w:rsidRPr="00D31311" w:rsidDel="00D31311">
          <w:rPr>
            <w:rPrChange w:id="660" w:author="Lakshmi Kannan" w:date="2016-12-13T15:45:00Z">
              <w:rPr>
                <w:rStyle w:val="Hyperlink"/>
              </w:rPr>
            </w:rPrChange>
          </w:rPr>
          <w:delText>Appendix D – TBD</w:delText>
        </w:r>
        <w:r w:rsidDel="00D31311">
          <w:rPr>
            <w:webHidden/>
          </w:rPr>
          <w:tab/>
          <w:delText>59</w:delText>
        </w:r>
      </w:del>
    </w:p>
    <w:p w14:paraId="7216A9E5" w14:textId="5F7E1B6B" w:rsidR="0073219A" w:rsidRPr="0073219A" w:rsidRDefault="000970A0" w:rsidP="0073219A">
      <w:pPr>
        <w:pStyle w:val="BodyText"/>
      </w:pPr>
      <w:r>
        <w:fldChar w:fldCharType="end"/>
      </w:r>
    </w:p>
    <w:p w14:paraId="7216A9E6" w14:textId="77777777" w:rsidR="00967AE6" w:rsidRPr="00AF2EA7" w:rsidRDefault="002843F6" w:rsidP="0002014D">
      <w:pPr>
        <w:pStyle w:val="Heading1"/>
        <w:rPr>
          <w:rFonts w:cs="Arial"/>
        </w:rPr>
      </w:pPr>
      <w:bookmarkStart w:id="661" w:name="_Toc213430287"/>
      <w:r>
        <w:rPr>
          <w:caps/>
          <w:noProof/>
          <w:szCs w:val="36"/>
        </w:rPr>
        <w:lastRenderedPageBreak/>
        <w:t xml:space="preserve"> </w:t>
      </w:r>
      <w:bookmarkStart w:id="662" w:name="_Toc469498014"/>
      <w:r w:rsidR="00967AE6" w:rsidRPr="00AF2EA7">
        <w:rPr>
          <w:rFonts w:cs="Arial"/>
        </w:rPr>
        <w:t>Project Overview</w:t>
      </w:r>
      <w:bookmarkEnd w:id="661"/>
      <w:bookmarkEnd w:id="662"/>
      <w:r w:rsidR="002F0C02" w:rsidRPr="00AF2EA7">
        <w:rPr>
          <w:rFonts w:cs="Arial"/>
        </w:rPr>
        <w:t xml:space="preserve"> </w:t>
      </w:r>
    </w:p>
    <w:p w14:paraId="4A1E90AF" w14:textId="4EF0349E" w:rsidR="00AF2EA7" w:rsidRPr="00D518DE" w:rsidRDefault="00AF2EA7" w:rsidP="006E4885">
      <w:pPr>
        <w:widowControl w:val="0"/>
      </w:pPr>
      <w:bookmarkStart w:id="663" w:name="_Toc516989432"/>
      <w:bookmarkStart w:id="664" w:name="_Toc213430290"/>
      <w:r w:rsidRPr="00D518DE">
        <w:t xml:space="preserve">The main goal of the project is </w:t>
      </w:r>
      <w:r w:rsidR="006E4885">
        <w:t xml:space="preserve">for </w:t>
      </w:r>
      <w:r w:rsidR="005E433D">
        <w:t xml:space="preserve">EIP to support a phased migration </w:t>
      </w:r>
      <w:r w:rsidR="00FC6C2B">
        <w:t xml:space="preserve">of EIP loans </w:t>
      </w:r>
      <w:r w:rsidR="005E433D">
        <w:t>to a new finance system (NFS) powered by Oracle</w:t>
      </w:r>
      <w:r w:rsidR="002C50C3">
        <w:t>’s OFSLL product</w:t>
      </w:r>
      <w:ins w:id="665" w:author="Patel, Rinkesh" w:date="2016-09-23T11:56:00Z">
        <w:r w:rsidR="00B36633">
          <w:t>.</w:t>
        </w:r>
      </w:ins>
      <w:r w:rsidR="005E433D">
        <w:t xml:space="preserve"> </w:t>
      </w:r>
      <w:r w:rsidR="00182EEF">
        <w:t>Migration</w:t>
      </w:r>
      <w:r w:rsidR="005E433D">
        <w:t xml:space="preserve"> period</w:t>
      </w:r>
      <w:r w:rsidR="00510876">
        <w:t xml:space="preserve"> begins </w:t>
      </w:r>
      <w:r w:rsidR="00FC6C2B">
        <w:t>after</w:t>
      </w:r>
      <w:r w:rsidR="00510876">
        <w:t xml:space="preserve"> NFS go-live and ends </w:t>
      </w:r>
      <w:r w:rsidR="00FC6C2B">
        <w:t>in 6 months</w:t>
      </w:r>
      <w:r w:rsidR="00510876">
        <w:t xml:space="preserve"> </w:t>
      </w:r>
      <w:r w:rsidR="00FC6C2B">
        <w:t>or</w:t>
      </w:r>
      <w:r w:rsidR="00510876">
        <w:t xml:space="preserve"> possibly soon</w:t>
      </w:r>
      <w:r w:rsidR="00C7712E">
        <w:t>er</w:t>
      </w:r>
      <w:r w:rsidR="00510876">
        <w:t xml:space="preserve"> after all EIP </w:t>
      </w:r>
      <w:r w:rsidR="00FC6C2B">
        <w:t>loans</w:t>
      </w:r>
      <w:r w:rsidR="00510876">
        <w:t xml:space="preserve"> have </w:t>
      </w:r>
      <w:r w:rsidR="00FC6C2B">
        <w:t>been migrated.</w:t>
      </w:r>
      <w:del w:id="666" w:author="Patel, Rinkesh" w:date="2016-09-23T11:57:00Z">
        <w:r w:rsidR="008B77B1" w:rsidDel="00B36633">
          <w:delText>and support CLUB orders.</w:delText>
        </w:r>
      </w:del>
    </w:p>
    <w:p w14:paraId="79C2C0A5" w14:textId="52FA16A4" w:rsidR="00AF2EA7" w:rsidRPr="00AF2EA7" w:rsidRDefault="00AF2EA7" w:rsidP="000D75E9">
      <w:pPr>
        <w:pStyle w:val="Heading2"/>
      </w:pPr>
      <w:bookmarkStart w:id="667" w:name="_Toc469498015"/>
      <w:r w:rsidRPr="00AF2EA7">
        <w:t>Teams Involved</w:t>
      </w:r>
      <w:bookmarkEnd w:id="667"/>
    </w:p>
    <w:p w14:paraId="18F0FF3D" w14:textId="78713AE6" w:rsidR="00AF2EA7" w:rsidRDefault="00AF2EA7" w:rsidP="00D518DE">
      <w:r w:rsidRPr="00D518DE">
        <w:t>EIP would be interfacing with the following teams</w:t>
      </w:r>
      <w:ins w:id="668" w:author="Lakshmi Kannan" w:date="2016-12-14T16:48:00Z">
        <w:r w:rsidR="00753BCD">
          <w:t>/systems</w:t>
        </w:r>
      </w:ins>
      <w:r w:rsidRPr="00D518DE">
        <w:t xml:space="preserve"> for application and data integration.</w:t>
      </w:r>
    </w:p>
    <w:tbl>
      <w:tblPr>
        <w:tblStyle w:val="TableGrid"/>
        <w:tblW w:w="0" w:type="auto"/>
        <w:tblInd w:w="355" w:type="dxa"/>
        <w:tblLook w:val="04A0" w:firstRow="1" w:lastRow="0" w:firstColumn="1" w:lastColumn="0" w:noHBand="0" w:noVBand="1"/>
      </w:tblPr>
      <w:tblGrid>
        <w:gridCol w:w="2160"/>
        <w:gridCol w:w="8275"/>
      </w:tblGrid>
      <w:tr w:rsidR="008F2C27" w14:paraId="384D06C2" w14:textId="77777777" w:rsidTr="00147324">
        <w:tc>
          <w:tcPr>
            <w:tcW w:w="2160" w:type="dxa"/>
          </w:tcPr>
          <w:p w14:paraId="434FEC14" w14:textId="2790225A" w:rsidR="008F2C27" w:rsidRPr="008F2C27" w:rsidRDefault="008F2C27" w:rsidP="00D518DE">
            <w:pPr>
              <w:rPr>
                <w:b/>
              </w:rPr>
            </w:pPr>
            <w:r w:rsidRPr="008F2C27">
              <w:rPr>
                <w:b/>
              </w:rPr>
              <w:t>Team</w:t>
            </w:r>
          </w:p>
        </w:tc>
        <w:tc>
          <w:tcPr>
            <w:tcW w:w="8275" w:type="dxa"/>
          </w:tcPr>
          <w:p w14:paraId="6C20904F" w14:textId="32BE29DD" w:rsidR="008F2C27" w:rsidRPr="008F2C27" w:rsidRDefault="008F2C27" w:rsidP="00D518DE">
            <w:pPr>
              <w:rPr>
                <w:b/>
              </w:rPr>
            </w:pPr>
            <w:r w:rsidRPr="008F2C27">
              <w:rPr>
                <w:b/>
              </w:rPr>
              <w:t>Description</w:t>
            </w:r>
          </w:p>
        </w:tc>
      </w:tr>
      <w:tr w:rsidR="008F2C27" w14:paraId="7A9F6880" w14:textId="77777777" w:rsidTr="00147324">
        <w:tc>
          <w:tcPr>
            <w:tcW w:w="2160" w:type="dxa"/>
          </w:tcPr>
          <w:p w14:paraId="056D7924" w14:textId="681BC59F" w:rsidR="008F2C27" w:rsidRDefault="00397262" w:rsidP="00D518DE">
            <w:r>
              <w:t>EMMT</w:t>
            </w:r>
          </w:p>
        </w:tc>
        <w:tc>
          <w:tcPr>
            <w:tcW w:w="8275" w:type="dxa"/>
          </w:tcPr>
          <w:p w14:paraId="53CD00AA" w14:textId="5D448330" w:rsidR="00814846" w:rsidRPr="005E433D" w:rsidRDefault="00397262" w:rsidP="00770A87">
            <w:r>
              <w:t xml:space="preserve">Extract </w:t>
            </w:r>
            <w:r w:rsidR="00EA0F30">
              <w:t xml:space="preserve">team </w:t>
            </w:r>
            <w:r>
              <w:t xml:space="preserve">that will </w:t>
            </w:r>
            <w:r w:rsidR="003E2771">
              <w:t xml:space="preserve">work on </w:t>
            </w:r>
            <w:r>
              <w:t>select</w:t>
            </w:r>
            <w:r w:rsidR="003E2771">
              <w:t>ing</w:t>
            </w:r>
            <w:r>
              <w:t xml:space="preserve"> the LOANs to be migrated from EIP and apply </w:t>
            </w:r>
            <w:r w:rsidR="003511D1">
              <w:t xml:space="preserve">LOCK/UNLOCK and CLOSE EIP </w:t>
            </w:r>
            <w:r>
              <w:t xml:space="preserve">events for </w:t>
            </w:r>
            <w:r w:rsidR="00770A87">
              <w:t>t</w:t>
            </w:r>
            <w:r w:rsidR="007E6D2F">
              <w:t>he LOANs</w:t>
            </w:r>
            <w:r w:rsidR="00770A87">
              <w:t xml:space="preserve"> that are migrating.</w:t>
            </w:r>
          </w:p>
        </w:tc>
      </w:tr>
      <w:tr w:rsidR="00417873" w14:paraId="4366604C" w14:textId="77777777" w:rsidTr="00147324">
        <w:tc>
          <w:tcPr>
            <w:tcW w:w="2160" w:type="dxa"/>
          </w:tcPr>
          <w:p w14:paraId="1476CD79" w14:textId="6CA91481" w:rsidR="00417873" w:rsidRPr="00417873" w:rsidRDefault="00997480" w:rsidP="00D518DE">
            <w:r>
              <w:t xml:space="preserve">Oracle </w:t>
            </w:r>
          </w:p>
        </w:tc>
        <w:tc>
          <w:tcPr>
            <w:tcW w:w="8275" w:type="dxa"/>
          </w:tcPr>
          <w:p w14:paraId="2CB5540E" w14:textId="49963FF2" w:rsidR="00417873" w:rsidRPr="00417873" w:rsidRDefault="00DC6104" w:rsidP="007438B5">
            <w:r>
              <w:t>Target system for the migration.</w:t>
            </w:r>
            <w:r w:rsidR="00F67CD1">
              <w:t xml:space="preserve"> </w:t>
            </w:r>
          </w:p>
        </w:tc>
      </w:tr>
      <w:tr w:rsidR="00272D44" w14:paraId="11D9BBE8" w14:textId="77777777" w:rsidTr="00147324">
        <w:trPr>
          <w:ins w:id="669" w:author="Lakshmi Kannan" w:date="2016-12-14T13:25:00Z"/>
        </w:trPr>
        <w:tc>
          <w:tcPr>
            <w:tcW w:w="2160" w:type="dxa"/>
          </w:tcPr>
          <w:p w14:paraId="4E57D8D2" w14:textId="690A7896" w:rsidR="00272D44" w:rsidRPr="000A1CFB" w:rsidRDefault="00272D44" w:rsidP="00D518DE">
            <w:pPr>
              <w:rPr>
                <w:ins w:id="670" w:author="Lakshmi Kannan" w:date="2016-12-14T13:25:00Z"/>
              </w:rPr>
            </w:pPr>
            <w:ins w:id="671" w:author="Lakshmi Kannan" w:date="2016-12-14T13:25:00Z">
              <w:r w:rsidRPr="000A1CFB">
                <w:t>Loan Micro service</w:t>
              </w:r>
            </w:ins>
          </w:p>
        </w:tc>
        <w:tc>
          <w:tcPr>
            <w:tcW w:w="8275" w:type="dxa"/>
          </w:tcPr>
          <w:p w14:paraId="1B25BD3E" w14:textId="03A2664A" w:rsidR="00272D44" w:rsidRPr="000A1CFB" w:rsidRDefault="001E0EB5" w:rsidP="007438B5">
            <w:pPr>
              <w:rPr>
                <w:ins w:id="672" w:author="Lakshmi Kannan" w:date="2016-12-14T13:25:00Z"/>
              </w:rPr>
            </w:pPr>
            <w:ins w:id="673" w:author="Lakshmi Kannan" w:date="2016-12-14T15:28:00Z">
              <w:r w:rsidRPr="000A1CFB">
                <w:rPr>
                  <w:rPrChange w:id="674" w:author="Lakshmi Kannan" w:date="2016-12-14T15:29:00Z">
                    <w:rPr>
                      <w:highlight w:val="yellow"/>
                    </w:rPr>
                  </w:rPrChange>
                </w:rPr>
                <w:t>System of Record for LOAN data with bridging location information</w:t>
              </w:r>
            </w:ins>
            <w:ins w:id="675" w:author="Lakshmi Kannan" w:date="2016-12-14T13:25:00Z">
              <w:r w:rsidRPr="000A1CFB">
                <w:rPr>
                  <w:rPrChange w:id="676" w:author="Lakshmi Kannan" w:date="2016-12-14T15:29:00Z">
                    <w:rPr>
                      <w:highlight w:val="yellow"/>
                    </w:rPr>
                  </w:rPrChange>
                </w:rPr>
                <w:t>. This micro</w:t>
              </w:r>
            </w:ins>
            <w:ins w:id="677" w:author="Lakshmi Kannan" w:date="2016-12-14T15:29:00Z">
              <w:r w:rsidR="000A1CFB">
                <w:t xml:space="preserve"> </w:t>
              </w:r>
            </w:ins>
            <w:ins w:id="678" w:author="Lakshmi Kannan" w:date="2016-12-14T13:25:00Z">
              <w:r w:rsidRPr="000A1CFB">
                <w:rPr>
                  <w:rPrChange w:id="679" w:author="Lakshmi Kannan" w:date="2016-12-14T15:29:00Z">
                    <w:rPr>
                      <w:highlight w:val="yellow"/>
                    </w:rPr>
                  </w:rPrChange>
                </w:rPr>
                <w:t xml:space="preserve">service </w:t>
              </w:r>
            </w:ins>
            <w:ins w:id="680" w:author="Lakshmi Kannan" w:date="2016-12-14T15:29:00Z">
              <w:r w:rsidRPr="000A1CFB">
                <w:rPr>
                  <w:rPrChange w:id="681" w:author="Lakshmi Kannan" w:date="2016-12-14T15:29:00Z">
                    <w:rPr>
                      <w:highlight w:val="yellow"/>
                    </w:rPr>
                  </w:rPrChange>
                </w:rPr>
                <w:t>is being added as part of NFS API project.</w:t>
              </w:r>
            </w:ins>
          </w:p>
        </w:tc>
      </w:tr>
    </w:tbl>
    <w:p w14:paraId="7216A9EB" w14:textId="25440422" w:rsidR="00CC1EF4" w:rsidRDefault="00CC1EF4" w:rsidP="000D75E9">
      <w:pPr>
        <w:pStyle w:val="Heading2"/>
      </w:pPr>
      <w:bookmarkStart w:id="682" w:name="_Toc469498016"/>
      <w:r>
        <w:t>New Functionality</w:t>
      </w:r>
      <w:bookmarkEnd w:id="682"/>
      <w:r>
        <w:t xml:space="preserve"> </w:t>
      </w:r>
    </w:p>
    <w:p w14:paraId="2E009C42" w14:textId="31DCC7B4" w:rsidR="003C3E31" w:rsidRPr="00873324" w:rsidRDefault="00997480" w:rsidP="005D5EA9">
      <w:pPr>
        <w:pStyle w:val="ListParagraph"/>
        <w:numPr>
          <w:ilvl w:val="0"/>
          <w:numId w:val="16"/>
        </w:numPr>
      </w:pPr>
      <w:r>
        <w:rPr>
          <w:b/>
        </w:rPr>
        <w:t xml:space="preserve">Provide </w:t>
      </w:r>
      <w:r w:rsidR="00F23EA5">
        <w:rPr>
          <w:b/>
        </w:rPr>
        <w:t>ability to lock, unlock and close EIP loans that are being migrated to Oracle.</w:t>
      </w:r>
    </w:p>
    <w:p w14:paraId="7216A9ED" w14:textId="77777777" w:rsidR="00A274B2" w:rsidRPr="00A274B2" w:rsidRDefault="00A274B2" w:rsidP="000D75E9">
      <w:pPr>
        <w:pStyle w:val="Heading2"/>
      </w:pPr>
      <w:bookmarkStart w:id="683" w:name="_Toc469498017"/>
      <w:bookmarkEnd w:id="663"/>
      <w:r>
        <w:t>In Scope</w:t>
      </w:r>
      <w:bookmarkEnd w:id="683"/>
    </w:p>
    <w:p w14:paraId="2660942F" w14:textId="387AEC5C" w:rsidR="00873E0A" w:rsidRPr="00802064" w:rsidRDefault="00873E0A" w:rsidP="00873E0A">
      <w:pPr>
        <w:numPr>
          <w:ilvl w:val="0"/>
          <w:numId w:val="17"/>
        </w:numPr>
        <w:rPr>
          <w:rFonts w:cs="Arial"/>
        </w:rPr>
      </w:pPr>
      <w:r>
        <w:rPr>
          <w:rFonts w:cs="Arial"/>
        </w:rPr>
        <w:t xml:space="preserve">Active EIP </w:t>
      </w:r>
      <w:r w:rsidR="00D5442A">
        <w:rPr>
          <w:rFonts w:cs="Arial"/>
        </w:rPr>
        <w:t>Loans</w:t>
      </w:r>
      <w:r w:rsidR="009968E9">
        <w:rPr>
          <w:rFonts w:cs="Arial"/>
        </w:rPr>
        <w:t xml:space="preserve"> and POIP loans</w:t>
      </w:r>
      <w:r>
        <w:rPr>
          <w:rFonts w:cs="Arial"/>
        </w:rPr>
        <w:t xml:space="preserve"> on Individual accounts.</w:t>
      </w:r>
    </w:p>
    <w:p w14:paraId="7216A9F1" w14:textId="05B6EE4E" w:rsidR="00173365" w:rsidRPr="00C77F83" w:rsidRDefault="00C77F83" w:rsidP="000D75E9">
      <w:pPr>
        <w:pStyle w:val="Heading2"/>
      </w:pPr>
      <w:bookmarkStart w:id="684" w:name="_Toc469498018"/>
      <w:r>
        <w:t>Out of Scope</w:t>
      </w:r>
      <w:bookmarkEnd w:id="684"/>
    </w:p>
    <w:p w14:paraId="575A6063" w14:textId="067E5B22" w:rsidR="00FA572F" w:rsidRDefault="009968E9" w:rsidP="005D5EA9">
      <w:pPr>
        <w:pStyle w:val="ListParagraph"/>
        <w:numPr>
          <w:ilvl w:val="0"/>
          <w:numId w:val="18"/>
        </w:numPr>
        <w:rPr>
          <w:rFonts w:cs="Arial"/>
        </w:rPr>
      </w:pPr>
      <w:r>
        <w:rPr>
          <w:rFonts w:cs="Arial"/>
        </w:rPr>
        <w:t>Leases</w:t>
      </w:r>
    </w:p>
    <w:p w14:paraId="63BD6D71" w14:textId="6C23BFBE" w:rsidR="00965112" w:rsidRPr="00FA572F" w:rsidRDefault="00965112" w:rsidP="005D5EA9">
      <w:pPr>
        <w:pStyle w:val="ListParagraph"/>
        <w:numPr>
          <w:ilvl w:val="0"/>
          <w:numId w:val="18"/>
        </w:numPr>
        <w:rPr>
          <w:rFonts w:cs="Arial"/>
        </w:rPr>
      </w:pPr>
      <w:r>
        <w:rPr>
          <w:rFonts w:cs="Arial"/>
        </w:rPr>
        <w:t>B2B loans</w:t>
      </w:r>
    </w:p>
    <w:p w14:paraId="7216A9F7" w14:textId="47F319A8" w:rsidR="00967AE6" w:rsidRDefault="00967AE6" w:rsidP="000D75E9">
      <w:pPr>
        <w:pStyle w:val="Heading2"/>
      </w:pPr>
      <w:bookmarkStart w:id="685" w:name="_Toc469498019"/>
      <w:r w:rsidRPr="00DA077A">
        <w:t>Assumptions</w:t>
      </w:r>
      <w:bookmarkEnd w:id="664"/>
      <w:bookmarkEnd w:id="685"/>
    </w:p>
    <w:p w14:paraId="3716EE39" w14:textId="7710E72B" w:rsidR="00FE2EB6" w:rsidRDefault="00FE2EB6" w:rsidP="00A8570A">
      <w:pPr>
        <w:pStyle w:val="ListParagraph"/>
        <w:numPr>
          <w:ilvl w:val="0"/>
          <w:numId w:val="18"/>
        </w:numPr>
      </w:pPr>
      <w:r>
        <w:t xml:space="preserve">EMMT process is responsible for updating LOAN </w:t>
      </w:r>
      <w:ins w:id="686" w:author="Lakshmi Kannan" w:date="2016-12-14T13:24:00Z">
        <w:r w:rsidR="00431C82">
          <w:t xml:space="preserve">Micro service </w:t>
        </w:r>
      </w:ins>
      <w:del w:id="687" w:author="Lakshmi Kannan" w:date="2016-12-14T13:25:00Z">
        <w:r w:rsidRPr="00272D44" w:rsidDel="00272D44">
          <w:rPr>
            <w:i/>
            <w:u w:val="single"/>
            <w:rPrChange w:id="688" w:author="Lakshmi Kannan" w:date="2016-12-14T13:26:00Z">
              <w:rPr/>
            </w:rPrChange>
          </w:rPr>
          <w:delText xml:space="preserve">data grid </w:delText>
        </w:r>
      </w:del>
      <w:r w:rsidRPr="00272D44">
        <w:rPr>
          <w:i/>
          <w:u w:val="single"/>
          <w:rPrChange w:id="689" w:author="Lakshmi Kannan" w:date="2016-12-14T13:26:00Z">
            <w:rPr/>
          </w:rPrChange>
        </w:rPr>
        <w:t>status</w:t>
      </w:r>
      <w:r>
        <w:t xml:space="preserve"> value for lock and unlock flows.</w:t>
      </w:r>
      <w:ins w:id="690" w:author="Lakshmi Kannan" w:date="2016-12-14T13:24:00Z">
        <w:r w:rsidR="00272D44">
          <w:t xml:space="preserve"> </w:t>
        </w:r>
      </w:ins>
    </w:p>
    <w:p w14:paraId="4DC967F4" w14:textId="5E815DA5" w:rsidR="00FE2EB6" w:rsidRDefault="00FE2EB6" w:rsidP="00FE2EB6">
      <w:pPr>
        <w:pStyle w:val="ListParagraph"/>
        <w:numPr>
          <w:ilvl w:val="0"/>
          <w:numId w:val="18"/>
        </w:numPr>
      </w:pPr>
      <w:r>
        <w:t xml:space="preserve">EMMT process is responsible for updating LOAN </w:t>
      </w:r>
      <w:ins w:id="691" w:author="Lakshmi Kannan" w:date="2016-12-14T13:24:00Z">
        <w:r w:rsidR="00431C82">
          <w:t xml:space="preserve">Micro service </w:t>
        </w:r>
      </w:ins>
      <w:del w:id="692" w:author="Lakshmi Kannan" w:date="2016-12-14T13:25:00Z">
        <w:r w:rsidRPr="00272D44" w:rsidDel="00272D44">
          <w:rPr>
            <w:i/>
            <w:u w:val="single"/>
            <w:rPrChange w:id="693" w:author="Lakshmi Kannan" w:date="2016-12-14T13:26:00Z">
              <w:rPr/>
            </w:rPrChange>
          </w:rPr>
          <w:delText xml:space="preserve">data grid </w:delText>
        </w:r>
      </w:del>
      <w:r w:rsidRPr="00272D44">
        <w:rPr>
          <w:i/>
          <w:u w:val="single"/>
          <w:rPrChange w:id="694" w:author="Lakshmi Kannan" w:date="2016-12-14T13:26:00Z">
            <w:rPr/>
          </w:rPrChange>
        </w:rPr>
        <w:t>bridging location</w:t>
      </w:r>
      <w:r>
        <w:t xml:space="preserve"> value for close flows.</w:t>
      </w:r>
    </w:p>
    <w:p w14:paraId="79D47E62" w14:textId="25F629BC" w:rsidR="00331F68" w:rsidRDefault="00524EA5" w:rsidP="00A8570A">
      <w:pPr>
        <w:pStyle w:val="ListParagraph"/>
        <w:numPr>
          <w:ilvl w:val="0"/>
          <w:numId w:val="18"/>
        </w:numPr>
      </w:pPr>
      <w:r>
        <w:t>In the unlock flow, EIP should be unlocked</w:t>
      </w:r>
      <w:r w:rsidR="00331F68">
        <w:t xml:space="preserve"> first </w:t>
      </w:r>
      <w:r w:rsidR="006A62C9">
        <w:t xml:space="preserve">and only if the unlock is successful in EIP, LOAN </w:t>
      </w:r>
      <w:ins w:id="695" w:author="Lakshmi Kannan" w:date="2016-12-14T13:27:00Z">
        <w:r w:rsidR="00272D44">
          <w:t xml:space="preserve">Micro service </w:t>
        </w:r>
      </w:ins>
      <w:del w:id="696" w:author="Lakshmi Kannan" w:date="2016-12-14T13:27:00Z">
        <w:r w:rsidR="006A62C9" w:rsidDel="00272D44">
          <w:delText xml:space="preserve">data grid </w:delText>
        </w:r>
      </w:del>
      <w:r w:rsidR="006A62C9" w:rsidRPr="00272D44">
        <w:rPr>
          <w:i/>
          <w:u w:val="single"/>
          <w:rPrChange w:id="697" w:author="Lakshmi Kannan" w:date="2016-12-14T13:27:00Z">
            <w:rPr/>
          </w:rPrChange>
        </w:rPr>
        <w:t>status</w:t>
      </w:r>
      <w:r w:rsidR="006A62C9">
        <w:t xml:space="preserve"> should be updated.</w:t>
      </w:r>
    </w:p>
    <w:p w14:paraId="33F41D5B" w14:textId="77777777" w:rsidR="00FE2EB6" w:rsidRDefault="00FE2EB6" w:rsidP="00FE2EB6">
      <w:pPr>
        <w:pStyle w:val="ListParagraph"/>
      </w:pPr>
    </w:p>
    <w:p w14:paraId="7D74830D" w14:textId="77777777" w:rsidR="00331F68" w:rsidRPr="00331F68" w:rsidRDefault="00331F68" w:rsidP="00331F68"/>
    <w:p w14:paraId="7216AA01" w14:textId="77777777" w:rsidR="00B92C1C" w:rsidRDefault="00B92C1C" w:rsidP="000D75E9">
      <w:pPr>
        <w:pStyle w:val="Heading2"/>
      </w:pPr>
      <w:bookmarkStart w:id="698" w:name="_Toc469498020"/>
      <w:bookmarkStart w:id="699" w:name="_Toc213430291"/>
      <w:r>
        <w:lastRenderedPageBreak/>
        <w:t>Traceability Matrix</w:t>
      </w:r>
      <w:bookmarkEnd w:id="698"/>
    </w:p>
    <w:p w14:paraId="7216AA02" w14:textId="77777777" w:rsidR="003148F0" w:rsidRDefault="00B92C1C" w:rsidP="003148F0">
      <w:r w:rsidRPr="00AD7253">
        <w:t xml:space="preserve">The table </w:t>
      </w:r>
      <w:r w:rsidR="00CC0CF7" w:rsidRPr="00AD7253">
        <w:t xml:space="preserve">in the Traceability Matrix section </w:t>
      </w:r>
      <w:r w:rsidRPr="00AD7253">
        <w:t xml:space="preserve">traces the technical design described in this document to the functional requirements in the FSD and the original requirements in the RP and PRD. </w:t>
      </w:r>
    </w:p>
    <w:p w14:paraId="7216AA03" w14:textId="77777777" w:rsidR="00AD194C" w:rsidRPr="003148F0" w:rsidRDefault="00AD194C" w:rsidP="003148F0"/>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660"/>
        <w:gridCol w:w="1620"/>
        <w:gridCol w:w="1620"/>
      </w:tblGrid>
      <w:tr w:rsidR="00BA1C1A" w:rsidRPr="006C3E73" w14:paraId="7216AA08" w14:textId="77777777" w:rsidTr="0027172D">
        <w:trPr>
          <w:trHeight w:val="539"/>
        </w:trPr>
        <w:tc>
          <w:tcPr>
            <w:tcW w:w="810" w:type="dxa"/>
          </w:tcPr>
          <w:p w14:paraId="7216AA04" w14:textId="77777777" w:rsidR="00BA1C1A" w:rsidRPr="006C3E73" w:rsidRDefault="008A5017" w:rsidP="00F76649">
            <w:pPr>
              <w:rPr>
                <w:rFonts w:cs="Calibri"/>
                <w:b/>
              </w:rPr>
            </w:pPr>
            <w:r>
              <w:rPr>
                <w:rFonts w:cs="Calibri"/>
                <w:b/>
              </w:rPr>
              <w:t xml:space="preserve">FSD </w:t>
            </w:r>
            <w:r w:rsidR="00646D00">
              <w:rPr>
                <w:rFonts w:cs="Calibri"/>
                <w:b/>
              </w:rPr>
              <w:t>#</w:t>
            </w:r>
          </w:p>
        </w:tc>
        <w:tc>
          <w:tcPr>
            <w:tcW w:w="6660" w:type="dxa"/>
          </w:tcPr>
          <w:p w14:paraId="7216AA05" w14:textId="77777777" w:rsidR="00BA1C1A" w:rsidRPr="006C3E73" w:rsidRDefault="008A5017" w:rsidP="00F76649">
            <w:pPr>
              <w:rPr>
                <w:rFonts w:cs="Calibri"/>
                <w:b/>
              </w:rPr>
            </w:pPr>
            <w:r>
              <w:rPr>
                <w:rFonts w:cs="Calibri"/>
                <w:b/>
              </w:rPr>
              <w:t xml:space="preserve">FSD </w:t>
            </w:r>
            <w:r w:rsidR="00BA1C1A" w:rsidRPr="006C3E73">
              <w:rPr>
                <w:rFonts w:cs="Calibri"/>
                <w:b/>
              </w:rPr>
              <w:t>High Level Description</w:t>
            </w:r>
          </w:p>
        </w:tc>
        <w:tc>
          <w:tcPr>
            <w:tcW w:w="1620" w:type="dxa"/>
          </w:tcPr>
          <w:p w14:paraId="7216AA06" w14:textId="77777777" w:rsidR="00BA1C1A" w:rsidRPr="006C3E73" w:rsidRDefault="00BA1C1A" w:rsidP="00F76649">
            <w:pPr>
              <w:rPr>
                <w:rFonts w:cs="Calibri"/>
                <w:b/>
              </w:rPr>
            </w:pPr>
            <w:r>
              <w:rPr>
                <w:rFonts w:cs="Calibri"/>
                <w:b/>
              </w:rPr>
              <w:t xml:space="preserve">BRD </w:t>
            </w:r>
            <w:r w:rsidR="00646D00">
              <w:rPr>
                <w:rFonts w:cs="Calibri"/>
                <w:b/>
              </w:rPr>
              <w:t>#</w:t>
            </w:r>
          </w:p>
        </w:tc>
        <w:tc>
          <w:tcPr>
            <w:tcW w:w="1620" w:type="dxa"/>
          </w:tcPr>
          <w:p w14:paraId="7216AA07" w14:textId="77777777" w:rsidR="00BA1C1A" w:rsidRDefault="00BA1C1A" w:rsidP="00F76649">
            <w:pPr>
              <w:rPr>
                <w:rFonts w:cs="Calibri"/>
                <w:b/>
              </w:rPr>
            </w:pPr>
            <w:r>
              <w:rPr>
                <w:rFonts w:cs="Calibri"/>
                <w:b/>
              </w:rPr>
              <w:t>Technical Specification</w:t>
            </w:r>
            <w:r w:rsidR="008B7D3A">
              <w:rPr>
                <w:rFonts w:cs="Calibri"/>
                <w:b/>
              </w:rPr>
              <w:t xml:space="preserve"> Section</w:t>
            </w:r>
            <w:r w:rsidR="00646D00">
              <w:rPr>
                <w:rFonts w:cs="Calibri"/>
                <w:b/>
              </w:rPr>
              <w:t>#</w:t>
            </w:r>
          </w:p>
        </w:tc>
      </w:tr>
      <w:tr w:rsidR="00BA1C1A" w:rsidRPr="006C3E73" w14:paraId="7216AA0D" w14:textId="77777777" w:rsidTr="0027172D">
        <w:tc>
          <w:tcPr>
            <w:tcW w:w="810" w:type="dxa"/>
          </w:tcPr>
          <w:p w14:paraId="7216AA09" w14:textId="77777777" w:rsidR="00BA1C1A" w:rsidRPr="006C3E73" w:rsidRDefault="00BA1C1A" w:rsidP="00F76649">
            <w:pPr>
              <w:rPr>
                <w:rFonts w:cs="Calibri"/>
              </w:rPr>
            </w:pPr>
            <w:r>
              <w:rPr>
                <w:rFonts w:cs="Calibri"/>
              </w:rPr>
              <w:t>1</w:t>
            </w:r>
          </w:p>
        </w:tc>
        <w:tc>
          <w:tcPr>
            <w:tcW w:w="6660" w:type="dxa"/>
          </w:tcPr>
          <w:p w14:paraId="7216AA0A" w14:textId="2C3BC3A8" w:rsidR="00CD76C5" w:rsidRPr="00CD76C5" w:rsidRDefault="008C769A" w:rsidP="00CD76C5">
            <w:pPr>
              <w:pStyle w:val="Heading5"/>
              <w:numPr>
                <w:ilvl w:val="0"/>
                <w:numId w:val="0"/>
              </w:numPr>
              <w:rPr>
                <w:rFonts w:cs="Arial"/>
                <w:szCs w:val="24"/>
                <w:u w:val="none"/>
              </w:rPr>
            </w:pPr>
            <w:del w:id="700" w:author="Patel, Rinkesh" w:date="2016-09-23T11:57:00Z">
              <w:r w:rsidDel="00B36633">
                <w:fldChar w:fldCharType="begin"/>
              </w:r>
              <w:r w:rsidDel="00B36633">
                <w:delInstrText xml:space="preserve"> HYPERLINK "http://projects.internal.t-mobile.com/sites/pp/conf/Rushmore/PL/04-Design/EIP/PR208478%20-%20Rushmore%20-%20EIP%20FSD%20-%20draft%20-%20v0.3.docx" </w:delInstrText>
              </w:r>
              <w:r w:rsidDel="00B36633">
                <w:fldChar w:fldCharType="separate"/>
              </w:r>
              <w:r w:rsidR="00CD76C5" w:rsidRPr="008C171A" w:rsidDel="00B36633">
                <w:rPr>
                  <w:rStyle w:val="Hyperlink"/>
                  <w:rFonts w:ascii="Palatino Linotype" w:hAnsi="Palatino Linotype" w:cs="Arial"/>
                  <w:szCs w:val="24"/>
                </w:rPr>
                <w:delText>http://projects.internal.t-mobile.com/sites/pp/conf/Rushmore/PL/04-Design/EIP/PR208478%20-%20Rushmore%20-%20EIP%20FSD%20-%20draft%20-%20v0.3.docx</w:delText>
              </w:r>
              <w:r w:rsidDel="00B36633">
                <w:rPr>
                  <w:rStyle w:val="Hyperlink"/>
                  <w:rFonts w:ascii="Palatino Linotype" w:hAnsi="Palatino Linotype" w:cs="Arial"/>
                  <w:szCs w:val="24"/>
                </w:rPr>
                <w:fldChar w:fldCharType="end"/>
              </w:r>
            </w:del>
          </w:p>
        </w:tc>
        <w:tc>
          <w:tcPr>
            <w:tcW w:w="1620" w:type="dxa"/>
          </w:tcPr>
          <w:p w14:paraId="7216AA0B" w14:textId="77777777" w:rsidR="00BA1C1A" w:rsidRPr="006C3E73" w:rsidRDefault="00BA1C1A" w:rsidP="00F76649">
            <w:pPr>
              <w:rPr>
                <w:rFonts w:cs="Calibri"/>
              </w:rPr>
            </w:pPr>
          </w:p>
        </w:tc>
        <w:tc>
          <w:tcPr>
            <w:tcW w:w="1620" w:type="dxa"/>
          </w:tcPr>
          <w:p w14:paraId="7216AA0C" w14:textId="77777777" w:rsidR="00BA1C1A" w:rsidRDefault="00BA1C1A" w:rsidP="00F76649">
            <w:pPr>
              <w:rPr>
                <w:rFonts w:cs="Calibri"/>
              </w:rPr>
            </w:pPr>
          </w:p>
        </w:tc>
      </w:tr>
      <w:tr w:rsidR="00550B8D" w:rsidRPr="006C3E73" w14:paraId="16AEE8AB" w14:textId="77777777" w:rsidTr="0027172D">
        <w:tc>
          <w:tcPr>
            <w:tcW w:w="810" w:type="dxa"/>
          </w:tcPr>
          <w:p w14:paraId="2329486B" w14:textId="77777777" w:rsidR="00550B8D" w:rsidRDefault="00550B8D" w:rsidP="00F76649">
            <w:pPr>
              <w:rPr>
                <w:rFonts w:cs="Calibri"/>
              </w:rPr>
            </w:pPr>
          </w:p>
        </w:tc>
        <w:tc>
          <w:tcPr>
            <w:tcW w:w="6660" w:type="dxa"/>
          </w:tcPr>
          <w:p w14:paraId="01CBED58" w14:textId="1433FE47" w:rsidR="00550B8D" w:rsidRDefault="00550B8D" w:rsidP="00722130">
            <w:pPr>
              <w:pStyle w:val="Heading5"/>
              <w:numPr>
                <w:ilvl w:val="0"/>
                <w:numId w:val="0"/>
              </w:numPr>
              <w:tabs>
                <w:tab w:val="left" w:pos="3645"/>
              </w:tabs>
            </w:pPr>
            <w:del w:id="701" w:author="Patel, Rinkesh" w:date="2016-09-23T10:14:00Z">
              <w:r w:rsidDel="00D448D8">
                <w:delText>6.5.1</w:delText>
              </w:r>
              <w:r w:rsidR="00DD5262" w:rsidDel="00D448D8">
                <w:delText xml:space="preserve"> Club device configuration</w:delText>
              </w:r>
              <w:r w:rsidR="00DD5262" w:rsidDel="00D448D8">
                <w:tab/>
              </w:r>
            </w:del>
          </w:p>
        </w:tc>
        <w:tc>
          <w:tcPr>
            <w:tcW w:w="1620" w:type="dxa"/>
          </w:tcPr>
          <w:p w14:paraId="075CEC7D" w14:textId="77777777" w:rsidR="00550B8D" w:rsidRPr="006C3E73" w:rsidRDefault="00550B8D" w:rsidP="00F76649">
            <w:pPr>
              <w:rPr>
                <w:rFonts w:cs="Calibri"/>
              </w:rPr>
            </w:pPr>
          </w:p>
        </w:tc>
        <w:tc>
          <w:tcPr>
            <w:tcW w:w="1620" w:type="dxa"/>
          </w:tcPr>
          <w:p w14:paraId="12E92EA3" w14:textId="6A6FE53D" w:rsidR="00550B8D" w:rsidRDefault="00550B8D" w:rsidP="00F76649">
            <w:pPr>
              <w:rPr>
                <w:rFonts w:cs="Calibri"/>
              </w:rPr>
            </w:pPr>
            <w:del w:id="702" w:author="Patel, Rinkesh" w:date="2016-09-23T10:14:00Z">
              <w:r w:rsidDel="00D448D8">
                <w:rPr>
                  <w:rFonts w:cs="Calibri"/>
                </w:rPr>
                <w:delText>4.11</w:delText>
              </w:r>
            </w:del>
          </w:p>
        </w:tc>
      </w:tr>
      <w:tr w:rsidR="00DD5262" w:rsidRPr="006C3E73" w14:paraId="22CB6BBB" w14:textId="77777777" w:rsidTr="0027172D">
        <w:tc>
          <w:tcPr>
            <w:tcW w:w="810" w:type="dxa"/>
          </w:tcPr>
          <w:p w14:paraId="336B1030" w14:textId="77777777" w:rsidR="00DD5262" w:rsidRDefault="00DD5262" w:rsidP="00DD5262">
            <w:pPr>
              <w:rPr>
                <w:rFonts w:cs="Calibri"/>
              </w:rPr>
            </w:pPr>
          </w:p>
        </w:tc>
        <w:tc>
          <w:tcPr>
            <w:tcW w:w="6660" w:type="dxa"/>
          </w:tcPr>
          <w:p w14:paraId="3CFAB412" w14:textId="3EAEFFF7" w:rsidR="00DD5262" w:rsidDel="00D448D8" w:rsidRDefault="00DD5262" w:rsidP="00DD5262">
            <w:pPr>
              <w:pStyle w:val="Heading5"/>
              <w:numPr>
                <w:ilvl w:val="0"/>
                <w:numId w:val="0"/>
              </w:numPr>
              <w:rPr>
                <w:del w:id="703" w:author="Patel, Rinkesh" w:date="2016-09-23T10:14:00Z"/>
              </w:rPr>
            </w:pPr>
            <w:del w:id="704" w:author="Patel, Rinkesh" w:date="2016-09-23T10:14:00Z">
              <w:r w:rsidDel="00D448D8">
                <w:delText>6.5.1 Club device configuration</w:delText>
              </w:r>
              <w:r w:rsidDel="00D448D8">
                <w:tab/>
              </w:r>
            </w:del>
          </w:p>
          <w:p w14:paraId="2D58C972" w14:textId="5A9E8BE2" w:rsidR="00DD5262" w:rsidRPr="00722130" w:rsidRDefault="00DD5262" w:rsidP="00722130">
            <w:del w:id="705" w:author="Patel, Rinkesh" w:date="2016-09-23T10:14:00Z">
              <w:r w:rsidDel="00D448D8">
                <w:delText>6.5.20 Club Device UI</w:delText>
              </w:r>
            </w:del>
          </w:p>
        </w:tc>
        <w:tc>
          <w:tcPr>
            <w:tcW w:w="1620" w:type="dxa"/>
          </w:tcPr>
          <w:p w14:paraId="4234E33F" w14:textId="77777777" w:rsidR="00DD5262" w:rsidRPr="006C3E73" w:rsidRDefault="00DD5262" w:rsidP="00DD5262">
            <w:pPr>
              <w:rPr>
                <w:rFonts w:cs="Calibri"/>
              </w:rPr>
            </w:pPr>
          </w:p>
        </w:tc>
        <w:tc>
          <w:tcPr>
            <w:tcW w:w="1620" w:type="dxa"/>
          </w:tcPr>
          <w:p w14:paraId="01FEB0A5" w14:textId="29AEB134" w:rsidR="00DD5262" w:rsidRDefault="00DD5262" w:rsidP="00DD5262">
            <w:pPr>
              <w:rPr>
                <w:rFonts w:cs="Calibri"/>
              </w:rPr>
            </w:pPr>
            <w:del w:id="706" w:author="Patel, Rinkesh" w:date="2016-09-23T10:14:00Z">
              <w:r w:rsidDel="00D448D8">
                <w:rPr>
                  <w:rFonts w:cs="Calibri"/>
                </w:rPr>
                <w:delText>11.2</w:delText>
              </w:r>
            </w:del>
          </w:p>
        </w:tc>
      </w:tr>
      <w:tr w:rsidR="00DD5262" w:rsidRPr="006C3E73" w14:paraId="69AFE2BC" w14:textId="77777777" w:rsidTr="0027172D">
        <w:tc>
          <w:tcPr>
            <w:tcW w:w="810" w:type="dxa"/>
          </w:tcPr>
          <w:p w14:paraId="453BCF3C" w14:textId="77777777" w:rsidR="00DD5262" w:rsidRDefault="00DD5262" w:rsidP="00DD5262">
            <w:pPr>
              <w:rPr>
                <w:rFonts w:cs="Calibri"/>
              </w:rPr>
            </w:pPr>
          </w:p>
        </w:tc>
        <w:tc>
          <w:tcPr>
            <w:tcW w:w="6660" w:type="dxa"/>
          </w:tcPr>
          <w:p w14:paraId="228A143B" w14:textId="53A9BEFF" w:rsidR="00DD5262" w:rsidRDefault="00DD5262" w:rsidP="00DD5262">
            <w:pPr>
              <w:pStyle w:val="Heading5"/>
              <w:numPr>
                <w:ilvl w:val="0"/>
                <w:numId w:val="0"/>
              </w:numPr>
            </w:pPr>
            <w:del w:id="707" w:author="Patel, Rinkesh" w:date="2016-09-23T10:14:00Z">
              <w:r w:rsidDel="00D448D8">
                <w:delText>6.5.1 IMEI block/unblock</w:delText>
              </w:r>
            </w:del>
          </w:p>
        </w:tc>
        <w:tc>
          <w:tcPr>
            <w:tcW w:w="1620" w:type="dxa"/>
          </w:tcPr>
          <w:p w14:paraId="2636D056" w14:textId="77777777" w:rsidR="00DD5262" w:rsidRPr="006C3E73" w:rsidRDefault="00DD5262" w:rsidP="00DD5262">
            <w:pPr>
              <w:rPr>
                <w:rFonts w:cs="Calibri"/>
              </w:rPr>
            </w:pPr>
          </w:p>
        </w:tc>
        <w:tc>
          <w:tcPr>
            <w:tcW w:w="1620" w:type="dxa"/>
          </w:tcPr>
          <w:p w14:paraId="1FE32FDD" w14:textId="0F693F30" w:rsidR="00DD5262" w:rsidRDefault="00DD5262" w:rsidP="00DD5262">
            <w:pPr>
              <w:rPr>
                <w:rFonts w:cs="Calibri"/>
              </w:rPr>
            </w:pPr>
            <w:del w:id="708" w:author="Patel, Rinkesh" w:date="2016-09-23T10:14:00Z">
              <w:r w:rsidDel="00D448D8">
                <w:rPr>
                  <w:rFonts w:cs="Calibri"/>
                </w:rPr>
                <w:delText>8.2</w:delText>
              </w:r>
            </w:del>
          </w:p>
        </w:tc>
      </w:tr>
      <w:tr w:rsidR="00AF571E" w:rsidRPr="006C3E73" w14:paraId="4E0BF517" w14:textId="77777777" w:rsidTr="0027172D">
        <w:tc>
          <w:tcPr>
            <w:tcW w:w="810" w:type="dxa"/>
          </w:tcPr>
          <w:p w14:paraId="4A9C72E6" w14:textId="77777777" w:rsidR="00AF571E" w:rsidRDefault="00AF571E" w:rsidP="00DD5262">
            <w:pPr>
              <w:rPr>
                <w:rFonts w:cs="Calibri"/>
              </w:rPr>
            </w:pPr>
          </w:p>
        </w:tc>
        <w:tc>
          <w:tcPr>
            <w:tcW w:w="6660" w:type="dxa"/>
          </w:tcPr>
          <w:p w14:paraId="6EF0BE8A" w14:textId="264567C1" w:rsidR="00AF571E" w:rsidRDefault="00AF571E" w:rsidP="00DD5262">
            <w:pPr>
              <w:pStyle w:val="Heading5"/>
              <w:numPr>
                <w:ilvl w:val="0"/>
                <w:numId w:val="0"/>
              </w:numPr>
            </w:pPr>
            <w:del w:id="709" w:author="Patel, Rinkesh" w:date="2016-09-23T10:14:00Z">
              <w:r w:rsidDel="00D448D8">
                <w:delText>6.5.2 eligibility rule</w:delText>
              </w:r>
            </w:del>
          </w:p>
        </w:tc>
        <w:tc>
          <w:tcPr>
            <w:tcW w:w="1620" w:type="dxa"/>
          </w:tcPr>
          <w:p w14:paraId="24CA9DEF" w14:textId="77777777" w:rsidR="00AF571E" w:rsidRPr="006C3E73" w:rsidRDefault="00AF571E" w:rsidP="00DD5262">
            <w:pPr>
              <w:rPr>
                <w:rFonts w:cs="Calibri"/>
              </w:rPr>
            </w:pPr>
          </w:p>
        </w:tc>
        <w:tc>
          <w:tcPr>
            <w:tcW w:w="1620" w:type="dxa"/>
          </w:tcPr>
          <w:p w14:paraId="0C199F96" w14:textId="67C25BB7" w:rsidR="00AF571E" w:rsidRDefault="0073465A" w:rsidP="00DD5262">
            <w:pPr>
              <w:rPr>
                <w:rFonts w:cs="Calibri"/>
              </w:rPr>
            </w:pPr>
            <w:del w:id="710" w:author="Patel, Rinkesh" w:date="2016-09-23T10:14:00Z">
              <w:r w:rsidDel="00D448D8">
                <w:rPr>
                  <w:rFonts w:cs="Calibri"/>
                </w:rPr>
                <w:delText>3.1,</w:delText>
              </w:r>
              <w:r w:rsidR="00AF571E" w:rsidDel="00D448D8">
                <w:rPr>
                  <w:rFonts w:cs="Calibri"/>
                </w:rPr>
                <w:delText>3.5,3.6,</w:delText>
              </w:r>
              <w:r w:rsidDel="00D448D8">
                <w:rPr>
                  <w:rFonts w:cs="Calibri"/>
                </w:rPr>
                <w:delText>3.8,</w:delText>
              </w:r>
              <w:r w:rsidR="00AF571E" w:rsidDel="00D448D8">
                <w:rPr>
                  <w:rFonts w:cs="Calibri"/>
                </w:rPr>
                <w:delText>3.9,</w:delText>
              </w:r>
              <w:r w:rsidDel="00D448D8">
                <w:rPr>
                  <w:rFonts w:cs="Calibri"/>
                </w:rPr>
                <w:delText>4.1,4.2,4.3,4.4,4.5,</w:delText>
              </w:r>
              <w:r w:rsidR="00AF571E" w:rsidDel="00D448D8">
                <w:rPr>
                  <w:rFonts w:cs="Calibri"/>
                </w:rPr>
                <w:delText>11.1</w:delText>
              </w:r>
            </w:del>
          </w:p>
        </w:tc>
      </w:tr>
      <w:tr w:rsidR="0073465A" w:rsidRPr="006C3E73" w14:paraId="5A00EEB1" w14:textId="77777777" w:rsidTr="0027172D">
        <w:tc>
          <w:tcPr>
            <w:tcW w:w="810" w:type="dxa"/>
          </w:tcPr>
          <w:p w14:paraId="3DCDCCDC" w14:textId="77777777" w:rsidR="0073465A" w:rsidRDefault="0073465A" w:rsidP="00DD5262">
            <w:pPr>
              <w:rPr>
                <w:rFonts w:cs="Calibri"/>
              </w:rPr>
            </w:pPr>
          </w:p>
        </w:tc>
        <w:tc>
          <w:tcPr>
            <w:tcW w:w="6660" w:type="dxa"/>
          </w:tcPr>
          <w:p w14:paraId="1B38F016" w14:textId="4C19D55C" w:rsidR="0073465A" w:rsidRDefault="0073465A" w:rsidP="00DD5262">
            <w:pPr>
              <w:pStyle w:val="Heading5"/>
              <w:numPr>
                <w:ilvl w:val="0"/>
                <w:numId w:val="0"/>
              </w:numPr>
            </w:pPr>
            <w:del w:id="711" w:author="Patel, Rinkesh" w:date="2016-09-23T10:14:00Z">
              <w:r w:rsidDel="00D448D8">
                <w:delText>6.5.3 credit limit rule</w:delText>
              </w:r>
            </w:del>
          </w:p>
        </w:tc>
        <w:tc>
          <w:tcPr>
            <w:tcW w:w="1620" w:type="dxa"/>
          </w:tcPr>
          <w:p w14:paraId="725F3F80" w14:textId="77777777" w:rsidR="0073465A" w:rsidRPr="006C3E73" w:rsidRDefault="0073465A" w:rsidP="00DD5262">
            <w:pPr>
              <w:rPr>
                <w:rFonts w:cs="Calibri"/>
              </w:rPr>
            </w:pPr>
          </w:p>
        </w:tc>
        <w:tc>
          <w:tcPr>
            <w:tcW w:w="1620" w:type="dxa"/>
          </w:tcPr>
          <w:p w14:paraId="4B140497" w14:textId="4FAA1CA5" w:rsidR="0073465A" w:rsidRDefault="0073465A" w:rsidP="00DD5262">
            <w:pPr>
              <w:rPr>
                <w:rFonts w:cs="Calibri"/>
              </w:rPr>
            </w:pPr>
            <w:del w:id="712" w:author="Patel, Rinkesh" w:date="2016-09-23T10:14:00Z">
              <w:r w:rsidDel="00D448D8">
                <w:rPr>
                  <w:rFonts w:cs="Calibri"/>
                </w:rPr>
                <w:delText>4.1,4.2,4.3,4.4,4.5,6.2.1</w:delText>
              </w:r>
            </w:del>
          </w:p>
        </w:tc>
      </w:tr>
    </w:tbl>
    <w:p w14:paraId="7216AA0E" w14:textId="77777777" w:rsidR="009700C0" w:rsidRPr="00BA1C1A" w:rsidRDefault="009700C0" w:rsidP="00BA1C1A">
      <w:r w:rsidRPr="00BA1C1A">
        <w:br w:type="page"/>
      </w:r>
    </w:p>
    <w:p w14:paraId="7216AA0F" w14:textId="77777777" w:rsidR="00B92C1C" w:rsidRDefault="002843F6" w:rsidP="00574B6F">
      <w:pPr>
        <w:pStyle w:val="Heading1"/>
      </w:pPr>
      <w:r>
        <w:lastRenderedPageBreak/>
        <w:t xml:space="preserve"> </w:t>
      </w:r>
      <w:bookmarkStart w:id="713" w:name="_Toc469498021"/>
      <w:r w:rsidR="00B92C1C">
        <w:t>Project Design</w:t>
      </w:r>
      <w:bookmarkEnd w:id="713"/>
    </w:p>
    <w:p w14:paraId="7216AA10" w14:textId="77777777" w:rsidR="000518B0" w:rsidRDefault="000518B0" w:rsidP="000D75E9">
      <w:pPr>
        <w:pStyle w:val="Heading2"/>
      </w:pPr>
      <w:bookmarkStart w:id="714" w:name="_Toc469498022"/>
      <w:r>
        <w:t>Design Objectives</w:t>
      </w:r>
      <w:bookmarkEnd w:id="714"/>
    </w:p>
    <w:p w14:paraId="7AFE24AF" w14:textId="4F7C6462" w:rsidR="00937F39" w:rsidRPr="00D34F5F" w:rsidDel="006A5BA6" w:rsidRDefault="006D3DB3" w:rsidP="00D34F5F">
      <w:pPr>
        <w:rPr>
          <w:del w:id="715" w:author="Patel, Rinkesh" w:date="2016-09-23T11:57:00Z"/>
          <w:rFonts w:cs="Arial"/>
        </w:rPr>
      </w:pPr>
      <w:r w:rsidRPr="00D34F5F">
        <w:rPr>
          <w:rFonts w:cs="Arial"/>
        </w:rPr>
        <w:t>Provide scalable, high performing solution to handle LOCK, UNLOCK and CLOSE events during NFS migration.</w:t>
      </w:r>
      <w:del w:id="716" w:author="Patel, Rinkesh" w:date="2016-09-23T11:57:00Z">
        <w:r w:rsidR="00937F39" w:rsidRPr="00D34F5F" w:rsidDel="006A5BA6">
          <w:rPr>
            <w:rFonts w:cs="Arial"/>
          </w:rPr>
          <w:delText>The main goal of the project is to implement a new device experience for the customer: renting the device as part of Club membership.  EIP system needs to support below functions.</w:delText>
        </w:r>
      </w:del>
    </w:p>
    <w:p w14:paraId="7B06EB90" w14:textId="24B0A845" w:rsidR="00937F39" w:rsidDel="006A5BA6" w:rsidRDefault="00937F39" w:rsidP="00D34F5F">
      <w:pPr>
        <w:rPr>
          <w:del w:id="717" w:author="Patel, Rinkesh" w:date="2016-09-23T11:57:00Z"/>
        </w:rPr>
      </w:pPr>
      <w:del w:id="718" w:author="Patel, Rinkesh" w:date="2016-09-23T11:57:00Z">
        <w:r w:rsidDel="006A5BA6">
          <w:delText>The EIP system will maintain the eligibility and credit limit logic for the Club devices and persist the Club devices with their deposit balance.</w:delText>
        </w:r>
      </w:del>
    </w:p>
    <w:p w14:paraId="30712C3A" w14:textId="28342068" w:rsidR="00937F39" w:rsidDel="006A5BA6" w:rsidRDefault="00937F39" w:rsidP="00D34F5F">
      <w:pPr>
        <w:rPr>
          <w:del w:id="719" w:author="Patel, Rinkesh" w:date="2016-09-23T11:57:00Z"/>
        </w:rPr>
      </w:pPr>
      <w:del w:id="720" w:author="Patel, Rinkesh" w:date="2016-09-23T11:57:00Z">
        <w:r w:rsidDel="006A5BA6">
          <w:delText>Support Club device life cycle, create, cancel, close, suspend.</w:delText>
        </w:r>
      </w:del>
    </w:p>
    <w:p w14:paraId="2583EB40" w14:textId="15FF40C9" w:rsidR="00937F39" w:rsidDel="006A5BA6" w:rsidRDefault="009667DB" w:rsidP="00D34F5F">
      <w:pPr>
        <w:rPr>
          <w:del w:id="721" w:author="Patel, Rinkesh" w:date="2016-09-23T11:57:00Z"/>
        </w:rPr>
      </w:pPr>
      <w:del w:id="722" w:author="Patel, Rinkesh" w:date="2016-09-23T11:57:00Z">
        <w:r w:rsidDel="006A5BA6">
          <w:delText>Support UI for Pricing team to configure Club Device Pricing.</w:delText>
        </w:r>
      </w:del>
    </w:p>
    <w:p w14:paraId="0B448079" w14:textId="4F6EC22F" w:rsidR="009667DB" w:rsidDel="006A5BA6" w:rsidRDefault="009667DB" w:rsidP="00D34F5F">
      <w:pPr>
        <w:rPr>
          <w:del w:id="723" w:author="Patel, Rinkesh" w:date="2016-09-23T11:57:00Z"/>
        </w:rPr>
      </w:pPr>
      <w:del w:id="724" w:author="Patel, Rinkesh" w:date="2016-09-23T11:57:00Z">
        <w:r w:rsidDel="006A5BA6">
          <w:delText>Support downstream, Reporting, SAP LAE, SAP OER, SCMS, Samson for Club Device special events</w:delText>
        </w:r>
      </w:del>
    </w:p>
    <w:p w14:paraId="53792053" w14:textId="671C614F" w:rsidR="009667DB" w:rsidDel="006A5BA6" w:rsidRDefault="009667DB" w:rsidP="00D34F5F">
      <w:pPr>
        <w:rPr>
          <w:del w:id="725" w:author="Patel, Rinkesh" w:date="2016-09-23T11:57:00Z"/>
        </w:rPr>
      </w:pPr>
      <w:del w:id="726" w:author="Patel, Rinkesh" w:date="2016-09-23T11:57:00Z">
        <w:r w:rsidDel="006A5BA6">
          <w:delText>Consume Samson events to update Club device behavior</w:delText>
        </w:r>
      </w:del>
    </w:p>
    <w:p w14:paraId="5392BA37" w14:textId="68911119" w:rsidR="009667DB" w:rsidRPr="00937F39" w:rsidDel="006A5BA6" w:rsidRDefault="009667DB" w:rsidP="00D34F5F">
      <w:pPr>
        <w:rPr>
          <w:del w:id="727" w:author="Patel, Rinkesh" w:date="2016-09-23T11:57:00Z"/>
        </w:rPr>
      </w:pPr>
      <w:del w:id="728" w:author="Patel, Rinkesh" w:date="2016-09-23T11:57:00Z">
        <w:r w:rsidDel="006A5BA6">
          <w:delText>Support block/unblock IMEI for club device</w:delText>
        </w:r>
      </w:del>
    </w:p>
    <w:p w14:paraId="50E4B26B" w14:textId="2049ECA9" w:rsidR="00937F39" w:rsidDel="006A5BA6" w:rsidRDefault="00937F39" w:rsidP="00D34F5F">
      <w:pPr>
        <w:rPr>
          <w:del w:id="729" w:author="Patel, Rinkesh" w:date="2016-09-23T11:57:00Z"/>
        </w:rPr>
      </w:pPr>
      <w:del w:id="730" w:author="Patel, Rinkesh" w:date="2016-09-23T11:57:00Z">
        <w:r w:rsidDel="006A5BA6">
          <w:delText xml:space="preserve">Also EIP system need to support, </w:delText>
        </w:r>
      </w:del>
    </w:p>
    <w:p w14:paraId="709D873D" w14:textId="74E07209" w:rsidR="00937F39" w:rsidRPr="00B20B4A" w:rsidDel="006A5BA6" w:rsidRDefault="00937F39" w:rsidP="00D34F5F">
      <w:pPr>
        <w:rPr>
          <w:del w:id="731" w:author="Patel, Rinkesh" w:date="2016-09-23T11:57:00Z"/>
        </w:rPr>
      </w:pPr>
      <w:del w:id="732" w:author="Patel, Rinkesh" w:date="2016-09-23T11:57:00Z">
        <w:r w:rsidRPr="00B20B4A" w:rsidDel="006A5BA6">
          <w:delText xml:space="preserve">Lease </w:delText>
        </w:r>
        <w:r w:rsidDel="006A5BA6">
          <w:delText>retirement</w:delText>
        </w:r>
      </w:del>
    </w:p>
    <w:p w14:paraId="665A1D3A" w14:textId="1CB97703" w:rsidR="00937F39" w:rsidRPr="00B20B4A" w:rsidRDefault="00937F39" w:rsidP="00D34F5F">
      <w:del w:id="733" w:author="Patel, Rinkesh" w:date="2016-09-23T11:57:00Z">
        <w:r w:rsidRPr="00B20B4A" w:rsidDel="006A5BA6">
          <w:delText>Loans and lease functionality changes as captured.</w:delText>
        </w:r>
      </w:del>
    </w:p>
    <w:p w14:paraId="7216AA16" w14:textId="26BABEBC" w:rsidR="001A6748" w:rsidRPr="001A6748" w:rsidRDefault="001F25E3" w:rsidP="000D75E9">
      <w:pPr>
        <w:pStyle w:val="Heading2"/>
      </w:pPr>
      <w:bookmarkStart w:id="734" w:name="_Toc469498023"/>
      <w:r>
        <w:t>Risks</w:t>
      </w:r>
      <w:bookmarkEnd w:id="734"/>
    </w:p>
    <w:tbl>
      <w:tblPr>
        <w:tblStyle w:val="TableClassic1"/>
        <w:tblW w:w="0" w:type="auto"/>
        <w:tblLook w:val="04A0" w:firstRow="1" w:lastRow="0" w:firstColumn="1" w:lastColumn="0" w:noHBand="0" w:noVBand="1"/>
      </w:tblPr>
      <w:tblGrid>
        <w:gridCol w:w="344"/>
        <w:gridCol w:w="10456"/>
      </w:tblGrid>
      <w:tr w:rsidR="004E4032" w:rsidRPr="004E4032" w14:paraId="7216AA19" w14:textId="77777777" w:rsidTr="00B1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7216AA17" w14:textId="5DD800A0" w:rsidR="004E4032" w:rsidRPr="004E4032" w:rsidRDefault="004F516C" w:rsidP="00DF3C9D">
            <w:r>
              <w:t>1</w:t>
            </w:r>
          </w:p>
        </w:tc>
        <w:tc>
          <w:tcPr>
            <w:tcW w:w="10456" w:type="dxa"/>
          </w:tcPr>
          <w:p w14:paraId="7216AA18" w14:textId="548CA19B" w:rsidR="00B515C9" w:rsidRPr="0035077F" w:rsidRDefault="001C47AD" w:rsidP="0035077F">
            <w:pPr>
              <w:cnfStyle w:val="100000000000" w:firstRow="1" w:lastRow="0" w:firstColumn="0" w:lastColumn="0" w:oddVBand="0" w:evenVBand="0" w:oddHBand="0" w:evenHBand="0" w:firstRowFirstColumn="0" w:firstRowLastColumn="0" w:lastRowFirstColumn="0" w:lastRowLastColumn="0"/>
            </w:pPr>
            <w:del w:id="735" w:author="Patel, Rinkesh" w:date="2016-09-23T11:58:00Z">
              <w:r w:rsidRPr="0035077F" w:rsidDel="00F31A25">
                <w:delText xml:space="preserve">JMS is an asynchronous mode of communication, in that subscribers (consumers) are NOT guaranteed to receive events in the exact same order in which they were posted to the Topic by the publisher. Therefore, subscribers should be aware of the possibility that they may receive a </w:delText>
              </w:r>
              <w:r w:rsidR="008A4BB3" w:rsidRPr="0035077F" w:rsidDel="00F31A25">
                <w:delText>DeviceCreated</w:delText>
              </w:r>
              <w:r w:rsidRPr="0035077F" w:rsidDel="00F31A25">
                <w:delText xml:space="preserve"> event after receiving a </w:delText>
              </w:r>
              <w:r w:rsidR="008A4BB3" w:rsidRPr="0035077F" w:rsidDel="00F31A25">
                <w:delText>DeviceCanceled</w:delText>
              </w:r>
              <w:r w:rsidRPr="0035077F" w:rsidDel="00F31A25">
                <w:delText xml:space="preserve"> event for the same award, and handle this properly (e.g. consider the timestamp of the event, and disregard events that are timestamped earlier than the last event acted upon).</w:delText>
              </w:r>
            </w:del>
          </w:p>
        </w:tc>
      </w:tr>
      <w:tr w:rsidR="001A6748" w:rsidRPr="004E4032" w14:paraId="7216AA1F" w14:textId="77777777" w:rsidTr="00B155A3">
        <w:tc>
          <w:tcPr>
            <w:cnfStyle w:val="001000000000" w:firstRow="0" w:lastRow="0" w:firstColumn="1" w:lastColumn="0" w:oddVBand="0" w:evenVBand="0" w:oddHBand="0" w:evenHBand="0" w:firstRowFirstColumn="0" w:firstRowLastColumn="0" w:lastRowFirstColumn="0" w:lastRowLastColumn="0"/>
            <w:tcW w:w="344" w:type="dxa"/>
          </w:tcPr>
          <w:p w14:paraId="7216AA1D" w14:textId="57707D4A" w:rsidR="001A6748" w:rsidRPr="004E4032" w:rsidRDefault="004F516C" w:rsidP="001A6748">
            <w:bookmarkStart w:id="736" w:name="_Toc316382291"/>
            <w:bookmarkEnd w:id="699"/>
            <w:r>
              <w:t>2</w:t>
            </w:r>
          </w:p>
        </w:tc>
        <w:tc>
          <w:tcPr>
            <w:tcW w:w="10456" w:type="dxa"/>
          </w:tcPr>
          <w:p w14:paraId="7216AA1E" w14:textId="77777777" w:rsidR="001A6748" w:rsidRPr="004E4032" w:rsidRDefault="001A6748" w:rsidP="001A6748">
            <w:pPr>
              <w:cnfStyle w:val="000000000000" w:firstRow="0" w:lastRow="0" w:firstColumn="0" w:lastColumn="0" w:oddVBand="0" w:evenVBand="0" w:oddHBand="0" w:evenHBand="0" w:firstRowFirstColumn="0" w:firstRowLastColumn="0" w:lastRowFirstColumn="0" w:lastRowLastColumn="0"/>
            </w:pPr>
          </w:p>
        </w:tc>
      </w:tr>
    </w:tbl>
    <w:p w14:paraId="2074A4BB" w14:textId="37DD97E4" w:rsidR="00B155A3" w:rsidRPr="00F544B4" w:rsidRDefault="00B155A3" w:rsidP="00B155A3">
      <w:pPr>
        <w:rPr>
          <w:i/>
        </w:rPr>
      </w:pPr>
    </w:p>
    <w:p w14:paraId="7216AA20" w14:textId="77777777" w:rsidR="001A6748" w:rsidRDefault="001A6748" w:rsidP="000D75E9">
      <w:pPr>
        <w:pStyle w:val="Heading2"/>
      </w:pPr>
      <w:bookmarkStart w:id="737" w:name="_Toc469498024"/>
      <w:r>
        <w:t>Dependencies</w:t>
      </w:r>
      <w:bookmarkEnd w:id="737"/>
    </w:p>
    <w:tbl>
      <w:tblPr>
        <w:tblStyle w:val="TableClassic1"/>
        <w:tblW w:w="0" w:type="auto"/>
        <w:tblLook w:val="04A0" w:firstRow="1" w:lastRow="0" w:firstColumn="1" w:lastColumn="0" w:noHBand="0" w:noVBand="1"/>
      </w:tblPr>
      <w:tblGrid>
        <w:gridCol w:w="344"/>
        <w:gridCol w:w="10456"/>
      </w:tblGrid>
      <w:tr w:rsidR="00E410FF" w:rsidRPr="004E4032" w14:paraId="47B37EE7" w14:textId="77777777" w:rsidTr="00CE7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Pr>
          <w:p w14:paraId="0C6CC808" w14:textId="77777777" w:rsidR="00E410FF" w:rsidRPr="004E4032" w:rsidRDefault="00E410FF" w:rsidP="00086325">
            <w:r w:rsidRPr="004E4032">
              <w:t>1</w:t>
            </w:r>
          </w:p>
        </w:tc>
        <w:tc>
          <w:tcPr>
            <w:tcW w:w="10456" w:type="dxa"/>
            <w:tcBorders>
              <w:bottom w:val="single" w:sz="4" w:space="0" w:color="auto"/>
            </w:tcBorders>
          </w:tcPr>
          <w:p w14:paraId="444289F6" w14:textId="570EBAA3" w:rsidR="00E410FF" w:rsidRPr="000239D1" w:rsidRDefault="009F521E" w:rsidP="00C90022">
            <w:pPr>
              <w:cnfStyle w:val="100000000000" w:firstRow="1" w:lastRow="0" w:firstColumn="0" w:lastColumn="0" w:oddVBand="0" w:evenVBand="0" w:oddHBand="0" w:evenHBand="0" w:firstRowFirstColumn="0" w:firstRowLastColumn="0" w:lastRowFirstColumn="0" w:lastRowLastColumn="0"/>
              <w:rPr>
                <w:i w:val="0"/>
              </w:rPr>
            </w:pPr>
            <w:r>
              <w:rPr>
                <w:i w:val="0"/>
              </w:rPr>
              <w:t xml:space="preserve">EMMT </w:t>
            </w:r>
            <w:r w:rsidR="00DA2911">
              <w:rPr>
                <w:i w:val="0"/>
              </w:rPr>
              <w:t xml:space="preserve">to insert LOCK, UNLOCK and CLOSE events to EIP </w:t>
            </w:r>
            <w:r w:rsidR="000A2BAE">
              <w:rPr>
                <w:i w:val="0"/>
              </w:rPr>
              <w:t>Tibco EMS</w:t>
            </w:r>
            <w:r w:rsidR="00DA2911">
              <w:rPr>
                <w:i w:val="0"/>
              </w:rPr>
              <w:t xml:space="preserve"> queue </w:t>
            </w:r>
            <w:r w:rsidR="00C90022">
              <w:rPr>
                <w:i w:val="0"/>
              </w:rPr>
              <w:t>for processing</w:t>
            </w:r>
            <w:r w:rsidR="00DA2911">
              <w:rPr>
                <w:i w:val="0"/>
              </w:rPr>
              <w:t>.</w:t>
            </w:r>
          </w:p>
        </w:tc>
      </w:tr>
      <w:tr w:rsidR="00CE74F0" w:rsidRPr="004E4032" w14:paraId="575C09B5" w14:textId="77777777" w:rsidTr="00CE74F0">
        <w:tc>
          <w:tcPr>
            <w:cnfStyle w:val="001000000000" w:firstRow="0" w:lastRow="0" w:firstColumn="1" w:lastColumn="0" w:oddVBand="0" w:evenVBand="0" w:oddHBand="0" w:evenHBand="0" w:firstRowFirstColumn="0" w:firstRowLastColumn="0" w:lastRowFirstColumn="0" w:lastRowLastColumn="0"/>
            <w:tcW w:w="344" w:type="dxa"/>
            <w:tcBorders>
              <w:top w:val="single" w:sz="6" w:space="0" w:color="000000"/>
              <w:bottom w:val="single" w:sz="4" w:space="0" w:color="auto"/>
            </w:tcBorders>
          </w:tcPr>
          <w:p w14:paraId="705CC70D" w14:textId="47201678" w:rsidR="00CE74F0" w:rsidRPr="00CE74F0" w:rsidRDefault="00CE74F0" w:rsidP="00086325">
            <w:pPr>
              <w:rPr>
                <w:i/>
                <w:iCs/>
              </w:rPr>
            </w:pPr>
            <w:r w:rsidRPr="00CE74F0">
              <w:rPr>
                <w:i/>
                <w:iCs/>
              </w:rPr>
              <w:t>2</w:t>
            </w:r>
          </w:p>
        </w:tc>
        <w:tc>
          <w:tcPr>
            <w:tcW w:w="10456" w:type="dxa"/>
            <w:tcBorders>
              <w:bottom w:val="single" w:sz="4" w:space="0" w:color="auto"/>
            </w:tcBorders>
          </w:tcPr>
          <w:p w14:paraId="324D37A2" w14:textId="296CADF3" w:rsidR="00CE74F0" w:rsidRPr="00DC61D5" w:rsidRDefault="00CE74F0" w:rsidP="00C66833">
            <w:pPr>
              <w:cnfStyle w:val="000000000000" w:firstRow="0" w:lastRow="0" w:firstColumn="0" w:lastColumn="0" w:oddVBand="0" w:evenVBand="0" w:oddHBand="0" w:evenHBand="0" w:firstRowFirstColumn="0" w:firstRowLastColumn="0" w:lastRowFirstColumn="0" w:lastRowLastColumn="0"/>
            </w:pPr>
          </w:p>
        </w:tc>
      </w:tr>
      <w:tr w:rsidR="00013DC5" w:rsidRPr="00013DC5" w14:paraId="1FC3DF4A" w14:textId="77777777" w:rsidTr="00CE74F0">
        <w:tc>
          <w:tcPr>
            <w:cnfStyle w:val="001000000000" w:firstRow="0" w:lastRow="0" w:firstColumn="1" w:lastColumn="0" w:oddVBand="0" w:evenVBand="0" w:oddHBand="0" w:evenHBand="0" w:firstRowFirstColumn="0" w:firstRowLastColumn="0" w:lastRowFirstColumn="0" w:lastRowLastColumn="0"/>
            <w:tcW w:w="344" w:type="dxa"/>
            <w:tcBorders>
              <w:top w:val="single" w:sz="4" w:space="0" w:color="auto"/>
              <w:bottom w:val="single" w:sz="4" w:space="0" w:color="auto"/>
            </w:tcBorders>
          </w:tcPr>
          <w:p w14:paraId="5A403D9B" w14:textId="29A3B217" w:rsidR="00013DC5" w:rsidRPr="00013DC5" w:rsidRDefault="00CE74F0" w:rsidP="00086325">
            <w:pPr>
              <w:rPr>
                <w:i/>
                <w:iCs/>
              </w:rPr>
            </w:pPr>
            <w:r>
              <w:rPr>
                <w:i/>
                <w:iCs/>
              </w:rPr>
              <w:t>3</w:t>
            </w:r>
          </w:p>
        </w:tc>
        <w:tc>
          <w:tcPr>
            <w:tcW w:w="10456" w:type="dxa"/>
            <w:tcBorders>
              <w:top w:val="single" w:sz="4" w:space="0" w:color="auto"/>
              <w:bottom w:val="single" w:sz="4" w:space="0" w:color="auto"/>
            </w:tcBorders>
          </w:tcPr>
          <w:p w14:paraId="6D8844CA" w14:textId="495A0284" w:rsidR="00013DC5" w:rsidRPr="00013DC5" w:rsidRDefault="00013DC5" w:rsidP="00086325">
            <w:pPr>
              <w:cnfStyle w:val="000000000000" w:firstRow="0" w:lastRow="0" w:firstColumn="0" w:lastColumn="0" w:oddVBand="0" w:evenVBand="0" w:oddHBand="0" w:evenHBand="0" w:firstRowFirstColumn="0" w:firstRowLastColumn="0" w:lastRowFirstColumn="0" w:lastRowLastColumn="0"/>
              <w:rPr>
                <w:iCs/>
              </w:rPr>
            </w:pPr>
          </w:p>
        </w:tc>
      </w:tr>
      <w:tr w:rsidR="00417873" w:rsidRPr="00013DC5" w14:paraId="3A0A9E11" w14:textId="77777777" w:rsidTr="00013DC5">
        <w:tc>
          <w:tcPr>
            <w:cnfStyle w:val="001000000000" w:firstRow="0" w:lastRow="0" w:firstColumn="1" w:lastColumn="0" w:oddVBand="0" w:evenVBand="0" w:oddHBand="0" w:evenHBand="0" w:firstRowFirstColumn="0" w:firstRowLastColumn="0" w:lastRowFirstColumn="0" w:lastRowLastColumn="0"/>
            <w:tcW w:w="344" w:type="dxa"/>
            <w:tcBorders>
              <w:bottom w:val="single" w:sz="4" w:space="0" w:color="auto"/>
            </w:tcBorders>
          </w:tcPr>
          <w:p w14:paraId="4D537CF6" w14:textId="31814425" w:rsidR="00417873" w:rsidRPr="00013DC5" w:rsidRDefault="00CE74F0" w:rsidP="00086325">
            <w:pPr>
              <w:rPr>
                <w:i/>
                <w:iCs/>
              </w:rPr>
            </w:pPr>
            <w:r>
              <w:rPr>
                <w:i/>
                <w:iCs/>
              </w:rPr>
              <w:t>4</w:t>
            </w:r>
          </w:p>
        </w:tc>
        <w:tc>
          <w:tcPr>
            <w:tcW w:w="10456" w:type="dxa"/>
            <w:tcBorders>
              <w:top w:val="single" w:sz="4" w:space="0" w:color="auto"/>
              <w:bottom w:val="single" w:sz="4" w:space="0" w:color="auto"/>
            </w:tcBorders>
          </w:tcPr>
          <w:p w14:paraId="16EDC0D0" w14:textId="1D1F677C" w:rsidR="00417873" w:rsidRDefault="00417873" w:rsidP="00417873">
            <w:pPr>
              <w:cnfStyle w:val="000000000000" w:firstRow="0" w:lastRow="0" w:firstColumn="0" w:lastColumn="0" w:oddVBand="0" w:evenVBand="0" w:oddHBand="0" w:evenHBand="0" w:firstRowFirstColumn="0" w:firstRowLastColumn="0" w:lastRowFirstColumn="0" w:lastRowLastColumn="0"/>
              <w:rPr>
                <w:iCs/>
              </w:rPr>
            </w:pPr>
          </w:p>
        </w:tc>
      </w:tr>
      <w:tr w:rsidR="00E410FF" w:rsidRPr="004E4032" w14:paraId="482257EF" w14:textId="77777777" w:rsidTr="00013DC5">
        <w:tc>
          <w:tcPr>
            <w:cnfStyle w:val="001000000000" w:firstRow="0" w:lastRow="0" w:firstColumn="1" w:lastColumn="0" w:oddVBand="0" w:evenVBand="0" w:oddHBand="0" w:evenHBand="0" w:firstRowFirstColumn="0" w:firstRowLastColumn="0" w:lastRowFirstColumn="0" w:lastRowLastColumn="0"/>
            <w:tcW w:w="344" w:type="dxa"/>
            <w:tcBorders>
              <w:top w:val="single" w:sz="4" w:space="0" w:color="auto"/>
            </w:tcBorders>
          </w:tcPr>
          <w:p w14:paraId="4C184A45" w14:textId="445EB5FC" w:rsidR="00E410FF" w:rsidRPr="004E4032" w:rsidRDefault="00E410FF" w:rsidP="00086325"/>
        </w:tc>
        <w:tc>
          <w:tcPr>
            <w:tcW w:w="10456" w:type="dxa"/>
            <w:tcBorders>
              <w:top w:val="single" w:sz="4" w:space="0" w:color="auto"/>
            </w:tcBorders>
          </w:tcPr>
          <w:p w14:paraId="5AE6178D" w14:textId="58D1B83E" w:rsidR="00E410FF" w:rsidRPr="00417873" w:rsidRDefault="00E410FF" w:rsidP="00013DC5">
            <w:pPr>
              <w:cnfStyle w:val="000000000000" w:firstRow="0" w:lastRow="0" w:firstColumn="0" w:lastColumn="0" w:oddVBand="0" w:evenVBand="0" w:oddHBand="0" w:evenHBand="0" w:firstRowFirstColumn="0" w:firstRowLastColumn="0" w:lastRowFirstColumn="0" w:lastRowLastColumn="0"/>
              <w:rPr>
                <w:strike/>
              </w:rPr>
            </w:pPr>
          </w:p>
        </w:tc>
      </w:tr>
      <w:tr w:rsidR="00013DC5" w:rsidRPr="004E4032" w14:paraId="1A9D999D" w14:textId="77777777" w:rsidTr="00086325">
        <w:tc>
          <w:tcPr>
            <w:cnfStyle w:val="001000000000" w:firstRow="0" w:lastRow="0" w:firstColumn="1" w:lastColumn="0" w:oddVBand="0" w:evenVBand="0" w:oddHBand="0" w:evenHBand="0" w:firstRowFirstColumn="0" w:firstRowLastColumn="0" w:lastRowFirstColumn="0" w:lastRowLastColumn="0"/>
            <w:tcW w:w="344" w:type="dxa"/>
          </w:tcPr>
          <w:p w14:paraId="464D28A7" w14:textId="77777777" w:rsidR="00013DC5" w:rsidRPr="004E4032" w:rsidRDefault="00013DC5" w:rsidP="00086325"/>
        </w:tc>
        <w:tc>
          <w:tcPr>
            <w:tcW w:w="10456" w:type="dxa"/>
          </w:tcPr>
          <w:p w14:paraId="191D7852" w14:textId="77777777" w:rsidR="00013DC5" w:rsidRDefault="00013DC5" w:rsidP="00086325">
            <w:pPr>
              <w:cnfStyle w:val="000000000000" w:firstRow="0" w:lastRow="0" w:firstColumn="0" w:lastColumn="0" w:oddVBand="0" w:evenVBand="0" w:oddHBand="0" w:evenHBand="0" w:firstRowFirstColumn="0" w:firstRowLastColumn="0" w:lastRowFirstColumn="0" w:lastRowLastColumn="0"/>
            </w:pPr>
          </w:p>
        </w:tc>
      </w:tr>
    </w:tbl>
    <w:p w14:paraId="7216AA23" w14:textId="3C66680E" w:rsidR="001A6748" w:rsidRPr="001A6748" w:rsidRDefault="001A6748" w:rsidP="001A6748">
      <w:r w:rsidRPr="001A6748">
        <w:br w:type="page"/>
      </w:r>
    </w:p>
    <w:p w14:paraId="4F97F11F" w14:textId="2287E431" w:rsidR="00A21A18" w:rsidRDefault="00F70B8A" w:rsidP="000D75E9">
      <w:pPr>
        <w:pStyle w:val="Heading2"/>
      </w:pPr>
      <w:bookmarkStart w:id="738" w:name="_Toc469498025"/>
      <w:r>
        <w:lastRenderedPageBreak/>
        <w:t xml:space="preserve">System </w:t>
      </w:r>
      <w:r w:rsidR="00021D3A">
        <w:t>Design Changes</w:t>
      </w:r>
      <w:bookmarkEnd w:id="736"/>
      <w:bookmarkEnd w:id="738"/>
    </w:p>
    <w:p w14:paraId="00960535" w14:textId="0C2E1ADB" w:rsidR="00E32AA3" w:rsidRDefault="00C9412A" w:rsidP="00E32AA3">
      <w:r>
        <w:t xml:space="preserve"> </w:t>
      </w:r>
    </w:p>
    <w:p w14:paraId="6FD4230C" w14:textId="15E249F9" w:rsidR="00C9412A" w:rsidRDefault="003F2FD4" w:rsidP="00E32AA3">
      <w:ins w:id="739" w:author="Lakshmi Kannan" w:date="2016-12-14T15:32:00Z">
        <w:r>
          <w:object w:dxaOrig="15957" w:dyaOrig="2890" w14:anchorId="05A3E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97.5pt" o:ole="">
              <v:imagedata r:id="rId12" o:title=""/>
            </v:shape>
            <o:OLEObject Type="Embed" ProgID="Visio.Drawing.11" ShapeID="_x0000_i1025" DrawAspect="Content" ObjectID="_1639738981" r:id="rId13"/>
          </w:object>
        </w:r>
      </w:ins>
      <w:del w:id="740" w:author="Lakshmi Kannan" w:date="2016-12-14T15:32:00Z">
        <w:r w:rsidDel="003F2FD4">
          <w:object w:dxaOrig="22941" w:dyaOrig="7028" w14:anchorId="45E3413A">
            <v:shape id="_x0000_i1026" type="#_x0000_t75" style="width:711pt;height:393pt" o:ole="">
              <v:imagedata r:id="rId14" o:title=""/>
            </v:shape>
            <o:OLEObject Type="Embed" ProgID="Visio.Drawing.11" ShapeID="_x0000_i1026" DrawAspect="Content" ObjectID="_1639738982" r:id="rId15"/>
          </w:object>
        </w:r>
      </w:del>
    </w:p>
    <w:p w14:paraId="760C3E6B" w14:textId="4E0D2C9D" w:rsidR="00600649" w:rsidRDefault="00D96DA1" w:rsidP="00E32AA3">
      <w:pPr>
        <w:rPr>
          <w:ins w:id="741" w:author="Lakshmi Kannan" w:date="2016-12-14T15:32:00Z"/>
        </w:rPr>
      </w:pPr>
      <w:ins w:id="742" w:author="Lakshmi Kannan" w:date="2016-12-14T15:33:00Z">
        <w:r>
          <w:object w:dxaOrig="9456" w:dyaOrig="4168" w14:anchorId="1783A4CE">
            <v:shape id="_x0000_i1027" type="#_x0000_t75" style="width:472.5pt;height:163.5pt" o:ole="">
              <v:imagedata r:id="rId16" o:title=""/>
            </v:shape>
            <o:OLEObject Type="Embed" ProgID="Visio.Drawing.11" ShapeID="_x0000_i1027" DrawAspect="Content" ObjectID="_1639738983" r:id="rId17"/>
          </w:object>
        </w:r>
      </w:ins>
      <w:ins w:id="743" w:author="Lakshmi Kannan" w:date="2016-12-14T15:32:00Z">
        <w:r w:rsidR="000C59FF">
          <w:object w:dxaOrig="9493" w:dyaOrig="3006" w14:anchorId="14B135C2">
            <v:shape id="_x0000_i1028" type="#_x0000_t75" style="width:474.75pt;height:117pt" o:ole="">
              <v:imagedata r:id="rId18" o:title=""/>
            </v:shape>
            <o:OLEObject Type="Embed" ProgID="Visio.Drawing.11" ShapeID="_x0000_i1028" DrawAspect="Content" ObjectID="_1639738984" r:id="rId19"/>
          </w:object>
        </w:r>
      </w:ins>
    </w:p>
    <w:p w14:paraId="4B85CE51" w14:textId="77777777" w:rsidR="003F2FD4" w:rsidRDefault="003F2FD4" w:rsidP="00E32AA3">
      <w:pPr>
        <w:rPr>
          <w:ins w:id="744" w:author="Lakshmi Kannan" w:date="2016-12-14T15:32:00Z"/>
        </w:rPr>
      </w:pPr>
    </w:p>
    <w:p w14:paraId="6748DAAE" w14:textId="0853F250" w:rsidR="003F2FD4" w:rsidRPr="00E32AA3" w:rsidRDefault="003F2FD4" w:rsidP="00E32AA3"/>
    <w:p w14:paraId="7216AA2C" w14:textId="3B91EA7D" w:rsidR="00AF5FC4" w:rsidRDefault="00F647EA" w:rsidP="00E33656">
      <w:pPr>
        <w:pStyle w:val="Heading1"/>
      </w:pPr>
      <w:bookmarkStart w:id="745" w:name="_Toc469498026"/>
      <w:r w:rsidRPr="00E33656">
        <w:lastRenderedPageBreak/>
        <w:t>Service</w:t>
      </w:r>
      <w:r w:rsidR="003E015B">
        <w:t xml:space="preserve"> Changes</w:t>
      </w:r>
      <w:bookmarkEnd w:id="745"/>
    </w:p>
    <w:p w14:paraId="7CFFAFF8" w14:textId="77777777" w:rsidR="001E4EAA" w:rsidRDefault="001E4EAA" w:rsidP="00362D3E">
      <w:pPr>
        <w:pStyle w:val="Heading2"/>
        <w:rPr>
          <w:rFonts w:ascii="Times New Roman" w:hAnsi="Times New Roman"/>
          <w:sz w:val="28"/>
        </w:rPr>
      </w:pPr>
      <w:bookmarkStart w:id="746" w:name="_InstallmentPlanSummary__(Modified)"/>
      <w:bookmarkStart w:id="747" w:name="_Toc469498027"/>
      <w:bookmarkStart w:id="748" w:name="_Ref464060560"/>
      <w:bookmarkEnd w:id="746"/>
      <w:r>
        <w:t>EIPBatchProcess</w:t>
      </w:r>
      <w:bookmarkEnd w:id="747"/>
    </w:p>
    <w:p w14:paraId="780EC1CA" w14:textId="5CEC5B27" w:rsidR="001E4EAA" w:rsidRDefault="00F90364" w:rsidP="00F927BA">
      <w:del w:id="749" w:author="Lakshmi Kannan" w:date="2016-12-14T15:35:00Z">
        <w:r w:rsidDel="00A11B3E">
          <w:delText>A</w:delText>
        </w:r>
      </w:del>
      <w:ins w:id="750" w:author="Lakshmi Kannan" w:date="2016-12-14T15:35:00Z">
        <w:r w:rsidR="00A11B3E">
          <w:t>2</w:t>
        </w:r>
      </w:ins>
      <w:r>
        <w:t xml:space="preserve"> new operation</w:t>
      </w:r>
      <w:ins w:id="751" w:author="Lakshmi Kannan" w:date="2016-12-14T15:35:00Z">
        <w:r w:rsidR="00A11B3E">
          <w:t>s</w:t>
        </w:r>
      </w:ins>
      <w:r>
        <w:t xml:space="preserve"> will be added to</w:t>
      </w:r>
      <w:r w:rsidR="000D6BDA">
        <w:t xml:space="preserve"> EIPBatchProcess service to</w:t>
      </w:r>
      <w:r>
        <w:t xml:space="preserve"> enable archiving </w:t>
      </w:r>
      <w:ins w:id="752" w:author="Lakshmi Kannan" w:date="2016-12-14T15:35:00Z">
        <w:r w:rsidR="00A11B3E">
          <w:t xml:space="preserve">and retrying </w:t>
        </w:r>
      </w:ins>
      <w:r>
        <w:t xml:space="preserve">of </w:t>
      </w:r>
      <w:del w:id="753" w:author="Lakshmi Kannan" w:date="2016-12-14T13:31:00Z">
        <w:r w:rsidDel="00F122A2">
          <w:delText xml:space="preserve">unlock </w:delText>
        </w:r>
      </w:del>
      <w:ins w:id="754" w:author="Lakshmi Kannan" w:date="2016-12-14T13:31:00Z">
        <w:r w:rsidR="00F122A2">
          <w:t xml:space="preserve">NFS migration </w:t>
        </w:r>
      </w:ins>
      <w:r>
        <w:t>events.</w:t>
      </w:r>
    </w:p>
    <w:p w14:paraId="014BA1FB" w14:textId="3335E9A9" w:rsidR="001E4EAA" w:rsidRDefault="00513C8E" w:rsidP="00513C8E">
      <w:pPr>
        <w:pStyle w:val="Heading4"/>
      </w:pPr>
      <w:r>
        <w:t>API changes</w:t>
      </w:r>
      <w:r w:rsidR="004D577A">
        <w:t xml:space="preserve"> </w:t>
      </w:r>
    </w:p>
    <w:p w14:paraId="60B794E2" w14:textId="5BA2538C" w:rsidR="000D6BDA" w:rsidRDefault="00EA6ABE" w:rsidP="00FA0EE9">
      <w:ins w:id="755" w:author="Lakshmi Kannan" w:date="2016-12-14T15:36:00Z">
        <w:r>
          <w:t xml:space="preserve">Archive </w:t>
        </w:r>
      </w:ins>
      <w:r w:rsidR="000D6BDA">
        <w:t>Ope</w:t>
      </w:r>
      <w:r w:rsidR="00F67EC0">
        <w:t xml:space="preserve">ration name: </w:t>
      </w:r>
      <w:del w:id="756" w:author="Lakshmi Kannan" w:date="2016-12-14T13:32:00Z">
        <w:r w:rsidR="00F67EC0" w:rsidRPr="000103B9" w:rsidDel="00F122A2">
          <w:rPr>
            <w:i/>
            <w:u w:val="single"/>
            <w:rPrChange w:id="757" w:author="Lakshmi Kannan" w:date="2016-12-14T16:50:00Z">
              <w:rPr/>
            </w:rPrChange>
          </w:rPr>
          <w:delText>archiveNFSMigrationEvents</w:delText>
        </w:r>
      </w:del>
      <w:ins w:id="758" w:author="Lakshmi Kannan" w:date="2016-12-14T13:32:00Z">
        <w:r w:rsidR="00F122A2" w:rsidRPr="000103B9">
          <w:rPr>
            <w:i/>
            <w:u w:val="single"/>
            <w:rPrChange w:id="759" w:author="Lakshmi Kannan" w:date="2016-12-14T16:50:00Z">
              <w:rPr/>
            </w:rPrChange>
          </w:rPr>
          <w:t>archiveMigrationEvents</w:t>
        </w:r>
      </w:ins>
    </w:p>
    <w:p w14:paraId="307FB50B" w14:textId="62E59ACD" w:rsidR="00F67EC0" w:rsidRDefault="00F67EC0" w:rsidP="00FA0EE9">
      <w:r>
        <w:t>No inputs.</w:t>
      </w:r>
    </w:p>
    <w:p w14:paraId="71498D28" w14:textId="163313DC" w:rsidR="00C44F99" w:rsidRDefault="00C44F99" w:rsidP="00FA0EE9">
      <w:r>
        <w:t>Output: int – returns 0 for Success</w:t>
      </w:r>
    </w:p>
    <w:p w14:paraId="408D8CB4" w14:textId="77FDFFB6" w:rsidR="00C44F99" w:rsidRDefault="00C44F99" w:rsidP="00FA0EE9">
      <w:r>
        <w:t xml:space="preserve">Failures/Exceptions: throws </w:t>
      </w:r>
      <w:r w:rsidRPr="00C44F99">
        <w:t>BatchProcessException</w:t>
      </w:r>
    </w:p>
    <w:p w14:paraId="2551EEAE" w14:textId="77777777" w:rsidR="00F113B0" w:rsidRDefault="00F113B0" w:rsidP="00FA0EE9">
      <w:pPr>
        <w:rPr>
          <w:ins w:id="760" w:author="Lakshmi Kannan" w:date="2016-12-14T15:36:00Z"/>
        </w:rPr>
      </w:pPr>
    </w:p>
    <w:p w14:paraId="1FBBC3E9" w14:textId="43BB723A" w:rsidR="00EA6ABE" w:rsidRDefault="00EA6ABE" w:rsidP="00EA6ABE">
      <w:pPr>
        <w:rPr>
          <w:ins w:id="761" w:author="Lakshmi Kannan" w:date="2016-12-14T15:36:00Z"/>
        </w:rPr>
      </w:pPr>
      <w:ins w:id="762" w:author="Lakshmi Kannan" w:date="2016-12-14T15:36:00Z">
        <w:r>
          <w:t xml:space="preserve">Retry Operation name: </w:t>
        </w:r>
        <w:r w:rsidRPr="000103B9">
          <w:rPr>
            <w:i/>
            <w:u w:val="single"/>
            <w:rPrChange w:id="763" w:author="Lakshmi Kannan" w:date="2016-12-14T16:50:00Z">
              <w:rPr/>
            </w:rPrChange>
          </w:rPr>
          <w:t>retryMigrationEvents</w:t>
        </w:r>
      </w:ins>
    </w:p>
    <w:p w14:paraId="01577E7E" w14:textId="77777777" w:rsidR="00EA6ABE" w:rsidRDefault="00EA6ABE" w:rsidP="00EA6ABE">
      <w:pPr>
        <w:rPr>
          <w:ins w:id="764" w:author="Lakshmi Kannan" w:date="2016-12-14T15:36:00Z"/>
        </w:rPr>
      </w:pPr>
      <w:ins w:id="765" w:author="Lakshmi Kannan" w:date="2016-12-14T15:36:00Z">
        <w:r>
          <w:t>No inputs.</w:t>
        </w:r>
      </w:ins>
    </w:p>
    <w:p w14:paraId="149C47C5" w14:textId="77777777" w:rsidR="00EA6ABE" w:rsidRDefault="00EA6ABE" w:rsidP="00EA6ABE">
      <w:pPr>
        <w:rPr>
          <w:ins w:id="766" w:author="Lakshmi Kannan" w:date="2016-12-14T15:36:00Z"/>
        </w:rPr>
      </w:pPr>
      <w:ins w:id="767" w:author="Lakshmi Kannan" w:date="2016-12-14T15:36:00Z">
        <w:r>
          <w:t>Output: int – returns 0 for Success</w:t>
        </w:r>
      </w:ins>
    </w:p>
    <w:p w14:paraId="4A7A198C" w14:textId="77777777" w:rsidR="00EA6ABE" w:rsidRDefault="00EA6ABE" w:rsidP="00EA6ABE">
      <w:pPr>
        <w:rPr>
          <w:ins w:id="768" w:author="Lakshmi Kannan" w:date="2016-12-14T15:36:00Z"/>
        </w:rPr>
      </w:pPr>
      <w:ins w:id="769" w:author="Lakshmi Kannan" w:date="2016-12-14T15:36:00Z">
        <w:r>
          <w:t xml:space="preserve">Failures/Exceptions: throws </w:t>
        </w:r>
        <w:r w:rsidRPr="00C44F99">
          <w:t>BatchProcessException</w:t>
        </w:r>
      </w:ins>
    </w:p>
    <w:p w14:paraId="5BBDE9B6" w14:textId="77777777" w:rsidR="00EA6ABE" w:rsidRDefault="00EA6ABE" w:rsidP="00FA0EE9"/>
    <w:p w14:paraId="4165F13E" w14:textId="77777777" w:rsidR="00EB6A0F" w:rsidRDefault="00EB6A0F" w:rsidP="00EB6A0F">
      <w:pPr>
        <w:pStyle w:val="Heading4"/>
      </w:pPr>
      <w:r>
        <w:t>Design Details</w:t>
      </w:r>
    </w:p>
    <w:p w14:paraId="74FC0788" w14:textId="67659303" w:rsidR="00533CA1" w:rsidRPr="00533CA1" w:rsidRDefault="003E7628" w:rsidP="00533CA1">
      <w:pPr>
        <w:pStyle w:val="Heading6"/>
      </w:pPr>
      <w:r>
        <w:t>Archive Migration Events</w:t>
      </w:r>
    </w:p>
    <w:p w14:paraId="79DCA365" w14:textId="31A903BA" w:rsidR="00B130D1" w:rsidRPr="00B130D1" w:rsidRDefault="00B130D1">
      <w:pPr>
        <w:jc w:val="right"/>
        <w:pPrChange w:id="770" w:author="Lakshmi Kannan" w:date="2016-12-14T15:01:00Z">
          <w:pPr/>
        </w:pPrChange>
      </w:pPr>
      <w:r>
        <w:t xml:space="preserve">This process will select the records to be archived from </w:t>
      </w:r>
      <w:ins w:id="771" w:author="Patel, Rinkesh" w:date="2016-09-21T17:26:00Z">
        <w:r w:rsidRPr="00C037C2">
          <w:t>EIP_</w:t>
        </w:r>
      </w:ins>
      <w:del w:id="772" w:author="Lakshmi Kannan" w:date="2016-12-14T15:36:00Z">
        <w:r w:rsidDel="00164D0F">
          <w:delText>NFS_</w:delText>
        </w:r>
      </w:del>
      <w:r>
        <w:t>MIGRATION_TRACKING table based on the following logic -</w:t>
      </w:r>
    </w:p>
    <w:p w14:paraId="5B79FA10" w14:textId="4AA9D6BC" w:rsidR="00377FDB" w:rsidRDefault="00B130D1" w:rsidP="0035077F">
      <w:pPr>
        <w:pStyle w:val="ListParagraph"/>
        <w:numPr>
          <w:ilvl w:val="0"/>
          <w:numId w:val="114"/>
        </w:numPr>
      </w:pPr>
      <w:r>
        <w:t xml:space="preserve">Select the </w:t>
      </w:r>
      <w:ins w:id="773" w:author="Lakshmi Kannan" w:date="2016-12-14T13:36:00Z">
        <w:r w:rsidR="002E641D">
          <w:rPr>
            <w:rFonts w:asciiTheme="minorHAnsi" w:hAnsiTheme="minorHAnsi"/>
            <w:sz w:val="20"/>
          </w:rPr>
          <w:t>EXTERNAL_</w:t>
        </w:r>
        <w:r w:rsidR="002E641D" w:rsidRPr="00FD3565">
          <w:rPr>
            <w:rFonts w:asciiTheme="minorHAnsi" w:hAnsiTheme="minorHAnsi"/>
            <w:sz w:val="20"/>
          </w:rPr>
          <w:t>GUID</w:t>
        </w:r>
        <w:r w:rsidR="002E641D" w:rsidDel="002E641D">
          <w:t xml:space="preserve"> </w:t>
        </w:r>
      </w:ins>
      <w:del w:id="774" w:author="Lakshmi Kannan" w:date="2016-12-14T13:36:00Z">
        <w:r w:rsidDel="002E641D">
          <w:delText xml:space="preserve">GUID </w:delText>
        </w:r>
      </w:del>
      <w:r>
        <w:t xml:space="preserve">that </w:t>
      </w:r>
      <w:r w:rsidR="00502D09">
        <w:t>have been</w:t>
      </w:r>
      <w:r>
        <w:t xml:space="preserve"> processed</w:t>
      </w:r>
      <w:r w:rsidR="00502D09">
        <w:t xml:space="preserve"> in the past weeks</w:t>
      </w:r>
      <w:r>
        <w:t xml:space="preserve"> based on timestamp.</w:t>
      </w:r>
      <w:r w:rsidR="00F113B0">
        <w:t xml:space="preserve"> If none found, return success.</w:t>
      </w:r>
    </w:p>
    <w:p w14:paraId="2FDA57AC" w14:textId="4656E89A" w:rsidR="00B130D1" w:rsidRDefault="008963FC" w:rsidP="0035077F">
      <w:pPr>
        <w:pStyle w:val="ListParagraph"/>
        <w:numPr>
          <w:ilvl w:val="0"/>
          <w:numId w:val="114"/>
        </w:numPr>
      </w:pPr>
      <w:r>
        <w:t>Check</w:t>
      </w:r>
      <w:r w:rsidR="00B130D1">
        <w:t xml:space="preserve"> if all the records for the selected </w:t>
      </w:r>
      <w:ins w:id="775" w:author="Lakshmi Kannan" w:date="2016-12-14T13:36:00Z">
        <w:r w:rsidR="002E641D">
          <w:rPr>
            <w:rFonts w:asciiTheme="minorHAnsi" w:hAnsiTheme="minorHAnsi"/>
            <w:sz w:val="20"/>
          </w:rPr>
          <w:t>EXTERNAL_</w:t>
        </w:r>
        <w:r w:rsidR="002E641D" w:rsidRPr="00FD3565">
          <w:rPr>
            <w:rFonts w:asciiTheme="minorHAnsi" w:hAnsiTheme="minorHAnsi"/>
            <w:sz w:val="20"/>
          </w:rPr>
          <w:t>GUID</w:t>
        </w:r>
        <w:r w:rsidR="002E641D" w:rsidDel="002E641D">
          <w:t xml:space="preserve"> </w:t>
        </w:r>
      </w:ins>
      <w:del w:id="776" w:author="Lakshmi Kannan" w:date="2016-12-14T13:36:00Z">
        <w:r w:rsidR="00B130D1" w:rsidDel="002E641D">
          <w:delText xml:space="preserve">GUID </w:delText>
        </w:r>
      </w:del>
      <w:r w:rsidR="00B130D1">
        <w:t>have a processed indicator of either Y or N.</w:t>
      </w:r>
    </w:p>
    <w:p w14:paraId="5F781E53" w14:textId="4F354626" w:rsidR="00B130D1" w:rsidRDefault="00B130D1" w:rsidP="0035077F">
      <w:pPr>
        <w:pStyle w:val="ListParagraph"/>
        <w:numPr>
          <w:ilvl w:val="0"/>
          <w:numId w:val="114"/>
        </w:numPr>
      </w:pPr>
      <w:r>
        <w:t xml:space="preserve">If </w:t>
      </w:r>
      <w:r w:rsidR="0008345A">
        <w:t>yes</w:t>
      </w:r>
      <w:r>
        <w:t xml:space="preserve">, move them to the </w:t>
      </w:r>
      <w:ins w:id="777" w:author="Patel, Rinkesh" w:date="2016-09-21T17:26:00Z">
        <w:r w:rsidRPr="00C037C2">
          <w:t>EIP_</w:t>
        </w:r>
      </w:ins>
      <w:ins w:id="778" w:author="Lakshmi Kannan" w:date="2016-12-14T15:37:00Z">
        <w:r w:rsidR="003976E6" w:rsidDel="003976E6">
          <w:t xml:space="preserve"> </w:t>
        </w:r>
      </w:ins>
      <w:del w:id="779" w:author="Lakshmi Kannan" w:date="2016-12-14T15:37:00Z">
        <w:r w:rsidDel="003976E6">
          <w:delText>NFS_</w:delText>
        </w:r>
      </w:del>
      <w:r>
        <w:t>MIGRATION_TRACKING_ARCH table.</w:t>
      </w:r>
    </w:p>
    <w:p w14:paraId="4E500259" w14:textId="42656685" w:rsidR="008A1D78" w:rsidRDefault="002D5E3D" w:rsidP="0035077F">
      <w:pPr>
        <w:pStyle w:val="ListParagraph"/>
        <w:numPr>
          <w:ilvl w:val="0"/>
          <w:numId w:val="114"/>
        </w:numPr>
      </w:pPr>
      <w:r>
        <w:t>Else</w:t>
      </w:r>
      <w:r w:rsidR="008A1D78">
        <w:t>, leave the records in the main table for later archival.</w:t>
      </w:r>
      <w:r w:rsidR="000C49A5">
        <w:t xml:space="preserve"> (this is considered success as well)</w:t>
      </w:r>
    </w:p>
    <w:p w14:paraId="665040FF" w14:textId="662EA9F2" w:rsidR="00B130D1" w:rsidRDefault="00287CD9" w:rsidP="0035077F">
      <w:pPr>
        <w:pStyle w:val="ListParagraph"/>
        <w:numPr>
          <w:ilvl w:val="0"/>
          <w:numId w:val="114"/>
        </w:numPr>
      </w:pPr>
      <w:r>
        <w:t>Commit the transaction.</w:t>
      </w:r>
    </w:p>
    <w:p w14:paraId="5B331515" w14:textId="4EB232C1" w:rsidR="00F113B0" w:rsidRDefault="00F113B0" w:rsidP="0035077F">
      <w:pPr>
        <w:pStyle w:val="ListParagraph"/>
        <w:numPr>
          <w:ilvl w:val="0"/>
          <w:numId w:val="114"/>
        </w:numPr>
      </w:pPr>
      <w:r>
        <w:t>Return success code of 0.</w:t>
      </w:r>
    </w:p>
    <w:p w14:paraId="7EE4A705" w14:textId="17CCA464" w:rsidR="00EB6A0F" w:rsidRDefault="000C49A5" w:rsidP="0035077F">
      <w:pPr>
        <w:pStyle w:val="ListParagraph"/>
        <w:numPr>
          <w:ilvl w:val="0"/>
          <w:numId w:val="114"/>
        </w:numPr>
      </w:pPr>
      <w:r>
        <w:t xml:space="preserve">In </w:t>
      </w:r>
      <w:r w:rsidR="00A679CB">
        <w:t xml:space="preserve">case of any run time exceptions, throw BatchProcessException </w:t>
      </w:r>
      <w:r w:rsidR="00E334DF">
        <w:t>with</w:t>
      </w:r>
      <w:r w:rsidR="00A679CB">
        <w:t xml:space="preserve"> the error message.</w:t>
      </w:r>
    </w:p>
    <w:p w14:paraId="03A02B53" w14:textId="77777777" w:rsidR="00F113B0" w:rsidRPr="00F113B0" w:rsidRDefault="00F113B0" w:rsidP="00F113B0"/>
    <w:p w14:paraId="07487A47" w14:textId="14499967" w:rsidR="00190B2E" w:rsidRDefault="00DC50B0" w:rsidP="00190B2E">
      <w:pPr>
        <w:pStyle w:val="Heading6"/>
      </w:pPr>
      <w:r>
        <w:t>Retry</w:t>
      </w:r>
      <w:r w:rsidR="00190B2E">
        <w:t xml:space="preserve"> Migration Events</w:t>
      </w:r>
    </w:p>
    <w:p w14:paraId="7533709D" w14:textId="77777777" w:rsidR="00D16073" w:rsidRDefault="00D16073" w:rsidP="00D16073">
      <w:pPr>
        <w:pStyle w:val="ListParagraph"/>
        <w:ind w:left="630"/>
      </w:pPr>
    </w:p>
    <w:p w14:paraId="02F52F74" w14:textId="77777777" w:rsidR="007E52EA" w:rsidRDefault="007E52EA" w:rsidP="00D16073">
      <w:pPr>
        <w:ind w:left="270"/>
      </w:pPr>
      <w:r>
        <w:t>This process will select the records that need to be retried from EIP_</w:t>
      </w:r>
      <w:ins w:id="780" w:author="Lakshmi Kannan" w:date="2016-12-14T13:39:00Z">
        <w:r w:rsidDel="005C1336">
          <w:t xml:space="preserve"> </w:t>
        </w:r>
      </w:ins>
      <w:del w:id="781" w:author="Lakshmi Kannan" w:date="2016-12-14T13:39:00Z">
        <w:r w:rsidDel="005C1336">
          <w:delText>NFS_</w:delText>
        </w:r>
      </w:del>
      <w:r>
        <w:t xml:space="preserve">MIGRATION_TRACKING table based on PROCESSED_INDICATOR = N AND NUMBER_OF_ ATTEMPTS &lt; 4 (configured value) </w:t>
      </w:r>
    </w:p>
    <w:p w14:paraId="132A33DC" w14:textId="77777777" w:rsidR="007E52EA" w:rsidRPr="00032631" w:rsidRDefault="007E52EA" w:rsidP="007E52EA">
      <w:pPr>
        <w:pStyle w:val="ListParagraph"/>
        <w:numPr>
          <w:ilvl w:val="1"/>
          <w:numId w:val="96"/>
        </w:numPr>
      </w:pPr>
      <w:r>
        <w:lastRenderedPageBreak/>
        <w:t xml:space="preserve">EIP property to be added: </w:t>
      </w:r>
      <w:ins w:id="782" w:author="Lakshmi Kannan" w:date="2016-12-14T14:33:00Z">
        <w:r w:rsidRPr="003E46D6">
          <w:rPr>
            <w:i/>
            <w:u w:val="single"/>
            <w:rPrChange w:id="783" w:author="Lakshmi Kannan" w:date="2016-12-14T14:34:00Z">
              <w:rPr/>
            </w:rPrChange>
          </w:rPr>
          <w:t>max_migration_process_attempts</w:t>
        </w:r>
      </w:ins>
      <w:del w:id="784" w:author="Lakshmi Kannan" w:date="2016-12-14T14:33:00Z">
        <w:r w:rsidRPr="003E46D6" w:rsidDel="003E46D6">
          <w:rPr>
            <w:i/>
            <w:u w:val="single"/>
          </w:rPr>
          <w:delText>migration_process_total_attempts</w:delText>
        </w:r>
      </w:del>
      <w:r w:rsidRPr="003E46D6">
        <w:rPr>
          <w:i/>
          <w:u w:val="single"/>
        </w:rPr>
        <w:t xml:space="preserve"> = 4</w:t>
      </w:r>
    </w:p>
    <w:p w14:paraId="551433AC" w14:textId="77777777" w:rsidR="007E52EA" w:rsidRDefault="007E52EA" w:rsidP="007E52EA">
      <w:pPr>
        <w:pStyle w:val="ListParagraph"/>
        <w:ind w:left="1440"/>
      </w:pPr>
    </w:p>
    <w:p w14:paraId="030F3989" w14:textId="77777777" w:rsidR="007E52EA" w:rsidRDefault="007E52EA" w:rsidP="007E52EA">
      <w:pPr>
        <w:pStyle w:val="ListParagraph"/>
        <w:numPr>
          <w:ilvl w:val="0"/>
          <w:numId w:val="96"/>
        </w:numPr>
      </w:pPr>
      <w:r>
        <w:t>If the retry event processing is successful, processed_indicator in EIP_</w:t>
      </w:r>
      <w:ins w:id="785" w:author="Lakshmi Kannan" w:date="2016-12-14T13:39:00Z">
        <w:r w:rsidDel="005C1336">
          <w:t xml:space="preserve"> </w:t>
        </w:r>
      </w:ins>
      <w:del w:id="786" w:author="Lakshmi Kannan" w:date="2016-12-14T13:39:00Z">
        <w:r w:rsidDel="005C1336">
          <w:delText>NFS_</w:delText>
        </w:r>
      </w:del>
      <w:r>
        <w:t>MIGRATION_TRACKING table will be set to Y.</w:t>
      </w:r>
    </w:p>
    <w:p w14:paraId="7A1EED65" w14:textId="77777777" w:rsidR="007E52EA" w:rsidRDefault="007E52EA" w:rsidP="007E52EA">
      <w:pPr>
        <w:pStyle w:val="ListParagraph"/>
        <w:ind w:left="630"/>
      </w:pPr>
    </w:p>
    <w:p w14:paraId="0F86377B" w14:textId="230CDF42" w:rsidR="007E52EA" w:rsidRDefault="007E52EA" w:rsidP="007E52EA">
      <w:pPr>
        <w:pStyle w:val="ListParagraph"/>
        <w:numPr>
          <w:ilvl w:val="0"/>
          <w:numId w:val="96"/>
        </w:numPr>
      </w:pPr>
      <w:r>
        <w:t>If the retry attempt is unsuccessful due to genuine EIP errors (say if the device moved to inactive state by the time the event was received from EMMT), processed_indicator will be set to ‘N’ with the appropriate error message in EIP_ERROR_MESSAGE column. These are the cases that cannot succeed with retry attempts.</w:t>
      </w:r>
      <w:ins w:id="787" w:author="Lakshmi Kannan" w:date="2016-12-14T13:51:00Z">
        <w:r>
          <w:t xml:space="preserve"> Th</w:t>
        </w:r>
      </w:ins>
      <w:r w:rsidR="00FA2CC0">
        <w:t xml:space="preserve">ese genuine errors </w:t>
      </w:r>
      <w:r w:rsidR="00D37B68">
        <w:t>will not be treated</w:t>
      </w:r>
      <w:ins w:id="788" w:author="Lakshmi Kannan" w:date="2016-12-14T13:51:00Z">
        <w:r>
          <w:t xml:space="preserve"> as failure</w:t>
        </w:r>
      </w:ins>
      <w:r w:rsidR="00FA2CC0">
        <w:t>s</w:t>
      </w:r>
      <w:r w:rsidR="00416B3C">
        <w:t xml:space="preserve"> hence s</w:t>
      </w:r>
      <w:ins w:id="789" w:author="Lakshmi Kannan" w:date="2016-12-14T13:51:00Z">
        <w:r>
          <w:t xml:space="preserve">uccess code 0 </w:t>
        </w:r>
      </w:ins>
      <w:r w:rsidR="00416B3C">
        <w:t>will be</w:t>
      </w:r>
      <w:ins w:id="790" w:author="Lakshmi Kannan" w:date="2016-12-14T13:51:00Z">
        <w:r>
          <w:t xml:space="preserve"> returned</w:t>
        </w:r>
      </w:ins>
      <w:r w:rsidR="00FA2CC0">
        <w:t xml:space="preserve"> in </w:t>
      </w:r>
      <w:r w:rsidR="00D37B68">
        <w:t>the response</w:t>
      </w:r>
      <w:r w:rsidR="00FA2CC0">
        <w:t>.</w:t>
      </w:r>
    </w:p>
    <w:p w14:paraId="2B0B1093" w14:textId="77777777" w:rsidR="007E52EA" w:rsidRDefault="007E52EA" w:rsidP="007E52EA">
      <w:pPr>
        <w:pStyle w:val="ListParagraph"/>
      </w:pPr>
    </w:p>
    <w:p w14:paraId="6287954B" w14:textId="067BA4E9" w:rsidR="007E52EA" w:rsidRDefault="007E52EA" w:rsidP="007E52EA">
      <w:pPr>
        <w:pStyle w:val="ListParagraph"/>
        <w:numPr>
          <w:ilvl w:val="0"/>
          <w:numId w:val="96"/>
        </w:numPr>
      </w:pPr>
      <w:r>
        <w:t xml:space="preserve">If the retry attempt is unsuccessful due to system issues and if the total number of attempts is within the max, processed_indicator will be left as ‘R’ to enable more retry attempts. If the max number of attempts (configured value for property </w:t>
      </w:r>
      <w:r w:rsidR="00FA2CC0" w:rsidRPr="00FA2CC0">
        <w:rPr>
          <w:i/>
          <w:u w:val="single"/>
        </w:rPr>
        <w:t>max_</w:t>
      </w:r>
      <w:r w:rsidRPr="00032631">
        <w:rPr>
          <w:i/>
          <w:u w:val="single"/>
        </w:rPr>
        <w:t>migration_process_</w:t>
      </w:r>
      <w:r w:rsidR="00FA2CC0" w:rsidRPr="00032631">
        <w:rPr>
          <w:i/>
          <w:u w:val="single"/>
        </w:rPr>
        <w:t xml:space="preserve"> </w:t>
      </w:r>
      <w:r w:rsidRPr="00032631">
        <w:rPr>
          <w:i/>
          <w:u w:val="single"/>
        </w:rPr>
        <w:t xml:space="preserve">attempts) </w:t>
      </w:r>
      <w:r w:rsidRPr="00845E6A">
        <w:t>is reached, processed_indicator will be set to “N”</w:t>
      </w:r>
      <w:r>
        <w:t xml:space="preserve"> and the error message will be logged in EIP_ERROR_MESSAGE column</w:t>
      </w:r>
      <w:r w:rsidR="00C77638">
        <w:t xml:space="preserve"> in EIP_</w:t>
      </w:r>
      <w:ins w:id="791" w:author="Lakshmi Kannan" w:date="2016-12-14T13:39:00Z">
        <w:r w:rsidR="00C77638" w:rsidDel="005C1336">
          <w:t xml:space="preserve"> </w:t>
        </w:r>
      </w:ins>
      <w:del w:id="792" w:author="Lakshmi Kannan" w:date="2016-12-14T13:39:00Z">
        <w:r w:rsidR="00C77638" w:rsidDel="005C1336">
          <w:delText>NFS_</w:delText>
        </w:r>
      </w:del>
      <w:r w:rsidR="00C77638">
        <w:t>MIGRATION_TRACKING table</w:t>
      </w:r>
      <w:r>
        <w:t>.</w:t>
      </w:r>
      <w:r w:rsidR="00D37B68">
        <w:t xml:space="preserve"> If there are one or more errors of this type, BatchProcessException will be thrown in the response.</w:t>
      </w:r>
    </w:p>
    <w:p w14:paraId="06773970" w14:textId="77777777" w:rsidR="007E52EA" w:rsidRDefault="007E52EA" w:rsidP="007E52EA">
      <w:pPr>
        <w:pStyle w:val="ListParagraph"/>
      </w:pPr>
    </w:p>
    <w:p w14:paraId="26E33357" w14:textId="6ABDE26D" w:rsidR="007E52EA" w:rsidRDefault="007E52EA" w:rsidP="007E52EA">
      <w:pPr>
        <w:pStyle w:val="ListParagraph"/>
        <w:numPr>
          <w:ilvl w:val="0"/>
          <w:numId w:val="96"/>
        </w:numPr>
        <w:rPr>
          <w:ins w:id="793" w:author="Lakshmi Kannan" w:date="2016-12-14T13:47:00Z"/>
        </w:rPr>
      </w:pPr>
      <w:r>
        <w:t>EIP_</w:t>
      </w:r>
      <w:del w:id="794" w:author="Lakshmi Kannan" w:date="2016-12-14T16:47:00Z">
        <w:r w:rsidDel="00130C89">
          <w:delText>NFS_</w:delText>
        </w:r>
      </w:del>
      <w:r>
        <w:t>MIGRATION_TRACKING with rows as PROCESSED_INDICATOR = ‘N’ and NUMBER_OF_ ATTEMPTS &gt;= 4 will be monitored and handled manually by DevOps team.</w:t>
      </w:r>
    </w:p>
    <w:p w14:paraId="7B77A7B4" w14:textId="77777777" w:rsidR="00DB4FB2" w:rsidRDefault="00DB4FB2" w:rsidP="00FA0EE9"/>
    <w:p w14:paraId="486CD5F4" w14:textId="39B2D0E2" w:rsidR="00321DB1" w:rsidRDefault="00321DB1" w:rsidP="007A07B7">
      <w:pPr>
        <w:pStyle w:val="Heading1"/>
      </w:pPr>
      <w:bookmarkStart w:id="795" w:name="_Toc469498028"/>
      <w:bookmarkEnd w:id="748"/>
      <w:r>
        <w:lastRenderedPageBreak/>
        <w:t>Other EIP impacts</w:t>
      </w:r>
      <w:bookmarkEnd w:id="795"/>
    </w:p>
    <w:p w14:paraId="4297EE2E" w14:textId="2D24B513" w:rsidR="00B44CE4" w:rsidRDefault="00B44CE4" w:rsidP="000D75E9">
      <w:pPr>
        <w:pStyle w:val="Heading2"/>
      </w:pPr>
      <w:bookmarkStart w:id="796" w:name="_Toc469498029"/>
      <w:r>
        <w:t>NFS events</w:t>
      </w:r>
      <w:bookmarkEnd w:id="796"/>
    </w:p>
    <w:p w14:paraId="58240F92" w14:textId="77777777" w:rsidR="00B44CE4" w:rsidRDefault="00B44CE4" w:rsidP="00B44CE4">
      <w:pPr>
        <w:pStyle w:val="Heading4"/>
      </w:pPr>
      <w:r>
        <w:t>Solution:</w:t>
      </w:r>
    </w:p>
    <w:p w14:paraId="15F7595E" w14:textId="4D2C3374" w:rsidR="00B44CE4" w:rsidRPr="00B44CE4" w:rsidRDefault="00B44CE4" w:rsidP="00B44CE4">
      <w:r>
        <w:t>EIP will handle lock, unlock and close of an EIP device/plan using events</w:t>
      </w:r>
    </w:p>
    <w:p w14:paraId="48DB529E" w14:textId="77777777" w:rsidR="00B44CE4" w:rsidRPr="00B44CE4" w:rsidRDefault="00B44CE4" w:rsidP="00B44CE4"/>
    <w:p w14:paraId="21AB6F58" w14:textId="77777777" w:rsidR="00B44CE4" w:rsidRDefault="00B44CE4" w:rsidP="00B44CE4">
      <w:pPr>
        <w:pStyle w:val="Heading4"/>
      </w:pPr>
      <w:r>
        <w:t>Design details:</w:t>
      </w:r>
    </w:p>
    <w:p w14:paraId="41AFF283" w14:textId="4BFF7879" w:rsidR="00B44CE4" w:rsidRDefault="008B1FB9" w:rsidP="00B44CE4">
      <w:pPr>
        <w:pStyle w:val="ListParagraph"/>
        <w:numPr>
          <w:ilvl w:val="0"/>
          <w:numId w:val="89"/>
        </w:numPr>
      </w:pPr>
      <w:r>
        <w:t>A new Tibco EMS</w:t>
      </w:r>
      <w:r w:rsidR="00B44CE4">
        <w:t xml:space="preserve"> queue </w:t>
      </w:r>
      <w:r>
        <w:t>will be configured to</w:t>
      </w:r>
      <w:r w:rsidR="00B44CE4">
        <w:t xml:space="preserve"> process NFS events. </w:t>
      </w:r>
    </w:p>
    <w:p w14:paraId="22BD98BE" w14:textId="764FC0C3" w:rsidR="008B1FB9" w:rsidRDefault="008B1FB9" w:rsidP="00B44CE4">
      <w:pPr>
        <w:pStyle w:val="ListParagraph"/>
        <w:numPr>
          <w:ilvl w:val="0"/>
          <w:numId w:val="89"/>
        </w:numPr>
      </w:pPr>
      <w:r>
        <w:t xml:space="preserve">A new spring profile will be added to represent </w:t>
      </w:r>
      <w:del w:id="797" w:author="Lakshmi Kannan" w:date="2016-12-14T16:57:00Z">
        <w:r w:rsidRPr="00CF33BE" w:rsidDel="001C2D45">
          <w:rPr>
            <w:i/>
            <w:u w:val="single"/>
          </w:rPr>
          <w:delText>nfs-</w:delText>
        </w:r>
      </w:del>
      <w:r w:rsidRPr="00CF33BE">
        <w:rPr>
          <w:i/>
          <w:u w:val="single"/>
        </w:rPr>
        <w:t>migration-event-consumer</w:t>
      </w:r>
      <w:r>
        <w:t xml:space="preserve"> instances.</w:t>
      </w:r>
    </w:p>
    <w:p w14:paraId="2023D611" w14:textId="158A04B5" w:rsidR="008B1FB9" w:rsidRDefault="00F652B7" w:rsidP="00B44CE4">
      <w:pPr>
        <w:pStyle w:val="ListParagraph"/>
        <w:numPr>
          <w:ilvl w:val="0"/>
          <w:numId w:val="89"/>
        </w:numPr>
      </w:pPr>
      <w:r>
        <w:t xml:space="preserve">We will set up all instances in Silo A </w:t>
      </w:r>
      <w:r w:rsidR="00E0705B">
        <w:t xml:space="preserve">only </w:t>
      </w:r>
      <w:r>
        <w:t>to act as a consumer for this queue. Based on PLAB mock run results, if needed we can add more instances from Silo B and Silo C as needed.</w:t>
      </w:r>
    </w:p>
    <w:p w14:paraId="5D46DC84" w14:textId="4F1D325E" w:rsidR="00B862BD" w:rsidRDefault="00B862BD" w:rsidP="00B44CE4">
      <w:pPr>
        <w:pStyle w:val="ListParagraph"/>
        <w:numPr>
          <w:ilvl w:val="0"/>
          <w:numId w:val="89"/>
        </w:numPr>
      </w:pPr>
      <w:r>
        <w:t xml:space="preserve">We will handle these events in bulk. </w:t>
      </w:r>
      <w:r w:rsidR="00233D83">
        <w:t>One message payload</w:t>
      </w:r>
      <w:ins w:id="798" w:author="Lakshmi Kannan" w:date="2016-12-14T15:55:00Z">
        <w:r w:rsidR="00233D83">
          <w:t xml:space="preserve"> can contain information up to a max of 1000 devices.</w:t>
        </w:r>
      </w:ins>
      <w:r w:rsidR="00233D83">
        <w:t xml:space="preserve"> </w:t>
      </w:r>
    </w:p>
    <w:p w14:paraId="0286A70C" w14:textId="5BF97AA7" w:rsidR="00B862BD" w:rsidRDefault="00B862BD" w:rsidP="00B44CE4">
      <w:pPr>
        <w:pStyle w:val="ListParagraph"/>
        <w:numPr>
          <w:ilvl w:val="0"/>
          <w:numId w:val="89"/>
        </w:numPr>
      </w:pPr>
      <w:r>
        <w:t>Payload format:</w:t>
      </w:r>
    </w:p>
    <w:p w14:paraId="3DF44512" w14:textId="7CADD2A5" w:rsidR="009E503B" w:rsidRPr="009E503B" w:rsidRDefault="009E503B" w:rsidP="00C779CC">
      <w:pPr>
        <w:pStyle w:val="ListParagraph"/>
        <w:spacing w:after="0"/>
        <w:rPr>
          <w:rFonts w:ascii="Times New Roman" w:hAnsi="Times New Roman"/>
          <w:sz w:val="24"/>
          <w:szCs w:val="24"/>
        </w:rPr>
      </w:pPr>
      <w:r w:rsidRPr="009E503B">
        <w:rPr>
          <w:rFonts w:ascii="Times New Roman" w:hAnsi="Times New Roman"/>
          <w:sz w:val="24"/>
          <w:szCs w:val="24"/>
        </w:rPr>
        <w:t xml:space="preserve">{ </w:t>
      </w:r>
      <w:r w:rsidRPr="009E503B">
        <w:rPr>
          <w:rFonts w:ascii="Times New Roman" w:hAnsi="Times New Roman"/>
          <w:sz w:val="24"/>
          <w:szCs w:val="24"/>
        </w:rPr>
        <w:br/>
        <w:t>   "eventType":"LOCK",</w:t>
      </w:r>
      <w:r w:rsidRPr="009E503B">
        <w:rPr>
          <w:rFonts w:ascii="Times New Roman" w:hAnsi="Times New Roman"/>
          <w:sz w:val="24"/>
          <w:szCs w:val="24"/>
        </w:rPr>
        <w:br/>
        <w:t>   "eventTimeStamp":"systimestampfromEMMT",</w:t>
      </w:r>
      <w:r w:rsidRPr="009E503B">
        <w:rPr>
          <w:rFonts w:ascii="Times New Roman" w:hAnsi="Times New Roman"/>
          <w:sz w:val="24"/>
          <w:szCs w:val="24"/>
        </w:rPr>
        <w:br/>
        <w:t>   "</w:t>
      </w:r>
      <w:ins w:id="799" w:author="Lakshmi Kannan" w:date="2016-12-14T13:59:00Z">
        <w:r w:rsidR="00844BFE">
          <w:rPr>
            <w:rFonts w:ascii="Times New Roman" w:hAnsi="Times New Roman"/>
            <w:sz w:val="24"/>
            <w:szCs w:val="24"/>
          </w:rPr>
          <w:t>external</w:t>
        </w:r>
      </w:ins>
      <w:del w:id="800" w:author="Lakshmi Kannan" w:date="2016-12-14T13:59:00Z">
        <w:r w:rsidRPr="009E503B" w:rsidDel="00844BFE">
          <w:rPr>
            <w:rFonts w:ascii="Times New Roman" w:hAnsi="Times New Roman"/>
            <w:sz w:val="24"/>
            <w:szCs w:val="24"/>
          </w:rPr>
          <w:delText>g</w:delText>
        </w:r>
      </w:del>
      <w:ins w:id="801" w:author="Lakshmi Kannan" w:date="2016-12-14T13:59:00Z">
        <w:r w:rsidR="00844BFE">
          <w:rPr>
            <w:rFonts w:ascii="Times New Roman" w:hAnsi="Times New Roman"/>
            <w:sz w:val="24"/>
            <w:szCs w:val="24"/>
          </w:rPr>
          <w:t>G</w:t>
        </w:r>
      </w:ins>
      <w:r w:rsidRPr="009E503B">
        <w:rPr>
          <w:rFonts w:ascii="Times New Roman" w:hAnsi="Times New Roman"/>
          <w:sz w:val="24"/>
          <w:szCs w:val="24"/>
        </w:rPr>
        <w:t>uid":"guidFromEMMT",</w:t>
      </w:r>
      <w:r w:rsidRPr="009E503B">
        <w:rPr>
          <w:rFonts w:ascii="Times New Roman" w:hAnsi="Times New Roman"/>
          <w:sz w:val="24"/>
          <w:szCs w:val="24"/>
        </w:rPr>
        <w:br/>
        <w:t>   "</w:t>
      </w:r>
      <w:del w:id="802" w:author="Lakshmi Kannan" w:date="2016-12-14T13:58:00Z">
        <w:r w:rsidRPr="009E503B" w:rsidDel="00202002">
          <w:rPr>
            <w:rFonts w:ascii="Times New Roman" w:hAnsi="Times New Roman"/>
            <w:sz w:val="24"/>
            <w:szCs w:val="24"/>
          </w:rPr>
          <w:delText>equipment</w:delText>
        </w:r>
      </w:del>
      <w:ins w:id="803" w:author="Lakshmi Kannan" w:date="2016-12-14T13:58:00Z">
        <w:r w:rsidR="00202002">
          <w:rPr>
            <w:rFonts w:ascii="Times New Roman" w:hAnsi="Times New Roman"/>
            <w:sz w:val="24"/>
            <w:szCs w:val="24"/>
          </w:rPr>
          <w:t>devices</w:t>
        </w:r>
      </w:ins>
      <w:del w:id="804" w:author="Lakshmi Kannan" w:date="2016-12-14T13:57:00Z">
        <w:r w:rsidRPr="009E503B" w:rsidDel="00202002">
          <w:rPr>
            <w:rFonts w:ascii="Times New Roman" w:hAnsi="Times New Roman"/>
            <w:sz w:val="24"/>
            <w:szCs w:val="24"/>
          </w:rPr>
          <w:delText>s</w:delText>
        </w:r>
      </w:del>
      <w:r w:rsidRPr="009E503B">
        <w:rPr>
          <w:rFonts w:ascii="Times New Roman" w:hAnsi="Times New Roman"/>
          <w:sz w:val="24"/>
          <w:szCs w:val="24"/>
        </w:rPr>
        <w:t xml:space="preserve">":[ </w:t>
      </w:r>
      <w:r w:rsidRPr="009E503B">
        <w:rPr>
          <w:rFonts w:ascii="Times New Roman" w:hAnsi="Times New Roman"/>
          <w:sz w:val="24"/>
          <w:szCs w:val="24"/>
        </w:rPr>
        <w:br/>
        <w:t xml:space="preserve">      { </w:t>
      </w:r>
      <w:r w:rsidRPr="009E503B">
        <w:rPr>
          <w:rFonts w:ascii="Times New Roman" w:hAnsi="Times New Roman"/>
          <w:sz w:val="24"/>
          <w:szCs w:val="24"/>
        </w:rPr>
        <w:br/>
        <w:t>         "equipmentId":"1",</w:t>
      </w:r>
      <w:r w:rsidRPr="009E503B">
        <w:rPr>
          <w:rFonts w:ascii="Times New Roman" w:hAnsi="Times New Roman"/>
          <w:sz w:val="24"/>
          <w:szCs w:val="24"/>
        </w:rPr>
        <w:br/>
        <w:t>         "installmentPlanId":"2016112235",</w:t>
      </w:r>
      <w:r w:rsidRPr="009E503B">
        <w:rPr>
          <w:rFonts w:ascii="Times New Roman" w:hAnsi="Times New Roman"/>
          <w:sz w:val="24"/>
          <w:szCs w:val="24"/>
        </w:rPr>
        <w:br/>
        <w:t>         "billingAccountNumber":"000000016"</w:t>
      </w:r>
      <w:r w:rsidRPr="009E503B">
        <w:rPr>
          <w:rFonts w:ascii="Times New Roman" w:hAnsi="Times New Roman"/>
          <w:sz w:val="24"/>
          <w:szCs w:val="24"/>
        </w:rPr>
        <w:br/>
        <w:t>      },</w:t>
      </w:r>
      <w:r w:rsidRPr="009E503B">
        <w:rPr>
          <w:rFonts w:ascii="Times New Roman" w:hAnsi="Times New Roman"/>
          <w:sz w:val="24"/>
          <w:szCs w:val="24"/>
        </w:rPr>
        <w:br/>
        <w:t xml:space="preserve">      { </w:t>
      </w:r>
      <w:r w:rsidRPr="009E503B">
        <w:rPr>
          <w:rFonts w:ascii="Times New Roman" w:hAnsi="Times New Roman"/>
          <w:sz w:val="24"/>
          <w:szCs w:val="24"/>
        </w:rPr>
        <w:br/>
        <w:t>         "equipmentId":"2",</w:t>
      </w:r>
      <w:r w:rsidRPr="009E503B">
        <w:rPr>
          <w:rFonts w:ascii="Times New Roman" w:hAnsi="Times New Roman"/>
          <w:sz w:val="24"/>
          <w:szCs w:val="24"/>
        </w:rPr>
        <w:br/>
        <w:t>         "installmentPlanId":"2016112235",</w:t>
      </w:r>
      <w:r w:rsidRPr="009E503B">
        <w:rPr>
          <w:rFonts w:ascii="Times New Roman" w:hAnsi="Times New Roman"/>
          <w:sz w:val="24"/>
          <w:szCs w:val="24"/>
        </w:rPr>
        <w:br/>
        <w:t>         "billingAccountNumber":"000000016"</w:t>
      </w:r>
      <w:r w:rsidRPr="009E503B">
        <w:rPr>
          <w:rFonts w:ascii="Times New Roman" w:hAnsi="Times New Roman"/>
          <w:sz w:val="24"/>
          <w:szCs w:val="24"/>
        </w:rPr>
        <w:br/>
        <w:t>      },</w:t>
      </w:r>
      <w:r w:rsidRPr="009E503B">
        <w:rPr>
          <w:rFonts w:ascii="Times New Roman" w:hAnsi="Times New Roman"/>
          <w:sz w:val="24"/>
          <w:szCs w:val="24"/>
        </w:rPr>
        <w:br/>
        <w:t xml:space="preserve">      { </w:t>
      </w:r>
      <w:r w:rsidRPr="009E503B">
        <w:rPr>
          <w:rFonts w:ascii="Times New Roman" w:hAnsi="Times New Roman"/>
          <w:sz w:val="24"/>
          <w:szCs w:val="24"/>
        </w:rPr>
        <w:br/>
        <w:t>         "equipmentId":"3",</w:t>
      </w:r>
      <w:r w:rsidRPr="009E503B">
        <w:rPr>
          <w:rFonts w:ascii="Times New Roman" w:hAnsi="Times New Roman"/>
          <w:sz w:val="24"/>
          <w:szCs w:val="24"/>
        </w:rPr>
        <w:br/>
        <w:t>         "installmentPlanId":"2016112236",</w:t>
      </w:r>
      <w:r w:rsidRPr="009E503B">
        <w:rPr>
          <w:rFonts w:ascii="Times New Roman" w:hAnsi="Times New Roman"/>
          <w:sz w:val="24"/>
          <w:szCs w:val="24"/>
        </w:rPr>
        <w:br/>
        <w:t>         "billingAccountNumber":"000000017"</w:t>
      </w:r>
      <w:r w:rsidRPr="009E503B">
        <w:rPr>
          <w:rFonts w:ascii="Times New Roman" w:hAnsi="Times New Roman"/>
          <w:sz w:val="24"/>
          <w:szCs w:val="24"/>
        </w:rPr>
        <w:br/>
        <w:t>      }</w:t>
      </w:r>
      <w:r w:rsidRPr="009E503B">
        <w:rPr>
          <w:rFonts w:ascii="Times New Roman" w:hAnsi="Times New Roman"/>
          <w:sz w:val="24"/>
          <w:szCs w:val="24"/>
        </w:rPr>
        <w:br/>
        <w:t>   ]</w:t>
      </w:r>
      <w:r w:rsidRPr="009E503B">
        <w:rPr>
          <w:rFonts w:ascii="Times New Roman" w:hAnsi="Times New Roman"/>
          <w:sz w:val="24"/>
          <w:szCs w:val="24"/>
        </w:rPr>
        <w:br/>
        <w:t>}</w:t>
      </w:r>
    </w:p>
    <w:p w14:paraId="707472F7" w14:textId="77777777" w:rsidR="001C53FF" w:rsidRDefault="001C53FF" w:rsidP="001C53FF"/>
    <w:p w14:paraId="6EC64F00" w14:textId="5C140DAD" w:rsidR="00321DB1" w:rsidRDefault="003972E8" w:rsidP="000D75E9">
      <w:pPr>
        <w:pStyle w:val="Heading2"/>
      </w:pPr>
      <w:bookmarkStart w:id="805" w:name="_SKU_description_override"/>
      <w:bookmarkStart w:id="806" w:name="_Toc469498030"/>
      <w:bookmarkEnd w:id="805"/>
      <w:r>
        <w:lastRenderedPageBreak/>
        <w:t>Lock</w:t>
      </w:r>
      <w:r w:rsidR="00600649">
        <w:t xml:space="preserve"> loans that need to be migrated</w:t>
      </w:r>
      <w:bookmarkEnd w:id="806"/>
    </w:p>
    <w:p w14:paraId="3A2E9047" w14:textId="5736B25E" w:rsidR="00600649" w:rsidRDefault="00E52C94" w:rsidP="00A41942">
      <w:pPr>
        <w:pStyle w:val="Heading4"/>
      </w:pPr>
      <w:r>
        <w:t>Solution:</w:t>
      </w:r>
    </w:p>
    <w:p w14:paraId="2A7AC3C7" w14:textId="4FEF1DA9" w:rsidR="003972E8" w:rsidRDefault="003972E8" w:rsidP="003972E8">
      <w:r>
        <w:t xml:space="preserve">EMMT will insert bulk events to an EIP </w:t>
      </w:r>
      <w:r w:rsidR="00CF33BE">
        <w:t>–</w:t>
      </w:r>
      <w:r>
        <w:t xml:space="preserve"> </w:t>
      </w:r>
      <w:r w:rsidR="00CF33BE">
        <w:t>TIBCO EMS</w:t>
      </w:r>
      <w:r>
        <w:t xml:space="preserve"> queue to lock the devices that are identified for migration.</w:t>
      </w:r>
    </w:p>
    <w:p w14:paraId="4BDC6FAB" w14:textId="56DD9844" w:rsidR="00536E4B" w:rsidRPr="00ED3D6B" w:rsidRDefault="003972E8" w:rsidP="003972E8">
      <w:pPr>
        <w:rPr>
          <w:rFonts w:ascii="Times New Roman" w:hAnsi="Times New Roman"/>
          <w:sz w:val="20"/>
        </w:rPr>
      </w:pPr>
      <w:r>
        <w:t>EIP will process the event and update the Equipment level status to Locked-Migrating.</w:t>
      </w:r>
    </w:p>
    <w:p w14:paraId="69575A79" w14:textId="77777777" w:rsidR="00E52C94" w:rsidRDefault="00E52C94" w:rsidP="00600649"/>
    <w:p w14:paraId="686594E4" w14:textId="1C0DD961" w:rsidR="00E52C94" w:rsidRDefault="00E52C94" w:rsidP="00A41942">
      <w:pPr>
        <w:pStyle w:val="Heading4"/>
      </w:pPr>
      <w:r>
        <w:t>Design details:</w:t>
      </w:r>
    </w:p>
    <w:p w14:paraId="586EB3C0" w14:textId="04851B83" w:rsidR="00B862BD" w:rsidRDefault="00B862BD" w:rsidP="00B862BD">
      <w:pPr>
        <w:pStyle w:val="ListParagraph"/>
        <w:numPr>
          <w:ilvl w:val="0"/>
          <w:numId w:val="99"/>
        </w:numPr>
      </w:pPr>
      <w:r>
        <w:t>Every mess</w:t>
      </w:r>
      <w:r w:rsidR="00AA211D">
        <w:t>age will have information about 1000 devices.</w:t>
      </w:r>
    </w:p>
    <w:p w14:paraId="7D875D3E" w14:textId="4D111214" w:rsidR="00F92C59" w:rsidRDefault="00F92C59" w:rsidP="00F92C59">
      <w:pPr>
        <w:pStyle w:val="ListParagraph"/>
        <w:numPr>
          <w:ilvl w:val="1"/>
          <w:numId w:val="99"/>
        </w:numPr>
      </w:pPr>
      <w:r>
        <w:t>Refer to section 4.1.1.2 for the payload structure.</w:t>
      </w:r>
    </w:p>
    <w:p w14:paraId="75667618" w14:textId="77777777" w:rsidR="005F205B" w:rsidRDefault="005F205B" w:rsidP="00041CC6">
      <w:pPr>
        <w:pStyle w:val="ListParagraph"/>
        <w:ind w:left="1440"/>
      </w:pPr>
    </w:p>
    <w:p w14:paraId="1E1776E6" w14:textId="62AEA996" w:rsidR="00B862BD" w:rsidRDefault="00B862BD" w:rsidP="00B862BD">
      <w:pPr>
        <w:pStyle w:val="ListParagraph"/>
        <w:numPr>
          <w:ilvl w:val="0"/>
          <w:numId w:val="99"/>
        </w:numPr>
      </w:pPr>
      <w:r>
        <w:t>For every event that is processed –</w:t>
      </w:r>
    </w:p>
    <w:p w14:paraId="13363F4E" w14:textId="23274CCF" w:rsidR="001E20E1" w:rsidRDefault="001E20E1" w:rsidP="009D5675">
      <w:pPr>
        <w:pStyle w:val="ListParagraph"/>
        <w:numPr>
          <w:ilvl w:val="2"/>
          <w:numId w:val="18"/>
        </w:numPr>
      </w:pPr>
      <w:r>
        <w:t>Open a new transaction</w:t>
      </w:r>
    </w:p>
    <w:p w14:paraId="6EC7079C" w14:textId="25B9B56B" w:rsidR="004A0C0B" w:rsidRDefault="004A0C0B" w:rsidP="004A0C0B">
      <w:pPr>
        <w:pStyle w:val="ListParagraph"/>
        <w:numPr>
          <w:ilvl w:val="2"/>
          <w:numId w:val="18"/>
        </w:numPr>
      </w:pPr>
      <w:r>
        <w:t xml:space="preserve">Bulk insert </w:t>
      </w:r>
      <w:del w:id="807" w:author="Lakshmi Kannan" w:date="2016-12-14T15:56:00Z">
        <w:r w:rsidDel="00F47BC3">
          <w:delText xml:space="preserve">of </w:delText>
        </w:r>
      </w:del>
      <w:ins w:id="808" w:author="Lakshmi Kannan" w:date="2016-12-14T15:56:00Z">
        <w:r w:rsidR="00F47BC3">
          <w:t xml:space="preserve">up to a max of </w:t>
        </w:r>
      </w:ins>
      <w:r>
        <w:t xml:space="preserve">1000 devices/1000 rows to </w:t>
      </w:r>
      <w:r w:rsidRPr="009D5675">
        <w:t>EIP_</w:t>
      </w:r>
      <w:ins w:id="809" w:author="Lakshmi Kannan" w:date="2016-12-14T15:56:00Z">
        <w:r w:rsidR="00F47BC3" w:rsidRPr="009D5675" w:rsidDel="00F47BC3">
          <w:t xml:space="preserve"> </w:t>
        </w:r>
      </w:ins>
      <w:del w:id="810" w:author="Lakshmi Kannan" w:date="2016-12-14T15:56:00Z">
        <w:r w:rsidRPr="009D5675" w:rsidDel="00F47BC3">
          <w:delText>NFS_</w:delText>
        </w:r>
      </w:del>
      <w:r w:rsidRPr="009D5675">
        <w:t>MIGRATION_TRACKING table with processed_indicator of ‘</w:t>
      </w:r>
      <w:del w:id="811" w:author="Lakshmi Kannan" w:date="2016-12-14T15:56:00Z">
        <w:r w:rsidDel="007C0FDC">
          <w:delText>N</w:delText>
        </w:r>
      </w:del>
      <w:ins w:id="812" w:author="Lakshmi Kannan" w:date="2016-12-14T15:56:00Z">
        <w:r w:rsidR="007C0FDC">
          <w:t>R</w:t>
        </w:r>
      </w:ins>
      <w:r w:rsidRPr="009D5675">
        <w:t>’</w:t>
      </w:r>
      <w:ins w:id="813" w:author="Lakshmi Kannan" w:date="2016-12-14T15:56:00Z">
        <w:r w:rsidR="007C0FDC">
          <w:t xml:space="preserve"> (ready state)</w:t>
        </w:r>
      </w:ins>
    </w:p>
    <w:p w14:paraId="2FA00F28" w14:textId="77777777" w:rsidR="000817B6" w:rsidRDefault="0000592B" w:rsidP="004A0C0B">
      <w:pPr>
        <w:pStyle w:val="ListParagraph"/>
        <w:numPr>
          <w:ilvl w:val="2"/>
          <w:numId w:val="18"/>
        </w:numPr>
      </w:pPr>
      <w:r>
        <w:t>Commit the transaction</w:t>
      </w:r>
    </w:p>
    <w:p w14:paraId="1751E374" w14:textId="0DDD6BF9" w:rsidR="0000592B" w:rsidRPr="009D5675" w:rsidRDefault="000817B6" w:rsidP="004F3ABB">
      <w:pPr>
        <w:pStyle w:val="ListParagraph"/>
        <w:numPr>
          <w:ilvl w:val="2"/>
          <w:numId w:val="18"/>
        </w:numPr>
      </w:pPr>
      <w:r>
        <w:t>We have to ensure that EMMT events are captured in the tracking table for reconciliation purposes. So we are looking for 100% success rate at this point.</w:t>
      </w:r>
      <w:r w:rsidR="008E4820">
        <w:t xml:space="preserve"> Hence we will log even the duplicate entries without fail.</w:t>
      </w:r>
    </w:p>
    <w:p w14:paraId="12FEB637" w14:textId="78DBEC9D" w:rsidR="007864BF" w:rsidRDefault="007864BF" w:rsidP="009D5675">
      <w:pPr>
        <w:pStyle w:val="ListParagraph"/>
        <w:numPr>
          <w:ilvl w:val="2"/>
          <w:numId w:val="18"/>
        </w:numPr>
      </w:pPr>
      <w:r w:rsidRPr="009D5675">
        <w:t xml:space="preserve">Bulk update of </w:t>
      </w:r>
      <w:ins w:id="814" w:author="Lakshmi Kannan" w:date="2016-12-14T15:56:00Z">
        <w:r w:rsidR="006220BD">
          <w:t xml:space="preserve">up to a maximum of </w:t>
        </w:r>
      </w:ins>
      <w:r w:rsidRPr="009D5675">
        <w:t>1000 device</w:t>
      </w:r>
      <w:ins w:id="815" w:author="Lakshmi Kannan" w:date="2016-12-14T15:56:00Z">
        <w:r w:rsidR="006220BD">
          <w:t>s</w:t>
        </w:r>
      </w:ins>
      <w:del w:id="816" w:author="Lakshmi Kannan" w:date="2016-12-14T15:56:00Z">
        <w:r w:rsidRPr="009D5675" w:rsidDel="006220BD">
          <w:delText>s</w:delText>
        </w:r>
      </w:del>
      <w:r w:rsidRPr="009D5675">
        <w:t xml:space="preserve"> with a new status value in EIP_EQUIPMENT table.</w:t>
      </w:r>
    </w:p>
    <w:p w14:paraId="5B7D6BF5" w14:textId="3377FCE0" w:rsidR="00897E14" w:rsidRDefault="00897E14" w:rsidP="009D5675">
      <w:pPr>
        <w:pStyle w:val="ListParagraph"/>
        <w:numPr>
          <w:ilvl w:val="3"/>
          <w:numId w:val="18"/>
        </w:numPr>
      </w:pPr>
      <w:r>
        <w:t>Set</w:t>
      </w:r>
      <w:r w:rsidR="009D5675">
        <w:t xml:space="preserve"> </w:t>
      </w:r>
      <w:del w:id="817" w:author="Lakshmi Kannan" w:date="2016-12-14T14:01:00Z">
        <w:r w:rsidDel="00254357">
          <w:delText>MIGRATION</w:delText>
        </w:r>
      </w:del>
      <w:del w:id="818" w:author="Lakshmi Kannan" w:date="2016-12-14T14:00:00Z">
        <w:r w:rsidDel="00254357">
          <w:delText>_OLD</w:delText>
        </w:r>
      </w:del>
      <w:del w:id="819" w:author="Lakshmi Kannan" w:date="2016-12-14T14:01:00Z">
        <w:r w:rsidDel="00254357">
          <w:delText>_</w:delText>
        </w:r>
      </w:del>
      <w:del w:id="820" w:author="Lakshmi Kannan" w:date="2016-12-14T14:02:00Z">
        <w:r w:rsidDel="00254357">
          <w:delText>STATUS</w:delText>
        </w:r>
      </w:del>
      <w:ins w:id="821" w:author="Lakshmi Kannan" w:date="2016-12-14T14:02:00Z">
        <w:r w:rsidR="00254357">
          <w:t>PRE_MIGRATION_STATUS</w:t>
        </w:r>
      </w:ins>
      <w:r>
        <w:t xml:space="preserve"> = status</w:t>
      </w:r>
      <w:r w:rsidR="00C414A8">
        <w:t xml:space="preserve"> (prior active status of the device)</w:t>
      </w:r>
    </w:p>
    <w:p w14:paraId="4FF55833" w14:textId="67793055" w:rsidR="009D5675" w:rsidRDefault="00685971" w:rsidP="009D5675">
      <w:pPr>
        <w:pStyle w:val="ListParagraph"/>
        <w:numPr>
          <w:ilvl w:val="3"/>
          <w:numId w:val="18"/>
        </w:numPr>
      </w:pPr>
      <w:r>
        <w:t xml:space="preserve">Set </w:t>
      </w:r>
      <w:r w:rsidR="009D5675">
        <w:t xml:space="preserve">Status </w:t>
      </w:r>
      <w:r w:rsidR="00897E14">
        <w:t>=</w:t>
      </w:r>
      <w:r w:rsidR="009D5675">
        <w:t xml:space="preserve"> </w:t>
      </w:r>
      <w:r w:rsidR="0096334D">
        <w:t>“</w:t>
      </w:r>
      <w:r w:rsidR="009D5675" w:rsidRPr="007060CB">
        <w:rPr>
          <w:i/>
          <w:u w:val="single"/>
        </w:rPr>
        <w:t>Locked-Migrating</w:t>
      </w:r>
      <w:r w:rsidR="0096334D">
        <w:t>”</w:t>
      </w:r>
      <w:r w:rsidR="00590CF8">
        <w:t xml:space="preserve"> (new status value)</w:t>
      </w:r>
    </w:p>
    <w:p w14:paraId="156D0494" w14:textId="77777777" w:rsidR="00685971" w:rsidRDefault="00685971" w:rsidP="00685971">
      <w:pPr>
        <w:pStyle w:val="ListParagraph"/>
        <w:numPr>
          <w:ilvl w:val="3"/>
          <w:numId w:val="18"/>
        </w:numPr>
      </w:pPr>
      <w:r>
        <w:t>Set updated_at = systimestamp</w:t>
      </w:r>
    </w:p>
    <w:p w14:paraId="125566ED" w14:textId="77777777" w:rsidR="00685971" w:rsidRDefault="00685971" w:rsidP="00685971">
      <w:pPr>
        <w:pStyle w:val="ListParagraph"/>
        <w:numPr>
          <w:ilvl w:val="3"/>
          <w:numId w:val="18"/>
        </w:numPr>
      </w:pPr>
      <w:r>
        <w:t>Set updated_by = “</w:t>
      </w:r>
      <w:r w:rsidRPr="007060CB">
        <w:rPr>
          <w:i/>
          <w:u w:val="single"/>
        </w:rPr>
        <w:t>NFS_MIGRATION</w:t>
      </w:r>
      <w:r>
        <w:t>”</w:t>
      </w:r>
    </w:p>
    <w:p w14:paraId="2FE4BC84" w14:textId="7520DEE1" w:rsidR="009B091B" w:rsidRDefault="009B091B" w:rsidP="00685971">
      <w:pPr>
        <w:pStyle w:val="ListParagraph"/>
        <w:numPr>
          <w:ilvl w:val="3"/>
          <w:numId w:val="18"/>
        </w:numPr>
      </w:pPr>
      <w:r>
        <w:t xml:space="preserve">Where clause: </w:t>
      </w:r>
      <w:r w:rsidRPr="007060CB">
        <w:t>status</w:t>
      </w:r>
      <w:r>
        <w:t xml:space="preserve"> and finance type check</w:t>
      </w:r>
    </w:p>
    <w:p w14:paraId="76BC2B44" w14:textId="78308481" w:rsidR="009B091B" w:rsidRDefault="009B091B" w:rsidP="009B091B">
      <w:pPr>
        <w:pStyle w:val="ListParagraph"/>
        <w:numPr>
          <w:ilvl w:val="4"/>
          <w:numId w:val="18"/>
        </w:numPr>
      </w:pPr>
      <w:r>
        <w:t>Finance type =’LOAN’ and ‘POIP’</w:t>
      </w:r>
    </w:p>
    <w:p w14:paraId="0BAF01DD" w14:textId="69FCC86B" w:rsidR="00CD3EB3" w:rsidRDefault="00CD3EB3" w:rsidP="009B091B">
      <w:pPr>
        <w:pStyle w:val="ListParagraph"/>
        <w:numPr>
          <w:ilvl w:val="4"/>
          <w:numId w:val="18"/>
        </w:numPr>
      </w:pPr>
      <w:r>
        <w:t xml:space="preserve">Equipment status: </w:t>
      </w:r>
    </w:p>
    <w:p w14:paraId="58F93AC9" w14:textId="77777777" w:rsidR="007060CB" w:rsidRPr="007060CB" w:rsidRDefault="007060CB" w:rsidP="007060CB">
      <w:pPr>
        <w:numPr>
          <w:ilvl w:val="5"/>
          <w:numId w:val="18"/>
        </w:numPr>
        <w:spacing w:after="160"/>
        <w:textAlignment w:val="center"/>
        <w:rPr>
          <w:color w:val="000000"/>
          <w:szCs w:val="22"/>
        </w:rPr>
      </w:pPr>
      <w:r w:rsidRPr="007060CB">
        <w:rPr>
          <w:color w:val="000000"/>
          <w:szCs w:val="22"/>
        </w:rPr>
        <w:t>Active</w:t>
      </w:r>
    </w:p>
    <w:p w14:paraId="6C511CFD" w14:textId="77777777" w:rsidR="007060CB" w:rsidRPr="007060CB" w:rsidRDefault="007060CB" w:rsidP="007060CB">
      <w:pPr>
        <w:numPr>
          <w:ilvl w:val="5"/>
          <w:numId w:val="18"/>
        </w:numPr>
        <w:spacing w:after="160"/>
        <w:textAlignment w:val="center"/>
        <w:rPr>
          <w:color w:val="000000"/>
          <w:szCs w:val="22"/>
        </w:rPr>
      </w:pPr>
      <w:r w:rsidRPr="007060CB">
        <w:rPr>
          <w:color w:val="000000"/>
          <w:szCs w:val="22"/>
        </w:rPr>
        <w:t>Active-Shipped</w:t>
      </w:r>
    </w:p>
    <w:p w14:paraId="7ED20C4B" w14:textId="77777777" w:rsidR="007060CB" w:rsidRPr="007060CB" w:rsidRDefault="007060CB" w:rsidP="007060CB">
      <w:pPr>
        <w:numPr>
          <w:ilvl w:val="5"/>
          <w:numId w:val="18"/>
        </w:numPr>
        <w:spacing w:after="160"/>
        <w:textAlignment w:val="center"/>
        <w:rPr>
          <w:color w:val="000000"/>
          <w:szCs w:val="22"/>
        </w:rPr>
      </w:pPr>
      <w:r w:rsidRPr="007060CB">
        <w:rPr>
          <w:color w:val="000000"/>
          <w:szCs w:val="22"/>
        </w:rPr>
        <w:t>Active-Additional-Payment-Applied</w:t>
      </w:r>
    </w:p>
    <w:p w14:paraId="5B2E9926" w14:textId="77777777" w:rsidR="007060CB" w:rsidRPr="007060CB" w:rsidRDefault="007060CB" w:rsidP="007060CB">
      <w:pPr>
        <w:numPr>
          <w:ilvl w:val="5"/>
          <w:numId w:val="18"/>
        </w:numPr>
        <w:spacing w:after="160"/>
        <w:textAlignment w:val="center"/>
        <w:rPr>
          <w:color w:val="000000"/>
          <w:szCs w:val="22"/>
        </w:rPr>
      </w:pPr>
      <w:r w:rsidRPr="007060CB">
        <w:rPr>
          <w:color w:val="000000"/>
          <w:szCs w:val="22"/>
        </w:rPr>
        <w:t>Active-Shipped-Additional-Payment-Applied</w:t>
      </w:r>
    </w:p>
    <w:p w14:paraId="09135028" w14:textId="020BA5FB" w:rsidR="009B091B" w:rsidRDefault="009B091B" w:rsidP="009B091B">
      <w:pPr>
        <w:pStyle w:val="ListParagraph"/>
        <w:numPr>
          <w:ilvl w:val="4"/>
          <w:numId w:val="18"/>
        </w:numPr>
      </w:pPr>
      <w:r>
        <w:t xml:space="preserve">Fallouts </w:t>
      </w:r>
      <w:r w:rsidR="002932D7">
        <w:t xml:space="preserve">due to </w:t>
      </w:r>
      <w:r>
        <w:t xml:space="preserve">this filtering </w:t>
      </w:r>
      <w:del w:id="822" w:author="Lakshmi Kannan" w:date="2016-12-14T15:57:00Z">
        <w:r w:rsidDel="002173E2">
          <w:delText>need to</w:delText>
        </w:r>
      </w:del>
      <w:ins w:id="823" w:author="Lakshmi Kannan" w:date="2016-12-14T15:57:00Z">
        <w:r w:rsidR="002173E2">
          <w:t>will</w:t>
        </w:r>
      </w:ins>
      <w:r>
        <w:t xml:space="preserve"> be handled in the retry attempts.</w:t>
      </w:r>
      <w:r w:rsidR="002932D7">
        <w:t xml:space="preserve"> For instance, if a device has moved to</w:t>
      </w:r>
      <w:r w:rsidR="0092456B">
        <w:t xml:space="preserve"> an</w:t>
      </w:r>
      <w:r w:rsidR="002932D7">
        <w:t xml:space="preserve"> inactive status by the time the event is processed in EIP, EIP will log the error message in the E</w:t>
      </w:r>
      <w:r w:rsidR="00FF34E2">
        <w:t>IP_</w:t>
      </w:r>
      <w:ins w:id="824" w:author="Lakshmi Kannan" w:date="2016-12-14T15:57:00Z">
        <w:r w:rsidR="005B6835" w:rsidDel="005B6835">
          <w:t xml:space="preserve"> </w:t>
        </w:r>
      </w:ins>
      <w:del w:id="825" w:author="Lakshmi Kannan" w:date="2016-12-14T15:57:00Z">
        <w:r w:rsidR="00FF34E2" w:rsidDel="005B6835">
          <w:delText>NFS_</w:delText>
        </w:r>
      </w:del>
      <w:r w:rsidR="00FF34E2">
        <w:t>MIGRATION_TRACKING</w:t>
      </w:r>
      <w:r w:rsidR="003E5892">
        <w:t xml:space="preserve"> table during the retry attempt and set the processed_indicator to ‘N’</w:t>
      </w:r>
    </w:p>
    <w:p w14:paraId="3599EB7C" w14:textId="57BD61BD" w:rsidR="00227BDC" w:rsidRPr="009D5675" w:rsidRDefault="00227BDC" w:rsidP="00227BDC">
      <w:pPr>
        <w:pStyle w:val="ListParagraph"/>
        <w:numPr>
          <w:ilvl w:val="2"/>
          <w:numId w:val="18"/>
        </w:numPr>
      </w:pPr>
      <w:r>
        <w:lastRenderedPageBreak/>
        <w:t xml:space="preserve">Bulk </w:t>
      </w:r>
      <w:r w:rsidR="0000592B">
        <w:t>update</w:t>
      </w:r>
      <w:r>
        <w:t xml:space="preserve"> </w:t>
      </w:r>
      <w:r w:rsidR="00602B1D">
        <w:t>for successful records in</w:t>
      </w:r>
      <w:r>
        <w:t xml:space="preserve"> </w:t>
      </w:r>
      <w:r w:rsidRPr="009D5675">
        <w:t>EIP_</w:t>
      </w:r>
      <w:ins w:id="826" w:author="Lakshmi Kannan" w:date="2016-12-14T16:19:00Z">
        <w:r w:rsidR="00D20633" w:rsidRPr="009D5675" w:rsidDel="00D20633">
          <w:t xml:space="preserve"> </w:t>
        </w:r>
      </w:ins>
      <w:del w:id="827" w:author="Lakshmi Kannan" w:date="2016-12-14T16:19:00Z">
        <w:r w:rsidRPr="009D5675" w:rsidDel="00D20633">
          <w:delText>NFS_</w:delText>
        </w:r>
      </w:del>
      <w:r w:rsidRPr="009D5675">
        <w:t xml:space="preserve">MIGRATION_TRACKING table </w:t>
      </w:r>
      <w:r w:rsidR="00602B1D">
        <w:t xml:space="preserve">with a </w:t>
      </w:r>
      <w:r w:rsidRPr="009D5675">
        <w:t xml:space="preserve"> processed_indicator</w:t>
      </w:r>
      <w:r w:rsidR="00602B1D">
        <w:t xml:space="preserve"> value</w:t>
      </w:r>
      <w:r w:rsidRPr="009D5675">
        <w:t xml:space="preserve"> of ‘</w:t>
      </w:r>
      <w:r>
        <w:t>Y</w:t>
      </w:r>
      <w:r w:rsidRPr="009D5675">
        <w:t>’</w:t>
      </w:r>
    </w:p>
    <w:p w14:paraId="0A7EAA3E" w14:textId="31464578" w:rsidR="00DB5988" w:rsidRDefault="00DD299D" w:rsidP="00DB5988">
      <w:pPr>
        <w:pStyle w:val="ListParagraph"/>
        <w:numPr>
          <w:ilvl w:val="2"/>
          <w:numId w:val="18"/>
        </w:numPr>
        <w:rPr>
          <w:ins w:id="828" w:author="Lakshmi Kannan" w:date="2016-12-14T16:20:00Z"/>
        </w:rPr>
      </w:pPr>
      <w:r>
        <w:t>C</w:t>
      </w:r>
      <w:r w:rsidR="00DB5988">
        <w:t>ommit</w:t>
      </w:r>
      <w:r>
        <w:t xml:space="preserve"> the transaction</w:t>
      </w:r>
    </w:p>
    <w:p w14:paraId="7527AA5C" w14:textId="77777777" w:rsidR="00F02A71" w:rsidRPr="009D5675" w:rsidRDefault="00F02A71">
      <w:pPr>
        <w:pStyle w:val="ListParagraph"/>
        <w:ind w:left="2160"/>
        <w:pPrChange w:id="829" w:author="Lakshmi Kannan" w:date="2016-12-14T16:20:00Z">
          <w:pPr>
            <w:pStyle w:val="ListParagraph"/>
            <w:numPr>
              <w:ilvl w:val="2"/>
              <w:numId w:val="18"/>
            </w:numPr>
            <w:ind w:left="2160" w:hanging="180"/>
          </w:pPr>
        </w:pPrChange>
      </w:pPr>
    </w:p>
    <w:p w14:paraId="7521258A" w14:textId="058017A3" w:rsidR="00600649" w:rsidRDefault="00B862BD">
      <w:pPr>
        <w:pStyle w:val="Heading4"/>
        <w:rPr>
          <w:ins w:id="830" w:author="Lakshmi Kannan" w:date="2016-12-14T16:32:00Z"/>
        </w:rPr>
        <w:pPrChange w:id="831" w:author="Lakshmi Kannan" w:date="2016-12-14T16:20:00Z">
          <w:pPr>
            <w:pStyle w:val="ListParagraph"/>
            <w:numPr>
              <w:numId w:val="99"/>
            </w:numPr>
            <w:ind w:hanging="360"/>
          </w:pPr>
        </w:pPrChange>
      </w:pPr>
      <w:r w:rsidRPr="00D20633">
        <w:rPr>
          <w:rPrChange w:id="832" w:author="Lakshmi Kannan" w:date="2016-12-14T16:20:00Z">
            <w:rPr>
              <w:b/>
            </w:rPr>
          </w:rPrChange>
        </w:rPr>
        <w:t>Locked device behavior</w:t>
      </w:r>
    </w:p>
    <w:p w14:paraId="3E527D1D" w14:textId="141E9735" w:rsidR="00D20633" w:rsidRDefault="00D20633">
      <w:pPr>
        <w:pStyle w:val="Heading6"/>
        <w:rPr>
          <w:ins w:id="833" w:author="Lakshmi Kannan" w:date="2016-12-14T16:21:00Z"/>
        </w:rPr>
        <w:pPrChange w:id="834" w:author="Lakshmi Kannan" w:date="2016-12-14T16:20:00Z">
          <w:pPr>
            <w:pStyle w:val="ListParagraph"/>
            <w:numPr>
              <w:numId w:val="99"/>
            </w:numPr>
            <w:ind w:hanging="360"/>
          </w:pPr>
        </w:pPrChange>
      </w:pPr>
      <w:ins w:id="835" w:author="Lakshmi Kannan" w:date="2016-12-14T16:19:00Z">
        <w:r w:rsidRPr="00052334">
          <w:rPr>
            <w:rPrChange w:id="836" w:author="Lakshmi Kannan" w:date="2016-12-14T16:20:00Z">
              <w:rPr>
                <w:b/>
                <w:bCs/>
                <w:highlight w:val="yellow"/>
              </w:rPr>
            </w:rPrChange>
          </w:rPr>
          <w:t>EIP services</w:t>
        </w:r>
      </w:ins>
    </w:p>
    <w:p w14:paraId="63768B7C" w14:textId="77777777" w:rsidR="00FD33C6" w:rsidRDefault="00FD33C6" w:rsidP="00FD33C6">
      <w:pPr>
        <w:pStyle w:val="ListParagraph"/>
        <w:numPr>
          <w:ilvl w:val="1"/>
          <w:numId w:val="99"/>
        </w:numPr>
        <w:rPr>
          <w:ins w:id="837" w:author="Lakshmi Kannan" w:date="2016-12-14T16:22:00Z"/>
        </w:rPr>
      </w:pPr>
      <w:ins w:id="838" w:author="Lakshmi Kannan" w:date="2016-12-14T16:21:00Z">
        <w:r w:rsidRPr="00B544D3">
          <w:rPr>
            <w:highlight w:val="yellow"/>
          </w:rPr>
          <w:t>TODO</w:t>
        </w:r>
        <w:r>
          <w:t>: Find out the error messages that will be thrown in all EIP service flows when the equipment is in this status.</w:t>
        </w:r>
      </w:ins>
    </w:p>
    <w:p w14:paraId="7BC99081" w14:textId="4CA688AF" w:rsidR="00C96F54" w:rsidRDefault="00C96F54" w:rsidP="00FD33C6">
      <w:pPr>
        <w:pStyle w:val="ListParagraph"/>
        <w:numPr>
          <w:ilvl w:val="1"/>
          <w:numId w:val="99"/>
        </w:numPr>
        <w:rPr>
          <w:ins w:id="839" w:author="Lakshmi Kannan" w:date="2016-12-14T16:29:00Z"/>
        </w:rPr>
      </w:pPr>
      <w:ins w:id="840" w:author="Lakshmi Kannan" w:date="2016-12-14T16:22:00Z">
        <w:r>
          <w:t xml:space="preserve">DevicePromotionService: </w:t>
        </w:r>
      </w:ins>
      <w:ins w:id="841" w:author="Lakshmi Kannan" w:date="2016-12-14T16:23:00Z">
        <w:r w:rsidR="00766B62">
          <w:t>TODO</w:t>
        </w:r>
      </w:ins>
    </w:p>
    <w:p w14:paraId="6CAEE598" w14:textId="340AFF09" w:rsidR="003E5B1F" w:rsidRDefault="003E5B1F">
      <w:pPr>
        <w:pStyle w:val="ListParagraph"/>
        <w:numPr>
          <w:ilvl w:val="0"/>
          <w:numId w:val="119"/>
        </w:numPr>
        <w:rPr>
          <w:moveTo w:id="842" w:author="Lakshmi Kannan" w:date="2016-12-14T16:29:00Z"/>
        </w:rPr>
        <w:pPrChange w:id="843" w:author="Lakshmi Kannan" w:date="2016-12-14T16:31:00Z">
          <w:pPr>
            <w:pStyle w:val="ListParagraph"/>
            <w:numPr>
              <w:ilvl w:val="2"/>
              <w:numId w:val="99"/>
            </w:numPr>
            <w:ind w:left="2160" w:hanging="180"/>
          </w:pPr>
        </w:pPrChange>
      </w:pPr>
      <w:moveToRangeStart w:id="844" w:author="Lakshmi Kannan" w:date="2016-12-14T16:29:00Z" w:name="move469496323"/>
      <w:moveTo w:id="845" w:author="Lakshmi Kannan" w:date="2016-12-14T16:29:00Z">
        <w:r>
          <w:t>UpdateEquipment service</w:t>
        </w:r>
      </w:moveTo>
      <w:ins w:id="846" w:author="Lakshmi Kannan" w:date="2016-12-14T16:30:00Z">
        <w:r w:rsidR="00187E6F">
          <w:t xml:space="preserve"> will not allow IMEI/MSISDN updates on the LOANs that are in </w:t>
        </w:r>
      </w:ins>
      <w:ins w:id="847" w:author="Lakshmi Kannan" w:date="2016-12-14T16:31:00Z">
        <w:r w:rsidR="00187E6F">
          <w:t>“</w:t>
        </w:r>
        <w:r w:rsidR="00187E6F" w:rsidRPr="00A04F22">
          <w:rPr>
            <w:i/>
            <w:u w:val="single"/>
          </w:rPr>
          <w:t>Locked-Migrating</w:t>
        </w:r>
        <w:r w:rsidR="00187E6F">
          <w:t>” status.</w:t>
        </w:r>
      </w:ins>
      <w:moveTo w:id="848" w:author="Lakshmi Kannan" w:date="2016-12-14T16:29:00Z">
        <w:del w:id="849" w:author="Lakshmi Kannan" w:date="2016-12-14T16:30:00Z">
          <w:r w:rsidDel="00187E6F">
            <w:delText xml:space="preserve"> </w:delText>
          </w:r>
        </w:del>
      </w:moveTo>
    </w:p>
    <w:p w14:paraId="0CAAEB89" w14:textId="6CBC78D4" w:rsidR="003E5B1F" w:rsidDel="0032446F" w:rsidRDefault="003E5B1F">
      <w:pPr>
        <w:pStyle w:val="ListParagraph"/>
        <w:numPr>
          <w:ilvl w:val="2"/>
          <w:numId w:val="99"/>
        </w:numPr>
        <w:rPr>
          <w:del w:id="850" w:author="Lakshmi Kannan" w:date="2016-12-14T16:31:00Z"/>
          <w:moveTo w:id="851" w:author="Lakshmi Kannan" w:date="2016-12-14T16:29:00Z"/>
        </w:rPr>
        <w:pPrChange w:id="852" w:author="Lakshmi Kannan" w:date="2016-12-14T16:30:00Z">
          <w:pPr>
            <w:pStyle w:val="ListParagraph"/>
            <w:numPr>
              <w:ilvl w:val="3"/>
              <w:numId w:val="99"/>
            </w:numPr>
            <w:ind w:left="2880" w:hanging="360"/>
          </w:pPr>
        </w:pPrChange>
      </w:pPr>
      <w:moveTo w:id="853" w:author="Lakshmi Kannan" w:date="2016-12-14T16:29:00Z">
        <w:del w:id="854" w:author="Lakshmi Kannan" w:date="2016-12-14T16:31:00Z">
          <w:r w:rsidDel="0032446F">
            <w:delText xml:space="preserve">If we block the IMEI/MSISDN updates during the migration window, who will retry this at a later time? </w:delText>
          </w:r>
          <w:r w:rsidRPr="00676EEC" w:rsidDel="0032446F">
            <w:rPr>
              <w:highlight w:val="yellow"/>
            </w:rPr>
            <w:delText>TODO</w:delText>
          </w:r>
          <w:r w:rsidDel="0032446F">
            <w:delText>: Check with Peter on this.</w:delText>
          </w:r>
        </w:del>
      </w:moveTo>
    </w:p>
    <w:p w14:paraId="7AF3061B" w14:textId="27CAD17A" w:rsidR="004F5805" w:rsidRDefault="003E5B1F">
      <w:pPr>
        <w:pStyle w:val="ListParagraph"/>
        <w:ind w:left="2160"/>
        <w:rPr>
          <w:moveTo w:id="855" w:author="Lakshmi Kannan" w:date="2016-12-14T16:29:00Z"/>
        </w:rPr>
        <w:pPrChange w:id="856" w:author="Lakshmi Kannan" w:date="2016-12-14T16:30:00Z">
          <w:pPr>
            <w:pStyle w:val="ListParagraph"/>
            <w:numPr>
              <w:ilvl w:val="3"/>
              <w:numId w:val="99"/>
            </w:numPr>
            <w:ind w:left="2880" w:hanging="360"/>
          </w:pPr>
        </w:pPrChange>
      </w:pPr>
      <w:moveTo w:id="857" w:author="Lakshmi Kannan" w:date="2016-12-14T16:29:00Z">
        <w:del w:id="858" w:author="Lakshmi Kannan" w:date="2016-12-14T16:31:00Z">
          <w:r w:rsidDel="0032446F">
            <w:delText>Check UpdateEquipment service flow where we are allowing updates on inactive devices.</w:delText>
          </w:r>
        </w:del>
      </w:moveTo>
    </w:p>
    <w:moveToRangeEnd w:id="844"/>
    <w:p w14:paraId="7D968FFB" w14:textId="0E576566" w:rsidR="00D20633" w:rsidRPr="00052334" w:rsidRDefault="00D20633">
      <w:pPr>
        <w:pStyle w:val="Heading6"/>
        <w:rPr>
          <w:ins w:id="859" w:author="Lakshmi Kannan" w:date="2016-12-14T16:20:00Z"/>
          <w:rPrChange w:id="860" w:author="Lakshmi Kannan" w:date="2016-12-14T16:20:00Z">
            <w:rPr>
              <w:ins w:id="861" w:author="Lakshmi Kannan" w:date="2016-12-14T16:20:00Z"/>
              <w:highlight w:val="yellow"/>
            </w:rPr>
          </w:rPrChange>
        </w:rPr>
        <w:pPrChange w:id="862" w:author="Lakshmi Kannan" w:date="2016-12-14T16:20:00Z">
          <w:pPr>
            <w:pStyle w:val="ListParagraph"/>
            <w:numPr>
              <w:numId w:val="99"/>
            </w:numPr>
            <w:ind w:hanging="360"/>
          </w:pPr>
        </w:pPrChange>
      </w:pPr>
      <w:ins w:id="863" w:author="Lakshmi Kannan" w:date="2016-12-14T16:19:00Z">
        <w:r w:rsidRPr="00052334">
          <w:rPr>
            <w:rPrChange w:id="864" w:author="Lakshmi Kannan" w:date="2016-12-14T16:20:00Z">
              <w:rPr>
                <w:b/>
                <w:bCs/>
                <w:highlight w:val="yellow"/>
              </w:rPr>
            </w:rPrChange>
          </w:rPr>
          <w:t>EIP UI</w:t>
        </w:r>
      </w:ins>
    </w:p>
    <w:p w14:paraId="3F62761F" w14:textId="284A3F8C" w:rsidR="00052334" w:rsidRDefault="00052334">
      <w:pPr>
        <w:pStyle w:val="ListParagraph"/>
        <w:numPr>
          <w:ilvl w:val="0"/>
          <w:numId w:val="119"/>
        </w:numPr>
        <w:rPr>
          <w:ins w:id="865" w:author="Lakshmi Kannan" w:date="2016-12-14T16:29:00Z"/>
        </w:rPr>
        <w:pPrChange w:id="866" w:author="Lakshmi Kannan" w:date="2016-12-14T16:21:00Z">
          <w:pPr>
            <w:pStyle w:val="ListParagraph"/>
            <w:numPr>
              <w:numId w:val="99"/>
            </w:numPr>
            <w:ind w:hanging="360"/>
          </w:pPr>
        </w:pPrChange>
      </w:pPr>
      <w:ins w:id="867" w:author="Lakshmi Kannan" w:date="2016-12-14T16:20:00Z">
        <w:r w:rsidRPr="00052334">
          <w:rPr>
            <w:rPrChange w:id="868" w:author="Lakshmi Kannan" w:date="2016-12-14T16:20:00Z">
              <w:rPr>
                <w:highlight w:val="yellow"/>
              </w:rPr>
            </w:rPrChange>
          </w:rPr>
          <w:t>Summary screen:</w:t>
        </w:r>
      </w:ins>
      <w:ins w:id="869" w:author="Lakshmi Kannan" w:date="2016-12-14T16:21:00Z">
        <w:r w:rsidR="00FD33C6">
          <w:t xml:space="preserve"> Locked devices will be displayed with the new status value of “</w:t>
        </w:r>
        <w:r w:rsidR="00FD33C6" w:rsidRPr="007060CB">
          <w:rPr>
            <w:i/>
            <w:u w:val="single"/>
          </w:rPr>
          <w:t>Locked-Migrating</w:t>
        </w:r>
        <w:r w:rsidR="00FD33C6">
          <w:t>”.</w:t>
        </w:r>
      </w:ins>
    </w:p>
    <w:p w14:paraId="0D2816C6" w14:textId="6FF0D20A" w:rsidR="00CB6C20" w:rsidRDefault="00CB6C20">
      <w:pPr>
        <w:pStyle w:val="ListParagraph"/>
        <w:numPr>
          <w:ilvl w:val="0"/>
          <w:numId w:val="119"/>
        </w:numPr>
        <w:rPr>
          <w:ins w:id="870" w:author="Lakshmi Kannan" w:date="2016-12-14T16:29:00Z"/>
        </w:rPr>
        <w:pPrChange w:id="871" w:author="Lakshmi Kannan" w:date="2016-12-14T16:29:00Z">
          <w:pPr>
            <w:pStyle w:val="ListParagraph"/>
            <w:numPr>
              <w:ilvl w:val="2"/>
              <w:numId w:val="119"/>
            </w:numPr>
            <w:ind w:left="2880" w:hanging="360"/>
          </w:pPr>
        </w:pPrChange>
      </w:pPr>
      <w:ins w:id="872" w:author="Lakshmi Kannan" w:date="2016-12-14T16:29:00Z">
        <w:r>
          <w:t xml:space="preserve">JUMP management tool will not allow updates on the LOANs </w:t>
        </w:r>
        <w:r w:rsidR="00A3585B">
          <w:t>that are in “</w:t>
        </w:r>
        <w:r w:rsidR="00A3585B" w:rsidRPr="00FE72B3">
          <w:rPr>
            <w:i/>
            <w:u w:val="single"/>
          </w:rPr>
          <w:t>Locked-Migrating</w:t>
        </w:r>
        <w:r w:rsidR="00A3585B">
          <w:t>”</w:t>
        </w:r>
      </w:ins>
      <w:ins w:id="873" w:author="Lakshmi Kannan" w:date="2016-12-14T16:30:00Z">
        <w:r w:rsidR="00FE72B3">
          <w:t xml:space="preserve"> </w:t>
        </w:r>
      </w:ins>
      <w:ins w:id="874" w:author="Lakshmi Kannan" w:date="2016-12-14T16:29:00Z">
        <w:r w:rsidR="00A3585B">
          <w:t>status</w:t>
        </w:r>
        <w:r>
          <w:t>.</w:t>
        </w:r>
      </w:ins>
    </w:p>
    <w:p w14:paraId="0851C87F" w14:textId="26BB7449" w:rsidR="0034748B" w:rsidRDefault="0034748B">
      <w:pPr>
        <w:pStyle w:val="ListParagraph"/>
        <w:numPr>
          <w:ilvl w:val="0"/>
          <w:numId w:val="119"/>
        </w:numPr>
        <w:rPr>
          <w:ins w:id="875" w:author="Lakshmi Kannan" w:date="2016-12-14T16:22:00Z"/>
        </w:rPr>
        <w:pPrChange w:id="876" w:author="Lakshmi Kannan" w:date="2016-12-14T16:22:00Z">
          <w:pPr>
            <w:pStyle w:val="ListParagraph"/>
            <w:numPr>
              <w:ilvl w:val="1"/>
              <w:numId w:val="119"/>
            </w:numPr>
            <w:ind w:left="2160" w:hanging="360"/>
          </w:pPr>
        </w:pPrChange>
      </w:pPr>
      <w:ins w:id="877" w:author="Lakshmi Kannan" w:date="2016-12-14T16:22:00Z">
        <w:r w:rsidRPr="00F90D39">
          <w:rPr>
            <w:highlight w:val="yellow"/>
          </w:rPr>
          <w:t>TODO</w:t>
        </w:r>
        <w:r>
          <w:t>: Document the behavior for other UI flows.</w:t>
        </w:r>
        <w:r>
          <w:tab/>
        </w:r>
        <w:r>
          <w:tab/>
        </w:r>
        <w:r>
          <w:tab/>
        </w:r>
      </w:ins>
    </w:p>
    <w:p w14:paraId="487559C4" w14:textId="77777777" w:rsidR="0034748B" w:rsidRDefault="0034748B">
      <w:pPr>
        <w:pStyle w:val="ListParagraph"/>
        <w:rPr>
          <w:ins w:id="878" w:author="Lakshmi Kannan" w:date="2016-12-14T16:21:00Z"/>
        </w:rPr>
        <w:pPrChange w:id="879" w:author="Lakshmi Kannan" w:date="2016-12-14T16:19:00Z">
          <w:pPr>
            <w:pStyle w:val="ListParagraph"/>
            <w:numPr>
              <w:numId w:val="99"/>
            </w:numPr>
            <w:ind w:hanging="360"/>
          </w:pPr>
        </w:pPrChange>
      </w:pPr>
    </w:p>
    <w:p w14:paraId="749B8C04" w14:textId="49D9BBEB" w:rsidR="00D20633" w:rsidRPr="00052334" w:rsidRDefault="00D20633">
      <w:pPr>
        <w:pStyle w:val="Heading6"/>
        <w:rPr>
          <w:ins w:id="880" w:author="Lakshmi Kannan" w:date="2016-12-14T16:19:00Z"/>
          <w:rPrChange w:id="881" w:author="Lakshmi Kannan" w:date="2016-12-14T16:20:00Z">
            <w:rPr>
              <w:ins w:id="882" w:author="Lakshmi Kannan" w:date="2016-12-14T16:19:00Z"/>
              <w:highlight w:val="yellow"/>
            </w:rPr>
          </w:rPrChange>
        </w:rPr>
        <w:pPrChange w:id="883" w:author="Lakshmi Kannan" w:date="2016-12-14T16:20:00Z">
          <w:pPr>
            <w:pStyle w:val="ListParagraph"/>
            <w:numPr>
              <w:numId w:val="99"/>
            </w:numPr>
            <w:ind w:hanging="360"/>
          </w:pPr>
        </w:pPrChange>
      </w:pPr>
      <w:ins w:id="884" w:author="Lakshmi Kannan" w:date="2016-12-14T16:19:00Z">
        <w:r w:rsidRPr="00052334">
          <w:rPr>
            <w:rPrChange w:id="885" w:author="Lakshmi Kannan" w:date="2016-12-14T16:20:00Z">
              <w:rPr>
                <w:b/>
                <w:bCs/>
                <w:highlight w:val="yellow"/>
              </w:rPr>
            </w:rPrChange>
          </w:rPr>
          <w:t>EIP batch jobs</w:t>
        </w:r>
      </w:ins>
    </w:p>
    <w:p w14:paraId="2A1337DA" w14:textId="1484C2CB" w:rsidR="00D20633" w:rsidRPr="001A0895" w:rsidDel="001A0895" w:rsidRDefault="00D20633">
      <w:pPr>
        <w:pStyle w:val="ListParagraph"/>
        <w:numPr>
          <w:ilvl w:val="0"/>
          <w:numId w:val="119"/>
        </w:numPr>
        <w:rPr>
          <w:del w:id="886" w:author="Lakshmi Kannan" w:date="2016-12-14T16:23:00Z"/>
        </w:rPr>
        <w:pPrChange w:id="887" w:author="Lakshmi Kannan" w:date="2016-12-14T16:23:00Z">
          <w:pPr>
            <w:pStyle w:val="ListParagraph"/>
            <w:numPr>
              <w:numId w:val="99"/>
            </w:numPr>
            <w:ind w:hanging="360"/>
          </w:pPr>
        </w:pPrChange>
      </w:pPr>
    </w:p>
    <w:p w14:paraId="40D5B601" w14:textId="16B3951A" w:rsidR="00600649" w:rsidDel="00992467" w:rsidRDefault="00600649">
      <w:pPr>
        <w:pStyle w:val="ListParagraph"/>
        <w:numPr>
          <w:ilvl w:val="0"/>
          <w:numId w:val="119"/>
        </w:numPr>
        <w:rPr>
          <w:del w:id="888" w:author="Lakshmi Kannan" w:date="2016-12-14T15:05:00Z"/>
        </w:rPr>
        <w:pPrChange w:id="889" w:author="Lakshmi Kannan" w:date="2016-12-14T16:23:00Z">
          <w:pPr>
            <w:pStyle w:val="ListParagraph"/>
            <w:numPr>
              <w:ilvl w:val="1"/>
              <w:numId w:val="99"/>
            </w:numPr>
            <w:ind w:left="1440" w:hanging="360"/>
          </w:pPr>
        </w:pPrChange>
      </w:pPr>
      <w:del w:id="890" w:author="Lakshmi Kannan" w:date="2016-12-14T15:05:00Z">
        <w:r w:rsidRPr="001A0895" w:rsidDel="00992467">
          <w:rPr>
            <w:rPrChange w:id="891" w:author="Lakshmi Kannan" w:date="2016-12-14T16:23:00Z">
              <w:rPr>
                <w:highlight w:val="yellow"/>
              </w:rPr>
            </w:rPrChange>
          </w:rPr>
          <w:delText>Ethie</w:delText>
        </w:r>
        <w:r w:rsidR="00F16795" w:rsidDel="00992467">
          <w:delText xml:space="preserve"> to check if TBC/B2B/ Web </w:delText>
        </w:r>
        <w:r w:rsidDel="00992467">
          <w:delText>platforms uses history service and if this new status values is going to cause any issues for them during the migration window.</w:delText>
        </w:r>
      </w:del>
    </w:p>
    <w:p w14:paraId="2F400B71" w14:textId="7C074A8A" w:rsidR="0096334D" w:rsidDel="00992467" w:rsidRDefault="0096334D">
      <w:pPr>
        <w:pStyle w:val="ListParagraph"/>
        <w:numPr>
          <w:ilvl w:val="0"/>
          <w:numId w:val="119"/>
        </w:numPr>
        <w:rPr>
          <w:del w:id="892" w:author="Lakshmi Kannan" w:date="2016-12-14T15:05:00Z"/>
        </w:rPr>
        <w:pPrChange w:id="893" w:author="Lakshmi Kannan" w:date="2016-12-14T16:23:00Z">
          <w:pPr>
            <w:pStyle w:val="ListParagraph"/>
            <w:numPr>
              <w:ilvl w:val="2"/>
              <w:numId w:val="99"/>
            </w:numPr>
            <w:ind w:left="2160" w:hanging="180"/>
          </w:pPr>
        </w:pPrChange>
      </w:pPr>
      <w:del w:id="894" w:author="Lakshmi Kannan" w:date="2016-12-14T15:05:00Z">
        <w:r w:rsidDel="00992467">
          <w:delText>This will happen for individual loans that are being migrated.</w:delText>
        </w:r>
      </w:del>
    </w:p>
    <w:p w14:paraId="210B6E00" w14:textId="00D75453" w:rsidR="0072313D" w:rsidDel="00992467" w:rsidRDefault="0072313D">
      <w:pPr>
        <w:pStyle w:val="ListParagraph"/>
        <w:numPr>
          <w:ilvl w:val="0"/>
          <w:numId w:val="119"/>
        </w:numPr>
        <w:rPr>
          <w:del w:id="895" w:author="Lakshmi Kannan" w:date="2016-12-14T15:05:00Z"/>
        </w:rPr>
        <w:pPrChange w:id="896" w:author="Lakshmi Kannan" w:date="2016-12-14T16:23:00Z">
          <w:pPr>
            <w:pStyle w:val="ListParagraph"/>
            <w:numPr>
              <w:ilvl w:val="2"/>
              <w:numId w:val="99"/>
            </w:numPr>
            <w:ind w:left="2160" w:hanging="180"/>
          </w:pPr>
        </w:pPrChange>
      </w:pPr>
      <w:del w:id="897" w:author="Lakshmi Kannan" w:date="2016-12-14T15:05:00Z">
        <w:r w:rsidDel="00992467">
          <w:delText>Ensure that there are no consumers for history service for both loan/leop operations at this time.</w:delText>
        </w:r>
        <w:r w:rsidR="00F16795" w:rsidDel="00992467">
          <w:delText xml:space="preserve"> We</w:delText>
        </w:r>
        <w:r w:rsidR="007A3C62" w:rsidDel="00992467">
          <w:delText xml:space="preserve"> can</w:delText>
        </w:r>
        <w:r w:rsidR="00F16795" w:rsidDel="00992467">
          <w:delText xml:space="preserve"> address this by scheduling this process to happen only during off hours when there is no business/batch activity.</w:delText>
        </w:r>
      </w:del>
    </w:p>
    <w:p w14:paraId="23E8D6F9" w14:textId="234A3587" w:rsidR="0072313D" w:rsidDel="00FD33C6" w:rsidRDefault="0072313D">
      <w:pPr>
        <w:pStyle w:val="ListParagraph"/>
        <w:numPr>
          <w:ilvl w:val="0"/>
          <w:numId w:val="119"/>
        </w:numPr>
        <w:rPr>
          <w:del w:id="898" w:author="Lakshmi Kannan" w:date="2016-12-14T16:21:00Z"/>
        </w:rPr>
        <w:pPrChange w:id="899" w:author="Lakshmi Kannan" w:date="2016-12-14T16:23:00Z">
          <w:pPr>
            <w:pStyle w:val="ListParagraph"/>
            <w:numPr>
              <w:ilvl w:val="1"/>
              <w:numId w:val="99"/>
            </w:numPr>
            <w:ind w:left="1440" w:hanging="360"/>
          </w:pPr>
        </w:pPrChange>
      </w:pPr>
      <w:del w:id="900" w:author="Lakshmi Kannan" w:date="2016-12-14T16:21:00Z">
        <w:r w:rsidRPr="001A0895" w:rsidDel="00FD33C6">
          <w:rPr>
            <w:rPrChange w:id="901" w:author="Lakshmi Kannan" w:date="2016-12-14T16:23:00Z">
              <w:rPr>
                <w:highlight w:val="yellow"/>
              </w:rPr>
            </w:rPrChange>
          </w:rPr>
          <w:delText>TODO</w:delText>
        </w:r>
        <w:r w:rsidDel="00FD33C6">
          <w:delText>: Find out the error messages that will be thrown in all EIP service flows when the equipment is in this status.</w:delText>
        </w:r>
      </w:del>
    </w:p>
    <w:p w14:paraId="368BE094" w14:textId="26FABA4B" w:rsidR="0072313D" w:rsidDel="00C96F54" w:rsidRDefault="0072313D">
      <w:pPr>
        <w:pStyle w:val="ListParagraph"/>
        <w:numPr>
          <w:ilvl w:val="0"/>
          <w:numId w:val="119"/>
        </w:numPr>
        <w:rPr>
          <w:del w:id="902" w:author="Lakshmi Kannan" w:date="2016-12-14T16:22:00Z"/>
        </w:rPr>
        <w:pPrChange w:id="903" w:author="Lakshmi Kannan" w:date="2016-12-14T16:23:00Z">
          <w:pPr>
            <w:pStyle w:val="ListParagraph"/>
            <w:numPr>
              <w:ilvl w:val="1"/>
              <w:numId w:val="99"/>
            </w:numPr>
            <w:ind w:left="1440" w:hanging="360"/>
          </w:pPr>
        </w:pPrChange>
      </w:pPr>
      <w:del w:id="904" w:author="Lakshmi Kannan" w:date="2016-12-14T16:22:00Z">
        <w:r w:rsidDel="00C96F54">
          <w:delText>UI should display the new status with no issues.</w:delText>
        </w:r>
      </w:del>
    </w:p>
    <w:p w14:paraId="4606307F" w14:textId="5F211DE5" w:rsidR="0072313D" w:rsidDel="001A0895" w:rsidRDefault="0072313D">
      <w:pPr>
        <w:pStyle w:val="ListParagraph"/>
        <w:numPr>
          <w:ilvl w:val="0"/>
          <w:numId w:val="119"/>
        </w:numPr>
        <w:rPr>
          <w:del w:id="905" w:author="Lakshmi Kannan" w:date="2016-12-14T16:23:00Z"/>
        </w:rPr>
        <w:pPrChange w:id="906" w:author="Lakshmi Kannan" w:date="2016-12-14T16:23:00Z">
          <w:pPr>
            <w:pStyle w:val="ListParagraph"/>
            <w:numPr>
              <w:ilvl w:val="1"/>
              <w:numId w:val="99"/>
            </w:numPr>
            <w:ind w:left="1440" w:hanging="360"/>
          </w:pPr>
        </w:pPrChange>
      </w:pPr>
      <w:del w:id="907" w:author="Lakshmi Kannan" w:date="2016-12-14T16:23:00Z">
        <w:r w:rsidDel="001A0895">
          <w:delText>Promotion functionality should not be allowed.</w:delText>
        </w:r>
      </w:del>
    </w:p>
    <w:p w14:paraId="665D27C2" w14:textId="14FBA6F8" w:rsidR="0072313D" w:rsidRDefault="0072313D">
      <w:pPr>
        <w:pStyle w:val="ListParagraph"/>
        <w:numPr>
          <w:ilvl w:val="0"/>
          <w:numId w:val="119"/>
        </w:numPr>
        <w:pPrChange w:id="908" w:author="Lakshmi Kannan" w:date="2016-12-14T16:23:00Z">
          <w:pPr>
            <w:pStyle w:val="ListParagraph"/>
            <w:numPr>
              <w:ilvl w:val="1"/>
              <w:numId w:val="99"/>
            </w:numPr>
            <w:ind w:left="1440" w:hanging="360"/>
          </w:pPr>
        </w:pPrChange>
      </w:pPr>
      <w:r>
        <w:t>Send charge</w:t>
      </w:r>
      <w:ins w:id="909" w:author="Lakshmi Kannan" w:date="2016-12-14T16:23:00Z">
        <w:r w:rsidR="001A0895">
          <w:t>s batch</w:t>
        </w:r>
      </w:ins>
      <w:r>
        <w:t xml:space="preserve"> job </w:t>
      </w:r>
      <w:del w:id="910" w:author="Lakshmi Kannan" w:date="2016-12-14T16:23:00Z">
        <w:r w:rsidDel="001A0895">
          <w:delText xml:space="preserve">should </w:delText>
        </w:r>
      </w:del>
      <w:ins w:id="911" w:author="Lakshmi Kannan" w:date="2016-12-14T16:23:00Z">
        <w:r w:rsidR="001A0895">
          <w:t xml:space="preserve">will </w:t>
        </w:r>
      </w:ins>
      <w:r>
        <w:t xml:space="preserve">not send charges </w:t>
      </w:r>
      <w:ins w:id="912" w:author="Lakshmi Kannan" w:date="2016-12-14T16:23:00Z">
        <w:r w:rsidR="001A0895">
          <w:t xml:space="preserve">or credits </w:t>
        </w:r>
      </w:ins>
      <w:r>
        <w:t xml:space="preserve">for </w:t>
      </w:r>
      <w:del w:id="913" w:author="Lakshmi Kannan" w:date="2016-12-14T16:23:00Z">
        <w:r w:rsidDel="001A0895">
          <w:delText>these locked loans</w:delText>
        </w:r>
      </w:del>
      <w:ins w:id="914" w:author="Lakshmi Kannan" w:date="2016-12-14T16:23:00Z">
        <w:r w:rsidR="001A0895">
          <w:t>the locked devices</w:t>
        </w:r>
      </w:ins>
      <w:r>
        <w:t>.</w:t>
      </w:r>
    </w:p>
    <w:p w14:paraId="7521B286" w14:textId="68218AB7" w:rsidR="0072313D" w:rsidRDefault="0072313D">
      <w:pPr>
        <w:pStyle w:val="ListParagraph"/>
        <w:numPr>
          <w:ilvl w:val="0"/>
          <w:numId w:val="119"/>
        </w:numPr>
        <w:pPrChange w:id="915" w:author="Lakshmi Kannan" w:date="2016-12-14T16:23:00Z">
          <w:pPr>
            <w:pStyle w:val="ListParagraph"/>
            <w:numPr>
              <w:ilvl w:val="1"/>
              <w:numId w:val="99"/>
            </w:numPr>
            <w:ind w:left="1440" w:hanging="360"/>
          </w:pPr>
        </w:pPrChange>
      </w:pPr>
      <w:del w:id="916" w:author="Lakshmi Kannan" w:date="2016-12-14T16:23:00Z">
        <w:r w:rsidDel="004A0793">
          <w:delText xml:space="preserve">Events: </w:delText>
        </w:r>
      </w:del>
      <w:r>
        <w:t>SCMS, AAL</w:t>
      </w:r>
      <w:del w:id="917" w:author="Lakshmi Kannan" w:date="2016-12-14T16:23:00Z">
        <w:r w:rsidDel="004A0793">
          <w:delText>,</w:delText>
        </w:r>
      </w:del>
      <w:ins w:id="918" w:author="Lakshmi Kannan" w:date="2016-12-14T16:23:00Z">
        <w:r w:rsidR="004A0793">
          <w:t xml:space="preserve"> and</w:t>
        </w:r>
      </w:ins>
      <w:r>
        <w:t xml:space="preserve"> Unlock</w:t>
      </w:r>
      <w:ins w:id="919" w:author="Lakshmi Kannan" w:date="2016-12-14T16:23:00Z">
        <w:r w:rsidR="004A0793">
          <w:t xml:space="preserve"> events will</w:t>
        </w:r>
      </w:ins>
      <w:del w:id="920" w:author="Lakshmi Kannan" w:date="2016-12-14T16:23:00Z">
        <w:r w:rsidDel="004A0793">
          <w:delText xml:space="preserve"> should </w:delText>
        </w:r>
      </w:del>
      <w:ins w:id="921" w:author="Lakshmi Kannan" w:date="2016-12-14T16:23:00Z">
        <w:r w:rsidR="004A0793">
          <w:t xml:space="preserve"> </w:t>
        </w:r>
      </w:ins>
      <w:r>
        <w:t>not be sent.</w:t>
      </w:r>
    </w:p>
    <w:p w14:paraId="04A7FA40" w14:textId="43C3795E" w:rsidR="0072313D" w:rsidDel="00CB6C20" w:rsidRDefault="0072313D">
      <w:pPr>
        <w:pStyle w:val="ListParagraph"/>
        <w:numPr>
          <w:ilvl w:val="0"/>
          <w:numId w:val="119"/>
        </w:numPr>
        <w:rPr>
          <w:del w:id="922" w:author="Lakshmi Kannan" w:date="2016-12-14T16:29:00Z"/>
        </w:rPr>
        <w:pPrChange w:id="923" w:author="Lakshmi Kannan" w:date="2016-12-14T16:33:00Z">
          <w:pPr>
            <w:pStyle w:val="ListParagraph"/>
            <w:numPr>
              <w:ilvl w:val="1"/>
              <w:numId w:val="99"/>
            </w:numPr>
            <w:ind w:left="1440" w:hanging="360"/>
          </w:pPr>
        </w:pPrChange>
      </w:pPr>
      <w:del w:id="924" w:author="Lakshmi Kannan" w:date="2016-12-14T16:29:00Z">
        <w:r w:rsidDel="00CB6C20">
          <w:delText>IMEI updates/MSISDN updates should not be happening on locked loans.</w:delText>
        </w:r>
      </w:del>
    </w:p>
    <w:p w14:paraId="4E41A219" w14:textId="5A9567DC" w:rsidR="0096334D" w:rsidDel="00CB6C20" w:rsidRDefault="0096334D">
      <w:pPr>
        <w:pStyle w:val="ListParagraph"/>
        <w:numPr>
          <w:ilvl w:val="0"/>
          <w:numId w:val="119"/>
        </w:numPr>
        <w:rPr>
          <w:del w:id="925" w:author="Lakshmi Kannan" w:date="2016-12-14T16:29:00Z"/>
        </w:rPr>
        <w:pPrChange w:id="926" w:author="Lakshmi Kannan" w:date="2016-12-14T16:33:00Z">
          <w:pPr>
            <w:pStyle w:val="ListParagraph"/>
            <w:numPr>
              <w:ilvl w:val="2"/>
              <w:numId w:val="99"/>
            </w:numPr>
            <w:ind w:left="2160" w:hanging="180"/>
          </w:pPr>
        </w:pPrChange>
      </w:pPr>
      <w:del w:id="927" w:author="Lakshmi Kannan" w:date="2016-12-14T16:29:00Z">
        <w:r w:rsidDel="00CB6C20">
          <w:delText>JUMP management tool should not allow updates on the LOANs being migrated</w:delText>
        </w:r>
        <w:r w:rsidR="00A7385A" w:rsidDel="00CB6C20">
          <w:delText>.</w:delText>
        </w:r>
      </w:del>
    </w:p>
    <w:p w14:paraId="54784452" w14:textId="0834F559" w:rsidR="00924A41" w:rsidDel="003E5B1F" w:rsidRDefault="00924A41">
      <w:pPr>
        <w:pStyle w:val="ListParagraph"/>
        <w:numPr>
          <w:ilvl w:val="0"/>
          <w:numId w:val="119"/>
        </w:numPr>
        <w:rPr>
          <w:moveFrom w:id="928" w:author="Lakshmi Kannan" w:date="2016-12-14T16:29:00Z"/>
        </w:rPr>
        <w:pPrChange w:id="929" w:author="Lakshmi Kannan" w:date="2016-12-14T16:33:00Z">
          <w:pPr>
            <w:pStyle w:val="ListParagraph"/>
            <w:numPr>
              <w:ilvl w:val="2"/>
              <w:numId w:val="99"/>
            </w:numPr>
            <w:ind w:left="2160" w:hanging="180"/>
          </w:pPr>
        </w:pPrChange>
      </w:pPr>
      <w:moveFromRangeStart w:id="930" w:author="Lakshmi Kannan" w:date="2016-12-14T16:29:00Z" w:name="move469496323"/>
      <w:moveFrom w:id="931" w:author="Lakshmi Kannan" w:date="2016-12-14T16:29:00Z">
        <w:r w:rsidDel="003E5B1F">
          <w:t xml:space="preserve">UpdateEquipment service </w:t>
        </w:r>
      </w:moveFrom>
    </w:p>
    <w:p w14:paraId="38C1C889" w14:textId="49E82F8A" w:rsidR="00924A41" w:rsidDel="003E5B1F" w:rsidRDefault="00924A41">
      <w:pPr>
        <w:pStyle w:val="ListParagraph"/>
        <w:numPr>
          <w:ilvl w:val="0"/>
          <w:numId w:val="119"/>
        </w:numPr>
        <w:rPr>
          <w:moveFrom w:id="932" w:author="Lakshmi Kannan" w:date="2016-12-14T16:29:00Z"/>
        </w:rPr>
        <w:pPrChange w:id="933" w:author="Lakshmi Kannan" w:date="2016-12-14T16:33:00Z">
          <w:pPr>
            <w:pStyle w:val="ListParagraph"/>
            <w:numPr>
              <w:ilvl w:val="3"/>
              <w:numId w:val="99"/>
            </w:numPr>
            <w:ind w:left="2880" w:hanging="360"/>
          </w:pPr>
        </w:pPrChange>
      </w:pPr>
      <w:moveFrom w:id="934" w:author="Lakshmi Kannan" w:date="2016-12-14T16:29:00Z">
        <w:r w:rsidDel="003E5B1F">
          <w:t>If we block the IMEI/MSISDN updates during the migration window, who will retry this at a later time?</w:t>
        </w:r>
        <w:r w:rsidR="00676EEC" w:rsidDel="003E5B1F">
          <w:t xml:space="preserve"> </w:t>
        </w:r>
        <w:r w:rsidR="00676EEC" w:rsidRPr="0073296D" w:rsidDel="003E5B1F">
          <w:rPr>
            <w:rPrChange w:id="935" w:author="Lakshmi Kannan" w:date="2016-12-14T16:33:00Z">
              <w:rPr>
                <w:highlight w:val="yellow"/>
              </w:rPr>
            </w:rPrChange>
          </w:rPr>
          <w:t>TODO</w:t>
        </w:r>
        <w:r w:rsidR="00676EEC" w:rsidDel="003E5B1F">
          <w:t>: Check with Peter on this.</w:t>
        </w:r>
      </w:moveFrom>
    </w:p>
    <w:p w14:paraId="4B23EA32" w14:textId="6B74A742" w:rsidR="00676EEC" w:rsidDel="003E5B1F" w:rsidRDefault="00676EEC">
      <w:pPr>
        <w:pStyle w:val="ListParagraph"/>
        <w:numPr>
          <w:ilvl w:val="0"/>
          <w:numId w:val="119"/>
        </w:numPr>
        <w:rPr>
          <w:moveFrom w:id="936" w:author="Lakshmi Kannan" w:date="2016-12-14T16:29:00Z"/>
        </w:rPr>
        <w:pPrChange w:id="937" w:author="Lakshmi Kannan" w:date="2016-12-14T16:33:00Z">
          <w:pPr>
            <w:pStyle w:val="ListParagraph"/>
            <w:numPr>
              <w:ilvl w:val="3"/>
              <w:numId w:val="99"/>
            </w:numPr>
            <w:ind w:left="2880" w:hanging="360"/>
          </w:pPr>
        </w:pPrChange>
      </w:pPr>
      <w:moveFrom w:id="938" w:author="Lakshmi Kannan" w:date="2016-12-14T16:29:00Z">
        <w:r w:rsidDel="003E5B1F">
          <w:t>Check UpdateEquipment service flow where we are allowing updates on inactive devices.</w:t>
        </w:r>
      </w:moveFrom>
    </w:p>
    <w:moveFromRangeEnd w:id="930"/>
    <w:p w14:paraId="24E1DA2D" w14:textId="201621CD" w:rsidR="00924A41" w:rsidDel="00A04F22" w:rsidRDefault="00924A41">
      <w:pPr>
        <w:pStyle w:val="ListParagraph"/>
        <w:numPr>
          <w:ilvl w:val="0"/>
          <w:numId w:val="119"/>
        </w:numPr>
        <w:rPr>
          <w:del w:id="939" w:author="Lakshmi Kannan" w:date="2016-12-14T16:33:00Z"/>
        </w:rPr>
        <w:pPrChange w:id="940" w:author="Lakshmi Kannan" w:date="2016-12-14T16:33:00Z">
          <w:pPr>
            <w:pStyle w:val="ListParagraph"/>
            <w:ind w:left="2880"/>
          </w:pPr>
        </w:pPrChange>
      </w:pPr>
      <w:r>
        <w:t xml:space="preserve">UpdateIMEIBatchJob </w:t>
      </w:r>
      <w:del w:id="941" w:author="Lakshmi Kannan" w:date="2016-12-14T16:33:00Z">
        <w:r w:rsidDel="0073296D">
          <w:delText>– we can stop the batch job and run after the migration batch process is completed (end-to-end)</w:delText>
        </w:r>
      </w:del>
      <w:ins w:id="942" w:author="Lakshmi Kannan" w:date="2016-12-14T16:33:00Z">
        <w:r w:rsidR="0073296D">
          <w:t>will not allow updates on the LOANs that are in “</w:t>
        </w:r>
        <w:r w:rsidR="0073296D" w:rsidRPr="003C6C6D">
          <w:rPr>
            <w:i/>
            <w:u w:val="single"/>
          </w:rPr>
          <w:t>Locked-Migrating</w:t>
        </w:r>
        <w:r w:rsidR="0073296D">
          <w:t>” status.</w:t>
        </w:r>
        <w:r w:rsidR="00800F86" w:rsidDel="00800F86">
          <w:t xml:space="preserve"> </w:t>
        </w:r>
      </w:ins>
    </w:p>
    <w:p w14:paraId="23427CAD" w14:textId="77777777" w:rsidR="00A04F22" w:rsidRDefault="00A04F22">
      <w:pPr>
        <w:pStyle w:val="ListParagraph"/>
        <w:numPr>
          <w:ilvl w:val="0"/>
          <w:numId w:val="119"/>
        </w:numPr>
        <w:rPr>
          <w:ins w:id="943" w:author="Lakshmi Kannan" w:date="2016-12-14T16:33:00Z"/>
        </w:rPr>
        <w:pPrChange w:id="944" w:author="Lakshmi Kannan" w:date="2016-12-14T16:33:00Z">
          <w:pPr>
            <w:pStyle w:val="ListParagraph"/>
            <w:numPr>
              <w:ilvl w:val="2"/>
              <w:numId w:val="99"/>
            </w:numPr>
            <w:ind w:left="2160" w:hanging="180"/>
          </w:pPr>
        </w:pPrChange>
      </w:pPr>
    </w:p>
    <w:p w14:paraId="3B58D81C" w14:textId="5B108E15" w:rsidR="00924A41" w:rsidDel="00800F86" w:rsidRDefault="006501C1">
      <w:pPr>
        <w:pStyle w:val="ListParagraph"/>
        <w:numPr>
          <w:ilvl w:val="0"/>
          <w:numId w:val="119"/>
        </w:numPr>
        <w:rPr>
          <w:del w:id="945" w:author="Lakshmi Kannan" w:date="2016-12-14T16:33:00Z"/>
        </w:rPr>
        <w:pPrChange w:id="946" w:author="Lakshmi Kannan" w:date="2016-12-14T16:33:00Z">
          <w:pPr>
            <w:pStyle w:val="ListParagraph"/>
            <w:numPr>
              <w:ilvl w:val="3"/>
              <w:numId w:val="99"/>
            </w:numPr>
            <w:ind w:left="2880" w:hanging="360"/>
          </w:pPr>
        </w:pPrChange>
      </w:pPr>
      <w:ins w:id="947" w:author="Lakshmi Kannan" w:date="2016-12-14T16:34:00Z">
        <w:r w:rsidRPr="003C6C6D">
          <w:rPr>
            <w:highlight w:val="yellow"/>
          </w:rPr>
          <w:t>TODO</w:t>
        </w:r>
        <w:r>
          <w:t>: Document the behavior for other batch job flows.</w:t>
        </w:r>
        <w:r>
          <w:tab/>
        </w:r>
      </w:ins>
      <w:del w:id="948" w:author="Lakshmi Kannan" w:date="2016-12-14T16:33:00Z">
        <w:r w:rsidR="00924A41" w:rsidDel="00800F86">
          <w:delText>Confirm that this is happening only on active devices</w:delText>
        </w:r>
      </w:del>
    </w:p>
    <w:p w14:paraId="3F143FB6" w14:textId="77777777" w:rsidR="005E5716" w:rsidRDefault="005E5716">
      <w:pPr>
        <w:pStyle w:val="ListParagraph"/>
        <w:numPr>
          <w:ilvl w:val="0"/>
          <w:numId w:val="119"/>
        </w:numPr>
        <w:pPrChange w:id="949" w:author="Lakshmi Kannan" w:date="2016-12-14T16:33:00Z">
          <w:pPr>
            <w:pStyle w:val="ListParagraph"/>
            <w:ind w:left="2880"/>
          </w:pPr>
        </w:pPrChange>
      </w:pPr>
    </w:p>
    <w:p w14:paraId="7DF1AF8E" w14:textId="0143A1A3" w:rsidR="00BA47B8" w:rsidRDefault="00BA47B8" w:rsidP="00BA47B8">
      <w:pPr>
        <w:pStyle w:val="Heading4"/>
      </w:pPr>
      <w:r>
        <w:t>Processing time estimates:</w:t>
      </w:r>
    </w:p>
    <w:p w14:paraId="00C4D800" w14:textId="77777777" w:rsidR="00365C16" w:rsidRPr="00B3031E" w:rsidRDefault="00365C16" w:rsidP="00365C16">
      <w:r>
        <w:t>Load: 1 million</w:t>
      </w:r>
    </w:p>
    <w:p w14:paraId="1A9F2269" w14:textId="72C715F5" w:rsidR="00365C16" w:rsidRDefault="00365C16" w:rsidP="007722A6">
      <w:pPr>
        <w:pStyle w:val="ListParagraph"/>
        <w:numPr>
          <w:ilvl w:val="0"/>
          <w:numId w:val="115"/>
        </w:numPr>
      </w:pPr>
      <w:r>
        <w:t>100</w:t>
      </w:r>
      <w:r w:rsidR="003544D7">
        <w:t>0</w:t>
      </w:r>
      <w:r>
        <w:t xml:space="preserve"> bulk events with info about 1000 devices/plans in one event.</w:t>
      </w:r>
    </w:p>
    <w:p w14:paraId="65F7E8A4" w14:textId="585D82EE" w:rsidR="00365C16" w:rsidRDefault="00365C16" w:rsidP="007722A6">
      <w:pPr>
        <w:pStyle w:val="ListParagraph"/>
        <w:numPr>
          <w:ilvl w:val="0"/>
          <w:numId w:val="115"/>
        </w:numPr>
      </w:pPr>
      <w:r>
        <w:t xml:space="preserve">SILO A – </w:t>
      </w:r>
      <w:r w:rsidR="00017F0F">
        <w:t>consumer instances will</w:t>
      </w:r>
      <w:r>
        <w:t xml:space="preserve"> act as message processor</w:t>
      </w:r>
      <w:r w:rsidR="000B09B7">
        <w:t>s</w:t>
      </w:r>
      <w:r>
        <w:t xml:space="preserve"> for this type of message.</w:t>
      </w:r>
    </w:p>
    <w:p w14:paraId="72A4C064" w14:textId="77777777" w:rsidR="00365C16" w:rsidRDefault="00365C16" w:rsidP="00365C16">
      <w:pPr>
        <w:pStyle w:val="ListParagraph"/>
        <w:numPr>
          <w:ilvl w:val="4"/>
          <w:numId w:val="99"/>
        </w:numPr>
      </w:pPr>
      <w:r>
        <w:t xml:space="preserve">~ 15 instances will pick these and process </w:t>
      </w:r>
    </w:p>
    <w:p w14:paraId="3575B88F" w14:textId="033C8B2B" w:rsidR="00365C16" w:rsidRDefault="00365C16" w:rsidP="00365C16">
      <w:pPr>
        <w:pStyle w:val="ListParagraph"/>
        <w:numPr>
          <w:ilvl w:val="4"/>
          <w:numId w:val="99"/>
        </w:numPr>
      </w:pPr>
      <w:r>
        <w:t xml:space="preserve">~ </w:t>
      </w:r>
      <w:r w:rsidR="003544D7">
        <w:t>67</w:t>
      </w:r>
      <w:r>
        <w:t xml:space="preserve"> events to be processed per instance</w:t>
      </w:r>
    </w:p>
    <w:p w14:paraId="00362616" w14:textId="3F86A119" w:rsidR="00365C16" w:rsidRDefault="00365C16" w:rsidP="00365C16">
      <w:pPr>
        <w:pStyle w:val="ListParagraph"/>
        <w:numPr>
          <w:ilvl w:val="4"/>
          <w:numId w:val="99"/>
        </w:numPr>
      </w:pPr>
      <w:r>
        <w:t xml:space="preserve">~ </w:t>
      </w:r>
      <w:r w:rsidR="003544D7" w:rsidRPr="00F44693">
        <w:rPr>
          <w:highlight w:val="yellow"/>
        </w:rPr>
        <w:t>1 sec</w:t>
      </w:r>
      <w:r>
        <w:t xml:space="preserve"> for every message processing</w:t>
      </w:r>
      <w:r w:rsidR="00F44693">
        <w:t xml:space="preserve"> </w:t>
      </w:r>
      <w:r w:rsidR="00F44693" w:rsidRPr="00FD0573">
        <w:rPr>
          <w:highlight w:val="yellow"/>
        </w:rPr>
        <w:t>TODO</w:t>
      </w:r>
      <w:r w:rsidR="00F44693">
        <w:t xml:space="preserve">: </w:t>
      </w:r>
      <w:r w:rsidR="00FD0573">
        <w:t>assess this time in PLAB.</w:t>
      </w:r>
    </w:p>
    <w:p w14:paraId="385FCF31" w14:textId="3AE6350E" w:rsidR="00365C16" w:rsidRDefault="003544D7" w:rsidP="00365C16">
      <w:pPr>
        <w:pStyle w:val="ListParagraph"/>
        <w:numPr>
          <w:ilvl w:val="4"/>
          <w:numId w:val="99"/>
        </w:numPr>
      </w:pPr>
      <w:r>
        <w:t>~ 67 secs</w:t>
      </w:r>
      <w:r w:rsidR="00365C16">
        <w:t xml:space="preserve"> </w:t>
      </w:r>
      <w:r w:rsidR="00BB54DB">
        <w:t>for 1 million</w:t>
      </w:r>
    </w:p>
    <w:p w14:paraId="278C096F" w14:textId="77777777" w:rsidR="00965820" w:rsidRDefault="00965820" w:rsidP="00965820">
      <w:pPr>
        <w:pStyle w:val="ListParagraph"/>
        <w:ind w:left="1440"/>
      </w:pPr>
    </w:p>
    <w:p w14:paraId="0316B6DC" w14:textId="66222A36" w:rsidR="005735FB" w:rsidRDefault="005735FB" w:rsidP="00965820">
      <w:pPr>
        <w:pStyle w:val="ListParagraph"/>
        <w:ind w:left="1440"/>
      </w:pPr>
      <w:r>
        <w:t>Retry every 2 minutes</w:t>
      </w:r>
      <w:r w:rsidR="00CD3EB3">
        <w:t xml:space="preserve"> for 3 times</w:t>
      </w:r>
      <w:r>
        <w:t xml:space="preserve"> – this adds 6 minutes + 67 secs</w:t>
      </w:r>
    </w:p>
    <w:p w14:paraId="26BA1370" w14:textId="77777777" w:rsidR="005735FB" w:rsidRDefault="005735FB" w:rsidP="00965820">
      <w:pPr>
        <w:pStyle w:val="ListParagraph"/>
        <w:ind w:left="1440"/>
      </w:pPr>
    </w:p>
    <w:p w14:paraId="4B8882C8" w14:textId="57AACFB2" w:rsidR="005735FB" w:rsidRDefault="005735FB" w:rsidP="00965820">
      <w:pPr>
        <w:pStyle w:val="ListParagraph"/>
        <w:ind w:left="1440"/>
      </w:pPr>
      <w:r>
        <w:t>Wait time – 2 minutes – expectation 1 million rows with R/Y/N</w:t>
      </w:r>
    </w:p>
    <w:p w14:paraId="10062AF6" w14:textId="7571C25A" w:rsidR="005735FB" w:rsidRDefault="005735FB" w:rsidP="00965820">
      <w:pPr>
        <w:pStyle w:val="ListParagraph"/>
        <w:ind w:left="1440"/>
      </w:pPr>
      <w:r>
        <w:tab/>
      </w:r>
      <w:r>
        <w:tab/>
      </w:r>
      <w:r>
        <w:tab/>
        <w:t>10 minutes – expectation 1 million with Y/N</w:t>
      </w:r>
    </w:p>
    <w:p w14:paraId="29645625" w14:textId="41FF4A7A" w:rsidR="00580883" w:rsidDel="00921D7F" w:rsidRDefault="00580883" w:rsidP="00965820">
      <w:pPr>
        <w:pStyle w:val="ListParagraph"/>
        <w:ind w:left="1440"/>
        <w:rPr>
          <w:del w:id="950" w:author="Lakshmi Kannan" w:date="2016-12-14T16:34:00Z"/>
        </w:rPr>
      </w:pPr>
      <w:bookmarkStart w:id="951" w:name="_Toc469498031"/>
      <w:bookmarkEnd w:id="951"/>
    </w:p>
    <w:p w14:paraId="675E82B2" w14:textId="77777777" w:rsidR="00600649" w:rsidRDefault="00600649" w:rsidP="000D75E9">
      <w:pPr>
        <w:pStyle w:val="Heading2"/>
      </w:pPr>
      <w:bookmarkStart w:id="952" w:name="_Toc469498032"/>
      <w:r>
        <w:t>Unlock loans that failed to be migrated</w:t>
      </w:r>
      <w:bookmarkEnd w:id="952"/>
    </w:p>
    <w:p w14:paraId="3A6B893F" w14:textId="1784D4B9" w:rsidR="00965820" w:rsidRDefault="00965820" w:rsidP="00A41942">
      <w:pPr>
        <w:pStyle w:val="Heading4"/>
      </w:pPr>
      <w:r>
        <w:t>Solution:</w:t>
      </w:r>
    </w:p>
    <w:p w14:paraId="0ECB4365" w14:textId="2013C063" w:rsidR="00B258E1" w:rsidRDefault="00B258E1" w:rsidP="00B258E1">
      <w:r>
        <w:t xml:space="preserve">EMMT will insert bulk events to an EIP </w:t>
      </w:r>
      <w:r w:rsidR="007A3C62">
        <w:t>–</w:t>
      </w:r>
      <w:r>
        <w:t xml:space="preserve"> </w:t>
      </w:r>
      <w:r w:rsidR="007A3C62">
        <w:t>TIBCO EMS</w:t>
      </w:r>
      <w:r>
        <w:t xml:space="preserve"> queue to unlock the devices that are identified for migration.</w:t>
      </w:r>
    </w:p>
    <w:p w14:paraId="26E523BA" w14:textId="3D72F9EF" w:rsidR="00B258E1" w:rsidRDefault="00B258E1" w:rsidP="00B258E1">
      <w:r>
        <w:t xml:space="preserve">EIP will process the event and </w:t>
      </w:r>
      <w:r w:rsidR="003F73C1">
        <w:t>rollback</w:t>
      </w:r>
      <w:r>
        <w:t xml:space="preserve"> the </w:t>
      </w:r>
      <w:r w:rsidR="000E1330">
        <w:t xml:space="preserve">locked </w:t>
      </w:r>
      <w:r>
        <w:t xml:space="preserve">Equipment level status to </w:t>
      </w:r>
      <w:r w:rsidR="000E1330">
        <w:t>the prior active status.</w:t>
      </w:r>
    </w:p>
    <w:p w14:paraId="4395F692" w14:textId="77777777" w:rsidR="00580883" w:rsidRDefault="00580883" w:rsidP="00B258E1"/>
    <w:p w14:paraId="16DA17AE" w14:textId="77777777" w:rsidR="004C6C06" w:rsidRDefault="004C6C06" w:rsidP="004C6C06">
      <w:pPr>
        <w:pStyle w:val="Heading4"/>
      </w:pPr>
      <w:r>
        <w:t>Design details:</w:t>
      </w:r>
    </w:p>
    <w:p w14:paraId="424EA27F" w14:textId="77777777" w:rsidR="004C6C06" w:rsidRDefault="004C6C06" w:rsidP="00C81DBD">
      <w:pPr>
        <w:pStyle w:val="ListParagraph"/>
        <w:numPr>
          <w:ilvl w:val="0"/>
          <w:numId w:val="100"/>
        </w:numPr>
      </w:pPr>
      <w:r>
        <w:t>Every message will have information about 1000 devices.</w:t>
      </w:r>
    </w:p>
    <w:p w14:paraId="567CF1D5" w14:textId="54003321" w:rsidR="00C569DD" w:rsidRDefault="00D55A5E" w:rsidP="00BC6525">
      <w:pPr>
        <w:pStyle w:val="ListParagraph"/>
        <w:numPr>
          <w:ilvl w:val="0"/>
          <w:numId w:val="101"/>
        </w:numPr>
      </w:pPr>
      <w:r>
        <w:t xml:space="preserve">JSON </w:t>
      </w:r>
      <w:r w:rsidR="00C569DD">
        <w:t xml:space="preserve">Payload structure: </w:t>
      </w:r>
      <w:r w:rsidR="008B463A">
        <w:t>Refer to section 4.1.1.2.</w:t>
      </w:r>
    </w:p>
    <w:p w14:paraId="1F15C3DD" w14:textId="538B4F5E" w:rsidR="00C569DD" w:rsidRDefault="00C569DD" w:rsidP="00BC6525">
      <w:pPr>
        <w:pStyle w:val="ListParagraph"/>
        <w:ind w:left="1440"/>
      </w:pPr>
    </w:p>
    <w:p w14:paraId="5DBCAB6A" w14:textId="77777777" w:rsidR="004C6C06" w:rsidRDefault="004C6C06" w:rsidP="00C81DBD">
      <w:pPr>
        <w:pStyle w:val="ListParagraph"/>
        <w:numPr>
          <w:ilvl w:val="0"/>
          <w:numId w:val="100"/>
        </w:numPr>
      </w:pPr>
      <w:r>
        <w:t>For every event that is processed –</w:t>
      </w:r>
    </w:p>
    <w:p w14:paraId="2A08F413" w14:textId="695A27B1" w:rsidR="004C6C06" w:rsidRDefault="004C6C06" w:rsidP="00C50AC6">
      <w:pPr>
        <w:pStyle w:val="ListParagraph"/>
        <w:numPr>
          <w:ilvl w:val="0"/>
          <w:numId w:val="102"/>
        </w:numPr>
      </w:pPr>
      <w:r>
        <w:t>Open a new transaction</w:t>
      </w:r>
      <w:ins w:id="953" w:author="Lakshmi Kannan" w:date="2016-12-14T16:34:00Z">
        <w:r w:rsidR="00177D62">
          <w:t>.</w:t>
        </w:r>
      </w:ins>
    </w:p>
    <w:p w14:paraId="7B0B0C9D" w14:textId="2D612802" w:rsidR="00BF6630" w:rsidRPr="009D5675" w:rsidRDefault="00BF6630" w:rsidP="00C50AC6">
      <w:pPr>
        <w:pStyle w:val="ListParagraph"/>
        <w:numPr>
          <w:ilvl w:val="0"/>
          <w:numId w:val="102"/>
        </w:numPr>
      </w:pPr>
      <w:r>
        <w:t xml:space="preserve">Bulk insert </w:t>
      </w:r>
      <w:del w:id="954" w:author="Lakshmi Kannan" w:date="2016-12-14T16:35:00Z">
        <w:r w:rsidDel="00B70DD2">
          <w:delText xml:space="preserve">of </w:delText>
        </w:r>
      </w:del>
      <w:ins w:id="955" w:author="Lakshmi Kannan" w:date="2016-12-14T16:35:00Z">
        <w:r w:rsidR="00B70DD2">
          <w:t>of a</w:t>
        </w:r>
      </w:ins>
      <w:ins w:id="956" w:author="Lakshmi Kannan" w:date="2016-12-14T16:34:00Z">
        <w:r w:rsidR="00177D62">
          <w:t xml:space="preserve"> maximum of</w:t>
        </w:r>
      </w:ins>
      <w:ins w:id="957" w:author="Lakshmi Kannan" w:date="2016-12-14T16:35:00Z">
        <w:r w:rsidR="00B70DD2">
          <w:t xml:space="preserve"> </w:t>
        </w:r>
      </w:ins>
      <w:r>
        <w:t xml:space="preserve">1000 devices/1000 rows to </w:t>
      </w:r>
      <w:r w:rsidRPr="009D5675">
        <w:t>EIP_</w:t>
      </w:r>
      <w:ins w:id="958" w:author="Lakshmi Kannan" w:date="2016-12-14T16:34:00Z">
        <w:r w:rsidR="008B31E8" w:rsidRPr="009D5675" w:rsidDel="008B31E8">
          <w:t xml:space="preserve"> </w:t>
        </w:r>
      </w:ins>
      <w:del w:id="959" w:author="Lakshmi Kannan" w:date="2016-12-14T16:34:00Z">
        <w:r w:rsidRPr="009D5675" w:rsidDel="008B31E8">
          <w:delText>NFS_</w:delText>
        </w:r>
      </w:del>
      <w:r w:rsidRPr="009D5675">
        <w:t>MIGRATION_TRACKING table with processed_indicator of ‘</w:t>
      </w:r>
      <w:del w:id="960" w:author="Lakshmi Kannan" w:date="2016-12-14T16:34:00Z">
        <w:r w:rsidDel="008B31E8">
          <w:delText>N</w:delText>
        </w:r>
      </w:del>
      <w:ins w:id="961" w:author="Lakshmi Kannan" w:date="2016-12-14T16:34:00Z">
        <w:r w:rsidR="008B31E8">
          <w:t>R</w:t>
        </w:r>
      </w:ins>
      <w:r w:rsidRPr="009D5675">
        <w:t>’</w:t>
      </w:r>
      <w:ins w:id="962" w:author="Lakshmi Kannan" w:date="2016-12-14T16:34:00Z">
        <w:r w:rsidR="008B31E8">
          <w:t xml:space="preserve"> (ready</w:t>
        </w:r>
        <w:r w:rsidR="00BF4DE0">
          <w:t xml:space="preserve"> state</w:t>
        </w:r>
        <w:r w:rsidR="008B31E8">
          <w:t>)</w:t>
        </w:r>
        <w:r w:rsidR="00BF4DE0">
          <w:t>.</w:t>
        </w:r>
      </w:ins>
    </w:p>
    <w:p w14:paraId="43D91BC4" w14:textId="6AA9302A" w:rsidR="00BF6630" w:rsidRDefault="00BF6630" w:rsidP="00C50AC6">
      <w:pPr>
        <w:pStyle w:val="ListParagraph"/>
        <w:numPr>
          <w:ilvl w:val="0"/>
          <w:numId w:val="102"/>
        </w:numPr>
      </w:pPr>
      <w:r>
        <w:t>Commit</w:t>
      </w:r>
      <w:r w:rsidR="007946EB">
        <w:t xml:space="preserve"> the transaction</w:t>
      </w:r>
      <w:ins w:id="963" w:author="Lakshmi Kannan" w:date="2016-12-14T16:34:00Z">
        <w:r w:rsidR="00B70DD2">
          <w:t>.</w:t>
        </w:r>
      </w:ins>
    </w:p>
    <w:p w14:paraId="34884C54" w14:textId="0910F573" w:rsidR="004C6C06" w:rsidRDefault="004C6C06" w:rsidP="00C50AC6">
      <w:pPr>
        <w:pStyle w:val="ListParagraph"/>
        <w:numPr>
          <w:ilvl w:val="0"/>
          <w:numId w:val="102"/>
        </w:numPr>
      </w:pPr>
      <w:r w:rsidRPr="009D5675">
        <w:t xml:space="preserve">Bulk update of </w:t>
      </w:r>
      <w:ins w:id="964" w:author="Lakshmi Kannan" w:date="2016-12-14T16:35:00Z">
        <w:r w:rsidR="00B70DD2">
          <w:t xml:space="preserve">a maximum of </w:t>
        </w:r>
      </w:ins>
      <w:r w:rsidRPr="009D5675">
        <w:t xml:space="preserve">1000 devices </w:t>
      </w:r>
      <w:r w:rsidR="007A3C62">
        <w:t>to</w:t>
      </w:r>
      <w:r w:rsidRPr="009D5675">
        <w:t xml:space="preserve"> </w:t>
      </w:r>
      <w:r w:rsidR="003F73C1">
        <w:t>the prior active</w:t>
      </w:r>
      <w:r w:rsidRPr="009D5675">
        <w:t xml:space="preserve"> stat</w:t>
      </w:r>
      <w:r w:rsidR="00132882">
        <w:t xml:space="preserve">us value in EIP_EQUIPMENT table </w:t>
      </w:r>
    </w:p>
    <w:p w14:paraId="6BE4FAAB" w14:textId="137B269D" w:rsidR="004C6C06" w:rsidRDefault="000F14BB" w:rsidP="004C6C06">
      <w:pPr>
        <w:pStyle w:val="ListParagraph"/>
        <w:numPr>
          <w:ilvl w:val="3"/>
          <w:numId w:val="18"/>
        </w:numPr>
      </w:pPr>
      <w:r>
        <w:t xml:space="preserve">Set Status = </w:t>
      </w:r>
      <w:ins w:id="965" w:author="Lakshmi Kannan" w:date="2016-12-14T16:35:00Z">
        <w:r w:rsidR="00C26B0B">
          <w:t>PRE_</w:t>
        </w:r>
      </w:ins>
      <w:r>
        <w:t>MIGRATION_</w:t>
      </w:r>
      <w:ins w:id="966" w:author="Lakshmi Kannan" w:date="2016-12-14T16:35:00Z">
        <w:r w:rsidR="00C26B0B" w:rsidDel="00C26B0B">
          <w:t xml:space="preserve"> </w:t>
        </w:r>
      </w:ins>
      <w:del w:id="967" w:author="Lakshmi Kannan" w:date="2016-12-14T16:35:00Z">
        <w:r w:rsidDel="00C26B0B">
          <w:delText>OLD_</w:delText>
        </w:r>
      </w:del>
      <w:r>
        <w:t>STATUS</w:t>
      </w:r>
    </w:p>
    <w:p w14:paraId="5DE18C08" w14:textId="33FD335F" w:rsidR="00CA1495" w:rsidRDefault="00CA1495" w:rsidP="004C6C06">
      <w:pPr>
        <w:pStyle w:val="ListParagraph"/>
        <w:numPr>
          <w:ilvl w:val="3"/>
          <w:numId w:val="18"/>
        </w:numPr>
      </w:pPr>
      <w:r>
        <w:t>Set updated_at = systimestamp</w:t>
      </w:r>
    </w:p>
    <w:p w14:paraId="30C5EC0B" w14:textId="4A30EEC4" w:rsidR="00CA1495" w:rsidRDefault="00CA1495" w:rsidP="004C6C06">
      <w:pPr>
        <w:pStyle w:val="ListParagraph"/>
        <w:numPr>
          <w:ilvl w:val="3"/>
          <w:numId w:val="18"/>
        </w:numPr>
      </w:pPr>
      <w:r>
        <w:t>Set updated_by = “NFS_MIGRATION”</w:t>
      </w:r>
    </w:p>
    <w:p w14:paraId="77924B8A" w14:textId="0EB9F9F6" w:rsidR="007A3C62" w:rsidRDefault="007A3C62" w:rsidP="004C6C06">
      <w:pPr>
        <w:pStyle w:val="ListParagraph"/>
        <w:numPr>
          <w:ilvl w:val="3"/>
          <w:numId w:val="18"/>
        </w:numPr>
      </w:pPr>
      <w:r>
        <w:t>Where clause: status = ‘Locked-Migrating’</w:t>
      </w:r>
    </w:p>
    <w:p w14:paraId="4A716F40" w14:textId="360B91D0" w:rsidR="004C6C06" w:rsidRPr="009D5675" w:rsidRDefault="004C6C06" w:rsidP="00C50AC6">
      <w:pPr>
        <w:pStyle w:val="ListParagraph"/>
        <w:numPr>
          <w:ilvl w:val="0"/>
          <w:numId w:val="102"/>
        </w:numPr>
      </w:pPr>
      <w:r>
        <w:t xml:space="preserve">Bulk </w:t>
      </w:r>
      <w:r w:rsidR="00BF6630">
        <w:t>update</w:t>
      </w:r>
      <w:r>
        <w:t xml:space="preserve"> of </w:t>
      </w:r>
      <w:ins w:id="968" w:author="Lakshmi Kannan" w:date="2016-12-14T16:35:00Z">
        <w:r w:rsidR="003A6C48">
          <w:t>(</w:t>
        </w:r>
        <w:r w:rsidR="00507D7A">
          <w:t xml:space="preserve">a maximum of </w:t>
        </w:r>
      </w:ins>
      <w:r>
        <w:t>1000 devices/1000 rows</w:t>
      </w:r>
      <w:ins w:id="969" w:author="Lakshmi Kannan" w:date="2016-12-14T16:35:00Z">
        <w:r w:rsidR="003A6C48">
          <w:t>) successful records</w:t>
        </w:r>
      </w:ins>
      <w:r>
        <w:t xml:space="preserve"> </w:t>
      </w:r>
      <w:del w:id="970" w:author="Lakshmi Kannan" w:date="2016-12-14T16:35:00Z">
        <w:r w:rsidDel="003A6C48">
          <w:delText>t</w:delText>
        </w:r>
      </w:del>
      <w:del w:id="971" w:author="Lakshmi Kannan" w:date="2016-12-14T16:36:00Z">
        <w:r w:rsidDel="003A6C48">
          <w:delText>o</w:delText>
        </w:r>
      </w:del>
      <w:ins w:id="972" w:author="Lakshmi Kannan" w:date="2016-12-14T16:36:00Z">
        <w:r w:rsidR="003A6C48">
          <w:t>in</w:t>
        </w:r>
      </w:ins>
      <w:r>
        <w:t xml:space="preserve"> </w:t>
      </w:r>
      <w:r w:rsidRPr="009D5675">
        <w:t>EIP_</w:t>
      </w:r>
      <w:ins w:id="973" w:author="Lakshmi Kannan" w:date="2016-12-14T16:35:00Z">
        <w:r w:rsidR="003A6C48" w:rsidRPr="009D5675" w:rsidDel="003A6C48">
          <w:t xml:space="preserve"> </w:t>
        </w:r>
      </w:ins>
      <w:del w:id="974" w:author="Lakshmi Kannan" w:date="2016-12-14T16:35:00Z">
        <w:r w:rsidRPr="009D5675" w:rsidDel="003A6C48">
          <w:delText>NFS_</w:delText>
        </w:r>
      </w:del>
      <w:r w:rsidRPr="009D5675">
        <w:t xml:space="preserve">MIGRATION_TRACKING table </w:t>
      </w:r>
      <w:del w:id="975" w:author="Lakshmi Kannan" w:date="2016-12-14T16:36:00Z">
        <w:r w:rsidR="00BF6630" w:rsidDel="003A6C48">
          <w:delText>to</w:delText>
        </w:r>
        <w:r w:rsidRPr="009D5675" w:rsidDel="003A6C48">
          <w:delText xml:space="preserve"> </w:delText>
        </w:r>
      </w:del>
      <w:ins w:id="976" w:author="Lakshmi Kannan" w:date="2016-12-14T16:36:00Z">
        <w:r w:rsidR="003A6C48">
          <w:t xml:space="preserve">with a </w:t>
        </w:r>
      </w:ins>
      <w:r w:rsidRPr="009D5675">
        <w:t>processed_indicator</w:t>
      </w:r>
      <w:ins w:id="977" w:author="Lakshmi Kannan" w:date="2016-12-14T16:36:00Z">
        <w:r w:rsidR="003A6C48">
          <w:t xml:space="preserve"> value</w:t>
        </w:r>
      </w:ins>
      <w:r w:rsidRPr="009D5675">
        <w:t xml:space="preserve"> of ‘</w:t>
      </w:r>
      <w:r>
        <w:t>Y</w:t>
      </w:r>
      <w:r w:rsidRPr="009D5675">
        <w:t>’</w:t>
      </w:r>
      <w:ins w:id="978" w:author="Lakshmi Kannan" w:date="2016-12-14T16:36:00Z">
        <w:r w:rsidR="000A279F">
          <w:t>.</w:t>
        </w:r>
      </w:ins>
    </w:p>
    <w:p w14:paraId="37A775A7" w14:textId="74E59C98" w:rsidR="0060188B" w:rsidRDefault="007946EB" w:rsidP="00A2340A">
      <w:pPr>
        <w:pStyle w:val="ListParagraph"/>
        <w:numPr>
          <w:ilvl w:val="0"/>
          <w:numId w:val="102"/>
        </w:numPr>
      </w:pPr>
      <w:r>
        <w:t>C</w:t>
      </w:r>
      <w:r w:rsidR="004C6C06">
        <w:t>ommit</w:t>
      </w:r>
      <w:r>
        <w:t xml:space="preserve"> the transaction</w:t>
      </w:r>
      <w:ins w:id="979" w:author="Lakshmi Kannan" w:date="2016-12-14T16:36:00Z">
        <w:r w:rsidR="000A279F">
          <w:t>.</w:t>
        </w:r>
      </w:ins>
    </w:p>
    <w:p w14:paraId="02ADB232" w14:textId="77777777" w:rsidR="001C656E" w:rsidRDefault="001C656E" w:rsidP="001C656E">
      <w:pPr>
        <w:pStyle w:val="ListParagraph"/>
        <w:ind w:left="2340"/>
      </w:pPr>
    </w:p>
    <w:p w14:paraId="7F01C09A" w14:textId="60B15C8B" w:rsidR="00EF4BB6" w:rsidRDefault="0060188B" w:rsidP="00AF6274">
      <w:pPr>
        <w:pStyle w:val="Heading4"/>
      </w:pPr>
      <w:r>
        <w:t xml:space="preserve">Processing time </w:t>
      </w:r>
      <w:r w:rsidR="001C656E">
        <w:t>estimates</w:t>
      </w:r>
      <w:r w:rsidR="00EF4BB6">
        <w:t>:</w:t>
      </w:r>
    </w:p>
    <w:p w14:paraId="307DBADC" w14:textId="07091588" w:rsidR="00B3031E" w:rsidRPr="00B3031E" w:rsidRDefault="00B3031E" w:rsidP="00B3031E">
      <w:r>
        <w:t>Load: 1 million</w:t>
      </w:r>
      <w:r w:rsidR="00BF6630">
        <w:t xml:space="preserve"> – 10% failures</w:t>
      </w:r>
    </w:p>
    <w:p w14:paraId="0146CD8F" w14:textId="0AFB5D73" w:rsidR="00EF4BB6" w:rsidRDefault="0060188B" w:rsidP="00C81DBD">
      <w:pPr>
        <w:pStyle w:val="ListParagraph"/>
        <w:numPr>
          <w:ilvl w:val="3"/>
          <w:numId w:val="100"/>
        </w:numPr>
      </w:pPr>
      <w:r>
        <w:t xml:space="preserve">Say 10% failed which </w:t>
      </w:r>
      <w:r w:rsidR="001731E9">
        <w:t xml:space="preserve">is </w:t>
      </w:r>
      <w:r>
        <w:t xml:space="preserve">100K </w:t>
      </w:r>
      <w:r w:rsidR="001731E9">
        <w:t>devices</w:t>
      </w:r>
      <w:r>
        <w:t xml:space="preserve"> </w:t>
      </w:r>
      <w:r w:rsidR="001731E9">
        <w:t>i.e.</w:t>
      </w:r>
      <w:r>
        <w:t xml:space="preserve"> 100</w:t>
      </w:r>
      <w:r w:rsidR="00B3031E">
        <w:t xml:space="preserve"> bulk events with info about 1000 devices/plans in one event.</w:t>
      </w:r>
    </w:p>
    <w:p w14:paraId="15ED124D" w14:textId="65BCC73E" w:rsidR="00EF4BB6" w:rsidRDefault="00E530FC" w:rsidP="00C81DBD">
      <w:pPr>
        <w:pStyle w:val="ListParagraph"/>
        <w:numPr>
          <w:ilvl w:val="3"/>
          <w:numId w:val="100"/>
        </w:numPr>
      </w:pPr>
      <w:r>
        <w:t xml:space="preserve">SILO A – consumer instances will </w:t>
      </w:r>
      <w:r w:rsidR="00EF4BB6">
        <w:t>act as message processor</w:t>
      </w:r>
      <w:r w:rsidR="000B09B7">
        <w:t>s</w:t>
      </w:r>
      <w:r w:rsidR="00EF4BB6">
        <w:t xml:space="preserve"> for this type of message.</w:t>
      </w:r>
    </w:p>
    <w:p w14:paraId="26D324E6" w14:textId="5C4EA3C7" w:rsidR="00EF4BB6" w:rsidRDefault="00EF4BB6" w:rsidP="00C81DBD">
      <w:pPr>
        <w:pStyle w:val="ListParagraph"/>
        <w:numPr>
          <w:ilvl w:val="4"/>
          <w:numId w:val="100"/>
        </w:numPr>
      </w:pPr>
      <w:r>
        <w:t xml:space="preserve">~ 15 instances will pick these and process </w:t>
      </w:r>
    </w:p>
    <w:p w14:paraId="29F4BA6A" w14:textId="7F388778" w:rsidR="00342AE0" w:rsidRDefault="00342AE0" w:rsidP="00C81DBD">
      <w:pPr>
        <w:pStyle w:val="ListParagraph"/>
        <w:numPr>
          <w:ilvl w:val="4"/>
          <w:numId w:val="100"/>
        </w:numPr>
      </w:pPr>
      <w:r>
        <w:t xml:space="preserve">~ </w:t>
      </w:r>
      <w:r w:rsidR="001731E9">
        <w:t>7</w:t>
      </w:r>
      <w:r>
        <w:t xml:space="preserve"> events to be processed per instance</w:t>
      </w:r>
    </w:p>
    <w:p w14:paraId="53BF8C80" w14:textId="473AB768" w:rsidR="00342AE0" w:rsidRDefault="005F56C1" w:rsidP="00C81DBD">
      <w:pPr>
        <w:pStyle w:val="ListParagraph"/>
        <w:numPr>
          <w:ilvl w:val="4"/>
          <w:numId w:val="100"/>
        </w:numPr>
      </w:pPr>
      <w:r>
        <w:t xml:space="preserve">~ </w:t>
      </w:r>
      <w:r w:rsidR="001731E9">
        <w:t>1 sec</w:t>
      </w:r>
      <w:r w:rsidR="00342AE0">
        <w:t xml:space="preserve"> for every message processing</w:t>
      </w:r>
    </w:p>
    <w:p w14:paraId="08D5742B" w14:textId="5E0389C9" w:rsidR="00342AE0" w:rsidRDefault="001731E9" w:rsidP="00C81DBD">
      <w:pPr>
        <w:pStyle w:val="ListParagraph"/>
        <w:numPr>
          <w:ilvl w:val="4"/>
          <w:numId w:val="100"/>
        </w:numPr>
      </w:pPr>
      <w:r>
        <w:t>7 secs</w:t>
      </w:r>
      <w:r w:rsidR="00B3031E">
        <w:t xml:space="preserve"> </w:t>
      </w:r>
      <w:r w:rsidR="0006609B">
        <w:t>for 100K failures</w:t>
      </w:r>
    </w:p>
    <w:p w14:paraId="432B920B" w14:textId="77777777" w:rsidR="00501CA9" w:rsidRDefault="00501CA9" w:rsidP="00501CA9">
      <w:pPr>
        <w:pStyle w:val="ListParagraph"/>
        <w:ind w:left="3600"/>
      </w:pPr>
    </w:p>
    <w:p w14:paraId="30C85D8B" w14:textId="04469E24" w:rsidR="00396A71" w:rsidRDefault="00396A71" w:rsidP="00086B1C">
      <w:r>
        <w:t xml:space="preserve">Retry every 2 minutes for 3 times – this adds 6 minutes + </w:t>
      </w:r>
      <w:r w:rsidR="00086B1C">
        <w:t>7</w:t>
      </w:r>
      <w:r>
        <w:t xml:space="preserve"> secs</w:t>
      </w:r>
    </w:p>
    <w:p w14:paraId="11B95C10" w14:textId="5B114A9D" w:rsidR="00396A71" w:rsidRDefault="00C2471E" w:rsidP="00086B1C">
      <w:r>
        <w:lastRenderedPageBreak/>
        <w:t>Wait time – 1</w:t>
      </w:r>
      <w:r w:rsidR="00396A71">
        <w:t xml:space="preserve"> minute – expectation 1 million rows with R/Y/N</w:t>
      </w:r>
    </w:p>
    <w:p w14:paraId="0F0D9EFE" w14:textId="612583A9" w:rsidR="00396A71" w:rsidRDefault="00C2471E" w:rsidP="00C2471E">
      <w:r>
        <w:t xml:space="preserve">                     7</w:t>
      </w:r>
      <w:r w:rsidR="00396A71">
        <w:t xml:space="preserve"> minutes – expectation 1 million with Y/N</w:t>
      </w:r>
    </w:p>
    <w:p w14:paraId="6F28A0A7" w14:textId="77777777" w:rsidR="00965820" w:rsidRDefault="00965820" w:rsidP="00965820"/>
    <w:p w14:paraId="42A8587A" w14:textId="48EEC896" w:rsidR="00600649" w:rsidRDefault="00600649" w:rsidP="000D75E9">
      <w:pPr>
        <w:pStyle w:val="Heading2"/>
      </w:pPr>
      <w:bookmarkStart w:id="980" w:name="_Toc469498033"/>
      <w:r>
        <w:t>Close loans that have migrated successfully</w:t>
      </w:r>
      <w:bookmarkEnd w:id="980"/>
      <w:r>
        <w:t xml:space="preserve"> </w:t>
      </w:r>
      <w:r>
        <w:tab/>
      </w:r>
    </w:p>
    <w:p w14:paraId="0AC8AD1B" w14:textId="1D462BE9" w:rsidR="005027FC" w:rsidRDefault="005027FC" w:rsidP="00A41942">
      <w:pPr>
        <w:pStyle w:val="Heading4"/>
      </w:pPr>
      <w:r>
        <w:t>Solution:</w:t>
      </w:r>
    </w:p>
    <w:p w14:paraId="08F4E146" w14:textId="478D3FAF" w:rsidR="007D3BC4" w:rsidRDefault="007D3BC4" w:rsidP="007D3BC4">
      <w:r>
        <w:t xml:space="preserve">EMMT will insert bulk events to an EIP </w:t>
      </w:r>
      <w:r w:rsidR="00973B8B">
        <w:t>–</w:t>
      </w:r>
      <w:r>
        <w:t xml:space="preserve"> </w:t>
      </w:r>
      <w:r w:rsidR="00973B8B">
        <w:t>TIBCO EMS</w:t>
      </w:r>
      <w:r>
        <w:t xml:space="preserve"> queue to </w:t>
      </w:r>
      <w:r w:rsidR="00CE1F4A">
        <w:t>close</w:t>
      </w:r>
      <w:r>
        <w:t xml:space="preserve"> the devices </w:t>
      </w:r>
      <w:r w:rsidR="00CE1F4A">
        <w:t>that have been successfully migrated</w:t>
      </w:r>
      <w:r>
        <w:t>.</w:t>
      </w:r>
    </w:p>
    <w:p w14:paraId="3572E5AA" w14:textId="08D47D3B" w:rsidR="007D3BC4" w:rsidRPr="00ED3D6B" w:rsidRDefault="007D3BC4" w:rsidP="007D3BC4">
      <w:pPr>
        <w:rPr>
          <w:rFonts w:ascii="Times New Roman" w:hAnsi="Times New Roman"/>
          <w:sz w:val="20"/>
        </w:rPr>
      </w:pPr>
      <w:r>
        <w:t xml:space="preserve">EIP will process the event </w:t>
      </w:r>
      <w:r w:rsidR="00B17742">
        <w:t>to close the device and adjust charge/FAT tables.</w:t>
      </w:r>
    </w:p>
    <w:p w14:paraId="13E17D2F" w14:textId="77777777" w:rsidR="007D3BC4" w:rsidRDefault="007D3BC4" w:rsidP="007D3BC4"/>
    <w:p w14:paraId="4C8C200F" w14:textId="77777777" w:rsidR="007D3BC4" w:rsidRDefault="007D3BC4" w:rsidP="007D3BC4">
      <w:pPr>
        <w:pStyle w:val="Heading4"/>
      </w:pPr>
      <w:r>
        <w:t>Design details:</w:t>
      </w:r>
    </w:p>
    <w:p w14:paraId="36B6AAD4" w14:textId="0627791F" w:rsidR="007D3BC4" w:rsidRDefault="007D3BC4" w:rsidP="002B21CA">
      <w:pPr>
        <w:pStyle w:val="ListParagraph"/>
        <w:numPr>
          <w:ilvl w:val="0"/>
          <w:numId w:val="103"/>
        </w:numPr>
      </w:pPr>
      <w:r>
        <w:t xml:space="preserve">Every message will have information </w:t>
      </w:r>
      <w:del w:id="981" w:author="Lakshmi Kannan" w:date="2016-12-14T16:46:00Z">
        <w:r w:rsidDel="00684426">
          <w:delText xml:space="preserve">about </w:delText>
        </w:r>
      </w:del>
      <w:ins w:id="982" w:author="Lakshmi Kannan" w:date="2016-12-14T16:46:00Z">
        <w:r w:rsidR="00684426">
          <w:t xml:space="preserve">up to a maximum of </w:t>
        </w:r>
      </w:ins>
      <w:r>
        <w:t>1000 devices.</w:t>
      </w:r>
    </w:p>
    <w:p w14:paraId="18C45684" w14:textId="4C784F21" w:rsidR="007D3BC4" w:rsidRDefault="007D3BC4" w:rsidP="007D3BC4">
      <w:pPr>
        <w:pStyle w:val="ListParagraph"/>
        <w:numPr>
          <w:ilvl w:val="0"/>
          <w:numId w:val="101"/>
        </w:numPr>
      </w:pPr>
      <w:r>
        <w:t xml:space="preserve">JSON Payload structure: </w:t>
      </w:r>
      <w:r w:rsidR="00053A8C">
        <w:t>Refer to section 4.1.1.2</w:t>
      </w:r>
    </w:p>
    <w:p w14:paraId="5BF632E9" w14:textId="77777777" w:rsidR="007D3BC4" w:rsidRDefault="007D3BC4" w:rsidP="007D3BC4">
      <w:pPr>
        <w:pStyle w:val="ListParagraph"/>
        <w:ind w:left="2160"/>
      </w:pPr>
    </w:p>
    <w:p w14:paraId="3A265830" w14:textId="154FDC97" w:rsidR="00536E4B" w:rsidRDefault="007D3BC4" w:rsidP="00A2340A">
      <w:pPr>
        <w:pStyle w:val="ListParagraph"/>
        <w:numPr>
          <w:ilvl w:val="0"/>
          <w:numId w:val="103"/>
        </w:numPr>
        <w:ind w:left="360"/>
      </w:pPr>
      <w:r>
        <w:t>For every event that is processed –</w:t>
      </w:r>
    </w:p>
    <w:p w14:paraId="31EA41C9" w14:textId="77777777" w:rsidR="00B17742" w:rsidRDefault="00B17742" w:rsidP="00B17742">
      <w:pPr>
        <w:pStyle w:val="ListParagraph"/>
        <w:numPr>
          <w:ilvl w:val="0"/>
          <w:numId w:val="104"/>
        </w:numPr>
      </w:pPr>
      <w:r>
        <w:t>Open a new transaction</w:t>
      </w:r>
    </w:p>
    <w:p w14:paraId="02EA8886" w14:textId="630952E8" w:rsidR="00B17742" w:rsidRPr="009D5675" w:rsidRDefault="00B17742" w:rsidP="00B17742">
      <w:pPr>
        <w:pStyle w:val="ListParagraph"/>
        <w:numPr>
          <w:ilvl w:val="0"/>
          <w:numId w:val="104"/>
        </w:numPr>
        <w:ind w:left="1404"/>
      </w:pPr>
      <w:r>
        <w:t xml:space="preserve">Bulk insert of </w:t>
      </w:r>
      <w:ins w:id="983" w:author="Lakshmi Kannan" w:date="2016-12-14T16:36:00Z">
        <w:r w:rsidR="00BF48A1">
          <w:t xml:space="preserve">a maximum of </w:t>
        </w:r>
      </w:ins>
      <w:r>
        <w:t xml:space="preserve">1000 devices/1000 rows to </w:t>
      </w:r>
      <w:r w:rsidRPr="009D5675">
        <w:t>EIP_</w:t>
      </w:r>
      <w:ins w:id="984" w:author="Lakshmi Kannan" w:date="2016-12-14T16:36:00Z">
        <w:r w:rsidR="00BF48A1" w:rsidRPr="009D5675" w:rsidDel="00BF48A1">
          <w:t xml:space="preserve"> </w:t>
        </w:r>
      </w:ins>
      <w:del w:id="985" w:author="Lakshmi Kannan" w:date="2016-12-14T16:36:00Z">
        <w:r w:rsidRPr="009D5675" w:rsidDel="00BF48A1">
          <w:delText>NFS_</w:delText>
        </w:r>
      </w:del>
      <w:r w:rsidRPr="009D5675">
        <w:t>MIGRATION_TRACKING table with processed_indicator of ‘</w:t>
      </w:r>
      <w:del w:id="986" w:author="Lakshmi Kannan" w:date="2016-12-14T16:36:00Z">
        <w:r w:rsidDel="00BF48A1">
          <w:delText>N</w:delText>
        </w:r>
      </w:del>
      <w:ins w:id="987" w:author="Lakshmi Kannan" w:date="2016-12-14T16:36:00Z">
        <w:r w:rsidR="00BF48A1">
          <w:t>R</w:t>
        </w:r>
      </w:ins>
      <w:r w:rsidRPr="009D5675">
        <w:t>’</w:t>
      </w:r>
      <w:ins w:id="988" w:author="Lakshmi Kannan" w:date="2016-12-14T16:36:00Z">
        <w:r w:rsidR="00BF48A1">
          <w:t xml:space="preserve"> (ready state)</w:t>
        </w:r>
        <w:r w:rsidR="00873B7A">
          <w:t>.</w:t>
        </w:r>
      </w:ins>
    </w:p>
    <w:p w14:paraId="7A84419C" w14:textId="72452E2C" w:rsidR="00B17742" w:rsidRDefault="00B17742" w:rsidP="00B17742">
      <w:pPr>
        <w:pStyle w:val="ListParagraph"/>
        <w:numPr>
          <w:ilvl w:val="0"/>
          <w:numId w:val="104"/>
        </w:numPr>
        <w:ind w:left="1404"/>
      </w:pPr>
      <w:r>
        <w:t>Commit the transaction</w:t>
      </w:r>
      <w:ins w:id="989" w:author="Lakshmi Kannan" w:date="2016-12-14T16:36:00Z">
        <w:r w:rsidR="00873B7A">
          <w:t>.</w:t>
        </w:r>
      </w:ins>
    </w:p>
    <w:p w14:paraId="3ED60213" w14:textId="1C33D4F5" w:rsidR="00B17742" w:rsidRDefault="00B17742" w:rsidP="00B17742">
      <w:pPr>
        <w:pStyle w:val="ListParagraph"/>
        <w:numPr>
          <w:ilvl w:val="0"/>
          <w:numId w:val="104"/>
        </w:numPr>
        <w:ind w:left="1404"/>
      </w:pPr>
      <w:r w:rsidRPr="009D5675">
        <w:t xml:space="preserve">Bulk update </w:t>
      </w:r>
      <w:r>
        <w:t>for the following</w:t>
      </w:r>
      <w:r w:rsidRPr="009D5675">
        <w:t>.</w:t>
      </w:r>
    </w:p>
    <w:p w14:paraId="0B7D8290" w14:textId="78B04B52" w:rsidR="00B17742" w:rsidRDefault="00B17742" w:rsidP="00B17742">
      <w:pPr>
        <w:pStyle w:val="ListParagraph"/>
        <w:numPr>
          <w:ilvl w:val="1"/>
          <w:numId w:val="104"/>
        </w:numPr>
      </w:pPr>
      <w:r>
        <w:t>Set status = ‘Closed-Migration’, eclb = 0, balance_owed = 0, remaining_payments = 0, percent_total =0, closed_at = systimestamp, updated_at = systimestamp, updated_by = ‘NFS_MIGRATION’ in EIP_EQUIPMENT table.</w:t>
      </w:r>
      <w:r w:rsidR="00F100A3">
        <w:t xml:space="preserve"> </w:t>
      </w:r>
      <w:r w:rsidR="00C73C42" w:rsidRPr="0004740E">
        <w:rPr>
          <w:highlight w:val="yellow"/>
        </w:rPr>
        <w:t>TODO</w:t>
      </w:r>
      <w:r w:rsidR="00C73C42">
        <w:t xml:space="preserve">: </w:t>
      </w:r>
      <w:r w:rsidR="00F100A3" w:rsidRPr="0002568F">
        <w:rPr>
          <w:highlight w:val="yellow"/>
        </w:rPr>
        <w:t xml:space="preserve">interest columns check with </w:t>
      </w:r>
      <w:r w:rsidR="00F100A3" w:rsidRPr="00C73C42">
        <w:rPr>
          <w:highlight w:val="yellow"/>
        </w:rPr>
        <w:t>accounting</w:t>
      </w:r>
      <w:r w:rsidR="007D2647" w:rsidRPr="00C73C42">
        <w:rPr>
          <w:highlight w:val="yellow"/>
        </w:rPr>
        <w:t xml:space="preserve"> (email in progress)</w:t>
      </w:r>
    </w:p>
    <w:p w14:paraId="262966F6" w14:textId="77777777" w:rsidR="00AF50F5" w:rsidRDefault="00206817" w:rsidP="00AF50F5">
      <w:pPr>
        <w:pStyle w:val="ListParagraph"/>
        <w:numPr>
          <w:ilvl w:val="1"/>
          <w:numId w:val="104"/>
        </w:numPr>
      </w:pPr>
      <w:r>
        <w:t xml:space="preserve">Set status = ‘Closed-Migration’, eclb = 0, </w:t>
      </w:r>
      <w:r w:rsidR="00A2340A">
        <w:t xml:space="preserve">rfa = 0, </w:t>
      </w:r>
      <w:r>
        <w:t xml:space="preserve">balance_owed = 0, remaining_payments = 0, updated_at = systimestamp, updated_by = ‘NFS_MIGRATION’ in INSTALLMENT_PLAN table. </w:t>
      </w:r>
      <w:r w:rsidR="00AF50F5" w:rsidRPr="0004740E">
        <w:rPr>
          <w:highlight w:val="yellow"/>
        </w:rPr>
        <w:t>TODO</w:t>
      </w:r>
      <w:r w:rsidR="00AF50F5">
        <w:t xml:space="preserve">: </w:t>
      </w:r>
      <w:r w:rsidR="00AF50F5" w:rsidRPr="0002568F">
        <w:rPr>
          <w:highlight w:val="yellow"/>
        </w:rPr>
        <w:t xml:space="preserve">interest columns check with </w:t>
      </w:r>
      <w:r w:rsidR="00AF50F5" w:rsidRPr="00C73C42">
        <w:rPr>
          <w:highlight w:val="yellow"/>
        </w:rPr>
        <w:t>accounting (email in progress)</w:t>
      </w:r>
    </w:p>
    <w:p w14:paraId="0CD02FC3" w14:textId="1CC3FF64" w:rsidR="00A2340A" w:rsidRDefault="00A2340A" w:rsidP="005C1336">
      <w:pPr>
        <w:pStyle w:val="ListParagraph"/>
        <w:numPr>
          <w:ilvl w:val="1"/>
          <w:numId w:val="104"/>
        </w:numPr>
      </w:pPr>
      <w:r>
        <w:t xml:space="preserve">Insert a new FAT record with activity description = </w:t>
      </w:r>
      <w:r w:rsidRPr="009F30C0">
        <w:t>‘Migration Complete’</w:t>
      </w:r>
      <w:r>
        <w:t xml:space="preserve">. Adjustments will be similar to pay off flow. </w:t>
      </w:r>
      <w:r w:rsidR="002F5E9C">
        <w:t>Please refer to sample in Appendix B.</w:t>
      </w:r>
    </w:p>
    <w:p w14:paraId="3E3A1311" w14:textId="1C6BBDB0" w:rsidR="00981C39" w:rsidRDefault="000C36CF" w:rsidP="00981C39">
      <w:pPr>
        <w:pStyle w:val="ListParagraph"/>
        <w:numPr>
          <w:ilvl w:val="1"/>
          <w:numId w:val="104"/>
        </w:numPr>
      </w:pPr>
      <w:r>
        <w:t>Set processed_indicator = ‘C’, updated_at = systimestamp, updated_by=‘NFS_MIGRATION’</w:t>
      </w:r>
      <w:r w:rsidR="00981C39">
        <w:t>, charge_amount = 0, equipment_revenue = 0, interest_revenue = 0 in EIP_CHARGE table.</w:t>
      </w:r>
    </w:p>
    <w:p w14:paraId="649DE30F" w14:textId="150BE647" w:rsidR="00AC3A40" w:rsidRDefault="00AC3A40" w:rsidP="00981C39">
      <w:pPr>
        <w:pStyle w:val="ListParagraph"/>
        <w:numPr>
          <w:ilvl w:val="1"/>
          <w:numId w:val="104"/>
        </w:numPr>
      </w:pPr>
      <w:r>
        <w:t>Installment Account table Samson Indicator value will not be changed as the LOAN is still going to be active and operating in OFSLL.</w:t>
      </w:r>
    </w:p>
    <w:p w14:paraId="6A263289" w14:textId="10D0F6B7" w:rsidR="00925A08" w:rsidRPr="009D21A4" w:rsidRDefault="00925A08" w:rsidP="00973B8B">
      <w:pPr>
        <w:pStyle w:val="ListParagraph"/>
        <w:ind w:left="2808"/>
        <w:rPr>
          <w:highlight w:val="yellow"/>
        </w:rPr>
      </w:pPr>
    </w:p>
    <w:p w14:paraId="6A4B69C9" w14:textId="77777777" w:rsidR="00925A08" w:rsidRDefault="00925A08" w:rsidP="00925A08">
      <w:pPr>
        <w:pStyle w:val="ListParagraph"/>
        <w:ind w:left="2808"/>
      </w:pPr>
    </w:p>
    <w:p w14:paraId="19E0FD7D" w14:textId="0B606DA2" w:rsidR="00B17742" w:rsidRPr="009D5675" w:rsidRDefault="00B17742" w:rsidP="00B17742">
      <w:pPr>
        <w:pStyle w:val="ListParagraph"/>
        <w:numPr>
          <w:ilvl w:val="0"/>
          <w:numId w:val="104"/>
        </w:numPr>
        <w:ind w:left="1404"/>
      </w:pPr>
      <w:r>
        <w:lastRenderedPageBreak/>
        <w:t xml:space="preserve">Bulk update of </w:t>
      </w:r>
      <w:ins w:id="990" w:author="Lakshmi Kannan" w:date="2016-12-14T16:36:00Z">
        <w:r w:rsidR="00873B7A">
          <w:t xml:space="preserve">a maximum of </w:t>
        </w:r>
      </w:ins>
      <w:r>
        <w:t xml:space="preserve">1000 devices/1000 rows to </w:t>
      </w:r>
      <w:r w:rsidRPr="009D5675">
        <w:t>EIP_</w:t>
      </w:r>
      <w:ins w:id="991" w:author="Lakshmi Kannan" w:date="2016-12-14T16:37:00Z">
        <w:r w:rsidR="003D1726" w:rsidRPr="009D5675" w:rsidDel="003D1726">
          <w:t xml:space="preserve"> </w:t>
        </w:r>
      </w:ins>
      <w:del w:id="992" w:author="Lakshmi Kannan" w:date="2016-12-14T16:37:00Z">
        <w:r w:rsidRPr="009D5675" w:rsidDel="003D1726">
          <w:delText>NFS_</w:delText>
        </w:r>
      </w:del>
      <w:r w:rsidRPr="009D5675">
        <w:t xml:space="preserve">MIGRATION_TRACKING table </w:t>
      </w:r>
      <w:r>
        <w:t>to</w:t>
      </w:r>
      <w:r w:rsidRPr="009D5675">
        <w:t xml:space="preserve"> processed_indicator of ‘</w:t>
      </w:r>
      <w:r>
        <w:t>Y</w:t>
      </w:r>
      <w:r w:rsidRPr="009D5675">
        <w:t>’</w:t>
      </w:r>
      <w:ins w:id="993" w:author="Lakshmi Kannan" w:date="2016-12-14T16:37:00Z">
        <w:r w:rsidR="003D1726">
          <w:t>.</w:t>
        </w:r>
      </w:ins>
    </w:p>
    <w:p w14:paraId="67696692" w14:textId="07A977AA" w:rsidR="00B17742" w:rsidRDefault="00B17742" w:rsidP="00B17742">
      <w:pPr>
        <w:pStyle w:val="ListParagraph"/>
        <w:numPr>
          <w:ilvl w:val="0"/>
          <w:numId w:val="104"/>
        </w:numPr>
        <w:ind w:left="1404"/>
      </w:pPr>
      <w:r>
        <w:t>Commit the transaction</w:t>
      </w:r>
      <w:ins w:id="994" w:author="Lakshmi Kannan" w:date="2016-12-14T16:37:00Z">
        <w:r w:rsidR="003D1726">
          <w:t>.</w:t>
        </w:r>
      </w:ins>
    </w:p>
    <w:p w14:paraId="57EC61B6" w14:textId="09F37190" w:rsidR="00B838EE" w:rsidRDefault="00B838EE" w:rsidP="002549D4">
      <w:pPr>
        <w:pStyle w:val="ListParagraph"/>
        <w:numPr>
          <w:ilvl w:val="0"/>
          <w:numId w:val="92"/>
        </w:numPr>
        <w:ind w:left="1080"/>
      </w:pPr>
      <w:r>
        <w:t xml:space="preserve">No events </w:t>
      </w:r>
      <w:r w:rsidR="00327D3F">
        <w:t>will</w:t>
      </w:r>
      <w:r>
        <w:t xml:space="preserve"> be sent to SCMS/SAP OER</w:t>
      </w:r>
    </w:p>
    <w:p w14:paraId="76315F8A" w14:textId="61F54B24" w:rsidR="00256B1E" w:rsidRDefault="00256B1E" w:rsidP="002549D4">
      <w:pPr>
        <w:pStyle w:val="ListParagraph"/>
        <w:numPr>
          <w:ilvl w:val="0"/>
          <w:numId w:val="92"/>
        </w:numPr>
        <w:ind w:left="1080"/>
        <w:rPr>
          <w:ins w:id="995" w:author="Lakshmi Kannan" w:date="2016-12-14T16:38:00Z"/>
        </w:rPr>
      </w:pPr>
      <w:r>
        <w:t xml:space="preserve">No CFAM event </w:t>
      </w:r>
      <w:ins w:id="996" w:author="Lakshmi Kannan" w:date="2016-12-14T16:37:00Z">
        <w:r w:rsidR="003D1726">
          <w:t xml:space="preserve">will be triggered </w:t>
        </w:r>
      </w:ins>
      <w:del w:id="997" w:author="Lakshmi Kannan" w:date="2016-12-14T16:38:00Z">
        <w:r w:rsidDel="00C928B8">
          <w:delText xml:space="preserve">since there </w:delText>
        </w:r>
      </w:del>
      <w:del w:id="998" w:author="Lakshmi Kannan" w:date="2016-12-14T16:37:00Z">
        <w:r w:rsidDel="003D1726">
          <w:delText xml:space="preserve">is </w:delText>
        </w:r>
      </w:del>
      <w:del w:id="999" w:author="Lakshmi Kannan" w:date="2016-12-14T16:38:00Z">
        <w:r w:rsidDel="00C928B8">
          <w:delText>no balance changes</w:delText>
        </w:r>
      </w:del>
      <w:del w:id="1000" w:author="Lakshmi Kannan" w:date="2016-12-14T16:37:00Z">
        <w:r w:rsidDel="003D1726">
          <w:delText>,</w:delText>
        </w:r>
      </w:del>
      <w:del w:id="1001" w:author="Lakshmi Kannan" w:date="2016-12-14T16:38:00Z">
        <w:r w:rsidDel="00C928B8">
          <w:delText xml:space="preserve"> only the bridging location </w:delText>
        </w:r>
      </w:del>
      <w:del w:id="1002" w:author="Lakshmi Kannan" w:date="2016-12-14T16:37:00Z">
        <w:r w:rsidDel="003D1726">
          <w:delText xml:space="preserve">gets </w:delText>
        </w:r>
      </w:del>
      <w:del w:id="1003" w:author="Lakshmi Kannan" w:date="2016-12-14T16:38:00Z">
        <w:r w:rsidDel="00C928B8">
          <w:delText>updated</w:delText>
        </w:r>
        <w:r w:rsidR="00327D3F" w:rsidDel="00C928B8">
          <w:delText xml:space="preserve"> </w:delText>
        </w:r>
      </w:del>
      <w:del w:id="1004" w:author="Lakshmi Kannan" w:date="2016-12-14T16:37:00Z">
        <w:r w:rsidR="00327D3F" w:rsidDel="006E1A5E">
          <w:delText>by EMMT</w:delText>
        </w:r>
      </w:del>
      <w:del w:id="1005" w:author="Lakshmi Kannan" w:date="2016-12-14T16:38:00Z">
        <w:r w:rsidR="00327D3F" w:rsidDel="00C928B8">
          <w:delText>.</w:delText>
        </w:r>
      </w:del>
      <w:ins w:id="1006" w:author="Lakshmi Kannan" w:date="2016-12-14T16:38:00Z">
        <w:r w:rsidR="00C928B8">
          <w:t xml:space="preserve">as there is no change in the LOAN balance as such. </w:t>
        </w:r>
      </w:ins>
    </w:p>
    <w:p w14:paraId="47C7D983" w14:textId="0778C099" w:rsidR="004E6480" w:rsidRDefault="004E6480" w:rsidP="002549D4">
      <w:pPr>
        <w:pStyle w:val="ListParagraph"/>
        <w:numPr>
          <w:ilvl w:val="0"/>
          <w:numId w:val="92"/>
        </w:numPr>
        <w:ind w:left="1080"/>
      </w:pPr>
      <w:ins w:id="1007" w:author="Lakshmi Kannan" w:date="2016-12-14T16:38:00Z">
        <w:r>
          <w:t xml:space="preserve">EIP will not trigger any event to update the LOAN Micro service. </w:t>
        </w:r>
      </w:ins>
      <w:ins w:id="1008" w:author="Lakshmi Kannan" w:date="2016-12-14T16:39:00Z">
        <w:r w:rsidR="0007043B">
          <w:t>EMMT will be doing this.</w:t>
        </w:r>
      </w:ins>
    </w:p>
    <w:p w14:paraId="266CE64E" w14:textId="3E1305DE" w:rsidR="00256B1E" w:rsidDel="006B2D12" w:rsidRDefault="00256B1E" w:rsidP="002549D4">
      <w:pPr>
        <w:pStyle w:val="ListParagraph"/>
        <w:numPr>
          <w:ilvl w:val="0"/>
          <w:numId w:val="92"/>
        </w:numPr>
        <w:ind w:left="1080"/>
        <w:rPr>
          <w:del w:id="1009" w:author="Lakshmi Kannan" w:date="2016-12-14T16:38:00Z"/>
        </w:rPr>
      </w:pPr>
      <w:del w:id="1010" w:author="Lakshmi Kannan" w:date="2016-12-14T16:38:00Z">
        <w:r w:rsidDel="006B2D12">
          <w:delText>EMMT will update the data grid – locking/unlocking and bridging location</w:delText>
        </w:r>
      </w:del>
    </w:p>
    <w:p w14:paraId="0643FE36" w14:textId="77777777" w:rsidR="006949C5" w:rsidRDefault="006949C5" w:rsidP="006949C5">
      <w:pPr>
        <w:pStyle w:val="ListParagraph"/>
      </w:pPr>
    </w:p>
    <w:p w14:paraId="1B0C1265" w14:textId="171BA5A4" w:rsidR="005F56C1" w:rsidRPr="00B53219" w:rsidRDefault="006949C5" w:rsidP="00A2340A">
      <w:pPr>
        <w:pStyle w:val="Heading4"/>
      </w:pPr>
      <w:r w:rsidRPr="00B53219">
        <w:t xml:space="preserve">Processing time </w:t>
      </w:r>
      <w:r w:rsidR="00511785" w:rsidRPr="00B53219">
        <w:t>estimates</w:t>
      </w:r>
      <w:r w:rsidRPr="00B53219">
        <w:t>:</w:t>
      </w:r>
    </w:p>
    <w:p w14:paraId="5610F923" w14:textId="6109A747" w:rsidR="002A66A3" w:rsidRPr="00B3031E" w:rsidRDefault="002A66A3" w:rsidP="002A66A3">
      <w:r>
        <w:t xml:space="preserve">Load: 1 million – </w:t>
      </w:r>
      <w:r w:rsidR="000C1123">
        <w:t>90% success</w:t>
      </w:r>
    </w:p>
    <w:p w14:paraId="64329EC9" w14:textId="1C8570E7" w:rsidR="002A66A3" w:rsidRDefault="002A66A3" w:rsidP="002A66A3">
      <w:pPr>
        <w:pStyle w:val="ListParagraph"/>
        <w:numPr>
          <w:ilvl w:val="0"/>
          <w:numId w:val="105"/>
        </w:numPr>
      </w:pPr>
      <w:r>
        <w:t xml:space="preserve">Say </w:t>
      </w:r>
      <w:r w:rsidR="000C1123">
        <w:t>90% passed</w:t>
      </w:r>
      <w:r>
        <w:t xml:space="preserve"> which is </w:t>
      </w:r>
      <w:r w:rsidR="000C1123">
        <w:t>9</w:t>
      </w:r>
      <w:r>
        <w:t>00K devices i.e.</w:t>
      </w:r>
      <w:r w:rsidR="000C1123">
        <w:t xml:space="preserve"> 9</w:t>
      </w:r>
      <w:r>
        <w:t>00 bulk events with info about 1000 devices/plans in one event.</w:t>
      </w:r>
    </w:p>
    <w:p w14:paraId="05027484" w14:textId="600EF002" w:rsidR="002A66A3" w:rsidRPr="00B53219" w:rsidRDefault="006E4132" w:rsidP="002A66A3">
      <w:pPr>
        <w:pStyle w:val="ListParagraph"/>
        <w:numPr>
          <w:ilvl w:val="0"/>
          <w:numId w:val="105"/>
        </w:numPr>
      </w:pPr>
      <w:r>
        <w:t xml:space="preserve">SILO A – consumer instances will </w:t>
      </w:r>
      <w:r w:rsidR="002A66A3" w:rsidRPr="00B53219">
        <w:t>act as message processor</w:t>
      </w:r>
      <w:r w:rsidR="000B09B7">
        <w:t>s</w:t>
      </w:r>
      <w:r w:rsidR="002A66A3" w:rsidRPr="00B53219">
        <w:t xml:space="preserve"> for this type of message.</w:t>
      </w:r>
    </w:p>
    <w:p w14:paraId="4A3CAA38" w14:textId="77777777" w:rsidR="002A66A3" w:rsidRDefault="002A66A3" w:rsidP="002A66A3">
      <w:pPr>
        <w:pStyle w:val="ListParagraph"/>
        <w:numPr>
          <w:ilvl w:val="4"/>
          <w:numId w:val="100"/>
        </w:numPr>
      </w:pPr>
      <w:r>
        <w:t xml:space="preserve">~ 15 instances will pick these and process </w:t>
      </w:r>
    </w:p>
    <w:p w14:paraId="145AFE03" w14:textId="7E8FDA44" w:rsidR="002A66A3" w:rsidRDefault="002A66A3" w:rsidP="002A66A3">
      <w:pPr>
        <w:pStyle w:val="ListParagraph"/>
        <w:numPr>
          <w:ilvl w:val="4"/>
          <w:numId w:val="100"/>
        </w:numPr>
      </w:pPr>
      <w:r>
        <w:t xml:space="preserve">~ </w:t>
      </w:r>
      <w:r w:rsidR="000C1123">
        <w:t>60</w:t>
      </w:r>
      <w:r>
        <w:t xml:space="preserve"> events to be processed per instance</w:t>
      </w:r>
    </w:p>
    <w:p w14:paraId="01CF8080" w14:textId="1DEDA107" w:rsidR="002A66A3" w:rsidRDefault="002A66A3" w:rsidP="002A66A3">
      <w:pPr>
        <w:pStyle w:val="ListParagraph"/>
        <w:numPr>
          <w:ilvl w:val="4"/>
          <w:numId w:val="100"/>
        </w:numPr>
      </w:pPr>
      <w:r>
        <w:t xml:space="preserve">~ </w:t>
      </w:r>
      <w:r w:rsidR="000C1123">
        <w:t>2</w:t>
      </w:r>
      <w:r>
        <w:t xml:space="preserve"> sec for every message processing</w:t>
      </w:r>
    </w:p>
    <w:p w14:paraId="4F30DEA4" w14:textId="2CEEA51F" w:rsidR="002A66A3" w:rsidRDefault="000C1123" w:rsidP="005735FB">
      <w:pPr>
        <w:pStyle w:val="ListParagraph"/>
        <w:numPr>
          <w:ilvl w:val="4"/>
          <w:numId w:val="100"/>
        </w:numPr>
      </w:pPr>
      <w:r>
        <w:t>120</w:t>
      </w:r>
      <w:r w:rsidR="002A66A3">
        <w:t xml:space="preserve"> secs </w:t>
      </w:r>
      <w:r>
        <w:t>for 9</w:t>
      </w:r>
      <w:r w:rsidR="002A66A3">
        <w:t xml:space="preserve">00K </w:t>
      </w:r>
      <w:r>
        <w:t>records</w:t>
      </w:r>
    </w:p>
    <w:p w14:paraId="094A4CF7" w14:textId="4A486624" w:rsidR="000F0A8B" w:rsidRDefault="000F0A8B" w:rsidP="000F0A8B">
      <w:r>
        <w:t xml:space="preserve">Retry every 2 minutes for 3 times – this adds 6 minutes </w:t>
      </w:r>
      <w:r w:rsidR="007B0993">
        <w:t xml:space="preserve">of retry time </w:t>
      </w:r>
      <w:r>
        <w:t xml:space="preserve">+ </w:t>
      </w:r>
      <w:r w:rsidR="007B0993">
        <w:t>2 minutes of original processing time</w:t>
      </w:r>
    </w:p>
    <w:p w14:paraId="02775AEE" w14:textId="2F23BCD7" w:rsidR="000F0A8B" w:rsidRDefault="000F0A8B" w:rsidP="000F0A8B">
      <w:r>
        <w:t xml:space="preserve">Wait time – </w:t>
      </w:r>
      <w:r w:rsidR="007B4657">
        <w:t>2</w:t>
      </w:r>
      <w:r>
        <w:t xml:space="preserve"> minute</w:t>
      </w:r>
      <w:r w:rsidR="007B0993">
        <w:t>s</w:t>
      </w:r>
      <w:r>
        <w:t xml:space="preserve"> – expectation </w:t>
      </w:r>
      <w:r w:rsidR="007B0993">
        <w:t>900K rows</w:t>
      </w:r>
      <w:r>
        <w:t xml:space="preserve"> with R/Y/N</w:t>
      </w:r>
    </w:p>
    <w:p w14:paraId="37E7FC9B" w14:textId="7BE1FA90" w:rsidR="000F0A8B" w:rsidRDefault="000F0A8B" w:rsidP="000F0A8B">
      <w:r>
        <w:t xml:space="preserve">                     </w:t>
      </w:r>
      <w:r w:rsidR="007B0993">
        <w:t>10</w:t>
      </w:r>
      <w:r>
        <w:t xml:space="preserve"> minutes – expectation </w:t>
      </w:r>
      <w:r w:rsidR="007B0993">
        <w:t>900K rows</w:t>
      </w:r>
      <w:r>
        <w:t xml:space="preserve"> with Y/N</w:t>
      </w:r>
    </w:p>
    <w:p w14:paraId="280F582C" w14:textId="672B7592" w:rsidR="005027FC" w:rsidRDefault="005027FC" w:rsidP="005027FC"/>
    <w:p w14:paraId="7216AB40" w14:textId="0CF5EC20" w:rsidR="007A07B7" w:rsidRDefault="00DB4BCD" w:rsidP="007A07B7">
      <w:pPr>
        <w:pStyle w:val="Heading1"/>
      </w:pPr>
      <w:bookmarkStart w:id="1011" w:name="_Toc469498034"/>
      <w:r>
        <w:lastRenderedPageBreak/>
        <w:t xml:space="preserve">New </w:t>
      </w:r>
      <w:r w:rsidR="007A07B7">
        <w:t>Batch Jobs</w:t>
      </w:r>
      <w:bookmarkEnd w:id="1011"/>
      <w:r w:rsidR="007A07B7">
        <w:t xml:space="preserve"> </w:t>
      </w:r>
    </w:p>
    <w:p w14:paraId="49E9DC0C" w14:textId="77777777" w:rsidR="0037683F" w:rsidRDefault="0037683F" w:rsidP="0037683F">
      <w:pPr>
        <w:pStyle w:val="Heading2"/>
      </w:pPr>
      <w:bookmarkStart w:id="1012" w:name="_Toc469498035"/>
      <w:r>
        <w:t>Event Retry Processor</w:t>
      </w:r>
      <w:bookmarkEnd w:id="1012"/>
    </w:p>
    <w:p w14:paraId="2BAB8AC8" w14:textId="77777777" w:rsidR="0037683F" w:rsidRDefault="0037683F" w:rsidP="0037683F">
      <w:pPr>
        <w:pStyle w:val="Heading4"/>
      </w:pPr>
      <w:r>
        <w:t>Solution:</w:t>
      </w:r>
    </w:p>
    <w:p w14:paraId="6EF7ED00" w14:textId="75E952A4" w:rsidR="0037683F" w:rsidRDefault="0037683F" w:rsidP="0037683F">
      <w:r>
        <w:t xml:space="preserve">EIP will add a new </w:t>
      </w:r>
      <w:del w:id="1013" w:author="Lakshmi Kannan" w:date="2016-12-14T14:33:00Z">
        <w:r w:rsidDel="003E46D6">
          <w:delText xml:space="preserve">cron </w:delText>
        </w:r>
      </w:del>
      <w:ins w:id="1014" w:author="Lakshmi Kannan" w:date="2016-12-14T14:33:00Z">
        <w:r w:rsidR="003E46D6">
          <w:t xml:space="preserve">Tidal </w:t>
        </w:r>
      </w:ins>
      <w:r>
        <w:t>job to monitor the status of the events and retry if needed.</w:t>
      </w:r>
    </w:p>
    <w:p w14:paraId="384C0ABE" w14:textId="21B6B18F" w:rsidR="0037683F" w:rsidRDefault="0037683F" w:rsidP="0037683F">
      <w:r>
        <w:t>A maximum of 3 systematic retry attempts will be provided. Events that are failing after 3 systematic attempts will be monitored and handled by EIP dev ops team</w:t>
      </w:r>
      <w:ins w:id="1015" w:author="Lakshmi Kannan" w:date="2016-12-14T16:39:00Z">
        <w:r w:rsidR="00081EDC">
          <w:t xml:space="preserve"> based on Tidal alerts.</w:t>
        </w:r>
      </w:ins>
      <w:del w:id="1016" w:author="Lakshmi Kannan" w:date="2016-12-14T16:39:00Z">
        <w:r w:rsidDel="00081EDC">
          <w:delText>.</w:delText>
        </w:r>
      </w:del>
    </w:p>
    <w:p w14:paraId="5844EAAC" w14:textId="77777777" w:rsidR="0037683F" w:rsidRPr="00633F90" w:rsidRDefault="0037683F" w:rsidP="0037683F"/>
    <w:p w14:paraId="66EBA58B" w14:textId="77777777" w:rsidR="0037683F" w:rsidRDefault="0037683F" w:rsidP="0037683F">
      <w:pPr>
        <w:pStyle w:val="Heading4"/>
      </w:pPr>
      <w:r>
        <w:t>Design details:</w:t>
      </w:r>
    </w:p>
    <w:p w14:paraId="63EB5073" w14:textId="1856731F" w:rsidR="00051741" w:rsidDel="004D45C5" w:rsidRDefault="00D07876">
      <w:pPr>
        <w:pStyle w:val="ListParagraph"/>
        <w:numPr>
          <w:ilvl w:val="0"/>
          <w:numId w:val="123"/>
        </w:numPr>
        <w:rPr>
          <w:del w:id="1017" w:author="Lakshmi Kannan" w:date="2016-12-14T16:40:00Z"/>
        </w:rPr>
        <w:pPrChange w:id="1018" w:author="Lakshmi Kannan" w:date="2016-12-14T16:39:00Z">
          <w:pPr>
            <w:pStyle w:val="ListParagraph"/>
            <w:numPr>
              <w:numId w:val="96"/>
            </w:numPr>
            <w:ind w:left="630" w:hanging="360"/>
          </w:pPr>
        </w:pPrChange>
      </w:pPr>
      <w:del w:id="1019" w:author="Lakshmi Kannan" w:date="2016-12-14T16:40:00Z">
        <w:r w:rsidDel="004D45C5">
          <w:delText>A</w:delText>
        </w:r>
        <w:r w:rsidR="002C6BE0" w:rsidDel="004D45C5">
          <w:delText xml:space="preserve"> new </w:delText>
        </w:r>
      </w:del>
      <w:del w:id="1020" w:author="Lakshmi Kannan" w:date="2016-12-14T13:55:00Z">
        <w:r w:rsidR="002C6BE0" w:rsidDel="00145C6A">
          <w:delText xml:space="preserve">CRON </w:delText>
        </w:r>
      </w:del>
      <w:del w:id="1021" w:author="Lakshmi Kannan" w:date="2016-12-14T16:40:00Z">
        <w:r w:rsidR="002C6BE0" w:rsidDel="004D45C5">
          <w:delText>job will be added and set to run every 2 minutes</w:delText>
        </w:r>
      </w:del>
      <w:del w:id="1022" w:author="Lakshmi Kannan" w:date="2016-12-14T13:54:00Z">
        <w:r w:rsidR="00FB7C20" w:rsidDel="00145C6A">
          <w:delText>.</w:delText>
        </w:r>
      </w:del>
    </w:p>
    <w:p w14:paraId="25C2D07E" w14:textId="478B27E8" w:rsidR="00455FF6" w:rsidDel="004D45C5" w:rsidRDefault="00455FF6" w:rsidP="00455FF6">
      <w:pPr>
        <w:pStyle w:val="ListParagraph"/>
        <w:ind w:left="630"/>
        <w:rPr>
          <w:del w:id="1023" w:author="Lakshmi Kannan" w:date="2016-12-14T16:40:00Z"/>
        </w:rPr>
      </w:pPr>
    </w:p>
    <w:p w14:paraId="584AAF4D" w14:textId="77777777" w:rsidR="00ED44E4" w:rsidRDefault="00ED44E4" w:rsidP="00ED44E4">
      <w:pPr>
        <w:rPr>
          <w:ins w:id="1024" w:author="Lakshmi Kannan" w:date="2016-12-14T16:39:00Z"/>
          <w:rStyle w:val="HTMLTypewriter"/>
        </w:rPr>
      </w:pPr>
      <w:ins w:id="1025" w:author="Lakshmi Kannan" w:date="2016-12-14T16:39:00Z">
        <w:r>
          <w:t>A new operation will be added to EIPBatchProcess web service to handle this.</w:t>
        </w:r>
      </w:ins>
    </w:p>
    <w:p w14:paraId="443412E9" w14:textId="77777777" w:rsidR="00ED44E4" w:rsidRDefault="00ED44E4" w:rsidP="00ED44E4">
      <w:pPr>
        <w:pStyle w:val="Heading5"/>
        <w:rPr>
          <w:ins w:id="1026" w:author="Lakshmi Kannan" w:date="2016-12-14T16:39:00Z"/>
          <w:rFonts w:ascii="Times New Roman" w:hAnsi="Times New Roman"/>
          <w:b/>
          <w:sz w:val="24"/>
        </w:rPr>
      </w:pPr>
      <w:ins w:id="1027" w:author="Lakshmi Kannan" w:date="2016-12-14T16:39:00Z">
        <w:r>
          <w:rPr>
            <w:b/>
          </w:rPr>
          <w:t>Job Name</w:t>
        </w:r>
      </w:ins>
    </w:p>
    <w:p w14:paraId="1CC64ABD" w14:textId="7FBF97B9" w:rsidR="00ED44E4" w:rsidRDefault="004D45C5" w:rsidP="00ED44E4">
      <w:pPr>
        <w:ind w:firstLine="720"/>
        <w:rPr>
          <w:ins w:id="1028" w:author="Lakshmi Kannan" w:date="2016-12-14T16:39:00Z"/>
        </w:rPr>
      </w:pPr>
      <w:ins w:id="1029" w:author="Lakshmi Kannan" w:date="2016-12-14T16:40:00Z">
        <w:r>
          <w:t>RETRY</w:t>
        </w:r>
      </w:ins>
      <w:ins w:id="1030" w:author="Lakshmi Kannan" w:date="2016-12-14T16:39:00Z">
        <w:r w:rsidR="00ED44E4">
          <w:t>_MIGRATION_EVENTS_JOB</w:t>
        </w:r>
      </w:ins>
    </w:p>
    <w:p w14:paraId="7E2E032E" w14:textId="77777777" w:rsidR="00ED44E4" w:rsidRDefault="00ED44E4" w:rsidP="00ED44E4">
      <w:pPr>
        <w:pStyle w:val="Heading5"/>
        <w:rPr>
          <w:ins w:id="1031" w:author="Lakshmi Kannan" w:date="2016-12-14T16:39:00Z"/>
          <w:b/>
        </w:rPr>
      </w:pPr>
      <w:ins w:id="1032" w:author="Lakshmi Kannan" w:date="2016-12-14T16:39:00Z">
        <w:r>
          <w:rPr>
            <w:b/>
          </w:rPr>
          <w:t>Business Logic:</w:t>
        </w:r>
      </w:ins>
    </w:p>
    <w:p w14:paraId="463D09B3" w14:textId="79CB526F" w:rsidR="00ED44E4" w:rsidRDefault="00CC7211" w:rsidP="00ED44E4">
      <w:pPr>
        <w:ind w:firstLine="720"/>
        <w:rPr>
          <w:ins w:id="1033" w:author="Lakshmi Kannan" w:date="2016-12-14T16:39:00Z"/>
        </w:rPr>
      </w:pPr>
      <w:ins w:id="1034" w:author="Lakshmi Kannan" w:date="2016-12-14T16:40:00Z">
        <w:r>
          <w:t xml:space="preserve">Retry processing </w:t>
        </w:r>
      </w:ins>
      <w:ins w:id="1035" w:author="Lakshmi Kannan" w:date="2016-12-14T16:39:00Z">
        <w:r w:rsidR="00ED44E4">
          <w:t xml:space="preserve">the migration events </w:t>
        </w:r>
      </w:ins>
      <w:ins w:id="1036" w:author="Lakshmi Kannan" w:date="2016-12-14T16:40:00Z">
        <w:r>
          <w:t xml:space="preserve">based on design captured in </w:t>
        </w:r>
      </w:ins>
      <w:ins w:id="1037" w:author="Lakshmi Kannan" w:date="2016-12-14T16:41:00Z">
        <w:r>
          <w:t>section 3.1.1.2.1.2.</w:t>
        </w:r>
      </w:ins>
    </w:p>
    <w:p w14:paraId="2EA9F9F6" w14:textId="77777777" w:rsidR="00ED44E4" w:rsidRDefault="00ED44E4" w:rsidP="00ED44E4">
      <w:pPr>
        <w:pStyle w:val="Heading5"/>
        <w:rPr>
          <w:ins w:id="1038" w:author="Lakshmi Kannan" w:date="2016-12-14T16:39:00Z"/>
          <w:rFonts w:ascii="Times New Roman" w:hAnsi="Times New Roman"/>
          <w:b/>
        </w:rPr>
      </w:pPr>
      <w:ins w:id="1039" w:author="Lakshmi Kannan" w:date="2016-12-14T16:39:00Z">
        <w:r>
          <w:rPr>
            <w:b/>
          </w:rPr>
          <w:t>Schedule:</w:t>
        </w:r>
      </w:ins>
    </w:p>
    <w:p w14:paraId="49E7155A" w14:textId="51F86380" w:rsidR="00ED44E4" w:rsidRDefault="00ED44E4" w:rsidP="00ED44E4">
      <w:pPr>
        <w:ind w:firstLine="720"/>
        <w:rPr>
          <w:ins w:id="1040" w:author="Lakshmi Kannan" w:date="2016-12-14T16:39:00Z"/>
        </w:rPr>
      </w:pPr>
      <w:ins w:id="1041" w:author="Lakshmi Kannan" w:date="2016-12-14T16:39:00Z">
        <w:r>
          <w:t xml:space="preserve">  Runs </w:t>
        </w:r>
      </w:ins>
      <w:ins w:id="1042" w:author="Lakshmi Kannan" w:date="2016-12-14T16:41:00Z">
        <w:r w:rsidR="00910385">
          <w:t xml:space="preserve">every 2 minutes </w:t>
        </w:r>
        <w:r w:rsidR="00910385" w:rsidRPr="00910385">
          <w:rPr>
            <w:highlight w:val="yellow"/>
            <w:rPrChange w:id="1043" w:author="Lakshmi Kannan" w:date="2016-12-14T16:42:00Z">
              <w:rPr/>
            </w:rPrChange>
          </w:rPr>
          <w:t>TODO</w:t>
        </w:r>
        <w:r w:rsidR="00910385">
          <w:t>: can we restrict this only to run on weekends</w:t>
        </w:r>
      </w:ins>
      <w:ins w:id="1044" w:author="Lakshmi Kannan" w:date="2016-12-14T16:42:00Z">
        <w:r w:rsidR="00515915">
          <w:t xml:space="preserve"> as the migration is happening only during weekends</w:t>
        </w:r>
      </w:ins>
      <w:ins w:id="1045" w:author="Lakshmi Kannan" w:date="2016-12-14T16:41:00Z">
        <w:r w:rsidR="00910385">
          <w:t>?</w:t>
        </w:r>
      </w:ins>
    </w:p>
    <w:p w14:paraId="412B065F" w14:textId="77777777" w:rsidR="00ED44E4" w:rsidRDefault="00ED44E4" w:rsidP="00ED44E4">
      <w:pPr>
        <w:pStyle w:val="Heading5"/>
        <w:rPr>
          <w:ins w:id="1046" w:author="Lakshmi Kannan" w:date="2016-12-14T16:39:00Z"/>
          <w:b/>
        </w:rPr>
      </w:pPr>
      <w:ins w:id="1047" w:author="Lakshmi Kannan" w:date="2016-12-14T16:39:00Z">
        <w:r>
          <w:rPr>
            <w:b/>
          </w:rPr>
          <w:t>Dependency:</w:t>
        </w:r>
      </w:ins>
    </w:p>
    <w:p w14:paraId="2AA03AD6" w14:textId="77777777" w:rsidR="00ED44E4" w:rsidRDefault="00ED44E4" w:rsidP="00ED44E4">
      <w:pPr>
        <w:ind w:firstLine="720"/>
        <w:rPr>
          <w:ins w:id="1048" w:author="Lakshmi Kannan" w:date="2016-12-14T16:42:00Z"/>
        </w:rPr>
      </w:pPr>
      <w:ins w:id="1049" w:author="Lakshmi Kannan" w:date="2016-12-14T16:39:00Z">
        <w:r>
          <w:t>Only one of these job instances can be run at a time.</w:t>
        </w:r>
      </w:ins>
    </w:p>
    <w:p w14:paraId="6162581E" w14:textId="14DB55C3" w:rsidR="00B54C11" w:rsidRDefault="00B54C11" w:rsidP="00ED44E4">
      <w:pPr>
        <w:ind w:firstLine="720"/>
        <w:rPr>
          <w:ins w:id="1050" w:author="Lakshmi Kannan" w:date="2016-12-14T16:39:00Z"/>
          <w:rFonts w:ascii="Times New Roman" w:hAnsi="Times New Roman"/>
          <w:sz w:val="24"/>
        </w:rPr>
      </w:pPr>
      <w:ins w:id="1051" w:author="Lakshmi Kannan" w:date="2016-12-14T16:42:00Z">
        <w:r>
          <w:t>This job will not depend on any other job.</w:t>
        </w:r>
      </w:ins>
    </w:p>
    <w:p w14:paraId="1BB50D64" w14:textId="388126C7" w:rsidR="00003729" w:rsidRDefault="00003729" w:rsidP="00003729">
      <w:pPr>
        <w:pStyle w:val="Heading5"/>
        <w:rPr>
          <w:ins w:id="1052" w:author="Lakshmi Kannan" w:date="2016-12-14T16:42:00Z"/>
          <w:b/>
        </w:rPr>
      </w:pPr>
      <w:ins w:id="1053" w:author="Lakshmi Kannan" w:date="2016-12-14T16:42:00Z">
        <w:r>
          <w:rPr>
            <w:b/>
          </w:rPr>
          <w:t>Monitoring:</w:t>
        </w:r>
      </w:ins>
    </w:p>
    <w:p w14:paraId="1D9CCF7D" w14:textId="1D212AD2" w:rsidR="00051741" w:rsidRPr="00202002" w:rsidDel="00B33B19" w:rsidRDefault="002C6BE0">
      <w:pPr>
        <w:pStyle w:val="ListParagraph"/>
        <w:numPr>
          <w:ilvl w:val="0"/>
          <w:numId w:val="123"/>
        </w:numPr>
        <w:rPr>
          <w:del w:id="1054" w:author="Lakshmi Kannan" w:date="2016-12-14T16:39:00Z"/>
          <w:strike/>
          <w:rPrChange w:id="1055" w:author="Lakshmi Kannan" w:date="2016-12-14T13:55:00Z">
            <w:rPr>
              <w:del w:id="1056" w:author="Lakshmi Kannan" w:date="2016-12-14T16:39:00Z"/>
            </w:rPr>
          </w:rPrChange>
        </w:rPr>
        <w:pPrChange w:id="1057" w:author="Lakshmi Kannan" w:date="2016-12-14T16:39:00Z">
          <w:pPr>
            <w:pStyle w:val="ListParagraph"/>
            <w:numPr>
              <w:numId w:val="96"/>
            </w:numPr>
            <w:ind w:left="630" w:hanging="360"/>
          </w:pPr>
        </w:pPrChange>
      </w:pPr>
      <w:del w:id="1058" w:author="Lakshmi Kannan" w:date="2016-12-14T16:39:00Z">
        <w:r w:rsidRPr="00202002" w:rsidDel="00B33B19">
          <w:rPr>
            <w:strike/>
            <w:rPrChange w:id="1059" w:author="Lakshmi Kannan" w:date="2016-12-14T13:55:00Z">
              <w:rPr/>
            </w:rPrChange>
          </w:rPr>
          <w:delText>This CRON job will be enabled to run only in SILO A</w:delText>
        </w:r>
        <w:r w:rsidR="00D20133" w:rsidRPr="00202002" w:rsidDel="00B33B19">
          <w:rPr>
            <w:strike/>
            <w:rPrChange w:id="1060" w:author="Lakshmi Kannan" w:date="2016-12-14T13:55:00Z">
              <w:rPr/>
            </w:rPrChange>
          </w:rPr>
          <w:delText xml:space="preserve"> by setting the </w:delText>
        </w:r>
        <w:r w:rsidR="00B95C1B" w:rsidRPr="00202002" w:rsidDel="00B33B19">
          <w:rPr>
            <w:strike/>
            <w:rPrChange w:id="1061" w:author="Lakshmi Kannan" w:date="2016-12-14T13:55:00Z">
              <w:rPr/>
            </w:rPrChange>
          </w:rPr>
          <w:delText xml:space="preserve">property </w:delText>
        </w:r>
        <w:r w:rsidR="00D20133" w:rsidRPr="00202002" w:rsidDel="00B33B19">
          <w:rPr>
            <w:strike/>
            <w:rPrChange w:id="1062" w:author="Lakshmi Kannan" w:date="2016-12-14T13:55:00Z">
              <w:rPr/>
            </w:rPrChange>
          </w:rPr>
          <w:delText xml:space="preserve">value </w:delText>
        </w:r>
        <w:r w:rsidR="00FB7C20" w:rsidRPr="00202002" w:rsidDel="00B33B19">
          <w:rPr>
            <w:strike/>
            <w:rPrChange w:id="1063" w:author="Lakshmi Kannan" w:date="2016-12-14T13:55:00Z">
              <w:rPr/>
            </w:rPrChange>
          </w:rPr>
          <w:delText>as below.</w:delText>
        </w:r>
      </w:del>
    </w:p>
    <w:p w14:paraId="67AC2D92" w14:textId="1C748957" w:rsidR="00EE753B" w:rsidRPr="00202002" w:rsidDel="00B33B19" w:rsidRDefault="00EE753B">
      <w:pPr>
        <w:pStyle w:val="ListParagraph"/>
        <w:numPr>
          <w:ilvl w:val="1"/>
          <w:numId w:val="123"/>
        </w:numPr>
        <w:rPr>
          <w:del w:id="1064" w:author="Lakshmi Kannan" w:date="2016-12-14T16:39:00Z"/>
          <w:strike/>
          <w:rPrChange w:id="1065" w:author="Lakshmi Kannan" w:date="2016-12-14T13:55:00Z">
            <w:rPr>
              <w:del w:id="1066" w:author="Lakshmi Kannan" w:date="2016-12-14T16:39:00Z"/>
            </w:rPr>
          </w:rPrChange>
        </w:rPr>
        <w:pPrChange w:id="1067" w:author="Lakshmi Kannan" w:date="2016-12-14T16:39:00Z">
          <w:pPr>
            <w:pStyle w:val="ListParagraph"/>
            <w:numPr>
              <w:ilvl w:val="1"/>
              <w:numId w:val="96"/>
            </w:numPr>
            <w:ind w:left="1440" w:hanging="360"/>
          </w:pPr>
        </w:pPrChange>
      </w:pPr>
      <w:del w:id="1068" w:author="Lakshmi Kannan" w:date="2016-12-14T16:39:00Z">
        <w:r w:rsidRPr="00202002" w:rsidDel="00B33B19">
          <w:rPr>
            <w:strike/>
            <w:rPrChange w:id="1069" w:author="Lakshmi Kannan" w:date="2016-12-14T13:55:00Z">
              <w:rPr/>
            </w:rPrChange>
          </w:rPr>
          <w:delText xml:space="preserve">SILO A property value: </w:delText>
        </w:r>
      </w:del>
    </w:p>
    <w:p w14:paraId="38E78787" w14:textId="27F9B108" w:rsidR="00EE753B" w:rsidRPr="00202002" w:rsidDel="00B33B19" w:rsidRDefault="00EE753B">
      <w:pPr>
        <w:pStyle w:val="ListParagraph"/>
        <w:numPr>
          <w:ilvl w:val="2"/>
          <w:numId w:val="123"/>
        </w:numPr>
        <w:rPr>
          <w:del w:id="1070" w:author="Lakshmi Kannan" w:date="2016-12-14T16:39:00Z"/>
          <w:strike/>
          <w:rPrChange w:id="1071" w:author="Lakshmi Kannan" w:date="2016-12-14T13:55:00Z">
            <w:rPr>
              <w:del w:id="1072" w:author="Lakshmi Kannan" w:date="2016-12-14T16:39:00Z"/>
            </w:rPr>
          </w:rPrChange>
        </w:rPr>
        <w:pPrChange w:id="1073" w:author="Lakshmi Kannan" w:date="2016-12-14T16:39:00Z">
          <w:pPr>
            <w:pStyle w:val="ListParagraph"/>
            <w:numPr>
              <w:ilvl w:val="2"/>
              <w:numId w:val="96"/>
            </w:numPr>
            <w:ind w:left="2160" w:hanging="180"/>
          </w:pPr>
        </w:pPrChange>
      </w:pPr>
      <w:del w:id="1074" w:author="Lakshmi Kannan" w:date="2016-12-14T16:39:00Z">
        <w:r w:rsidRPr="00202002" w:rsidDel="00B33B19">
          <w:rPr>
            <w:i/>
            <w:strike/>
            <w:u w:val="single"/>
            <w:rPrChange w:id="1075" w:author="Lakshmi Kannan" w:date="2016-12-14T13:55:00Z">
              <w:rPr>
                <w:i/>
                <w:u w:val="single"/>
              </w:rPr>
            </w:rPrChange>
          </w:rPr>
          <w:delText>cron_queue_retry_nfs_migration_events_trigger</w:delText>
        </w:r>
        <w:r w:rsidRPr="00202002" w:rsidDel="00B33B19">
          <w:rPr>
            <w:strike/>
            <w:rPrChange w:id="1076" w:author="Lakshmi Kannan" w:date="2016-12-14T13:55:00Z">
              <w:rPr/>
            </w:rPrChange>
          </w:rPr>
          <w:delText>=0 0/2 * * * ?</w:delText>
        </w:r>
      </w:del>
    </w:p>
    <w:p w14:paraId="1E8AA625" w14:textId="7A8F824A" w:rsidR="00D20133" w:rsidRPr="00202002" w:rsidDel="00B33B19" w:rsidRDefault="00D20133">
      <w:pPr>
        <w:pStyle w:val="ListParagraph"/>
        <w:numPr>
          <w:ilvl w:val="1"/>
          <w:numId w:val="123"/>
        </w:numPr>
        <w:rPr>
          <w:del w:id="1077" w:author="Lakshmi Kannan" w:date="2016-12-14T16:39:00Z"/>
          <w:strike/>
          <w:rPrChange w:id="1078" w:author="Lakshmi Kannan" w:date="2016-12-14T13:55:00Z">
            <w:rPr>
              <w:del w:id="1079" w:author="Lakshmi Kannan" w:date="2016-12-14T16:39:00Z"/>
            </w:rPr>
          </w:rPrChange>
        </w:rPr>
        <w:pPrChange w:id="1080" w:author="Lakshmi Kannan" w:date="2016-12-14T16:39:00Z">
          <w:pPr>
            <w:pStyle w:val="ListParagraph"/>
            <w:numPr>
              <w:ilvl w:val="1"/>
              <w:numId w:val="96"/>
            </w:numPr>
            <w:ind w:left="1440" w:hanging="360"/>
          </w:pPr>
        </w:pPrChange>
      </w:pPr>
      <w:del w:id="1081" w:author="Lakshmi Kannan" w:date="2016-12-14T16:39:00Z">
        <w:r w:rsidRPr="00202002" w:rsidDel="00B33B19">
          <w:rPr>
            <w:strike/>
            <w:rPrChange w:id="1082" w:author="Lakshmi Kannan" w:date="2016-12-14T13:55:00Z">
              <w:rPr/>
            </w:rPrChange>
          </w:rPr>
          <w:delText>SILO B, C and D</w:delText>
        </w:r>
        <w:r w:rsidR="00A41D0E" w:rsidRPr="00202002" w:rsidDel="00B33B19">
          <w:rPr>
            <w:strike/>
            <w:rPrChange w:id="1083" w:author="Lakshmi Kannan" w:date="2016-12-14T13:55:00Z">
              <w:rPr/>
            </w:rPrChange>
          </w:rPr>
          <w:delText xml:space="preserve"> property configuration</w:delText>
        </w:r>
        <w:r w:rsidRPr="00202002" w:rsidDel="00B33B19">
          <w:rPr>
            <w:strike/>
            <w:rPrChange w:id="1084" w:author="Lakshmi Kannan" w:date="2016-12-14T13:55:00Z">
              <w:rPr/>
            </w:rPrChange>
          </w:rPr>
          <w:delText>:</w:delText>
        </w:r>
      </w:del>
    </w:p>
    <w:p w14:paraId="101AC6D9" w14:textId="1644EC85" w:rsidR="005B46DE" w:rsidRPr="00202002" w:rsidDel="00B33B19" w:rsidRDefault="005B46DE">
      <w:pPr>
        <w:pStyle w:val="ListParagraph"/>
        <w:numPr>
          <w:ilvl w:val="2"/>
          <w:numId w:val="123"/>
        </w:numPr>
        <w:rPr>
          <w:del w:id="1085" w:author="Lakshmi Kannan" w:date="2016-12-14T16:39:00Z"/>
          <w:strike/>
          <w:rPrChange w:id="1086" w:author="Lakshmi Kannan" w:date="2016-12-14T13:55:00Z">
            <w:rPr>
              <w:del w:id="1087" w:author="Lakshmi Kannan" w:date="2016-12-14T16:39:00Z"/>
            </w:rPr>
          </w:rPrChange>
        </w:rPr>
        <w:pPrChange w:id="1088" w:author="Lakshmi Kannan" w:date="2016-12-14T16:39:00Z">
          <w:pPr>
            <w:pStyle w:val="ListParagraph"/>
            <w:numPr>
              <w:ilvl w:val="2"/>
              <w:numId w:val="96"/>
            </w:numPr>
            <w:ind w:left="2160" w:hanging="180"/>
          </w:pPr>
        </w:pPrChange>
      </w:pPr>
      <w:del w:id="1089" w:author="Lakshmi Kannan" w:date="2016-12-14T16:39:00Z">
        <w:r w:rsidRPr="00202002" w:rsidDel="00B33B19">
          <w:rPr>
            <w:i/>
            <w:strike/>
            <w:u w:val="single"/>
            <w:rPrChange w:id="1090" w:author="Lakshmi Kannan" w:date="2016-12-14T13:55:00Z">
              <w:rPr>
                <w:i/>
                <w:u w:val="single"/>
              </w:rPr>
            </w:rPrChange>
          </w:rPr>
          <w:delText>cron_queue_retry_nfs_migration_events_trigger</w:delText>
        </w:r>
        <w:r w:rsidRPr="00202002" w:rsidDel="00B33B19">
          <w:rPr>
            <w:strike/>
            <w:rPrChange w:id="1091" w:author="Lakshmi Kannan" w:date="2016-12-14T13:55:00Z">
              <w:rPr/>
            </w:rPrChange>
          </w:rPr>
          <w:delText>=0 0/2 * * * 2099</w:delText>
        </w:r>
      </w:del>
    </w:p>
    <w:p w14:paraId="0834ABB7" w14:textId="1234D014" w:rsidR="00EE753B" w:rsidDel="00583E98" w:rsidRDefault="00EE753B" w:rsidP="00EE753B">
      <w:pPr>
        <w:pStyle w:val="ListParagraph"/>
        <w:ind w:left="1728"/>
        <w:rPr>
          <w:del w:id="1092" w:author="Lakshmi Kannan" w:date="2016-12-14T16:42:00Z"/>
        </w:rPr>
      </w:pPr>
    </w:p>
    <w:p w14:paraId="05680359" w14:textId="69D334B3" w:rsidR="00583E98" w:rsidRDefault="00583E98">
      <w:pPr>
        <w:pStyle w:val="ListParagraph"/>
        <w:ind w:left="630"/>
        <w:rPr>
          <w:ins w:id="1093" w:author="Lakshmi Kannan" w:date="2016-12-14T16:43:00Z"/>
        </w:rPr>
        <w:pPrChange w:id="1094" w:author="Lakshmi Kannan" w:date="2016-12-14T16:42:00Z">
          <w:pPr>
            <w:pStyle w:val="ListParagraph"/>
            <w:numPr>
              <w:numId w:val="96"/>
            </w:numPr>
            <w:ind w:left="630" w:hanging="360"/>
          </w:pPr>
        </w:pPrChange>
      </w:pPr>
      <w:ins w:id="1095" w:author="Lakshmi Kannan" w:date="2016-12-14T16:42:00Z">
        <w:r>
          <w:t xml:space="preserve">An alert email will be triggered </w:t>
        </w:r>
      </w:ins>
      <w:ins w:id="1096" w:author="Lakshmi Kannan" w:date="2016-12-14T13:49:00Z">
        <w:r w:rsidR="00145C6A">
          <w:t>from Tidal</w:t>
        </w:r>
      </w:ins>
      <w:ins w:id="1097" w:author="Lakshmi Kannan" w:date="2016-12-14T16:43:00Z">
        <w:r>
          <w:t xml:space="preserve"> </w:t>
        </w:r>
      </w:ins>
    </w:p>
    <w:p w14:paraId="57A76712" w14:textId="72F34F35" w:rsidR="00583E98" w:rsidRDefault="00583E98">
      <w:pPr>
        <w:pStyle w:val="ListParagraph"/>
        <w:numPr>
          <w:ilvl w:val="1"/>
          <w:numId w:val="124"/>
        </w:numPr>
        <w:rPr>
          <w:ins w:id="1098" w:author="Lakshmi Kannan" w:date="2016-12-14T16:43:00Z"/>
        </w:rPr>
        <w:pPrChange w:id="1099" w:author="Lakshmi Kannan" w:date="2016-12-14T16:43:00Z">
          <w:pPr>
            <w:pStyle w:val="ListParagraph"/>
            <w:numPr>
              <w:numId w:val="96"/>
            </w:numPr>
            <w:ind w:left="630" w:hanging="360"/>
          </w:pPr>
        </w:pPrChange>
      </w:pPr>
      <w:ins w:id="1100" w:author="Lakshmi Kannan" w:date="2016-12-14T16:43:00Z">
        <w:r>
          <w:t>W</w:t>
        </w:r>
      </w:ins>
      <w:ins w:id="1101" w:author="Lakshmi Kannan" w:date="2016-12-14T13:47:00Z">
        <w:r w:rsidR="005C1336">
          <w:t>hen</w:t>
        </w:r>
      </w:ins>
      <w:ins w:id="1102" w:author="Lakshmi Kannan" w:date="2016-12-14T16:43:00Z">
        <w:r w:rsidR="00B24147">
          <w:t xml:space="preserve"> the processing time exceeds the </w:t>
        </w:r>
      </w:ins>
      <w:ins w:id="1103" w:author="Lakshmi Kannan" w:date="2016-12-14T13:47:00Z">
        <w:r w:rsidR="005C1336">
          <w:t xml:space="preserve">max time </w:t>
        </w:r>
      </w:ins>
      <w:ins w:id="1104" w:author="Lakshmi Kannan" w:date="2016-12-14T16:43:00Z">
        <w:r>
          <w:t xml:space="preserve">set </w:t>
        </w:r>
      </w:ins>
      <w:ins w:id="1105" w:author="Lakshmi Kannan" w:date="2016-12-14T13:49:00Z">
        <w:r w:rsidR="00145C6A">
          <w:t>for the job</w:t>
        </w:r>
      </w:ins>
      <w:ins w:id="1106" w:author="Lakshmi Kannan" w:date="2016-12-14T16:43:00Z">
        <w:r>
          <w:t>.</w:t>
        </w:r>
        <w:r w:rsidR="00960420">
          <w:t xml:space="preserve"> </w:t>
        </w:r>
        <w:r w:rsidR="00960420" w:rsidRPr="000E2BCF">
          <w:rPr>
            <w:highlight w:val="yellow"/>
            <w:rPrChange w:id="1107" w:author="Lakshmi Kannan" w:date="2016-12-14T16:44:00Z">
              <w:rPr/>
            </w:rPrChange>
          </w:rPr>
          <w:t>TODO</w:t>
        </w:r>
        <w:r w:rsidR="00960420">
          <w:t>: Identify the max processing time based on PLAB testing.</w:t>
        </w:r>
      </w:ins>
    </w:p>
    <w:p w14:paraId="61F3044A" w14:textId="5BEE88DA" w:rsidR="005C1336" w:rsidRDefault="000E2BCF">
      <w:pPr>
        <w:pStyle w:val="ListParagraph"/>
        <w:numPr>
          <w:ilvl w:val="1"/>
          <w:numId w:val="124"/>
        </w:numPr>
        <w:pPrChange w:id="1108" w:author="Lakshmi Kannan" w:date="2016-12-14T16:43:00Z">
          <w:pPr>
            <w:pStyle w:val="ListParagraph"/>
            <w:numPr>
              <w:numId w:val="96"/>
            </w:numPr>
            <w:ind w:left="630" w:hanging="360"/>
          </w:pPr>
        </w:pPrChange>
      </w:pPr>
      <w:ins w:id="1109" w:author="Lakshmi Kannan" w:date="2016-12-14T16:44:00Z">
        <w:r>
          <w:t xml:space="preserve">If the </w:t>
        </w:r>
        <w:r w:rsidRPr="00C44F99">
          <w:t>BatchProcessException</w:t>
        </w:r>
        <w:r>
          <w:t xml:space="preserve"> is thrown by the BatchProcess API.</w:t>
        </w:r>
      </w:ins>
    </w:p>
    <w:p w14:paraId="0CA77BEF" w14:textId="77777777" w:rsidR="0037683F" w:rsidRDefault="0037683F" w:rsidP="00BD7C05">
      <w:pPr>
        <w:pStyle w:val="ListParagraph"/>
        <w:ind w:left="630"/>
      </w:pPr>
    </w:p>
    <w:p w14:paraId="3DD406D5" w14:textId="0A16FE89" w:rsidR="000F564B" w:rsidRDefault="000F564B" w:rsidP="00BD7C05">
      <w:pPr>
        <w:pStyle w:val="ListParagraph"/>
        <w:ind w:left="630"/>
      </w:pPr>
      <w:r w:rsidRPr="00882418">
        <w:rPr>
          <w:highlight w:val="yellow"/>
        </w:rPr>
        <w:t>TODO</w:t>
      </w:r>
      <w:r>
        <w:t>: Ensure that this is following the general retry design for EIP.</w:t>
      </w:r>
    </w:p>
    <w:p w14:paraId="0A459B26" w14:textId="77777777" w:rsidR="0037683F" w:rsidRDefault="0037683F" w:rsidP="0037683F">
      <w:pPr>
        <w:pStyle w:val="Heading2"/>
      </w:pPr>
      <w:bookmarkStart w:id="1110" w:name="_Toc469498036"/>
      <w:r>
        <w:t>Event Archive Processor</w:t>
      </w:r>
      <w:bookmarkEnd w:id="1110"/>
    </w:p>
    <w:p w14:paraId="2B5DAAFE" w14:textId="77777777" w:rsidR="0037683F" w:rsidRDefault="0037683F" w:rsidP="0037683F">
      <w:pPr>
        <w:pStyle w:val="Heading4"/>
      </w:pPr>
      <w:r>
        <w:t>Solution:</w:t>
      </w:r>
    </w:p>
    <w:p w14:paraId="43758FDD" w14:textId="17A624EC" w:rsidR="0037683F" w:rsidRDefault="00B14C56" w:rsidP="0037683F">
      <w:r>
        <w:t>EIP will add a new TIDAL job to a</w:t>
      </w:r>
      <w:r w:rsidR="0037683F">
        <w:t xml:space="preserve">rchive all </w:t>
      </w:r>
      <w:r>
        <w:t xml:space="preserve">the processed </w:t>
      </w:r>
      <w:r w:rsidR="0037683F">
        <w:t>records p</w:t>
      </w:r>
      <w:r>
        <w:t xml:space="preserve">er batch/GUID. This process will be scheduled </w:t>
      </w:r>
      <w:r w:rsidR="00131B53">
        <w:t>t</w:t>
      </w:r>
      <w:r w:rsidR="00F17195">
        <w:t>o run once a week on Wednesdays</w:t>
      </w:r>
      <w:r w:rsidR="009465D0">
        <w:t xml:space="preserve"> at 8 PM PST</w:t>
      </w:r>
      <w:r w:rsidR="00F17195">
        <w:t>.</w:t>
      </w:r>
    </w:p>
    <w:p w14:paraId="11680F72" w14:textId="5589310A" w:rsidR="00267742" w:rsidRDefault="0037683F" w:rsidP="005075DF">
      <w:pPr>
        <w:pStyle w:val="Heading4"/>
      </w:pPr>
      <w:r>
        <w:lastRenderedPageBreak/>
        <w:t>Design details:</w:t>
      </w:r>
    </w:p>
    <w:p w14:paraId="6216BF00" w14:textId="6DF77F80" w:rsidR="00BC011D" w:rsidRDefault="009465D0" w:rsidP="009465D0">
      <w:pPr>
        <w:rPr>
          <w:rStyle w:val="HTMLTypewriter"/>
        </w:rPr>
      </w:pPr>
      <w:r>
        <w:t>A new operation will be added to EIPB</w:t>
      </w:r>
      <w:r w:rsidR="007C0F05">
        <w:t>atchProcess web service to handle this.</w:t>
      </w:r>
    </w:p>
    <w:p w14:paraId="3DED5FEC" w14:textId="15BD3CCC" w:rsidR="00B42258" w:rsidRDefault="00D9743A" w:rsidP="00B42258">
      <w:pPr>
        <w:pStyle w:val="Heading5"/>
        <w:rPr>
          <w:rFonts w:ascii="Times New Roman" w:hAnsi="Times New Roman"/>
          <w:b/>
          <w:sz w:val="24"/>
        </w:rPr>
      </w:pPr>
      <w:r>
        <w:rPr>
          <w:b/>
        </w:rPr>
        <w:t xml:space="preserve">Job </w:t>
      </w:r>
      <w:r w:rsidR="00B42258">
        <w:rPr>
          <w:b/>
        </w:rPr>
        <w:t>Name</w:t>
      </w:r>
    </w:p>
    <w:p w14:paraId="5685C044" w14:textId="20DE669C" w:rsidR="00B42258" w:rsidRDefault="00B42258" w:rsidP="00B42258">
      <w:pPr>
        <w:ind w:firstLine="720"/>
      </w:pPr>
      <w:r>
        <w:t>ARCHIVE_</w:t>
      </w:r>
      <w:ins w:id="1111" w:author="Lakshmi Kannan" w:date="2016-12-14T16:50:00Z">
        <w:r w:rsidR="000103B9" w:rsidDel="000103B9">
          <w:t xml:space="preserve"> </w:t>
        </w:r>
      </w:ins>
      <w:del w:id="1112" w:author="Lakshmi Kannan" w:date="2016-12-14T16:50:00Z">
        <w:r w:rsidR="00754030" w:rsidDel="000103B9">
          <w:delText>NFS_</w:delText>
        </w:r>
      </w:del>
      <w:ins w:id="1113" w:author="Lakshmi Kannan" w:date="2016-12-14T16:50:00Z">
        <w:r w:rsidR="000103B9">
          <w:t>M</w:t>
        </w:r>
      </w:ins>
      <w:del w:id="1114" w:author="Lakshmi Kannan" w:date="2016-12-14T16:50:00Z">
        <w:r w:rsidR="00754030" w:rsidDel="000103B9">
          <w:delText>M</w:delText>
        </w:r>
      </w:del>
      <w:r w:rsidR="00754030">
        <w:t>IGRATION</w:t>
      </w:r>
      <w:r>
        <w:t>_EVENTS_JOB</w:t>
      </w:r>
    </w:p>
    <w:p w14:paraId="642DE13E" w14:textId="77777777" w:rsidR="00B42258" w:rsidRDefault="00B42258" w:rsidP="00B42258">
      <w:pPr>
        <w:pStyle w:val="Heading5"/>
        <w:rPr>
          <w:b/>
        </w:rPr>
      </w:pPr>
      <w:r>
        <w:rPr>
          <w:b/>
        </w:rPr>
        <w:t>Business Logic:</w:t>
      </w:r>
    </w:p>
    <w:p w14:paraId="4F2700FB" w14:textId="48A77E42" w:rsidR="00B42258" w:rsidRDefault="007D332F" w:rsidP="00B42258">
      <w:pPr>
        <w:ind w:firstLine="720"/>
      </w:pPr>
      <w:r>
        <w:t>A</w:t>
      </w:r>
      <w:r w:rsidR="00B42258">
        <w:t xml:space="preserve">rchiving the </w:t>
      </w:r>
      <w:r w:rsidR="006D2F13">
        <w:t>migration</w:t>
      </w:r>
      <w:r w:rsidR="00B42258">
        <w:t xml:space="preserve"> events to </w:t>
      </w:r>
      <w:ins w:id="1115" w:author="Patel, Rinkesh" w:date="2016-09-21T17:26:00Z">
        <w:r w:rsidR="00E50B95" w:rsidRPr="00C037C2">
          <w:t>EIP_</w:t>
        </w:r>
      </w:ins>
      <w:ins w:id="1116" w:author="Lakshmi Kannan" w:date="2016-12-14T16:47:00Z">
        <w:r w:rsidR="000953AB" w:rsidDel="000953AB">
          <w:t xml:space="preserve"> </w:t>
        </w:r>
      </w:ins>
      <w:del w:id="1117" w:author="Lakshmi Kannan" w:date="2016-12-14T16:47:00Z">
        <w:r w:rsidR="00E50B95" w:rsidDel="000953AB">
          <w:delText>NFS_</w:delText>
        </w:r>
      </w:del>
      <w:r w:rsidR="00E50B95">
        <w:t>MIGRATION_TRACKING_ARCH</w:t>
      </w:r>
      <w:r w:rsidR="00377FDB">
        <w:t xml:space="preserve"> table</w:t>
      </w:r>
      <w:r w:rsidR="00B42258">
        <w:t>.</w:t>
      </w:r>
    </w:p>
    <w:p w14:paraId="54A8EE5C" w14:textId="25697CCE" w:rsidR="00B42258" w:rsidRDefault="00B42258" w:rsidP="00B42258">
      <w:pPr>
        <w:pStyle w:val="Heading5"/>
        <w:rPr>
          <w:rFonts w:ascii="Times New Roman" w:hAnsi="Times New Roman"/>
          <w:b/>
        </w:rPr>
      </w:pPr>
      <w:r>
        <w:rPr>
          <w:b/>
        </w:rPr>
        <w:t>Schedule</w:t>
      </w:r>
      <w:r w:rsidR="00AA2D7B">
        <w:rPr>
          <w:b/>
        </w:rPr>
        <w:t>:</w:t>
      </w:r>
    </w:p>
    <w:p w14:paraId="6FCD2F4A" w14:textId="0D6238FC" w:rsidR="00B42258" w:rsidRDefault="00BA0FA5" w:rsidP="00B42258">
      <w:pPr>
        <w:ind w:firstLine="720"/>
      </w:pPr>
      <w:r>
        <w:t xml:space="preserve">  Runs once a week on Wednesdays at 8 PM PST</w:t>
      </w:r>
      <w:r w:rsidR="00152B5F">
        <w:t>.</w:t>
      </w:r>
    </w:p>
    <w:p w14:paraId="2D9C0AFE" w14:textId="5D90E3D5" w:rsidR="00B42258" w:rsidRDefault="00AA2D7B" w:rsidP="00B42258">
      <w:pPr>
        <w:pStyle w:val="Heading5"/>
        <w:rPr>
          <w:b/>
        </w:rPr>
      </w:pPr>
      <w:r>
        <w:rPr>
          <w:b/>
        </w:rPr>
        <w:t>Dependency:</w:t>
      </w:r>
    </w:p>
    <w:p w14:paraId="32A0E500" w14:textId="2828E9ED" w:rsidR="002F49BF" w:rsidRDefault="00A750C3" w:rsidP="002F49BF">
      <w:pPr>
        <w:ind w:firstLine="720"/>
        <w:rPr>
          <w:ins w:id="1118" w:author="Lakshmi Kannan" w:date="2016-12-14T16:45:00Z"/>
        </w:rPr>
      </w:pPr>
      <w:r>
        <w:t>Only one of these job instances can be run at a time.</w:t>
      </w:r>
    </w:p>
    <w:p w14:paraId="7AFC0BEC" w14:textId="77777777" w:rsidR="00337703" w:rsidRDefault="00337703" w:rsidP="00337703">
      <w:pPr>
        <w:pStyle w:val="Heading5"/>
        <w:rPr>
          <w:ins w:id="1119" w:author="Lakshmi Kannan" w:date="2016-12-14T16:45:00Z"/>
          <w:b/>
        </w:rPr>
      </w:pPr>
      <w:ins w:id="1120" w:author="Lakshmi Kannan" w:date="2016-12-14T16:45:00Z">
        <w:r>
          <w:rPr>
            <w:b/>
          </w:rPr>
          <w:t>Monitoring:</w:t>
        </w:r>
      </w:ins>
    </w:p>
    <w:p w14:paraId="32625E23" w14:textId="77777777" w:rsidR="00337703" w:rsidRDefault="00337703" w:rsidP="00337703">
      <w:pPr>
        <w:pStyle w:val="ListParagraph"/>
        <w:ind w:left="630"/>
        <w:rPr>
          <w:ins w:id="1121" w:author="Lakshmi Kannan" w:date="2016-12-14T16:45:00Z"/>
        </w:rPr>
      </w:pPr>
      <w:ins w:id="1122" w:author="Lakshmi Kannan" w:date="2016-12-14T16:45:00Z">
        <w:r>
          <w:t xml:space="preserve">An alert email will be triggered from Tidal </w:t>
        </w:r>
      </w:ins>
    </w:p>
    <w:p w14:paraId="02C232DE" w14:textId="77777777" w:rsidR="00337703" w:rsidRDefault="00337703" w:rsidP="00337703">
      <w:pPr>
        <w:pStyle w:val="ListParagraph"/>
        <w:numPr>
          <w:ilvl w:val="1"/>
          <w:numId w:val="124"/>
        </w:numPr>
        <w:rPr>
          <w:ins w:id="1123" w:author="Lakshmi Kannan" w:date="2016-12-14T16:45:00Z"/>
        </w:rPr>
      </w:pPr>
      <w:ins w:id="1124" w:author="Lakshmi Kannan" w:date="2016-12-14T16:45:00Z">
        <w:r>
          <w:t xml:space="preserve">When the processing time exceeds the max time set for the job. </w:t>
        </w:r>
        <w:r w:rsidRPr="003C6C6D">
          <w:rPr>
            <w:highlight w:val="yellow"/>
          </w:rPr>
          <w:t>TODO</w:t>
        </w:r>
        <w:r>
          <w:t>: Identify the max processing time based on PLAB testing.</w:t>
        </w:r>
      </w:ins>
    </w:p>
    <w:p w14:paraId="6F26336E" w14:textId="77777777" w:rsidR="00337703" w:rsidRDefault="00337703" w:rsidP="00337703">
      <w:pPr>
        <w:pStyle w:val="ListParagraph"/>
        <w:numPr>
          <w:ilvl w:val="1"/>
          <w:numId w:val="124"/>
        </w:numPr>
        <w:rPr>
          <w:ins w:id="1125" w:author="Lakshmi Kannan" w:date="2016-12-14T16:45:00Z"/>
        </w:rPr>
      </w:pPr>
      <w:ins w:id="1126" w:author="Lakshmi Kannan" w:date="2016-12-14T16:45:00Z">
        <w:r>
          <w:t xml:space="preserve">If the </w:t>
        </w:r>
        <w:r w:rsidRPr="00C44F99">
          <w:t>BatchProcessException</w:t>
        </w:r>
        <w:r>
          <w:t xml:space="preserve"> is thrown by the BatchProcess API.</w:t>
        </w:r>
      </w:ins>
    </w:p>
    <w:p w14:paraId="7DCEA0CE" w14:textId="77777777" w:rsidR="00337703" w:rsidRDefault="00337703" w:rsidP="002F49BF">
      <w:pPr>
        <w:ind w:firstLine="720"/>
        <w:rPr>
          <w:rFonts w:ascii="Times New Roman" w:hAnsi="Times New Roman"/>
          <w:sz w:val="24"/>
        </w:rPr>
      </w:pPr>
    </w:p>
    <w:p w14:paraId="559E5DD8" w14:textId="47C12498" w:rsidR="00DC01E6" w:rsidDel="00443AC1" w:rsidRDefault="00DC01E6" w:rsidP="00EC58A6">
      <w:pPr>
        <w:pStyle w:val="Heading2"/>
        <w:rPr>
          <w:del w:id="1127" w:author="Patel, Rinkesh" w:date="2016-09-23T12:08:00Z"/>
        </w:rPr>
      </w:pPr>
      <w:del w:id="1128" w:author="Patel, Rinkesh" w:date="2016-09-23T12:08:00Z">
        <w:r w:rsidDel="00443AC1">
          <w:delText>Club Device Return Pending Monitor</w:delText>
        </w:r>
        <w:bookmarkStart w:id="1129" w:name="_Toc463003824"/>
        <w:bookmarkStart w:id="1130" w:name="_Toc463028486"/>
        <w:bookmarkStart w:id="1131" w:name="_Toc464055489"/>
        <w:bookmarkStart w:id="1132" w:name="_Toc464729023"/>
        <w:bookmarkStart w:id="1133" w:name="_Toc468181179"/>
        <w:bookmarkStart w:id="1134" w:name="_Toc468182493"/>
        <w:bookmarkStart w:id="1135" w:name="_Toc469407270"/>
        <w:bookmarkStart w:id="1136" w:name="_Toc469493218"/>
        <w:bookmarkStart w:id="1137" w:name="_Toc469498037"/>
        <w:bookmarkEnd w:id="1129"/>
        <w:bookmarkEnd w:id="1130"/>
        <w:bookmarkEnd w:id="1131"/>
        <w:bookmarkEnd w:id="1132"/>
        <w:bookmarkEnd w:id="1133"/>
        <w:bookmarkEnd w:id="1134"/>
        <w:bookmarkEnd w:id="1135"/>
        <w:bookmarkEnd w:id="1136"/>
        <w:bookmarkEnd w:id="1137"/>
      </w:del>
    </w:p>
    <w:p w14:paraId="37830667" w14:textId="57A5AB8A" w:rsidR="00DC01E6" w:rsidRPr="006A0481" w:rsidDel="00443AC1" w:rsidRDefault="00DC01E6" w:rsidP="00722130">
      <w:pPr>
        <w:pStyle w:val="Heading2"/>
        <w:rPr>
          <w:del w:id="1138" w:author="Patel, Rinkesh" w:date="2016-09-23T12:08:00Z"/>
        </w:rPr>
      </w:pPr>
      <w:del w:id="1139" w:author="Patel, Rinkesh" w:date="2016-09-23T12:08:00Z">
        <w:r w:rsidRPr="006A0481" w:rsidDel="00443AC1">
          <w:delText>Return Pending Due Date Notification</w:delText>
        </w:r>
        <w:bookmarkStart w:id="1140" w:name="_Toc463003825"/>
        <w:bookmarkStart w:id="1141" w:name="_Toc463028487"/>
        <w:bookmarkStart w:id="1142" w:name="_Toc464055490"/>
        <w:bookmarkStart w:id="1143" w:name="_Toc464729024"/>
        <w:bookmarkStart w:id="1144" w:name="_Toc468181180"/>
        <w:bookmarkStart w:id="1145" w:name="_Toc468182494"/>
        <w:bookmarkStart w:id="1146" w:name="_Toc469407271"/>
        <w:bookmarkStart w:id="1147" w:name="_Toc469493219"/>
        <w:bookmarkStart w:id="1148" w:name="_Toc469498038"/>
        <w:bookmarkEnd w:id="1140"/>
        <w:bookmarkEnd w:id="1141"/>
        <w:bookmarkEnd w:id="1142"/>
        <w:bookmarkEnd w:id="1143"/>
        <w:bookmarkEnd w:id="1144"/>
        <w:bookmarkEnd w:id="1145"/>
        <w:bookmarkEnd w:id="1146"/>
        <w:bookmarkEnd w:id="1147"/>
        <w:bookmarkEnd w:id="1148"/>
      </w:del>
    </w:p>
    <w:p w14:paraId="2146B86F" w14:textId="29DE408A" w:rsidR="00460BAB" w:rsidDel="00443AC1" w:rsidRDefault="00460BAB" w:rsidP="00460BAB">
      <w:pPr>
        <w:pStyle w:val="ListParagraph"/>
        <w:numPr>
          <w:ilvl w:val="0"/>
          <w:numId w:val="21"/>
        </w:numPr>
        <w:contextualSpacing w:val="0"/>
        <w:rPr>
          <w:del w:id="1149" w:author="Patel, Rinkesh" w:date="2016-09-23T12:08:00Z"/>
        </w:rPr>
      </w:pPr>
      <w:del w:id="1150" w:author="Patel, Rinkesh" w:date="2016-09-23T12:08:00Z">
        <w:r w:rsidDel="00443AC1">
          <w:delText>At two configured* time intervals before the timer expiration the EIP system shall trigger reminder notifications to MW queue:</w:delText>
        </w:r>
        <w:bookmarkStart w:id="1151" w:name="_Toc463003826"/>
        <w:bookmarkStart w:id="1152" w:name="_Toc463028488"/>
        <w:bookmarkStart w:id="1153" w:name="_Toc464055491"/>
        <w:bookmarkStart w:id="1154" w:name="_Toc464729025"/>
        <w:bookmarkStart w:id="1155" w:name="_Toc468181181"/>
        <w:bookmarkStart w:id="1156" w:name="_Toc468182495"/>
        <w:bookmarkStart w:id="1157" w:name="_Toc469407272"/>
        <w:bookmarkStart w:id="1158" w:name="_Toc469493220"/>
        <w:bookmarkStart w:id="1159" w:name="_Toc469498039"/>
        <w:bookmarkEnd w:id="1151"/>
        <w:bookmarkEnd w:id="1152"/>
        <w:bookmarkEnd w:id="1153"/>
        <w:bookmarkEnd w:id="1154"/>
        <w:bookmarkEnd w:id="1155"/>
        <w:bookmarkEnd w:id="1156"/>
        <w:bookmarkEnd w:id="1157"/>
        <w:bookmarkEnd w:id="1158"/>
        <w:bookmarkEnd w:id="1159"/>
      </w:del>
    </w:p>
    <w:p w14:paraId="38997C94" w14:textId="4E5EB324" w:rsidR="00DC01E6" w:rsidRPr="006A0481" w:rsidDel="00443AC1" w:rsidRDefault="00DC01E6" w:rsidP="00DC01E6">
      <w:pPr>
        <w:pStyle w:val="ListParagraph"/>
        <w:numPr>
          <w:ilvl w:val="0"/>
          <w:numId w:val="21"/>
        </w:numPr>
        <w:rPr>
          <w:del w:id="1160" w:author="Patel, Rinkesh" w:date="2016-09-23T12:08:00Z"/>
        </w:rPr>
      </w:pPr>
      <w:del w:id="1161" w:author="Patel, Rinkesh" w:date="2016-09-23T12:08:00Z">
        <w:r w:rsidRPr="006A0481" w:rsidDel="00443AC1">
          <w:delText xml:space="preserve">Find Club device </w:delText>
        </w:r>
        <w:bookmarkStart w:id="1162" w:name="_Toc463003827"/>
        <w:bookmarkStart w:id="1163" w:name="_Toc463028489"/>
        <w:bookmarkStart w:id="1164" w:name="_Toc464055492"/>
        <w:bookmarkStart w:id="1165" w:name="_Toc464729026"/>
        <w:bookmarkStart w:id="1166" w:name="_Toc468181182"/>
        <w:bookmarkStart w:id="1167" w:name="_Toc468182496"/>
        <w:bookmarkStart w:id="1168" w:name="_Toc469407273"/>
        <w:bookmarkStart w:id="1169" w:name="_Toc469493221"/>
        <w:bookmarkStart w:id="1170" w:name="_Toc469498040"/>
        <w:bookmarkEnd w:id="1162"/>
        <w:bookmarkEnd w:id="1163"/>
        <w:bookmarkEnd w:id="1164"/>
        <w:bookmarkEnd w:id="1165"/>
        <w:bookmarkEnd w:id="1166"/>
        <w:bookmarkEnd w:id="1167"/>
        <w:bookmarkEnd w:id="1168"/>
        <w:bookmarkEnd w:id="1169"/>
        <w:bookmarkEnd w:id="1170"/>
      </w:del>
    </w:p>
    <w:p w14:paraId="734D0777" w14:textId="220B5115" w:rsidR="00DC01E6" w:rsidRPr="006A0481" w:rsidDel="00443AC1" w:rsidRDefault="00DC01E6" w:rsidP="00DC01E6">
      <w:pPr>
        <w:pStyle w:val="ListParagraph"/>
        <w:numPr>
          <w:ilvl w:val="1"/>
          <w:numId w:val="21"/>
        </w:numPr>
        <w:rPr>
          <w:del w:id="1171" w:author="Patel, Rinkesh" w:date="2016-09-23T12:08:00Z"/>
        </w:rPr>
      </w:pPr>
      <w:del w:id="1172" w:author="Patel, Rinkesh" w:date="2016-09-23T12:08:00Z">
        <w:r w:rsidRPr="006A0481" w:rsidDel="00443AC1">
          <w:delText xml:space="preserve">Status in return pending </w:delText>
        </w:r>
        <w:bookmarkStart w:id="1173" w:name="_Toc463003828"/>
        <w:bookmarkStart w:id="1174" w:name="_Toc463028490"/>
        <w:bookmarkStart w:id="1175" w:name="_Toc464055493"/>
        <w:bookmarkStart w:id="1176" w:name="_Toc464729027"/>
        <w:bookmarkStart w:id="1177" w:name="_Toc468181183"/>
        <w:bookmarkStart w:id="1178" w:name="_Toc468182497"/>
        <w:bookmarkStart w:id="1179" w:name="_Toc469407274"/>
        <w:bookmarkStart w:id="1180" w:name="_Toc469493222"/>
        <w:bookmarkStart w:id="1181" w:name="_Toc469498041"/>
        <w:bookmarkEnd w:id="1173"/>
        <w:bookmarkEnd w:id="1174"/>
        <w:bookmarkEnd w:id="1175"/>
        <w:bookmarkEnd w:id="1176"/>
        <w:bookmarkEnd w:id="1177"/>
        <w:bookmarkEnd w:id="1178"/>
        <w:bookmarkEnd w:id="1179"/>
        <w:bookmarkEnd w:id="1180"/>
        <w:bookmarkEnd w:id="1181"/>
      </w:del>
    </w:p>
    <w:p w14:paraId="6D2447EE" w14:textId="273266C6" w:rsidR="00DC01E6" w:rsidRPr="006A0481" w:rsidDel="00443AC1" w:rsidRDefault="00DC01E6" w:rsidP="00DC01E6">
      <w:pPr>
        <w:pStyle w:val="ListParagraph"/>
        <w:numPr>
          <w:ilvl w:val="1"/>
          <w:numId w:val="21"/>
        </w:numPr>
        <w:rPr>
          <w:del w:id="1182" w:author="Patel, Rinkesh" w:date="2016-09-23T12:08:00Z"/>
        </w:rPr>
      </w:pPr>
      <w:del w:id="1183" w:author="Patel, Rinkesh" w:date="2016-09-23T12:08:00Z">
        <w:r w:rsidRPr="006A0481" w:rsidDel="00443AC1">
          <w:delText>Due date will be expired in X days</w:delText>
        </w:r>
        <w:bookmarkStart w:id="1184" w:name="_Toc463003829"/>
        <w:bookmarkStart w:id="1185" w:name="_Toc463028491"/>
        <w:bookmarkStart w:id="1186" w:name="_Toc464055494"/>
        <w:bookmarkStart w:id="1187" w:name="_Toc464729028"/>
        <w:bookmarkStart w:id="1188" w:name="_Toc468181184"/>
        <w:bookmarkStart w:id="1189" w:name="_Toc468182498"/>
        <w:bookmarkStart w:id="1190" w:name="_Toc469407275"/>
        <w:bookmarkStart w:id="1191" w:name="_Toc469493223"/>
        <w:bookmarkStart w:id="1192" w:name="_Toc469498042"/>
        <w:bookmarkEnd w:id="1184"/>
        <w:bookmarkEnd w:id="1185"/>
        <w:bookmarkEnd w:id="1186"/>
        <w:bookmarkEnd w:id="1187"/>
        <w:bookmarkEnd w:id="1188"/>
        <w:bookmarkEnd w:id="1189"/>
        <w:bookmarkEnd w:id="1190"/>
        <w:bookmarkEnd w:id="1191"/>
        <w:bookmarkEnd w:id="1192"/>
      </w:del>
    </w:p>
    <w:p w14:paraId="23E85E4A" w14:textId="539D9318" w:rsidR="00DC01E6" w:rsidRPr="006A0481" w:rsidDel="00443AC1" w:rsidRDefault="00DC01E6" w:rsidP="00DC01E6">
      <w:pPr>
        <w:pStyle w:val="ListParagraph"/>
        <w:numPr>
          <w:ilvl w:val="0"/>
          <w:numId w:val="21"/>
        </w:numPr>
        <w:rPr>
          <w:del w:id="1193" w:author="Patel, Rinkesh" w:date="2016-09-23T12:08:00Z"/>
        </w:rPr>
      </w:pPr>
      <w:del w:id="1194" w:author="Patel, Rinkesh" w:date="2016-09-23T12:08:00Z">
        <w:r w:rsidRPr="006A0481" w:rsidDel="00443AC1">
          <w:delText>Send notification to MW with below format</w:delText>
        </w:r>
        <w:bookmarkStart w:id="1195" w:name="_Toc463003830"/>
        <w:bookmarkStart w:id="1196" w:name="_Toc463028492"/>
        <w:bookmarkStart w:id="1197" w:name="_Toc464055495"/>
        <w:bookmarkStart w:id="1198" w:name="_Toc464729029"/>
        <w:bookmarkStart w:id="1199" w:name="_Toc468181185"/>
        <w:bookmarkStart w:id="1200" w:name="_Toc468182499"/>
        <w:bookmarkStart w:id="1201" w:name="_Toc469407276"/>
        <w:bookmarkStart w:id="1202" w:name="_Toc469493224"/>
        <w:bookmarkStart w:id="1203" w:name="_Toc469498043"/>
        <w:bookmarkEnd w:id="1195"/>
        <w:bookmarkEnd w:id="1196"/>
        <w:bookmarkEnd w:id="1197"/>
        <w:bookmarkEnd w:id="1198"/>
        <w:bookmarkEnd w:id="1199"/>
        <w:bookmarkEnd w:id="1200"/>
        <w:bookmarkEnd w:id="1201"/>
        <w:bookmarkEnd w:id="1202"/>
        <w:bookmarkEnd w:id="1203"/>
      </w:del>
    </w:p>
    <w:p w14:paraId="049AFE12" w14:textId="0B274A8A" w:rsidR="00460BAB" w:rsidDel="00443AC1" w:rsidRDefault="00460BAB" w:rsidP="00460BAB">
      <w:pPr>
        <w:pStyle w:val="ListParagraph"/>
        <w:numPr>
          <w:ilvl w:val="1"/>
          <w:numId w:val="21"/>
        </w:numPr>
        <w:contextualSpacing w:val="0"/>
        <w:rPr>
          <w:del w:id="1204" w:author="Patel, Rinkesh" w:date="2016-09-23T12:08:00Z"/>
        </w:rPr>
      </w:pPr>
      <w:del w:id="1205" w:author="Patel, Rinkesh" w:date="2016-09-23T12:08:00Z">
        <w:r w:rsidDel="00443AC1">
          <w:delText>Special value (ex 999 or -1) to be allowed to indicate that the notification needs to be sent at the moment the timer starts.</w:delText>
        </w:r>
        <w:bookmarkStart w:id="1206" w:name="_Toc463003831"/>
        <w:bookmarkStart w:id="1207" w:name="_Toc463028493"/>
        <w:bookmarkStart w:id="1208" w:name="_Toc464055496"/>
        <w:bookmarkStart w:id="1209" w:name="_Toc464729030"/>
        <w:bookmarkStart w:id="1210" w:name="_Toc468181186"/>
        <w:bookmarkStart w:id="1211" w:name="_Toc468182500"/>
        <w:bookmarkStart w:id="1212" w:name="_Toc469407277"/>
        <w:bookmarkStart w:id="1213" w:name="_Toc469493225"/>
        <w:bookmarkStart w:id="1214" w:name="_Toc469498044"/>
        <w:bookmarkEnd w:id="1206"/>
        <w:bookmarkEnd w:id="1207"/>
        <w:bookmarkEnd w:id="1208"/>
        <w:bookmarkEnd w:id="1209"/>
        <w:bookmarkEnd w:id="1210"/>
        <w:bookmarkEnd w:id="1211"/>
        <w:bookmarkEnd w:id="1212"/>
        <w:bookmarkEnd w:id="1213"/>
        <w:bookmarkEnd w:id="1214"/>
      </w:del>
    </w:p>
    <w:p w14:paraId="4911A8A5" w14:textId="7D63349F" w:rsidR="00460BAB" w:rsidDel="00443AC1" w:rsidRDefault="00460BAB" w:rsidP="00460BAB">
      <w:pPr>
        <w:pStyle w:val="ListParagraph"/>
        <w:numPr>
          <w:ilvl w:val="1"/>
          <w:numId w:val="21"/>
        </w:numPr>
        <w:contextualSpacing w:val="0"/>
        <w:rPr>
          <w:del w:id="1215" w:author="Patel, Rinkesh" w:date="2016-09-23T12:08:00Z"/>
        </w:rPr>
      </w:pPr>
      <w:del w:id="1216" w:author="Patel, Rinkesh" w:date="2016-09-23T12:08:00Z">
        <w:r w:rsidDel="00443AC1">
          <w:delText>If no value defined for a timer reason, no notification will be triggered.</w:delText>
        </w:r>
        <w:bookmarkStart w:id="1217" w:name="_Toc463003832"/>
        <w:bookmarkStart w:id="1218" w:name="_Toc463028494"/>
        <w:bookmarkStart w:id="1219" w:name="_Toc464055497"/>
        <w:bookmarkStart w:id="1220" w:name="_Toc464729031"/>
        <w:bookmarkStart w:id="1221" w:name="_Toc468181187"/>
        <w:bookmarkStart w:id="1222" w:name="_Toc468182501"/>
        <w:bookmarkStart w:id="1223" w:name="_Toc469407278"/>
        <w:bookmarkStart w:id="1224" w:name="_Toc469493226"/>
        <w:bookmarkStart w:id="1225" w:name="_Toc469498045"/>
        <w:bookmarkEnd w:id="1217"/>
        <w:bookmarkEnd w:id="1218"/>
        <w:bookmarkEnd w:id="1219"/>
        <w:bookmarkEnd w:id="1220"/>
        <w:bookmarkEnd w:id="1221"/>
        <w:bookmarkEnd w:id="1222"/>
        <w:bookmarkEnd w:id="1223"/>
        <w:bookmarkEnd w:id="1224"/>
        <w:bookmarkEnd w:id="1225"/>
      </w:del>
    </w:p>
    <w:p w14:paraId="457F8CF2" w14:textId="61E6A335" w:rsidR="00460BAB" w:rsidDel="00443AC1" w:rsidRDefault="00460BAB" w:rsidP="00460BAB">
      <w:pPr>
        <w:pStyle w:val="ListParagraph"/>
        <w:numPr>
          <w:ilvl w:val="1"/>
          <w:numId w:val="21"/>
        </w:numPr>
        <w:contextualSpacing w:val="0"/>
        <w:rPr>
          <w:del w:id="1226" w:author="Patel, Rinkesh" w:date="2016-09-23T12:08:00Z"/>
        </w:rPr>
      </w:pPr>
      <w:del w:id="1227" w:author="Patel, Rinkesh" w:date="2016-09-23T12:08:00Z">
        <w:r w:rsidDel="00443AC1">
          <w:delText>The payload shall contain:</w:delText>
        </w:r>
        <w:bookmarkStart w:id="1228" w:name="_Toc463003833"/>
        <w:bookmarkStart w:id="1229" w:name="_Toc463028495"/>
        <w:bookmarkStart w:id="1230" w:name="_Toc464055498"/>
        <w:bookmarkStart w:id="1231" w:name="_Toc464729032"/>
        <w:bookmarkStart w:id="1232" w:name="_Toc468181188"/>
        <w:bookmarkStart w:id="1233" w:name="_Toc468182502"/>
        <w:bookmarkStart w:id="1234" w:name="_Toc469407279"/>
        <w:bookmarkStart w:id="1235" w:name="_Toc469493227"/>
        <w:bookmarkStart w:id="1236" w:name="_Toc469498046"/>
        <w:bookmarkEnd w:id="1228"/>
        <w:bookmarkEnd w:id="1229"/>
        <w:bookmarkEnd w:id="1230"/>
        <w:bookmarkEnd w:id="1231"/>
        <w:bookmarkEnd w:id="1232"/>
        <w:bookmarkEnd w:id="1233"/>
        <w:bookmarkEnd w:id="1234"/>
        <w:bookmarkEnd w:id="1235"/>
        <w:bookmarkEnd w:id="1236"/>
      </w:del>
    </w:p>
    <w:p w14:paraId="494EF2EF" w14:textId="68101460" w:rsidR="00460BAB" w:rsidDel="00443AC1" w:rsidRDefault="00460BAB" w:rsidP="00460BAB">
      <w:pPr>
        <w:pStyle w:val="ListParagraph"/>
        <w:numPr>
          <w:ilvl w:val="2"/>
          <w:numId w:val="21"/>
        </w:numPr>
        <w:contextualSpacing w:val="0"/>
        <w:rPr>
          <w:del w:id="1237" w:author="Patel, Rinkesh" w:date="2016-09-23T12:08:00Z"/>
        </w:rPr>
      </w:pPr>
      <w:del w:id="1238" w:author="Patel, Rinkesh" w:date="2016-09-23T12:08:00Z">
        <w:r w:rsidDel="00443AC1">
          <w:delText xml:space="preserve">BAN </w:delText>
        </w:r>
        <w:bookmarkStart w:id="1239" w:name="_Toc463003834"/>
        <w:bookmarkStart w:id="1240" w:name="_Toc463028496"/>
        <w:bookmarkStart w:id="1241" w:name="_Toc464055499"/>
        <w:bookmarkStart w:id="1242" w:name="_Toc464729033"/>
        <w:bookmarkStart w:id="1243" w:name="_Toc468181189"/>
        <w:bookmarkStart w:id="1244" w:name="_Toc468182503"/>
        <w:bookmarkStart w:id="1245" w:name="_Toc469407280"/>
        <w:bookmarkStart w:id="1246" w:name="_Toc469493228"/>
        <w:bookmarkStart w:id="1247" w:name="_Toc469498047"/>
        <w:bookmarkEnd w:id="1239"/>
        <w:bookmarkEnd w:id="1240"/>
        <w:bookmarkEnd w:id="1241"/>
        <w:bookmarkEnd w:id="1242"/>
        <w:bookmarkEnd w:id="1243"/>
        <w:bookmarkEnd w:id="1244"/>
        <w:bookmarkEnd w:id="1245"/>
        <w:bookmarkEnd w:id="1246"/>
        <w:bookmarkEnd w:id="1247"/>
      </w:del>
    </w:p>
    <w:p w14:paraId="74CA9E8D" w14:textId="4BEA84D6" w:rsidR="00460BAB" w:rsidDel="00443AC1" w:rsidRDefault="00460BAB" w:rsidP="00460BAB">
      <w:pPr>
        <w:pStyle w:val="ListParagraph"/>
        <w:numPr>
          <w:ilvl w:val="2"/>
          <w:numId w:val="21"/>
        </w:numPr>
        <w:contextualSpacing w:val="0"/>
        <w:rPr>
          <w:del w:id="1248" w:author="Patel, Rinkesh" w:date="2016-09-23T12:08:00Z"/>
        </w:rPr>
      </w:pPr>
      <w:del w:id="1249" w:author="Patel, Rinkesh" w:date="2016-09-23T12:08:00Z">
        <w:r w:rsidDel="00443AC1">
          <w:delText>MSISDN</w:delText>
        </w:r>
        <w:bookmarkStart w:id="1250" w:name="_Toc463003835"/>
        <w:bookmarkStart w:id="1251" w:name="_Toc463028497"/>
        <w:bookmarkStart w:id="1252" w:name="_Toc464055500"/>
        <w:bookmarkStart w:id="1253" w:name="_Toc464729034"/>
        <w:bookmarkStart w:id="1254" w:name="_Toc468181190"/>
        <w:bookmarkStart w:id="1255" w:name="_Toc468182504"/>
        <w:bookmarkStart w:id="1256" w:name="_Toc469407281"/>
        <w:bookmarkStart w:id="1257" w:name="_Toc469493229"/>
        <w:bookmarkStart w:id="1258" w:name="_Toc469498048"/>
        <w:bookmarkEnd w:id="1250"/>
        <w:bookmarkEnd w:id="1251"/>
        <w:bookmarkEnd w:id="1252"/>
        <w:bookmarkEnd w:id="1253"/>
        <w:bookmarkEnd w:id="1254"/>
        <w:bookmarkEnd w:id="1255"/>
        <w:bookmarkEnd w:id="1256"/>
        <w:bookmarkEnd w:id="1257"/>
        <w:bookmarkEnd w:id="1258"/>
      </w:del>
    </w:p>
    <w:p w14:paraId="1C317E5C" w14:textId="7EF6D709" w:rsidR="00460BAB" w:rsidDel="00443AC1" w:rsidRDefault="00460BAB" w:rsidP="00460BAB">
      <w:pPr>
        <w:pStyle w:val="ListParagraph"/>
        <w:numPr>
          <w:ilvl w:val="2"/>
          <w:numId w:val="21"/>
        </w:numPr>
        <w:contextualSpacing w:val="0"/>
        <w:rPr>
          <w:del w:id="1259" w:author="Patel, Rinkesh" w:date="2016-09-23T12:08:00Z"/>
        </w:rPr>
      </w:pPr>
      <w:del w:id="1260" w:author="Patel, Rinkesh" w:date="2016-09-23T12:08:00Z">
        <w:r w:rsidDel="00443AC1">
          <w:delText>IMEI</w:delText>
        </w:r>
        <w:bookmarkStart w:id="1261" w:name="_Toc463003836"/>
        <w:bookmarkStart w:id="1262" w:name="_Toc463028498"/>
        <w:bookmarkStart w:id="1263" w:name="_Toc464055501"/>
        <w:bookmarkStart w:id="1264" w:name="_Toc464729035"/>
        <w:bookmarkStart w:id="1265" w:name="_Toc468181191"/>
        <w:bookmarkStart w:id="1266" w:name="_Toc468182505"/>
        <w:bookmarkStart w:id="1267" w:name="_Toc469407282"/>
        <w:bookmarkStart w:id="1268" w:name="_Toc469493230"/>
        <w:bookmarkStart w:id="1269" w:name="_Toc469498049"/>
        <w:bookmarkEnd w:id="1261"/>
        <w:bookmarkEnd w:id="1262"/>
        <w:bookmarkEnd w:id="1263"/>
        <w:bookmarkEnd w:id="1264"/>
        <w:bookmarkEnd w:id="1265"/>
        <w:bookmarkEnd w:id="1266"/>
        <w:bookmarkEnd w:id="1267"/>
        <w:bookmarkEnd w:id="1268"/>
        <w:bookmarkEnd w:id="1269"/>
      </w:del>
    </w:p>
    <w:p w14:paraId="31C961EB" w14:textId="5EA4778B" w:rsidR="00460BAB" w:rsidDel="00443AC1" w:rsidRDefault="00460BAB" w:rsidP="00460BAB">
      <w:pPr>
        <w:pStyle w:val="ListParagraph"/>
        <w:numPr>
          <w:ilvl w:val="2"/>
          <w:numId w:val="21"/>
        </w:numPr>
        <w:contextualSpacing w:val="0"/>
        <w:rPr>
          <w:del w:id="1270" w:author="Patel, Rinkesh" w:date="2016-09-23T12:08:00Z"/>
        </w:rPr>
      </w:pPr>
      <w:del w:id="1271" w:author="Patel, Rinkesh" w:date="2016-09-23T12:08:00Z">
        <w:r w:rsidDel="00443AC1">
          <w:delText>SKU description</w:delText>
        </w:r>
        <w:bookmarkStart w:id="1272" w:name="_Toc463003837"/>
        <w:bookmarkStart w:id="1273" w:name="_Toc463028499"/>
        <w:bookmarkStart w:id="1274" w:name="_Toc464055502"/>
        <w:bookmarkStart w:id="1275" w:name="_Toc464729036"/>
        <w:bookmarkStart w:id="1276" w:name="_Toc468181192"/>
        <w:bookmarkStart w:id="1277" w:name="_Toc468182506"/>
        <w:bookmarkStart w:id="1278" w:name="_Toc469407283"/>
        <w:bookmarkStart w:id="1279" w:name="_Toc469493231"/>
        <w:bookmarkStart w:id="1280" w:name="_Toc469498050"/>
        <w:bookmarkEnd w:id="1272"/>
        <w:bookmarkEnd w:id="1273"/>
        <w:bookmarkEnd w:id="1274"/>
        <w:bookmarkEnd w:id="1275"/>
        <w:bookmarkEnd w:id="1276"/>
        <w:bookmarkEnd w:id="1277"/>
        <w:bookmarkEnd w:id="1278"/>
        <w:bookmarkEnd w:id="1279"/>
        <w:bookmarkEnd w:id="1280"/>
      </w:del>
    </w:p>
    <w:p w14:paraId="15BE4DB0" w14:textId="668AF253" w:rsidR="00460BAB" w:rsidDel="00443AC1" w:rsidRDefault="00460BAB" w:rsidP="00460BAB">
      <w:pPr>
        <w:pStyle w:val="ListParagraph"/>
        <w:numPr>
          <w:ilvl w:val="2"/>
          <w:numId w:val="21"/>
        </w:numPr>
        <w:contextualSpacing w:val="0"/>
        <w:rPr>
          <w:del w:id="1281" w:author="Patel, Rinkesh" w:date="2016-09-23T12:08:00Z"/>
        </w:rPr>
      </w:pPr>
      <w:del w:id="1282" w:author="Patel, Rinkesh" w:date="2016-09-23T12:08:00Z">
        <w:r w:rsidDel="00443AC1">
          <w:delText>equipmentID</w:delText>
        </w:r>
        <w:bookmarkStart w:id="1283" w:name="_Toc463003838"/>
        <w:bookmarkStart w:id="1284" w:name="_Toc463028500"/>
        <w:bookmarkStart w:id="1285" w:name="_Toc464055503"/>
        <w:bookmarkStart w:id="1286" w:name="_Toc464729037"/>
        <w:bookmarkStart w:id="1287" w:name="_Toc468181193"/>
        <w:bookmarkStart w:id="1288" w:name="_Toc468182507"/>
        <w:bookmarkStart w:id="1289" w:name="_Toc469407284"/>
        <w:bookmarkStart w:id="1290" w:name="_Toc469493232"/>
        <w:bookmarkStart w:id="1291" w:name="_Toc469498051"/>
        <w:bookmarkEnd w:id="1283"/>
        <w:bookmarkEnd w:id="1284"/>
        <w:bookmarkEnd w:id="1285"/>
        <w:bookmarkEnd w:id="1286"/>
        <w:bookmarkEnd w:id="1287"/>
        <w:bookmarkEnd w:id="1288"/>
        <w:bookmarkEnd w:id="1289"/>
        <w:bookmarkEnd w:id="1290"/>
        <w:bookmarkEnd w:id="1291"/>
      </w:del>
    </w:p>
    <w:p w14:paraId="40B72032" w14:textId="7B7F4A64" w:rsidR="00460BAB" w:rsidDel="00443AC1" w:rsidRDefault="00460BAB" w:rsidP="00460BAB">
      <w:pPr>
        <w:pStyle w:val="ListParagraph"/>
        <w:numPr>
          <w:ilvl w:val="2"/>
          <w:numId w:val="21"/>
        </w:numPr>
        <w:contextualSpacing w:val="0"/>
        <w:rPr>
          <w:del w:id="1292" w:author="Patel, Rinkesh" w:date="2016-09-23T12:08:00Z"/>
        </w:rPr>
      </w:pPr>
      <w:del w:id="1293" w:author="Patel, Rinkesh" w:date="2016-09-23T12:08:00Z">
        <w:r w:rsidDel="00443AC1">
          <w:delText>timer start date</w:delText>
        </w:r>
        <w:bookmarkStart w:id="1294" w:name="_Toc463003839"/>
        <w:bookmarkStart w:id="1295" w:name="_Toc463028501"/>
        <w:bookmarkStart w:id="1296" w:name="_Toc464055504"/>
        <w:bookmarkStart w:id="1297" w:name="_Toc464729038"/>
        <w:bookmarkStart w:id="1298" w:name="_Toc468181194"/>
        <w:bookmarkStart w:id="1299" w:name="_Toc468182508"/>
        <w:bookmarkStart w:id="1300" w:name="_Toc469407285"/>
        <w:bookmarkStart w:id="1301" w:name="_Toc469493233"/>
        <w:bookmarkStart w:id="1302" w:name="_Toc469498052"/>
        <w:bookmarkEnd w:id="1294"/>
        <w:bookmarkEnd w:id="1295"/>
        <w:bookmarkEnd w:id="1296"/>
        <w:bookmarkEnd w:id="1297"/>
        <w:bookmarkEnd w:id="1298"/>
        <w:bookmarkEnd w:id="1299"/>
        <w:bookmarkEnd w:id="1300"/>
        <w:bookmarkEnd w:id="1301"/>
        <w:bookmarkEnd w:id="1302"/>
      </w:del>
    </w:p>
    <w:p w14:paraId="4C5AEE0A" w14:textId="5D55E246" w:rsidR="00460BAB" w:rsidDel="00443AC1" w:rsidRDefault="00460BAB" w:rsidP="00460BAB">
      <w:pPr>
        <w:pStyle w:val="ListParagraph"/>
        <w:numPr>
          <w:ilvl w:val="2"/>
          <w:numId w:val="21"/>
        </w:numPr>
        <w:contextualSpacing w:val="0"/>
        <w:rPr>
          <w:del w:id="1303" w:author="Patel, Rinkesh" w:date="2016-09-23T12:08:00Z"/>
        </w:rPr>
      </w:pPr>
      <w:del w:id="1304" w:author="Patel, Rinkesh" w:date="2016-09-23T12:08:00Z">
        <w:r w:rsidDel="00443AC1">
          <w:delText>days till timer expiration date</w:delText>
        </w:r>
        <w:bookmarkStart w:id="1305" w:name="_Toc463003840"/>
        <w:bookmarkStart w:id="1306" w:name="_Toc463028502"/>
        <w:bookmarkStart w:id="1307" w:name="_Toc464055505"/>
        <w:bookmarkStart w:id="1308" w:name="_Toc464729039"/>
        <w:bookmarkStart w:id="1309" w:name="_Toc468181195"/>
        <w:bookmarkStart w:id="1310" w:name="_Toc468182509"/>
        <w:bookmarkStart w:id="1311" w:name="_Toc469407286"/>
        <w:bookmarkStart w:id="1312" w:name="_Toc469493234"/>
        <w:bookmarkStart w:id="1313" w:name="_Toc469498053"/>
        <w:bookmarkEnd w:id="1305"/>
        <w:bookmarkEnd w:id="1306"/>
        <w:bookmarkEnd w:id="1307"/>
        <w:bookmarkEnd w:id="1308"/>
        <w:bookmarkEnd w:id="1309"/>
        <w:bookmarkEnd w:id="1310"/>
        <w:bookmarkEnd w:id="1311"/>
        <w:bookmarkEnd w:id="1312"/>
        <w:bookmarkEnd w:id="1313"/>
      </w:del>
    </w:p>
    <w:p w14:paraId="576AC13C" w14:textId="3CC63C0F" w:rsidR="00460BAB" w:rsidDel="00443AC1" w:rsidRDefault="00460BAB" w:rsidP="00460BAB">
      <w:pPr>
        <w:pStyle w:val="ListParagraph"/>
        <w:numPr>
          <w:ilvl w:val="2"/>
          <w:numId w:val="21"/>
        </w:numPr>
        <w:contextualSpacing w:val="0"/>
        <w:rPr>
          <w:del w:id="1314" w:author="Patel, Rinkesh" w:date="2016-09-23T12:08:00Z"/>
        </w:rPr>
      </w:pPr>
      <w:del w:id="1315" w:author="Patel, Rinkesh" w:date="2016-09-23T12:08:00Z">
        <w:r w:rsidDel="00443AC1">
          <w:delText>timer start reason, as per table above**</w:delText>
        </w:r>
        <w:bookmarkStart w:id="1316" w:name="_Toc463003841"/>
        <w:bookmarkStart w:id="1317" w:name="_Toc463028503"/>
        <w:bookmarkStart w:id="1318" w:name="_Toc464055506"/>
        <w:bookmarkStart w:id="1319" w:name="_Toc464729040"/>
        <w:bookmarkStart w:id="1320" w:name="_Toc468181196"/>
        <w:bookmarkStart w:id="1321" w:name="_Toc468182510"/>
        <w:bookmarkStart w:id="1322" w:name="_Toc469407287"/>
        <w:bookmarkStart w:id="1323" w:name="_Toc469493235"/>
        <w:bookmarkStart w:id="1324" w:name="_Toc469498054"/>
        <w:bookmarkEnd w:id="1316"/>
        <w:bookmarkEnd w:id="1317"/>
        <w:bookmarkEnd w:id="1318"/>
        <w:bookmarkEnd w:id="1319"/>
        <w:bookmarkEnd w:id="1320"/>
        <w:bookmarkEnd w:id="1321"/>
        <w:bookmarkEnd w:id="1322"/>
        <w:bookmarkEnd w:id="1323"/>
        <w:bookmarkEnd w:id="1324"/>
      </w:del>
    </w:p>
    <w:p w14:paraId="3583FF34" w14:textId="1BFAE84A" w:rsidR="00460BAB" w:rsidDel="00443AC1" w:rsidRDefault="00460BAB" w:rsidP="00460BAB">
      <w:pPr>
        <w:pStyle w:val="ListParagraph"/>
        <w:numPr>
          <w:ilvl w:val="2"/>
          <w:numId w:val="21"/>
        </w:numPr>
        <w:contextualSpacing w:val="0"/>
        <w:rPr>
          <w:del w:id="1325" w:author="Patel, Rinkesh" w:date="2016-09-23T12:08:00Z"/>
        </w:rPr>
      </w:pPr>
      <w:del w:id="1326" w:author="Patel, Rinkesh" w:date="2016-09-23T12:08:00Z">
        <w:r w:rsidDel="00443AC1">
          <w:delText>current NRC value</w:delText>
        </w:r>
        <w:bookmarkStart w:id="1327" w:name="_Toc463003842"/>
        <w:bookmarkStart w:id="1328" w:name="_Toc463028504"/>
        <w:bookmarkStart w:id="1329" w:name="_Toc464055507"/>
        <w:bookmarkStart w:id="1330" w:name="_Toc464729041"/>
        <w:bookmarkStart w:id="1331" w:name="_Toc468181197"/>
        <w:bookmarkStart w:id="1332" w:name="_Toc468182511"/>
        <w:bookmarkStart w:id="1333" w:name="_Toc469407288"/>
        <w:bookmarkStart w:id="1334" w:name="_Toc469493236"/>
        <w:bookmarkStart w:id="1335" w:name="_Toc469498055"/>
        <w:bookmarkEnd w:id="1327"/>
        <w:bookmarkEnd w:id="1328"/>
        <w:bookmarkEnd w:id="1329"/>
        <w:bookmarkEnd w:id="1330"/>
        <w:bookmarkEnd w:id="1331"/>
        <w:bookmarkEnd w:id="1332"/>
        <w:bookmarkEnd w:id="1333"/>
        <w:bookmarkEnd w:id="1334"/>
        <w:bookmarkEnd w:id="1335"/>
      </w:del>
    </w:p>
    <w:p w14:paraId="23E230A7" w14:textId="03AE1463" w:rsidR="00460BAB" w:rsidDel="00443AC1" w:rsidRDefault="00460BAB" w:rsidP="00460BAB">
      <w:pPr>
        <w:pStyle w:val="ListParagraph"/>
        <w:numPr>
          <w:ilvl w:val="2"/>
          <w:numId w:val="21"/>
        </w:numPr>
        <w:contextualSpacing w:val="0"/>
        <w:rPr>
          <w:del w:id="1336" w:author="Patel, Rinkesh" w:date="2016-09-23T12:08:00Z"/>
        </w:rPr>
      </w:pPr>
      <w:del w:id="1337" w:author="Patel, Rinkesh" w:date="2016-09-23T12:08:00Z">
        <w:r w:rsidDel="00443AC1">
          <w:delText xml:space="preserve">current deposit balance </w:delText>
        </w:r>
        <w:bookmarkStart w:id="1338" w:name="_Toc463003843"/>
        <w:bookmarkStart w:id="1339" w:name="_Toc463028505"/>
        <w:bookmarkStart w:id="1340" w:name="_Toc464055508"/>
        <w:bookmarkStart w:id="1341" w:name="_Toc464729042"/>
        <w:bookmarkStart w:id="1342" w:name="_Toc468181198"/>
        <w:bookmarkStart w:id="1343" w:name="_Toc468182512"/>
        <w:bookmarkStart w:id="1344" w:name="_Toc469407289"/>
        <w:bookmarkStart w:id="1345" w:name="_Toc469493237"/>
        <w:bookmarkStart w:id="1346" w:name="_Toc469498056"/>
        <w:bookmarkEnd w:id="1338"/>
        <w:bookmarkEnd w:id="1339"/>
        <w:bookmarkEnd w:id="1340"/>
        <w:bookmarkEnd w:id="1341"/>
        <w:bookmarkEnd w:id="1342"/>
        <w:bookmarkEnd w:id="1343"/>
        <w:bookmarkEnd w:id="1344"/>
        <w:bookmarkEnd w:id="1345"/>
        <w:bookmarkEnd w:id="1346"/>
      </w:del>
    </w:p>
    <w:p w14:paraId="37714A70" w14:textId="4850C19A" w:rsidR="00460BAB" w:rsidDel="00443AC1" w:rsidRDefault="00460BAB" w:rsidP="00460BAB">
      <w:pPr>
        <w:ind w:left="1224"/>
        <w:rPr>
          <w:del w:id="1347" w:author="Patel, Rinkesh" w:date="2016-09-23T12:08:00Z"/>
        </w:rPr>
      </w:pPr>
      <w:del w:id="1348" w:author="Patel, Rinkesh" w:date="2016-09-23T12:08:00Z">
        <w:r w:rsidDel="00443AC1">
          <w:delText>* configured outside of an EIT release, same value for all types; ex: 21 and 14 days before timer expiration</w:delText>
        </w:r>
        <w:bookmarkStart w:id="1349" w:name="_Toc463003844"/>
        <w:bookmarkStart w:id="1350" w:name="_Toc463028506"/>
        <w:bookmarkStart w:id="1351" w:name="_Toc464055509"/>
        <w:bookmarkStart w:id="1352" w:name="_Toc464729043"/>
        <w:bookmarkStart w:id="1353" w:name="_Toc468181199"/>
        <w:bookmarkStart w:id="1354" w:name="_Toc468182513"/>
        <w:bookmarkStart w:id="1355" w:name="_Toc469407290"/>
        <w:bookmarkStart w:id="1356" w:name="_Toc469493238"/>
        <w:bookmarkStart w:id="1357" w:name="_Toc469498057"/>
        <w:bookmarkEnd w:id="1349"/>
        <w:bookmarkEnd w:id="1350"/>
        <w:bookmarkEnd w:id="1351"/>
        <w:bookmarkEnd w:id="1352"/>
        <w:bookmarkEnd w:id="1353"/>
        <w:bookmarkEnd w:id="1354"/>
        <w:bookmarkEnd w:id="1355"/>
        <w:bookmarkEnd w:id="1356"/>
        <w:bookmarkEnd w:id="1357"/>
      </w:del>
    </w:p>
    <w:p w14:paraId="10418761" w14:textId="31CBECDF" w:rsidR="00460BAB" w:rsidDel="00443AC1" w:rsidRDefault="00460BAB" w:rsidP="00460BAB">
      <w:pPr>
        <w:ind w:left="1224"/>
        <w:rPr>
          <w:del w:id="1358" w:author="Patel, Rinkesh" w:date="2016-09-23T12:08:00Z"/>
        </w:rPr>
      </w:pPr>
      <w:del w:id="1359" w:author="Patel, Rinkesh" w:date="2016-09-23T12:08:00Z">
        <w:r w:rsidDel="00443AC1">
          <w:delText>** DEFERRED_REDEMPTION, DEFERRED_RETURN, BAN_CANCEL,  LINE_CANCELED, MOVE_FROM_BAN2BAN, REVERSE_MIGRATION – final values to be confirmed by EIP dev</w:delText>
        </w:r>
        <w:bookmarkStart w:id="1360" w:name="_Toc463003845"/>
        <w:bookmarkStart w:id="1361" w:name="_Toc463028507"/>
        <w:bookmarkStart w:id="1362" w:name="_Toc464055510"/>
        <w:bookmarkStart w:id="1363" w:name="_Toc464729044"/>
        <w:bookmarkStart w:id="1364" w:name="_Toc468181200"/>
        <w:bookmarkStart w:id="1365" w:name="_Toc468182514"/>
        <w:bookmarkStart w:id="1366" w:name="_Toc469407291"/>
        <w:bookmarkStart w:id="1367" w:name="_Toc469493239"/>
        <w:bookmarkStart w:id="1368" w:name="_Toc469498058"/>
        <w:bookmarkEnd w:id="1360"/>
        <w:bookmarkEnd w:id="1361"/>
        <w:bookmarkEnd w:id="1362"/>
        <w:bookmarkEnd w:id="1363"/>
        <w:bookmarkEnd w:id="1364"/>
        <w:bookmarkEnd w:id="1365"/>
        <w:bookmarkEnd w:id="1366"/>
        <w:bookmarkEnd w:id="1367"/>
        <w:bookmarkEnd w:id="1368"/>
      </w:del>
    </w:p>
    <w:p w14:paraId="2475F4DB" w14:textId="774B06C4" w:rsidR="00DC01E6" w:rsidRPr="006A0481" w:rsidDel="00443AC1" w:rsidRDefault="00DC01E6" w:rsidP="00DC01E6">
      <w:pPr>
        <w:pStyle w:val="ListParagraph"/>
        <w:numPr>
          <w:ilvl w:val="1"/>
          <w:numId w:val="21"/>
        </w:numPr>
        <w:rPr>
          <w:del w:id="1369" w:author="Patel, Rinkesh" w:date="2016-09-23T12:08:00Z"/>
        </w:rPr>
      </w:pPr>
      <w:del w:id="1370" w:author="Patel, Rinkesh" w:date="2016-09-23T12:08:00Z">
        <w:r w:rsidRPr="006A0481" w:rsidDel="00443AC1">
          <w:tab/>
        </w:r>
        <w:r w:rsidRPr="006A0481" w:rsidDel="00443AC1">
          <w:tab/>
        </w:r>
        <w:bookmarkStart w:id="1371" w:name="_Toc463003846"/>
        <w:bookmarkStart w:id="1372" w:name="_Toc463028508"/>
        <w:bookmarkStart w:id="1373" w:name="_Toc464055511"/>
        <w:bookmarkStart w:id="1374" w:name="_Toc464729045"/>
        <w:bookmarkStart w:id="1375" w:name="_Toc468181201"/>
        <w:bookmarkStart w:id="1376" w:name="_Toc468182515"/>
        <w:bookmarkStart w:id="1377" w:name="_Toc469407292"/>
        <w:bookmarkStart w:id="1378" w:name="_Toc469493240"/>
        <w:bookmarkStart w:id="1379" w:name="_Toc469498059"/>
        <w:bookmarkEnd w:id="1371"/>
        <w:bookmarkEnd w:id="1372"/>
        <w:bookmarkEnd w:id="1373"/>
        <w:bookmarkEnd w:id="1374"/>
        <w:bookmarkEnd w:id="1375"/>
        <w:bookmarkEnd w:id="1376"/>
        <w:bookmarkEnd w:id="1377"/>
        <w:bookmarkEnd w:id="1378"/>
        <w:bookmarkEnd w:id="1379"/>
      </w:del>
    </w:p>
    <w:p w14:paraId="5C3F4355" w14:textId="144F92A7" w:rsidR="00DC01E6" w:rsidRPr="006A0481" w:rsidDel="00443AC1" w:rsidRDefault="00DC01E6" w:rsidP="00722130">
      <w:pPr>
        <w:pStyle w:val="Heading2"/>
        <w:rPr>
          <w:del w:id="1380" w:author="Patel, Rinkesh" w:date="2016-09-23T12:08:00Z"/>
        </w:rPr>
      </w:pPr>
      <w:del w:id="1381" w:author="Patel, Rinkesh" w:date="2016-09-23T12:08:00Z">
        <w:r w:rsidRPr="006A0481" w:rsidDel="00443AC1">
          <w:delText>Return Pending Due Date Expired</w:delText>
        </w:r>
        <w:bookmarkStart w:id="1382" w:name="_Toc463003847"/>
        <w:bookmarkStart w:id="1383" w:name="_Toc463028509"/>
        <w:bookmarkStart w:id="1384" w:name="_Toc464055512"/>
        <w:bookmarkStart w:id="1385" w:name="_Toc464729046"/>
        <w:bookmarkStart w:id="1386" w:name="_Toc468181202"/>
        <w:bookmarkStart w:id="1387" w:name="_Toc468182516"/>
        <w:bookmarkStart w:id="1388" w:name="_Toc469407293"/>
        <w:bookmarkStart w:id="1389" w:name="_Toc469493241"/>
        <w:bookmarkStart w:id="1390" w:name="_Toc469498060"/>
        <w:bookmarkEnd w:id="1382"/>
        <w:bookmarkEnd w:id="1383"/>
        <w:bookmarkEnd w:id="1384"/>
        <w:bookmarkEnd w:id="1385"/>
        <w:bookmarkEnd w:id="1386"/>
        <w:bookmarkEnd w:id="1387"/>
        <w:bookmarkEnd w:id="1388"/>
        <w:bookmarkEnd w:id="1389"/>
        <w:bookmarkEnd w:id="1390"/>
      </w:del>
    </w:p>
    <w:p w14:paraId="0207028D" w14:textId="4BB9D77A" w:rsidR="00DC01E6" w:rsidRPr="006A0481" w:rsidDel="00443AC1" w:rsidRDefault="00DC01E6" w:rsidP="00DC01E6">
      <w:pPr>
        <w:pStyle w:val="ListParagraph"/>
        <w:numPr>
          <w:ilvl w:val="0"/>
          <w:numId w:val="28"/>
        </w:numPr>
        <w:rPr>
          <w:del w:id="1391" w:author="Patel, Rinkesh" w:date="2016-09-23T12:08:00Z"/>
        </w:rPr>
      </w:pPr>
      <w:del w:id="1392" w:author="Patel, Rinkesh" w:date="2016-09-23T12:08:00Z">
        <w:r w:rsidRPr="006A0481" w:rsidDel="00443AC1">
          <w:delText xml:space="preserve">Find Club device </w:delText>
        </w:r>
        <w:bookmarkStart w:id="1393" w:name="_Toc463003848"/>
        <w:bookmarkStart w:id="1394" w:name="_Toc463028510"/>
        <w:bookmarkStart w:id="1395" w:name="_Toc464055513"/>
        <w:bookmarkStart w:id="1396" w:name="_Toc464729047"/>
        <w:bookmarkStart w:id="1397" w:name="_Toc468181203"/>
        <w:bookmarkStart w:id="1398" w:name="_Toc468182517"/>
        <w:bookmarkStart w:id="1399" w:name="_Toc469407294"/>
        <w:bookmarkStart w:id="1400" w:name="_Toc469493242"/>
        <w:bookmarkStart w:id="1401" w:name="_Toc469498061"/>
        <w:bookmarkEnd w:id="1393"/>
        <w:bookmarkEnd w:id="1394"/>
        <w:bookmarkEnd w:id="1395"/>
        <w:bookmarkEnd w:id="1396"/>
        <w:bookmarkEnd w:id="1397"/>
        <w:bookmarkEnd w:id="1398"/>
        <w:bookmarkEnd w:id="1399"/>
        <w:bookmarkEnd w:id="1400"/>
        <w:bookmarkEnd w:id="1401"/>
      </w:del>
    </w:p>
    <w:p w14:paraId="61F99990" w14:textId="338C2FC0" w:rsidR="00DC01E6" w:rsidRPr="006A0481" w:rsidDel="00443AC1" w:rsidRDefault="00DC01E6" w:rsidP="00DC01E6">
      <w:pPr>
        <w:pStyle w:val="ListParagraph"/>
        <w:numPr>
          <w:ilvl w:val="1"/>
          <w:numId w:val="28"/>
        </w:numPr>
        <w:rPr>
          <w:del w:id="1402" w:author="Patel, Rinkesh" w:date="2016-09-23T12:08:00Z"/>
        </w:rPr>
      </w:pPr>
      <w:del w:id="1403" w:author="Patel, Rinkesh" w:date="2016-09-23T12:08:00Z">
        <w:r w:rsidRPr="006A0481" w:rsidDel="00443AC1">
          <w:delText xml:space="preserve">Status in return pending </w:delText>
        </w:r>
        <w:bookmarkStart w:id="1404" w:name="_Toc463003849"/>
        <w:bookmarkStart w:id="1405" w:name="_Toc463028511"/>
        <w:bookmarkStart w:id="1406" w:name="_Toc464055514"/>
        <w:bookmarkStart w:id="1407" w:name="_Toc464729048"/>
        <w:bookmarkStart w:id="1408" w:name="_Toc468181204"/>
        <w:bookmarkStart w:id="1409" w:name="_Toc468182518"/>
        <w:bookmarkStart w:id="1410" w:name="_Toc469407295"/>
        <w:bookmarkStart w:id="1411" w:name="_Toc469493243"/>
        <w:bookmarkStart w:id="1412" w:name="_Toc469498062"/>
        <w:bookmarkEnd w:id="1404"/>
        <w:bookmarkEnd w:id="1405"/>
        <w:bookmarkEnd w:id="1406"/>
        <w:bookmarkEnd w:id="1407"/>
        <w:bookmarkEnd w:id="1408"/>
        <w:bookmarkEnd w:id="1409"/>
        <w:bookmarkEnd w:id="1410"/>
        <w:bookmarkEnd w:id="1411"/>
        <w:bookmarkEnd w:id="1412"/>
      </w:del>
    </w:p>
    <w:p w14:paraId="3F8507F3" w14:textId="241096B8" w:rsidR="00DC01E6" w:rsidRPr="006A0481" w:rsidDel="00443AC1" w:rsidRDefault="00DC01E6" w:rsidP="00DC01E6">
      <w:pPr>
        <w:pStyle w:val="ListParagraph"/>
        <w:numPr>
          <w:ilvl w:val="1"/>
          <w:numId w:val="28"/>
        </w:numPr>
        <w:rPr>
          <w:del w:id="1413" w:author="Patel, Rinkesh" w:date="2016-09-23T12:08:00Z"/>
        </w:rPr>
      </w:pPr>
      <w:del w:id="1414" w:author="Patel, Rinkesh" w:date="2016-09-23T12:08:00Z">
        <w:r w:rsidRPr="006A0481" w:rsidDel="00443AC1">
          <w:delText>Due date is expired</w:delText>
        </w:r>
        <w:bookmarkStart w:id="1415" w:name="_Toc463003850"/>
        <w:bookmarkStart w:id="1416" w:name="_Toc463028512"/>
        <w:bookmarkStart w:id="1417" w:name="_Toc464055515"/>
        <w:bookmarkStart w:id="1418" w:name="_Toc464729049"/>
        <w:bookmarkStart w:id="1419" w:name="_Toc468181205"/>
        <w:bookmarkStart w:id="1420" w:name="_Toc468182519"/>
        <w:bookmarkStart w:id="1421" w:name="_Toc469407296"/>
        <w:bookmarkStart w:id="1422" w:name="_Toc469493244"/>
        <w:bookmarkStart w:id="1423" w:name="_Toc469498063"/>
        <w:bookmarkEnd w:id="1415"/>
        <w:bookmarkEnd w:id="1416"/>
        <w:bookmarkEnd w:id="1417"/>
        <w:bookmarkEnd w:id="1418"/>
        <w:bookmarkEnd w:id="1419"/>
        <w:bookmarkEnd w:id="1420"/>
        <w:bookmarkEnd w:id="1421"/>
        <w:bookmarkEnd w:id="1422"/>
        <w:bookmarkEnd w:id="1423"/>
      </w:del>
    </w:p>
    <w:p w14:paraId="6D8ECF90" w14:textId="6E77E7B5" w:rsidR="00DC01E6" w:rsidRPr="006A0481" w:rsidDel="00443AC1" w:rsidRDefault="00DC01E6" w:rsidP="00DC01E6">
      <w:pPr>
        <w:pStyle w:val="ListParagraph"/>
        <w:numPr>
          <w:ilvl w:val="0"/>
          <w:numId w:val="28"/>
        </w:numPr>
        <w:rPr>
          <w:del w:id="1424" w:author="Patel, Rinkesh" w:date="2016-09-23T12:08:00Z"/>
        </w:rPr>
      </w:pPr>
      <w:del w:id="1425" w:author="Patel, Rinkesh" w:date="2016-09-23T12:08:00Z">
        <w:r w:rsidRPr="006A0481" w:rsidDel="00443AC1">
          <w:delText>Call club device domain CloseDeviceWithoutReturn</w:delText>
        </w:r>
        <w:r w:rsidDel="00443AC1">
          <w:delText xml:space="preserve"> command</w:delText>
        </w:r>
        <w:r w:rsidR="008F4F70" w:rsidDel="00443AC1">
          <w:delText xml:space="preserve"> to close device</w:delText>
        </w:r>
        <w:bookmarkStart w:id="1426" w:name="_Toc463003851"/>
        <w:bookmarkStart w:id="1427" w:name="_Toc463028513"/>
        <w:bookmarkStart w:id="1428" w:name="_Toc464055516"/>
        <w:bookmarkStart w:id="1429" w:name="_Toc464729050"/>
        <w:bookmarkStart w:id="1430" w:name="_Toc468181206"/>
        <w:bookmarkStart w:id="1431" w:name="_Toc468182520"/>
        <w:bookmarkStart w:id="1432" w:name="_Toc469407297"/>
        <w:bookmarkStart w:id="1433" w:name="_Toc469493245"/>
        <w:bookmarkStart w:id="1434" w:name="_Toc469498064"/>
        <w:bookmarkEnd w:id="1426"/>
        <w:bookmarkEnd w:id="1427"/>
        <w:bookmarkEnd w:id="1428"/>
        <w:bookmarkEnd w:id="1429"/>
        <w:bookmarkEnd w:id="1430"/>
        <w:bookmarkEnd w:id="1431"/>
        <w:bookmarkEnd w:id="1432"/>
        <w:bookmarkEnd w:id="1433"/>
        <w:bookmarkEnd w:id="1434"/>
      </w:del>
    </w:p>
    <w:p w14:paraId="652FA807" w14:textId="04DAEFB0" w:rsidR="00BD304F" w:rsidDel="00443AC1" w:rsidRDefault="00BD304F" w:rsidP="00DC01E6">
      <w:pPr>
        <w:pStyle w:val="ListParagraph"/>
        <w:numPr>
          <w:ilvl w:val="1"/>
          <w:numId w:val="28"/>
        </w:numPr>
        <w:rPr>
          <w:del w:id="1435" w:author="Patel, Rinkesh" w:date="2016-09-23T12:08:00Z"/>
        </w:rPr>
      </w:pPr>
      <w:del w:id="1436" w:author="Patel, Rinkesh" w:date="2016-09-23T12:08:00Z">
        <w:r w:rsidDel="00443AC1">
          <w:delText>If device is on pending shipping, do nothing.</w:delText>
        </w:r>
        <w:bookmarkStart w:id="1437" w:name="_Toc463003852"/>
        <w:bookmarkStart w:id="1438" w:name="_Toc463028514"/>
        <w:bookmarkStart w:id="1439" w:name="_Toc464055517"/>
        <w:bookmarkStart w:id="1440" w:name="_Toc464729051"/>
        <w:bookmarkStart w:id="1441" w:name="_Toc468181207"/>
        <w:bookmarkStart w:id="1442" w:name="_Toc468182521"/>
        <w:bookmarkStart w:id="1443" w:name="_Toc469407298"/>
        <w:bookmarkStart w:id="1444" w:name="_Toc469493246"/>
        <w:bookmarkStart w:id="1445" w:name="_Toc469498065"/>
        <w:bookmarkEnd w:id="1437"/>
        <w:bookmarkEnd w:id="1438"/>
        <w:bookmarkEnd w:id="1439"/>
        <w:bookmarkEnd w:id="1440"/>
        <w:bookmarkEnd w:id="1441"/>
        <w:bookmarkEnd w:id="1442"/>
        <w:bookmarkEnd w:id="1443"/>
        <w:bookmarkEnd w:id="1444"/>
        <w:bookmarkEnd w:id="1445"/>
      </w:del>
    </w:p>
    <w:p w14:paraId="04E903A8" w14:textId="5E29E523" w:rsidR="00BD304F" w:rsidDel="00443AC1" w:rsidRDefault="00BD304F" w:rsidP="00DC01E6">
      <w:pPr>
        <w:pStyle w:val="ListParagraph"/>
        <w:numPr>
          <w:ilvl w:val="1"/>
          <w:numId w:val="28"/>
        </w:numPr>
        <w:rPr>
          <w:del w:id="1446" w:author="Patel, Rinkesh" w:date="2016-09-23T12:08:00Z"/>
        </w:rPr>
      </w:pPr>
      <w:del w:id="1447" w:author="Patel, Rinkesh" w:date="2016-09-23T12:08:00Z">
        <w:r w:rsidDel="00443AC1">
          <w:delText>If device is active and pending return,</w:delText>
        </w:r>
        <w:bookmarkStart w:id="1448" w:name="_Toc463003853"/>
        <w:bookmarkStart w:id="1449" w:name="_Toc463028515"/>
        <w:bookmarkStart w:id="1450" w:name="_Toc464055518"/>
        <w:bookmarkStart w:id="1451" w:name="_Toc464729052"/>
        <w:bookmarkStart w:id="1452" w:name="_Toc468181208"/>
        <w:bookmarkStart w:id="1453" w:name="_Toc468182522"/>
        <w:bookmarkStart w:id="1454" w:name="_Toc469407299"/>
        <w:bookmarkStart w:id="1455" w:name="_Toc469493247"/>
        <w:bookmarkStart w:id="1456" w:name="_Toc469498066"/>
        <w:bookmarkEnd w:id="1448"/>
        <w:bookmarkEnd w:id="1449"/>
        <w:bookmarkEnd w:id="1450"/>
        <w:bookmarkEnd w:id="1451"/>
        <w:bookmarkEnd w:id="1452"/>
        <w:bookmarkEnd w:id="1453"/>
        <w:bookmarkEnd w:id="1454"/>
        <w:bookmarkEnd w:id="1455"/>
        <w:bookmarkEnd w:id="1456"/>
      </w:del>
    </w:p>
    <w:p w14:paraId="1ABDC2CC" w14:textId="124E383A" w:rsidR="00DC01E6" w:rsidRPr="006A0481" w:rsidDel="00443AC1" w:rsidRDefault="00DC01E6" w:rsidP="00722130">
      <w:pPr>
        <w:pStyle w:val="ListParagraph"/>
        <w:numPr>
          <w:ilvl w:val="2"/>
          <w:numId w:val="28"/>
        </w:numPr>
        <w:rPr>
          <w:del w:id="1457" w:author="Patel, Rinkesh" w:date="2016-09-23T12:08:00Z"/>
        </w:rPr>
      </w:pPr>
      <w:del w:id="1458" w:author="Patel, Rinkesh" w:date="2016-09-23T12:08:00Z">
        <w:r w:rsidDel="00443AC1">
          <w:delText xml:space="preserve">Reason </w:delText>
        </w:r>
        <w:r w:rsidR="00323A96" w:rsidDel="00443AC1">
          <w:delText>code=timer_reason</w:delText>
        </w:r>
        <w:bookmarkStart w:id="1459" w:name="_Toc463003854"/>
        <w:bookmarkStart w:id="1460" w:name="_Toc463028516"/>
        <w:bookmarkStart w:id="1461" w:name="_Toc464055519"/>
        <w:bookmarkStart w:id="1462" w:name="_Toc464729053"/>
        <w:bookmarkStart w:id="1463" w:name="_Toc468181209"/>
        <w:bookmarkStart w:id="1464" w:name="_Toc468182523"/>
        <w:bookmarkStart w:id="1465" w:name="_Toc469407300"/>
        <w:bookmarkStart w:id="1466" w:name="_Toc469493248"/>
        <w:bookmarkStart w:id="1467" w:name="_Toc469498067"/>
        <w:bookmarkEnd w:id="1459"/>
        <w:bookmarkEnd w:id="1460"/>
        <w:bookmarkEnd w:id="1461"/>
        <w:bookmarkEnd w:id="1462"/>
        <w:bookmarkEnd w:id="1463"/>
        <w:bookmarkEnd w:id="1464"/>
        <w:bookmarkEnd w:id="1465"/>
        <w:bookmarkEnd w:id="1466"/>
        <w:bookmarkEnd w:id="1467"/>
      </w:del>
    </w:p>
    <w:p w14:paraId="094FC214" w14:textId="5DCFC3F6" w:rsidR="00323A96" w:rsidRPr="00323A96" w:rsidDel="00443AC1" w:rsidRDefault="00323A96" w:rsidP="00722130">
      <w:pPr>
        <w:pStyle w:val="ListParagraph"/>
        <w:numPr>
          <w:ilvl w:val="3"/>
          <w:numId w:val="28"/>
        </w:numPr>
        <w:rPr>
          <w:del w:id="1468" w:author="Patel, Rinkesh" w:date="2016-09-23T12:08:00Z"/>
          <w:rFonts w:cs="Arial"/>
        </w:rPr>
      </w:pPr>
      <w:del w:id="1469" w:author="Patel, Rinkesh" w:date="2016-09-23T12:08:00Z">
        <w:r w:rsidRPr="00323A96" w:rsidDel="00443AC1">
          <w:rPr>
            <w:rFonts w:cs="Arial"/>
          </w:rPr>
          <w:delText>DEFERRED_REDEMPTION</w:delText>
        </w:r>
        <w:bookmarkStart w:id="1470" w:name="_Toc463003855"/>
        <w:bookmarkStart w:id="1471" w:name="_Toc463028517"/>
        <w:bookmarkStart w:id="1472" w:name="_Toc464055520"/>
        <w:bookmarkStart w:id="1473" w:name="_Toc464729054"/>
        <w:bookmarkStart w:id="1474" w:name="_Toc468181210"/>
        <w:bookmarkStart w:id="1475" w:name="_Toc468182524"/>
        <w:bookmarkStart w:id="1476" w:name="_Toc469407301"/>
        <w:bookmarkStart w:id="1477" w:name="_Toc469493249"/>
        <w:bookmarkStart w:id="1478" w:name="_Toc469498068"/>
        <w:bookmarkEnd w:id="1470"/>
        <w:bookmarkEnd w:id="1471"/>
        <w:bookmarkEnd w:id="1472"/>
        <w:bookmarkEnd w:id="1473"/>
        <w:bookmarkEnd w:id="1474"/>
        <w:bookmarkEnd w:id="1475"/>
        <w:bookmarkEnd w:id="1476"/>
        <w:bookmarkEnd w:id="1477"/>
        <w:bookmarkEnd w:id="1478"/>
      </w:del>
    </w:p>
    <w:p w14:paraId="53D530B6" w14:textId="069DABBB" w:rsidR="00323A96" w:rsidRPr="00323A96" w:rsidDel="00443AC1" w:rsidRDefault="00323A96" w:rsidP="00722130">
      <w:pPr>
        <w:pStyle w:val="ListParagraph"/>
        <w:numPr>
          <w:ilvl w:val="3"/>
          <w:numId w:val="28"/>
        </w:numPr>
        <w:rPr>
          <w:del w:id="1479" w:author="Patel, Rinkesh" w:date="2016-09-23T12:08:00Z"/>
          <w:rFonts w:cs="Arial"/>
        </w:rPr>
      </w:pPr>
      <w:del w:id="1480" w:author="Patel, Rinkesh" w:date="2016-09-23T12:08:00Z">
        <w:r w:rsidRPr="00323A96" w:rsidDel="00443AC1">
          <w:rPr>
            <w:rFonts w:cs="Arial"/>
          </w:rPr>
          <w:delText>DEFERRED_RETURN</w:delText>
        </w:r>
        <w:bookmarkStart w:id="1481" w:name="_Toc463003856"/>
        <w:bookmarkStart w:id="1482" w:name="_Toc463028518"/>
        <w:bookmarkStart w:id="1483" w:name="_Toc464055521"/>
        <w:bookmarkStart w:id="1484" w:name="_Toc464729055"/>
        <w:bookmarkStart w:id="1485" w:name="_Toc468181211"/>
        <w:bookmarkStart w:id="1486" w:name="_Toc468182525"/>
        <w:bookmarkStart w:id="1487" w:name="_Toc469407302"/>
        <w:bookmarkStart w:id="1488" w:name="_Toc469493250"/>
        <w:bookmarkStart w:id="1489" w:name="_Toc469498069"/>
        <w:bookmarkEnd w:id="1481"/>
        <w:bookmarkEnd w:id="1482"/>
        <w:bookmarkEnd w:id="1483"/>
        <w:bookmarkEnd w:id="1484"/>
        <w:bookmarkEnd w:id="1485"/>
        <w:bookmarkEnd w:id="1486"/>
        <w:bookmarkEnd w:id="1487"/>
        <w:bookmarkEnd w:id="1488"/>
        <w:bookmarkEnd w:id="1489"/>
      </w:del>
    </w:p>
    <w:p w14:paraId="34BA9FD8" w14:textId="69D1E5F8" w:rsidR="00323A96" w:rsidRPr="00323A96" w:rsidDel="00443AC1" w:rsidRDefault="00323A96" w:rsidP="00722130">
      <w:pPr>
        <w:pStyle w:val="ListParagraph"/>
        <w:numPr>
          <w:ilvl w:val="3"/>
          <w:numId w:val="28"/>
        </w:numPr>
        <w:rPr>
          <w:del w:id="1490" w:author="Patel, Rinkesh" w:date="2016-09-23T12:08:00Z"/>
          <w:rFonts w:cs="Arial"/>
        </w:rPr>
      </w:pPr>
      <w:del w:id="1491" w:author="Patel, Rinkesh" w:date="2016-09-23T12:08:00Z">
        <w:r w:rsidRPr="00323A96" w:rsidDel="00443AC1">
          <w:rPr>
            <w:rFonts w:cs="Arial"/>
          </w:rPr>
          <w:delText>BAN_CANCEL</w:delText>
        </w:r>
        <w:bookmarkStart w:id="1492" w:name="_Toc463003857"/>
        <w:bookmarkStart w:id="1493" w:name="_Toc463028519"/>
        <w:bookmarkStart w:id="1494" w:name="_Toc464055522"/>
        <w:bookmarkStart w:id="1495" w:name="_Toc464729056"/>
        <w:bookmarkStart w:id="1496" w:name="_Toc468181212"/>
        <w:bookmarkStart w:id="1497" w:name="_Toc468182526"/>
        <w:bookmarkStart w:id="1498" w:name="_Toc469407303"/>
        <w:bookmarkStart w:id="1499" w:name="_Toc469493251"/>
        <w:bookmarkStart w:id="1500" w:name="_Toc469498070"/>
        <w:bookmarkEnd w:id="1492"/>
        <w:bookmarkEnd w:id="1493"/>
        <w:bookmarkEnd w:id="1494"/>
        <w:bookmarkEnd w:id="1495"/>
        <w:bookmarkEnd w:id="1496"/>
        <w:bookmarkEnd w:id="1497"/>
        <w:bookmarkEnd w:id="1498"/>
        <w:bookmarkEnd w:id="1499"/>
        <w:bookmarkEnd w:id="1500"/>
      </w:del>
    </w:p>
    <w:p w14:paraId="7692E041" w14:textId="34704E69" w:rsidR="00323A96" w:rsidRPr="00323A96" w:rsidDel="00443AC1" w:rsidRDefault="00323A96" w:rsidP="00722130">
      <w:pPr>
        <w:pStyle w:val="ListParagraph"/>
        <w:numPr>
          <w:ilvl w:val="3"/>
          <w:numId w:val="28"/>
        </w:numPr>
        <w:rPr>
          <w:del w:id="1501" w:author="Patel, Rinkesh" w:date="2016-09-23T12:08:00Z"/>
          <w:rFonts w:cs="Arial"/>
        </w:rPr>
      </w:pPr>
      <w:del w:id="1502" w:author="Patel, Rinkesh" w:date="2016-09-23T12:08:00Z">
        <w:r w:rsidRPr="00323A96" w:rsidDel="00443AC1">
          <w:rPr>
            <w:rFonts w:cs="Arial"/>
          </w:rPr>
          <w:delText>LINE_CANCELED</w:delText>
        </w:r>
        <w:bookmarkStart w:id="1503" w:name="_Toc463003858"/>
        <w:bookmarkStart w:id="1504" w:name="_Toc463028520"/>
        <w:bookmarkStart w:id="1505" w:name="_Toc464055523"/>
        <w:bookmarkStart w:id="1506" w:name="_Toc464729057"/>
        <w:bookmarkStart w:id="1507" w:name="_Toc468181213"/>
        <w:bookmarkStart w:id="1508" w:name="_Toc468182527"/>
        <w:bookmarkStart w:id="1509" w:name="_Toc469407304"/>
        <w:bookmarkStart w:id="1510" w:name="_Toc469493252"/>
        <w:bookmarkStart w:id="1511" w:name="_Toc469498071"/>
        <w:bookmarkEnd w:id="1503"/>
        <w:bookmarkEnd w:id="1504"/>
        <w:bookmarkEnd w:id="1505"/>
        <w:bookmarkEnd w:id="1506"/>
        <w:bookmarkEnd w:id="1507"/>
        <w:bookmarkEnd w:id="1508"/>
        <w:bookmarkEnd w:id="1509"/>
        <w:bookmarkEnd w:id="1510"/>
        <w:bookmarkEnd w:id="1511"/>
      </w:del>
    </w:p>
    <w:p w14:paraId="7BB2260E" w14:textId="537CDA86" w:rsidR="00323A96" w:rsidRPr="00323A96" w:rsidDel="00443AC1" w:rsidRDefault="00323A96" w:rsidP="00722130">
      <w:pPr>
        <w:pStyle w:val="ListParagraph"/>
        <w:numPr>
          <w:ilvl w:val="3"/>
          <w:numId w:val="28"/>
        </w:numPr>
        <w:rPr>
          <w:del w:id="1512" w:author="Patel, Rinkesh" w:date="2016-09-23T12:08:00Z"/>
          <w:rFonts w:cs="Arial"/>
        </w:rPr>
      </w:pPr>
      <w:del w:id="1513" w:author="Patel, Rinkesh" w:date="2016-09-23T12:08:00Z">
        <w:r w:rsidRPr="00323A96" w:rsidDel="00443AC1">
          <w:rPr>
            <w:rFonts w:cs="Arial"/>
          </w:rPr>
          <w:delText>MOVE_FROM_BAN2BAN</w:delText>
        </w:r>
        <w:bookmarkStart w:id="1514" w:name="_Toc463003859"/>
        <w:bookmarkStart w:id="1515" w:name="_Toc463028521"/>
        <w:bookmarkStart w:id="1516" w:name="_Toc464055524"/>
        <w:bookmarkStart w:id="1517" w:name="_Toc464729058"/>
        <w:bookmarkStart w:id="1518" w:name="_Toc468181214"/>
        <w:bookmarkStart w:id="1519" w:name="_Toc468182528"/>
        <w:bookmarkStart w:id="1520" w:name="_Toc469407305"/>
        <w:bookmarkStart w:id="1521" w:name="_Toc469493253"/>
        <w:bookmarkStart w:id="1522" w:name="_Toc469498072"/>
        <w:bookmarkEnd w:id="1514"/>
        <w:bookmarkEnd w:id="1515"/>
        <w:bookmarkEnd w:id="1516"/>
        <w:bookmarkEnd w:id="1517"/>
        <w:bookmarkEnd w:id="1518"/>
        <w:bookmarkEnd w:id="1519"/>
        <w:bookmarkEnd w:id="1520"/>
        <w:bookmarkEnd w:id="1521"/>
        <w:bookmarkEnd w:id="1522"/>
      </w:del>
    </w:p>
    <w:p w14:paraId="7CE6CCC5" w14:textId="3C108136" w:rsidR="00DC01E6" w:rsidRPr="00E35094" w:rsidDel="00443AC1" w:rsidRDefault="00323A96" w:rsidP="00722130">
      <w:pPr>
        <w:pStyle w:val="ListParagraph"/>
        <w:numPr>
          <w:ilvl w:val="3"/>
          <w:numId w:val="28"/>
        </w:numPr>
        <w:rPr>
          <w:del w:id="1523" w:author="Patel, Rinkesh" w:date="2016-09-23T12:08:00Z"/>
        </w:rPr>
      </w:pPr>
      <w:del w:id="1524" w:author="Patel, Rinkesh" w:date="2016-09-23T12:08:00Z">
        <w:r w:rsidRPr="00323A96" w:rsidDel="00443AC1">
          <w:rPr>
            <w:rFonts w:cs="Arial"/>
          </w:rPr>
          <w:delText>REVERSE_MIGRATION</w:delText>
        </w:r>
        <w:bookmarkStart w:id="1525" w:name="_Toc463003860"/>
        <w:bookmarkStart w:id="1526" w:name="_Toc463028522"/>
        <w:bookmarkStart w:id="1527" w:name="_Toc464055525"/>
        <w:bookmarkStart w:id="1528" w:name="_Toc464729059"/>
        <w:bookmarkStart w:id="1529" w:name="_Toc468181215"/>
        <w:bookmarkStart w:id="1530" w:name="_Toc468182529"/>
        <w:bookmarkStart w:id="1531" w:name="_Toc469407306"/>
        <w:bookmarkStart w:id="1532" w:name="_Toc469493254"/>
        <w:bookmarkStart w:id="1533" w:name="_Toc469498073"/>
        <w:bookmarkEnd w:id="1525"/>
        <w:bookmarkEnd w:id="1526"/>
        <w:bookmarkEnd w:id="1527"/>
        <w:bookmarkEnd w:id="1528"/>
        <w:bookmarkEnd w:id="1529"/>
        <w:bookmarkEnd w:id="1530"/>
        <w:bookmarkEnd w:id="1531"/>
        <w:bookmarkEnd w:id="1532"/>
        <w:bookmarkEnd w:id="1533"/>
      </w:del>
    </w:p>
    <w:p w14:paraId="774C7790" w14:textId="6039B847" w:rsidR="008F4F70" w:rsidDel="00443AC1" w:rsidRDefault="008F4F70" w:rsidP="00722130">
      <w:pPr>
        <w:pStyle w:val="ListParagraph"/>
        <w:numPr>
          <w:ilvl w:val="2"/>
          <w:numId w:val="28"/>
        </w:numPr>
        <w:rPr>
          <w:del w:id="1534" w:author="Patel, Rinkesh" w:date="2016-09-23T12:08:00Z"/>
          <w:rFonts w:cs="Arial"/>
        </w:rPr>
      </w:pPr>
      <w:del w:id="1535" w:author="Patel, Rinkesh" w:date="2016-09-23T12:08:00Z">
        <w:r w:rsidDel="00443AC1">
          <w:rPr>
            <w:rFonts w:cs="Arial"/>
          </w:rPr>
          <w:delText>Set status=closewithoutreturn</w:delText>
        </w:r>
        <w:bookmarkStart w:id="1536" w:name="_Toc463003861"/>
        <w:bookmarkStart w:id="1537" w:name="_Toc463028523"/>
        <w:bookmarkStart w:id="1538" w:name="_Toc464055526"/>
        <w:bookmarkStart w:id="1539" w:name="_Toc464729060"/>
        <w:bookmarkStart w:id="1540" w:name="_Toc468181216"/>
        <w:bookmarkStart w:id="1541" w:name="_Toc468182530"/>
        <w:bookmarkStart w:id="1542" w:name="_Toc469407307"/>
        <w:bookmarkStart w:id="1543" w:name="_Toc469493255"/>
        <w:bookmarkStart w:id="1544" w:name="_Toc469498074"/>
        <w:bookmarkEnd w:id="1536"/>
        <w:bookmarkEnd w:id="1537"/>
        <w:bookmarkEnd w:id="1538"/>
        <w:bookmarkEnd w:id="1539"/>
        <w:bookmarkEnd w:id="1540"/>
        <w:bookmarkEnd w:id="1541"/>
        <w:bookmarkEnd w:id="1542"/>
        <w:bookmarkEnd w:id="1543"/>
        <w:bookmarkEnd w:id="1544"/>
      </w:del>
    </w:p>
    <w:p w14:paraId="388B299B" w14:textId="61849819" w:rsidR="008F4F70" w:rsidDel="00443AC1" w:rsidRDefault="008F4F70" w:rsidP="00722130">
      <w:pPr>
        <w:pStyle w:val="ListParagraph"/>
        <w:numPr>
          <w:ilvl w:val="2"/>
          <w:numId w:val="28"/>
        </w:numPr>
        <w:rPr>
          <w:del w:id="1545" w:author="Patel, Rinkesh" w:date="2016-09-23T12:08:00Z"/>
          <w:rFonts w:cs="Arial"/>
        </w:rPr>
      </w:pPr>
      <w:del w:id="1546" w:author="Patel, Rinkesh" w:date="2016-09-23T12:08:00Z">
        <w:r w:rsidDel="00443AC1">
          <w:rPr>
            <w:rFonts w:cs="Arial"/>
          </w:rPr>
          <w:delText>Generate NRF charge and refund remaining deposit and send to Samson</w:delText>
        </w:r>
        <w:bookmarkStart w:id="1547" w:name="_Toc463003862"/>
        <w:bookmarkStart w:id="1548" w:name="_Toc463028524"/>
        <w:bookmarkStart w:id="1549" w:name="_Toc464055527"/>
        <w:bookmarkStart w:id="1550" w:name="_Toc464729061"/>
        <w:bookmarkStart w:id="1551" w:name="_Toc468181217"/>
        <w:bookmarkStart w:id="1552" w:name="_Toc468182531"/>
        <w:bookmarkStart w:id="1553" w:name="_Toc469407308"/>
        <w:bookmarkStart w:id="1554" w:name="_Toc469493256"/>
        <w:bookmarkStart w:id="1555" w:name="_Toc469498075"/>
        <w:bookmarkEnd w:id="1547"/>
        <w:bookmarkEnd w:id="1548"/>
        <w:bookmarkEnd w:id="1549"/>
        <w:bookmarkEnd w:id="1550"/>
        <w:bookmarkEnd w:id="1551"/>
        <w:bookmarkEnd w:id="1552"/>
        <w:bookmarkEnd w:id="1553"/>
        <w:bookmarkEnd w:id="1554"/>
        <w:bookmarkEnd w:id="1555"/>
      </w:del>
    </w:p>
    <w:p w14:paraId="38C0BFF0" w14:textId="36CBEFDE" w:rsidR="008F4F70" w:rsidDel="00443AC1" w:rsidRDefault="008F4F70" w:rsidP="00722130">
      <w:pPr>
        <w:pStyle w:val="ListParagraph"/>
        <w:numPr>
          <w:ilvl w:val="2"/>
          <w:numId w:val="28"/>
        </w:numPr>
        <w:rPr>
          <w:del w:id="1556" w:author="Patel, Rinkesh" w:date="2016-09-23T12:08:00Z"/>
          <w:rFonts w:cs="Arial"/>
        </w:rPr>
      </w:pPr>
      <w:del w:id="1557" w:author="Patel, Rinkesh" w:date="2016-09-23T12:08:00Z">
        <w:r w:rsidDel="00443AC1">
          <w:rPr>
            <w:rFonts w:cs="Arial"/>
          </w:rPr>
          <w:delText>Create extended return due date, 90 at launch</w:delText>
        </w:r>
        <w:bookmarkStart w:id="1558" w:name="_Toc463003863"/>
        <w:bookmarkStart w:id="1559" w:name="_Toc463028525"/>
        <w:bookmarkStart w:id="1560" w:name="_Toc464055528"/>
        <w:bookmarkStart w:id="1561" w:name="_Toc464729062"/>
        <w:bookmarkStart w:id="1562" w:name="_Toc468181218"/>
        <w:bookmarkStart w:id="1563" w:name="_Toc468182532"/>
        <w:bookmarkStart w:id="1564" w:name="_Toc469407309"/>
        <w:bookmarkStart w:id="1565" w:name="_Toc469493257"/>
        <w:bookmarkStart w:id="1566" w:name="_Toc469498076"/>
        <w:bookmarkEnd w:id="1558"/>
        <w:bookmarkEnd w:id="1559"/>
        <w:bookmarkEnd w:id="1560"/>
        <w:bookmarkEnd w:id="1561"/>
        <w:bookmarkEnd w:id="1562"/>
        <w:bookmarkEnd w:id="1563"/>
        <w:bookmarkEnd w:id="1564"/>
        <w:bookmarkEnd w:id="1565"/>
        <w:bookmarkEnd w:id="1566"/>
      </w:del>
    </w:p>
    <w:p w14:paraId="4CA8CC61" w14:textId="48BDE9FF" w:rsidR="008F4F70" w:rsidDel="00443AC1" w:rsidRDefault="008F4F70" w:rsidP="00722130">
      <w:pPr>
        <w:pStyle w:val="ListParagraph"/>
        <w:numPr>
          <w:ilvl w:val="2"/>
          <w:numId w:val="28"/>
        </w:numPr>
        <w:rPr>
          <w:del w:id="1567" w:author="Patel, Rinkesh" w:date="2016-09-23T12:08:00Z"/>
          <w:rFonts w:cs="Arial"/>
        </w:rPr>
      </w:pPr>
      <w:del w:id="1568" w:author="Patel, Rinkesh" w:date="2016-09-23T12:08:00Z">
        <w:r w:rsidDel="00443AC1">
          <w:rPr>
            <w:rFonts w:cs="Arial"/>
          </w:rPr>
          <w:delText>Create accounting close date, 90 at launch</w:delText>
        </w:r>
        <w:bookmarkStart w:id="1569" w:name="_Toc463003864"/>
        <w:bookmarkStart w:id="1570" w:name="_Toc463028526"/>
        <w:bookmarkStart w:id="1571" w:name="_Toc464055529"/>
        <w:bookmarkStart w:id="1572" w:name="_Toc464729063"/>
        <w:bookmarkStart w:id="1573" w:name="_Toc468181219"/>
        <w:bookmarkStart w:id="1574" w:name="_Toc468182533"/>
        <w:bookmarkStart w:id="1575" w:name="_Toc469407310"/>
        <w:bookmarkStart w:id="1576" w:name="_Toc469493258"/>
        <w:bookmarkStart w:id="1577" w:name="_Toc469498077"/>
        <w:bookmarkEnd w:id="1569"/>
        <w:bookmarkEnd w:id="1570"/>
        <w:bookmarkEnd w:id="1571"/>
        <w:bookmarkEnd w:id="1572"/>
        <w:bookmarkEnd w:id="1573"/>
        <w:bookmarkEnd w:id="1574"/>
        <w:bookmarkEnd w:id="1575"/>
        <w:bookmarkEnd w:id="1576"/>
        <w:bookmarkEnd w:id="1577"/>
      </w:del>
    </w:p>
    <w:p w14:paraId="4CF121B0" w14:textId="38C6A704" w:rsidR="008F4F70" w:rsidRPr="008F4F70" w:rsidDel="00443AC1" w:rsidRDefault="008F4F70" w:rsidP="00722130">
      <w:pPr>
        <w:pStyle w:val="Heading2"/>
        <w:rPr>
          <w:del w:id="1578" w:author="Patel, Rinkesh" w:date="2016-09-23T12:08:00Z"/>
        </w:rPr>
      </w:pPr>
      <w:del w:id="1579" w:author="Patel, Rinkesh" w:date="2016-09-23T12:08:00Z">
        <w:r w:rsidRPr="008F4F70" w:rsidDel="00443AC1">
          <w:delText>Extended Return Due Date Expired</w:delText>
        </w:r>
        <w:bookmarkStart w:id="1580" w:name="_Toc463003865"/>
        <w:bookmarkStart w:id="1581" w:name="_Toc463028527"/>
        <w:bookmarkStart w:id="1582" w:name="_Toc464055530"/>
        <w:bookmarkStart w:id="1583" w:name="_Toc464729064"/>
        <w:bookmarkStart w:id="1584" w:name="_Toc468181220"/>
        <w:bookmarkStart w:id="1585" w:name="_Toc468182534"/>
        <w:bookmarkStart w:id="1586" w:name="_Toc469407311"/>
        <w:bookmarkStart w:id="1587" w:name="_Toc469493259"/>
        <w:bookmarkStart w:id="1588" w:name="_Toc469498078"/>
        <w:bookmarkEnd w:id="1580"/>
        <w:bookmarkEnd w:id="1581"/>
        <w:bookmarkEnd w:id="1582"/>
        <w:bookmarkEnd w:id="1583"/>
        <w:bookmarkEnd w:id="1584"/>
        <w:bookmarkEnd w:id="1585"/>
        <w:bookmarkEnd w:id="1586"/>
        <w:bookmarkEnd w:id="1587"/>
        <w:bookmarkEnd w:id="1588"/>
      </w:del>
    </w:p>
    <w:p w14:paraId="59A6349A" w14:textId="186B1E29" w:rsidR="008F4F70" w:rsidRPr="008F4F70" w:rsidDel="00443AC1" w:rsidRDefault="008F4F70" w:rsidP="008F4F70">
      <w:pPr>
        <w:pStyle w:val="ListParagraph"/>
        <w:numPr>
          <w:ilvl w:val="0"/>
          <w:numId w:val="28"/>
        </w:numPr>
        <w:rPr>
          <w:del w:id="1589" w:author="Patel, Rinkesh" w:date="2016-09-23T12:08:00Z"/>
          <w:strike/>
        </w:rPr>
      </w:pPr>
      <w:del w:id="1590" w:author="Patel, Rinkesh" w:date="2016-09-23T12:08:00Z">
        <w:r w:rsidRPr="008F4F70" w:rsidDel="00443AC1">
          <w:rPr>
            <w:strike/>
          </w:rPr>
          <w:delText xml:space="preserve">Find Club device </w:delText>
        </w:r>
        <w:bookmarkStart w:id="1591" w:name="_Toc463003866"/>
        <w:bookmarkStart w:id="1592" w:name="_Toc463028528"/>
        <w:bookmarkStart w:id="1593" w:name="_Toc464055531"/>
        <w:bookmarkStart w:id="1594" w:name="_Toc464729065"/>
        <w:bookmarkStart w:id="1595" w:name="_Toc468181221"/>
        <w:bookmarkStart w:id="1596" w:name="_Toc468182535"/>
        <w:bookmarkStart w:id="1597" w:name="_Toc469407312"/>
        <w:bookmarkStart w:id="1598" w:name="_Toc469493260"/>
        <w:bookmarkStart w:id="1599" w:name="_Toc469498079"/>
        <w:bookmarkEnd w:id="1591"/>
        <w:bookmarkEnd w:id="1592"/>
        <w:bookmarkEnd w:id="1593"/>
        <w:bookmarkEnd w:id="1594"/>
        <w:bookmarkEnd w:id="1595"/>
        <w:bookmarkEnd w:id="1596"/>
        <w:bookmarkEnd w:id="1597"/>
        <w:bookmarkEnd w:id="1598"/>
        <w:bookmarkEnd w:id="1599"/>
      </w:del>
    </w:p>
    <w:p w14:paraId="4BBBD139" w14:textId="521B3793" w:rsidR="008F4F70" w:rsidRPr="008F4F70" w:rsidDel="00443AC1" w:rsidRDefault="008F4F70" w:rsidP="008F4F70">
      <w:pPr>
        <w:pStyle w:val="ListParagraph"/>
        <w:numPr>
          <w:ilvl w:val="1"/>
          <w:numId w:val="28"/>
        </w:numPr>
        <w:rPr>
          <w:del w:id="1600" w:author="Patel, Rinkesh" w:date="2016-09-23T12:08:00Z"/>
          <w:strike/>
        </w:rPr>
      </w:pPr>
      <w:del w:id="1601" w:author="Patel, Rinkesh" w:date="2016-09-23T12:08:00Z">
        <w:r w:rsidRPr="008F4F70" w:rsidDel="00443AC1">
          <w:rPr>
            <w:strike/>
          </w:rPr>
          <w:delText xml:space="preserve">Status in </w:delText>
        </w:r>
        <w:r w:rsidRPr="008F4F70" w:rsidDel="00443AC1">
          <w:rPr>
            <w:rFonts w:cs="Arial"/>
            <w:strike/>
          </w:rPr>
          <w:delText>closewithoutreturn</w:delText>
        </w:r>
        <w:bookmarkStart w:id="1602" w:name="_Toc463003867"/>
        <w:bookmarkStart w:id="1603" w:name="_Toc463028529"/>
        <w:bookmarkStart w:id="1604" w:name="_Toc464055532"/>
        <w:bookmarkStart w:id="1605" w:name="_Toc464729066"/>
        <w:bookmarkStart w:id="1606" w:name="_Toc468181222"/>
        <w:bookmarkStart w:id="1607" w:name="_Toc468182536"/>
        <w:bookmarkStart w:id="1608" w:name="_Toc469407313"/>
        <w:bookmarkStart w:id="1609" w:name="_Toc469493261"/>
        <w:bookmarkStart w:id="1610" w:name="_Toc469498080"/>
        <w:bookmarkEnd w:id="1602"/>
        <w:bookmarkEnd w:id="1603"/>
        <w:bookmarkEnd w:id="1604"/>
        <w:bookmarkEnd w:id="1605"/>
        <w:bookmarkEnd w:id="1606"/>
        <w:bookmarkEnd w:id="1607"/>
        <w:bookmarkEnd w:id="1608"/>
        <w:bookmarkEnd w:id="1609"/>
        <w:bookmarkEnd w:id="1610"/>
      </w:del>
    </w:p>
    <w:p w14:paraId="7C4D617D" w14:textId="3DECF381" w:rsidR="008F4F70" w:rsidRPr="008F4F70" w:rsidDel="00443AC1" w:rsidRDefault="008F4F70" w:rsidP="008F4F70">
      <w:pPr>
        <w:pStyle w:val="ListParagraph"/>
        <w:numPr>
          <w:ilvl w:val="1"/>
          <w:numId w:val="28"/>
        </w:numPr>
        <w:rPr>
          <w:del w:id="1611" w:author="Patel, Rinkesh" w:date="2016-09-23T12:08:00Z"/>
          <w:strike/>
        </w:rPr>
      </w:pPr>
      <w:del w:id="1612" w:author="Patel, Rinkesh" w:date="2016-09-23T12:08:00Z">
        <w:r w:rsidRPr="008F4F70" w:rsidDel="00443AC1">
          <w:rPr>
            <w:rFonts w:cs="Arial"/>
            <w:strike/>
          </w:rPr>
          <w:delText>extended return due date</w:delText>
        </w:r>
        <w:r w:rsidRPr="008F4F70" w:rsidDel="00443AC1">
          <w:rPr>
            <w:strike/>
          </w:rPr>
          <w:delText xml:space="preserve"> is expired</w:delText>
        </w:r>
        <w:bookmarkStart w:id="1613" w:name="_Toc463003868"/>
        <w:bookmarkStart w:id="1614" w:name="_Toc463028530"/>
        <w:bookmarkStart w:id="1615" w:name="_Toc464055533"/>
        <w:bookmarkStart w:id="1616" w:name="_Toc464729067"/>
        <w:bookmarkStart w:id="1617" w:name="_Toc468181223"/>
        <w:bookmarkStart w:id="1618" w:name="_Toc468182537"/>
        <w:bookmarkStart w:id="1619" w:name="_Toc469407314"/>
        <w:bookmarkStart w:id="1620" w:name="_Toc469493262"/>
        <w:bookmarkStart w:id="1621" w:name="_Toc469498081"/>
        <w:bookmarkEnd w:id="1613"/>
        <w:bookmarkEnd w:id="1614"/>
        <w:bookmarkEnd w:id="1615"/>
        <w:bookmarkEnd w:id="1616"/>
        <w:bookmarkEnd w:id="1617"/>
        <w:bookmarkEnd w:id="1618"/>
        <w:bookmarkEnd w:id="1619"/>
        <w:bookmarkEnd w:id="1620"/>
        <w:bookmarkEnd w:id="1621"/>
      </w:del>
    </w:p>
    <w:p w14:paraId="01EB33FC" w14:textId="16FED8FF" w:rsidR="008F4F70" w:rsidRPr="008F4F70" w:rsidDel="00443AC1" w:rsidRDefault="008F4F70" w:rsidP="008F4F70">
      <w:pPr>
        <w:pStyle w:val="ListParagraph"/>
        <w:numPr>
          <w:ilvl w:val="0"/>
          <w:numId w:val="28"/>
        </w:numPr>
        <w:rPr>
          <w:del w:id="1622" w:author="Patel, Rinkesh" w:date="2016-09-23T12:08:00Z"/>
          <w:strike/>
        </w:rPr>
      </w:pPr>
      <w:del w:id="1623" w:author="Patel, Rinkesh" w:date="2016-09-23T12:08:00Z">
        <w:r w:rsidRPr="008F4F70" w:rsidDel="00443AC1">
          <w:rPr>
            <w:strike/>
          </w:rPr>
          <w:delText>set status=closed so no return can be processed</w:delText>
        </w:r>
        <w:bookmarkStart w:id="1624" w:name="_Toc463003869"/>
        <w:bookmarkStart w:id="1625" w:name="_Toc463028531"/>
        <w:bookmarkStart w:id="1626" w:name="_Toc464055534"/>
        <w:bookmarkStart w:id="1627" w:name="_Toc464729068"/>
        <w:bookmarkStart w:id="1628" w:name="_Toc468181224"/>
        <w:bookmarkStart w:id="1629" w:name="_Toc468182538"/>
        <w:bookmarkStart w:id="1630" w:name="_Toc469407315"/>
        <w:bookmarkStart w:id="1631" w:name="_Toc469493263"/>
        <w:bookmarkStart w:id="1632" w:name="_Toc469498082"/>
        <w:bookmarkEnd w:id="1624"/>
        <w:bookmarkEnd w:id="1625"/>
        <w:bookmarkEnd w:id="1626"/>
        <w:bookmarkEnd w:id="1627"/>
        <w:bookmarkEnd w:id="1628"/>
        <w:bookmarkEnd w:id="1629"/>
        <w:bookmarkEnd w:id="1630"/>
        <w:bookmarkEnd w:id="1631"/>
        <w:bookmarkEnd w:id="1632"/>
      </w:del>
    </w:p>
    <w:p w14:paraId="1A290E1B" w14:textId="49D77E23" w:rsidR="00CB0BAD" w:rsidDel="00443AC1" w:rsidRDefault="00CB0BAD" w:rsidP="00722130">
      <w:pPr>
        <w:pStyle w:val="Heading2"/>
        <w:rPr>
          <w:del w:id="1633" w:author="Patel, Rinkesh" w:date="2016-09-23T12:08:00Z"/>
        </w:rPr>
      </w:pPr>
      <w:del w:id="1634" w:author="Patel, Rinkesh" w:date="2016-09-23T12:08:00Z">
        <w:r w:rsidDel="00443AC1">
          <w:delText>Suspend device to close status</w:delText>
        </w:r>
        <w:bookmarkStart w:id="1635" w:name="_Toc463003870"/>
        <w:bookmarkStart w:id="1636" w:name="_Toc463028532"/>
        <w:bookmarkStart w:id="1637" w:name="_Toc464055535"/>
        <w:bookmarkStart w:id="1638" w:name="_Toc464729069"/>
        <w:bookmarkStart w:id="1639" w:name="_Toc468181225"/>
        <w:bookmarkStart w:id="1640" w:name="_Toc468182539"/>
        <w:bookmarkStart w:id="1641" w:name="_Toc469407316"/>
        <w:bookmarkStart w:id="1642" w:name="_Toc469493264"/>
        <w:bookmarkStart w:id="1643" w:name="_Toc469498083"/>
        <w:bookmarkEnd w:id="1635"/>
        <w:bookmarkEnd w:id="1636"/>
        <w:bookmarkEnd w:id="1637"/>
        <w:bookmarkEnd w:id="1638"/>
        <w:bookmarkEnd w:id="1639"/>
        <w:bookmarkEnd w:id="1640"/>
        <w:bookmarkEnd w:id="1641"/>
        <w:bookmarkEnd w:id="1642"/>
        <w:bookmarkEnd w:id="1643"/>
      </w:del>
    </w:p>
    <w:p w14:paraId="22401605" w14:textId="32E1B1C1" w:rsidR="00CB0BAD" w:rsidRPr="00CB0BAD" w:rsidDel="00443AC1" w:rsidRDefault="00A72B14" w:rsidP="00722130">
      <w:pPr>
        <w:rPr>
          <w:del w:id="1644" w:author="Patel, Rinkesh" w:date="2016-09-23T12:08:00Z"/>
        </w:rPr>
      </w:pPr>
      <w:del w:id="1645" w:author="Patel, Rinkesh" w:date="2016-09-23T12:08:00Z">
        <w:r w:rsidDel="00443AC1">
          <w:delText>Next day</w:delText>
        </w:r>
        <w:bookmarkStart w:id="1646" w:name="_Toc463003871"/>
        <w:bookmarkStart w:id="1647" w:name="_Toc463028533"/>
        <w:bookmarkStart w:id="1648" w:name="_Toc464055536"/>
        <w:bookmarkStart w:id="1649" w:name="_Toc464729070"/>
        <w:bookmarkStart w:id="1650" w:name="_Toc468181226"/>
        <w:bookmarkStart w:id="1651" w:name="_Toc468182540"/>
        <w:bookmarkStart w:id="1652" w:name="_Toc469407317"/>
        <w:bookmarkStart w:id="1653" w:name="_Toc469493265"/>
        <w:bookmarkStart w:id="1654" w:name="_Toc469498084"/>
        <w:bookmarkEnd w:id="1646"/>
        <w:bookmarkEnd w:id="1647"/>
        <w:bookmarkEnd w:id="1648"/>
        <w:bookmarkEnd w:id="1649"/>
        <w:bookmarkEnd w:id="1650"/>
        <w:bookmarkEnd w:id="1651"/>
        <w:bookmarkEnd w:id="1652"/>
        <w:bookmarkEnd w:id="1653"/>
        <w:bookmarkEnd w:id="1654"/>
      </w:del>
    </w:p>
    <w:p w14:paraId="0B97AF9C" w14:textId="4A41370C" w:rsidR="008F4F70" w:rsidRPr="006A0481" w:rsidDel="00443AC1" w:rsidRDefault="008F4F70" w:rsidP="00722130">
      <w:pPr>
        <w:pStyle w:val="Heading2"/>
        <w:rPr>
          <w:del w:id="1655" w:author="Patel, Rinkesh" w:date="2016-09-23T12:08:00Z"/>
        </w:rPr>
      </w:pPr>
      <w:del w:id="1656" w:author="Patel, Rinkesh" w:date="2016-09-23T12:08:00Z">
        <w:r w:rsidDel="00443AC1">
          <w:delText>Accounting</w:delText>
        </w:r>
        <w:r w:rsidRPr="006A0481" w:rsidDel="00443AC1">
          <w:delText xml:space="preserve"> </w:delText>
        </w:r>
        <w:r w:rsidDel="00443AC1">
          <w:delText xml:space="preserve">Close </w:delText>
        </w:r>
        <w:r w:rsidRPr="006A0481" w:rsidDel="00443AC1">
          <w:delText>Date Expired</w:delText>
        </w:r>
        <w:bookmarkStart w:id="1657" w:name="_Toc463003872"/>
        <w:bookmarkStart w:id="1658" w:name="_Toc463028534"/>
        <w:bookmarkStart w:id="1659" w:name="_Toc464055537"/>
        <w:bookmarkStart w:id="1660" w:name="_Toc464729071"/>
        <w:bookmarkStart w:id="1661" w:name="_Toc468181227"/>
        <w:bookmarkStart w:id="1662" w:name="_Toc468182541"/>
        <w:bookmarkStart w:id="1663" w:name="_Toc469407318"/>
        <w:bookmarkStart w:id="1664" w:name="_Toc469493266"/>
        <w:bookmarkStart w:id="1665" w:name="_Toc469498085"/>
        <w:bookmarkEnd w:id="1657"/>
        <w:bookmarkEnd w:id="1658"/>
        <w:bookmarkEnd w:id="1659"/>
        <w:bookmarkEnd w:id="1660"/>
        <w:bookmarkEnd w:id="1661"/>
        <w:bookmarkEnd w:id="1662"/>
        <w:bookmarkEnd w:id="1663"/>
        <w:bookmarkEnd w:id="1664"/>
        <w:bookmarkEnd w:id="1665"/>
      </w:del>
    </w:p>
    <w:p w14:paraId="3EC062FF" w14:textId="3BFB8B00" w:rsidR="008F4F70" w:rsidRPr="008F4F70" w:rsidDel="00443AC1" w:rsidRDefault="008F4F70" w:rsidP="008F4F70">
      <w:pPr>
        <w:pStyle w:val="ListParagraph"/>
        <w:numPr>
          <w:ilvl w:val="0"/>
          <w:numId w:val="28"/>
        </w:numPr>
        <w:rPr>
          <w:del w:id="1666" w:author="Patel, Rinkesh" w:date="2016-09-23T12:08:00Z"/>
        </w:rPr>
      </w:pPr>
      <w:del w:id="1667" w:author="Patel, Rinkesh" w:date="2016-09-23T12:08:00Z">
        <w:r w:rsidRPr="008F4F70" w:rsidDel="00443AC1">
          <w:delText xml:space="preserve">Find Club device </w:delText>
        </w:r>
        <w:bookmarkStart w:id="1668" w:name="_Toc463003873"/>
        <w:bookmarkStart w:id="1669" w:name="_Toc463028535"/>
        <w:bookmarkStart w:id="1670" w:name="_Toc464055538"/>
        <w:bookmarkStart w:id="1671" w:name="_Toc464729072"/>
        <w:bookmarkStart w:id="1672" w:name="_Toc468181228"/>
        <w:bookmarkStart w:id="1673" w:name="_Toc468182542"/>
        <w:bookmarkStart w:id="1674" w:name="_Toc469407319"/>
        <w:bookmarkStart w:id="1675" w:name="_Toc469493267"/>
        <w:bookmarkStart w:id="1676" w:name="_Toc469498086"/>
        <w:bookmarkEnd w:id="1668"/>
        <w:bookmarkEnd w:id="1669"/>
        <w:bookmarkEnd w:id="1670"/>
        <w:bookmarkEnd w:id="1671"/>
        <w:bookmarkEnd w:id="1672"/>
        <w:bookmarkEnd w:id="1673"/>
        <w:bookmarkEnd w:id="1674"/>
        <w:bookmarkEnd w:id="1675"/>
        <w:bookmarkEnd w:id="1676"/>
      </w:del>
    </w:p>
    <w:p w14:paraId="75A2B710" w14:textId="1FC6F749" w:rsidR="008F4F70" w:rsidRPr="008F4F70" w:rsidDel="00443AC1" w:rsidRDefault="008F4F70" w:rsidP="008F4F70">
      <w:pPr>
        <w:pStyle w:val="ListParagraph"/>
        <w:numPr>
          <w:ilvl w:val="1"/>
          <w:numId w:val="28"/>
        </w:numPr>
        <w:rPr>
          <w:del w:id="1677" w:author="Patel, Rinkesh" w:date="2016-09-23T12:08:00Z"/>
        </w:rPr>
      </w:pPr>
      <w:del w:id="1678" w:author="Patel, Rinkesh" w:date="2016-09-23T12:08:00Z">
        <w:r w:rsidRPr="008F4F70" w:rsidDel="00443AC1">
          <w:delText xml:space="preserve">Status in </w:delText>
        </w:r>
        <w:r w:rsidRPr="008F4F70" w:rsidDel="00443AC1">
          <w:rPr>
            <w:rFonts w:cs="Arial"/>
          </w:rPr>
          <w:delText>closewithoutreturn</w:delText>
        </w:r>
        <w:bookmarkStart w:id="1679" w:name="_Toc463003874"/>
        <w:bookmarkStart w:id="1680" w:name="_Toc463028536"/>
        <w:bookmarkStart w:id="1681" w:name="_Toc464055539"/>
        <w:bookmarkStart w:id="1682" w:name="_Toc464729073"/>
        <w:bookmarkStart w:id="1683" w:name="_Toc468181229"/>
        <w:bookmarkStart w:id="1684" w:name="_Toc468182543"/>
        <w:bookmarkStart w:id="1685" w:name="_Toc469407320"/>
        <w:bookmarkStart w:id="1686" w:name="_Toc469493268"/>
        <w:bookmarkStart w:id="1687" w:name="_Toc469498087"/>
        <w:bookmarkEnd w:id="1679"/>
        <w:bookmarkEnd w:id="1680"/>
        <w:bookmarkEnd w:id="1681"/>
        <w:bookmarkEnd w:id="1682"/>
        <w:bookmarkEnd w:id="1683"/>
        <w:bookmarkEnd w:id="1684"/>
        <w:bookmarkEnd w:id="1685"/>
        <w:bookmarkEnd w:id="1686"/>
        <w:bookmarkEnd w:id="1687"/>
      </w:del>
    </w:p>
    <w:p w14:paraId="7E55C643" w14:textId="50FD4A19" w:rsidR="008F4F70" w:rsidRPr="008F4F70" w:rsidDel="00443AC1" w:rsidRDefault="008F4F70" w:rsidP="008F4F70">
      <w:pPr>
        <w:pStyle w:val="ListParagraph"/>
        <w:numPr>
          <w:ilvl w:val="1"/>
          <w:numId w:val="28"/>
        </w:numPr>
        <w:rPr>
          <w:del w:id="1688" w:author="Patel, Rinkesh" w:date="2016-09-23T12:08:00Z"/>
        </w:rPr>
      </w:pPr>
      <w:del w:id="1689" w:author="Patel, Rinkesh" w:date="2016-09-23T12:08:00Z">
        <w:r w:rsidDel="00443AC1">
          <w:rPr>
            <w:rFonts w:cs="Arial"/>
          </w:rPr>
          <w:delText>accounting close date</w:delText>
        </w:r>
        <w:r w:rsidRPr="008F4F70" w:rsidDel="00443AC1">
          <w:rPr>
            <w:rFonts w:cs="Arial"/>
          </w:rPr>
          <w:delText xml:space="preserve"> date</w:delText>
        </w:r>
        <w:r w:rsidRPr="008F4F70" w:rsidDel="00443AC1">
          <w:delText xml:space="preserve"> is expired</w:delText>
        </w:r>
        <w:bookmarkStart w:id="1690" w:name="_Toc463003875"/>
        <w:bookmarkStart w:id="1691" w:name="_Toc463028537"/>
        <w:bookmarkStart w:id="1692" w:name="_Toc464055540"/>
        <w:bookmarkStart w:id="1693" w:name="_Toc464729074"/>
        <w:bookmarkStart w:id="1694" w:name="_Toc468181230"/>
        <w:bookmarkStart w:id="1695" w:name="_Toc468182544"/>
        <w:bookmarkStart w:id="1696" w:name="_Toc469407321"/>
        <w:bookmarkStart w:id="1697" w:name="_Toc469493269"/>
        <w:bookmarkStart w:id="1698" w:name="_Toc469498088"/>
        <w:bookmarkEnd w:id="1690"/>
        <w:bookmarkEnd w:id="1691"/>
        <w:bookmarkEnd w:id="1692"/>
        <w:bookmarkEnd w:id="1693"/>
        <w:bookmarkEnd w:id="1694"/>
        <w:bookmarkEnd w:id="1695"/>
        <w:bookmarkEnd w:id="1696"/>
        <w:bookmarkEnd w:id="1697"/>
        <w:bookmarkEnd w:id="1698"/>
      </w:del>
    </w:p>
    <w:p w14:paraId="3BA3F672" w14:textId="346AD458" w:rsidR="008F4F70" w:rsidRPr="008F4F70" w:rsidDel="00443AC1" w:rsidRDefault="008F4F70" w:rsidP="008F4F70">
      <w:pPr>
        <w:pStyle w:val="ListParagraph"/>
        <w:numPr>
          <w:ilvl w:val="0"/>
          <w:numId w:val="28"/>
        </w:numPr>
        <w:rPr>
          <w:del w:id="1699" w:author="Patel, Rinkesh" w:date="2016-09-23T12:08:00Z"/>
        </w:rPr>
      </w:pPr>
      <w:del w:id="1700" w:author="Patel, Rinkesh" w:date="2016-09-23T12:08:00Z">
        <w:r w:rsidDel="00443AC1">
          <w:delText>send SAP LAE event</w:delText>
        </w:r>
        <w:bookmarkStart w:id="1701" w:name="_Toc463003876"/>
        <w:bookmarkStart w:id="1702" w:name="_Toc463028538"/>
        <w:bookmarkStart w:id="1703" w:name="_Toc464055541"/>
        <w:bookmarkStart w:id="1704" w:name="_Toc464729075"/>
        <w:bookmarkStart w:id="1705" w:name="_Toc468181231"/>
        <w:bookmarkStart w:id="1706" w:name="_Toc468182545"/>
        <w:bookmarkStart w:id="1707" w:name="_Toc469407322"/>
        <w:bookmarkStart w:id="1708" w:name="_Toc469493270"/>
        <w:bookmarkStart w:id="1709" w:name="_Toc469498089"/>
        <w:bookmarkEnd w:id="1701"/>
        <w:bookmarkEnd w:id="1702"/>
        <w:bookmarkEnd w:id="1703"/>
        <w:bookmarkEnd w:id="1704"/>
        <w:bookmarkEnd w:id="1705"/>
        <w:bookmarkEnd w:id="1706"/>
        <w:bookmarkEnd w:id="1707"/>
        <w:bookmarkEnd w:id="1708"/>
        <w:bookmarkEnd w:id="1709"/>
      </w:del>
    </w:p>
    <w:p w14:paraId="2A988E85" w14:textId="01611322" w:rsidR="00B401EE" w:rsidRPr="00DC01E6" w:rsidDel="00443AC1" w:rsidRDefault="00B401EE" w:rsidP="00DC01E6">
      <w:pPr>
        <w:rPr>
          <w:del w:id="1710" w:author="Patel, Rinkesh" w:date="2016-09-23T12:08:00Z"/>
        </w:rPr>
      </w:pPr>
      <w:bookmarkStart w:id="1711" w:name="_Toc463003877"/>
      <w:bookmarkStart w:id="1712" w:name="_Toc463028539"/>
      <w:bookmarkStart w:id="1713" w:name="_Toc464055542"/>
      <w:bookmarkStart w:id="1714" w:name="_Toc464729076"/>
      <w:bookmarkStart w:id="1715" w:name="_Toc468181232"/>
      <w:bookmarkStart w:id="1716" w:name="_Toc468182546"/>
      <w:bookmarkStart w:id="1717" w:name="_Toc469407323"/>
      <w:bookmarkStart w:id="1718" w:name="_Toc469493271"/>
      <w:bookmarkStart w:id="1719" w:name="_Toc469498090"/>
      <w:bookmarkEnd w:id="1711"/>
      <w:bookmarkEnd w:id="1712"/>
      <w:bookmarkEnd w:id="1713"/>
      <w:bookmarkEnd w:id="1714"/>
      <w:bookmarkEnd w:id="1715"/>
      <w:bookmarkEnd w:id="1716"/>
      <w:bookmarkEnd w:id="1717"/>
      <w:bookmarkEnd w:id="1718"/>
      <w:bookmarkEnd w:id="1719"/>
    </w:p>
    <w:p w14:paraId="2C7AB963" w14:textId="17DB4166" w:rsidR="00DB4BCD" w:rsidRDefault="00DB4BCD" w:rsidP="00DB4BCD">
      <w:pPr>
        <w:pStyle w:val="Heading1"/>
      </w:pPr>
      <w:bookmarkStart w:id="1720" w:name="_Toc469498091"/>
      <w:r>
        <w:lastRenderedPageBreak/>
        <w:t>Modified Batch Jobs</w:t>
      </w:r>
      <w:bookmarkEnd w:id="1720"/>
      <w:r>
        <w:t xml:space="preserve"> </w:t>
      </w:r>
    </w:p>
    <w:p w14:paraId="6142DB2E" w14:textId="5CDF702A" w:rsidR="00CA7EAF" w:rsidRPr="00CA7EAF" w:rsidRDefault="00CA7EAF" w:rsidP="00CA7EAF">
      <w:r>
        <w:t>None</w:t>
      </w:r>
    </w:p>
    <w:p w14:paraId="4D8F7D95" w14:textId="7C518955" w:rsidR="00DC01E6" w:rsidDel="00C661A2" w:rsidRDefault="00DC01E6" w:rsidP="00DC01E6">
      <w:pPr>
        <w:pStyle w:val="Heading1"/>
        <w:rPr>
          <w:del w:id="1721" w:author="Patel, Rinkesh" w:date="2016-09-26T17:28:00Z"/>
        </w:rPr>
      </w:pPr>
      <w:del w:id="1722" w:author="Patel, Rinkesh" w:date="2016-09-26T17:28:00Z">
        <w:r w:rsidDel="00C661A2">
          <w:delText>CLUB Event Consumers</w:delText>
        </w:r>
        <w:r w:rsidR="00FB2036" w:rsidDel="00C661A2">
          <w:delText xml:space="preserve"> – </w:delText>
        </w:r>
        <w:r w:rsidR="00FB2036" w:rsidRPr="00FB2036" w:rsidDel="00C661A2">
          <w:rPr>
            <w:highlight w:val="yellow"/>
          </w:rPr>
          <w:delText>not finished</w:delText>
        </w:r>
        <w:bookmarkStart w:id="1723" w:name="_Toc463003883"/>
        <w:bookmarkStart w:id="1724" w:name="_Toc463028545"/>
        <w:bookmarkStart w:id="1725" w:name="_Toc464055551"/>
        <w:bookmarkStart w:id="1726" w:name="_Toc464729085"/>
        <w:bookmarkStart w:id="1727" w:name="_Toc468181234"/>
        <w:bookmarkStart w:id="1728" w:name="_Toc468182548"/>
        <w:bookmarkStart w:id="1729" w:name="_Toc469407325"/>
        <w:bookmarkStart w:id="1730" w:name="_Toc469493273"/>
        <w:bookmarkStart w:id="1731" w:name="_Toc469498092"/>
        <w:bookmarkEnd w:id="1723"/>
        <w:bookmarkEnd w:id="1724"/>
        <w:bookmarkEnd w:id="1725"/>
        <w:bookmarkEnd w:id="1726"/>
        <w:bookmarkEnd w:id="1727"/>
        <w:bookmarkEnd w:id="1728"/>
        <w:bookmarkEnd w:id="1729"/>
        <w:bookmarkEnd w:id="1730"/>
        <w:bookmarkEnd w:id="1731"/>
      </w:del>
    </w:p>
    <w:p w14:paraId="48EE08D0" w14:textId="05221DAF" w:rsidR="00BD7170" w:rsidDel="00C661A2" w:rsidRDefault="00DC01E6" w:rsidP="00EC58A6">
      <w:pPr>
        <w:pStyle w:val="Heading2"/>
        <w:rPr>
          <w:del w:id="1732" w:author="Patel, Rinkesh" w:date="2016-09-26T17:28:00Z"/>
        </w:rPr>
      </w:pPr>
      <w:del w:id="1733" w:author="Patel, Rinkesh" w:date="2016-09-26T17:28:00Z">
        <w:r w:rsidDel="00C661A2">
          <w:delText>Consumer for Samson events</w:delText>
        </w:r>
        <w:bookmarkStart w:id="1734" w:name="_Toc463003884"/>
        <w:bookmarkStart w:id="1735" w:name="_Toc463028546"/>
        <w:bookmarkStart w:id="1736" w:name="_Toc464055552"/>
        <w:bookmarkStart w:id="1737" w:name="_Toc464729086"/>
        <w:bookmarkStart w:id="1738" w:name="_Toc468181235"/>
        <w:bookmarkStart w:id="1739" w:name="_Toc468182549"/>
        <w:bookmarkStart w:id="1740" w:name="_Toc469407326"/>
        <w:bookmarkStart w:id="1741" w:name="_Toc469493274"/>
        <w:bookmarkStart w:id="1742" w:name="_Toc469498093"/>
        <w:bookmarkEnd w:id="1734"/>
        <w:bookmarkEnd w:id="1735"/>
        <w:bookmarkEnd w:id="1736"/>
        <w:bookmarkEnd w:id="1737"/>
        <w:bookmarkEnd w:id="1738"/>
        <w:bookmarkEnd w:id="1739"/>
        <w:bookmarkEnd w:id="1740"/>
        <w:bookmarkEnd w:id="1741"/>
        <w:bookmarkEnd w:id="1742"/>
      </w:del>
    </w:p>
    <w:p w14:paraId="14D198FE" w14:textId="4489DA37" w:rsidR="00DC01E6" w:rsidDel="00C661A2" w:rsidRDefault="00BD7170" w:rsidP="00722130">
      <w:pPr>
        <w:pStyle w:val="Heading3"/>
        <w:rPr>
          <w:del w:id="1743" w:author="Patel, Rinkesh" w:date="2016-09-26T17:28:00Z"/>
        </w:rPr>
      </w:pPr>
      <w:del w:id="1744" w:author="Patel, Rinkesh" w:date="2016-09-26T17:28:00Z">
        <w:r w:rsidDel="00C661A2">
          <w:delText>Samson Cancel events</w:delText>
        </w:r>
        <w:bookmarkStart w:id="1745" w:name="_Toc463003885"/>
        <w:bookmarkStart w:id="1746" w:name="_Toc463028547"/>
        <w:bookmarkStart w:id="1747" w:name="_Toc464055553"/>
        <w:bookmarkStart w:id="1748" w:name="_Toc464729087"/>
        <w:bookmarkStart w:id="1749" w:name="_Toc468181236"/>
        <w:bookmarkStart w:id="1750" w:name="_Toc468182550"/>
        <w:bookmarkStart w:id="1751" w:name="_Toc469407327"/>
        <w:bookmarkStart w:id="1752" w:name="_Toc469493275"/>
        <w:bookmarkStart w:id="1753" w:name="_Toc469498094"/>
        <w:bookmarkEnd w:id="1745"/>
        <w:bookmarkEnd w:id="1746"/>
        <w:bookmarkEnd w:id="1747"/>
        <w:bookmarkEnd w:id="1748"/>
        <w:bookmarkEnd w:id="1749"/>
        <w:bookmarkEnd w:id="1750"/>
        <w:bookmarkEnd w:id="1751"/>
        <w:bookmarkEnd w:id="1752"/>
        <w:bookmarkEnd w:id="1753"/>
      </w:del>
    </w:p>
    <w:p w14:paraId="667B3278" w14:textId="2081D251" w:rsidR="00445071" w:rsidDel="00C661A2" w:rsidRDefault="00445071" w:rsidP="00445071">
      <w:pPr>
        <w:pStyle w:val="ListParagraph"/>
        <w:numPr>
          <w:ilvl w:val="0"/>
          <w:numId w:val="35"/>
        </w:numPr>
        <w:rPr>
          <w:del w:id="1754" w:author="Patel, Rinkesh" w:date="2016-09-26T17:28:00Z"/>
        </w:rPr>
      </w:pPr>
      <w:del w:id="1755" w:author="Patel, Rinkesh" w:date="2016-09-26T17:28:00Z">
        <w:r w:rsidDel="00C661A2">
          <w:delText>Events</w:delText>
        </w:r>
        <w:bookmarkStart w:id="1756" w:name="_Toc463003886"/>
        <w:bookmarkStart w:id="1757" w:name="_Toc463028548"/>
        <w:bookmarkStart w:id="1758" w:name="_Toc464055554"/>
        <w:bookmarkStart w:id="1759" w:name="_Toc464729088"/>
        <w:bookmarkStart w:id="1760" w:name="_Toc468181237"/>
        <w:bookmarkStart w:id="1761" w:name="_Toc468182551"/>
        <w:bookmarkStart w:id="1762" w:name="_Toc469407328"/>
        <w:bookmarkStart w:id="1763" w:name="_Toc469493276"/>
        <w:bookmarkStart w:id="1764" w:name="_Toc469498095"/>
        <w:bookmarkEnd w:id="1756"/>
        <w:bookmarkEnd w:id="1757"/>
        <w:bookmarkEnd w:id="1758"/>
        <w:bookmarkEnd w:id="1759"/>
        <w:bookmarkEnd w:id="1760"/>
        <w:bookmarkEnd w:id="1761"/>
        <w:bookmarkEnd w:id="1762"/>
        <w:bookmarkEnd w:id="1763"/>
        <w:bookmarkEnd w:id="1764"/>
      </w:del>
    </w:p>
    <w:p w14:paraId="7D1FD299" w14:textId="32272A9B" w:rsidR="00D1321A" w:rsidDel="00C661A2" w:rsidRDefault="00D1321A" w:rsidP="00D1321A">
      <w:pPr>
        <w:numPr>
          <w:ilvl w:val="1"/>
          <w:numId w:val="35"/>
        </w:numPr>
        <w:rPr>
          <w:del w:id="1765" w:author="Patel, Rinkesh" w:date="2016-09-26T17:28:00Z"/>
          <w:rFonts w:cs="Arial"/>
        </w:rPr>
      </w:pPr>
      <w:del w:id="1766" w:author="Patel, Rinkesh" w:date="2016-09-26T17:28:00Z">
        <w:r w:rsidDel="00C661A2">
          <w:rPr>
            <w:rFonts w:cs="Arial"/>
          </w:rPr>
          <w:delText>BAN cancelations</w:delText>
        </w:r>
        <w:bookmarkStart w:id="1767" w:name="_Toc463003887"/>
        <w:bookmarkStart w:id="1768" w:name="_Toc463028549"/>
        <w:bookmarkStart w:id="1769" w:name="_Toc464055555"/>
        <w:bookmarkStart w:id="1770" w:name="_Toc464729089"/>
        <w:bookmarkStart w:id="1771" w:name="_Toc468181238"/>
        <w:bookmarkStart w:id="1772" w:name="_Toc468182552"/>
        <w:bookmarkStart w:id="1773" w:name="_Toc469407329"/>
        <w:bookmarkStart w:id="1774" w:name="_Toc469493277"/>
        <w:bookmarkStart w:id="1775" w:name="_Toc469498096"/>
        <w:bookmarkEnd w:id="1767"/>
        <w:bookmarkEnd w:id="1768"/>
        <w:bookmarkEnd w:id="1769"/>
        <w:bookmarkEnd w:id="1770"/>
        <w:bookmarkEnd w:id="1771"/>
        <w:bookmarkEnd w:id="1772"/>
        <w:bookmarkEnd w:id="1773"/>
        <w:bookmarkEnd w:id="1774"/>
        <w:bookmarkEnd w:id="1775"/>
      </w:del>
    </w:p>
    <w:p w14:paraId="48DF3D67" w14:textId="6EAEF21A" w:rsidR="00D1321A" w:rsidDel="00C661A2" w:rsidRDefault="00D1321A" w:rsidP="00D1321A">
      <w:pPr>
        <w:numPr>
          <w:ilvl w:val="2"/>
          <w:numId w:val="35"/>
        </w:numPr>
        <w:rPr>
          <w:del w:id="1776" w:author="Patel, Rinkesh" w:date="2016-09-26T17:28:00Z"/>
          <w:rFonts w:cs="Arial"/>
        </w:rPr>
      </w:pPr>
      <w:del w:id="1777" w:author="Patel, Rinkesh" w:date="2016-09-26T17:28:00Z">
        <w:r w:rsidDel="00C661A2">
          <w:rPr>
            <w:rFonts w:cs="Arial"/>
          </w:rPr>
          <w:delText>Event name AccountCancel</w:delText>
        </w:r>
        <w:bookmarkStart w:id="1778" w:name="_Toc463003888"/>
        <w:bookmarkStart w:id="1779" w:name="_Toc463028550"/>
        <w:bookmarkStart w:id="1780" w:name="_Toc464055556"/>
        <w:bookmarkStart w:id="1781" w:name="_Toc464729090"/>
        <w:bookmarkStart w:id="1782" w:name="_Toc468181239"/>
        <w:bookmarkStart w:id="1783" w:name="_Toc468182553"/>
        <w:bookmarkStart w:id="1784" w:name="_Toc469407330"/>
        <w:bookmarkStart w:id="1785" w:name="_Toc469493278"/>
        <w:bookmarkStart w:id="1786" w:name="_Toc469498097"/>
        <w:bookmarkEnd w:id="1778"/>
        <w:bookmarkEnd w:id="1779"/>
        <w:bookmarkEnd w:id="1780"/>
        <w:bookmarkEnd w:id="1781"/>
        <w:bookmarkEnd w:id="1782"/>
        <w:bookmarkEnd w:id="1783"/>
        <w:bookmarkEnd w:id="1784"/>
        <w:bookmarkEnd w:id="1785"/>
        <w:bookmarkEnd w:id="1786"/>
      </w:del>
    </w:p>
    <w:p w14:paraId="37438225" w14:textId="75847AD9" w:rsidR="00D1321A" w:rsidDel="00C661A2" w:rsidRDefault="00D1321A" w:rsidP="00D1321A">
      <w:pPr>
        <w:numPr>
          <w:ilvl w:val="2"/>
          <w:numId w:val="35"/>
        </w:numPr>
        <w:rPr>
          <w:del w:id="1787" w:author="Patel, Rinkesh" w:date="2016-09-26T17:28:00Z"/>
          <w:rFonts w:cs="Arial"/>
        </w:rPr>
      </w:pPr>
      <w:del w:id="1788" w:author="Patel, Rinkesh" w:date="2016-09-26T17:28:00Z">
        <w:r w:rsidRPr="006101D1" w:rsidDel="00C661A2">
          <w:rPr>
            <w:rFonts w:cs="Arial"/>
          </w:rPr>
          <w:delText>B</w:delText>
        </w:r>
        <w:r w:rsidDel="00C661A2">
          <w:rPr>
            <w:rFonts w:cs="Arial"/>
          </w:rPr>
          <w:delText>AN</w:delText>
        </w:r>
        <w:bookmarkStart w:id="1789" w:name="_Toc463003889"/>
        <w:bookmarkStart w:id="1790" w:name="_Toc463028551"/>
        <w:bookmarkStart w:id="1791" w:name="_Toc464055557"/>
        <w:bookmarkStart w:id="1792" w:name="_Toc464729091"/>
        <w:bookmarkStart w:id="1793" w:name="_Toc468181240"/>
        <w:bookmarkStart w:id="1794" w:name="_Toc468182554"/>
        <w:bookmarkStart w:id="1795" w:name="_Toc469407331"/>
        <w:bookmarkStart w:id="1796" w:name="_Toc469493279"/>
        <w:bookmarkStart w:id="1797" w:name="_Toc469498098"/>
        <w:bookmarkEnd w:id="1789"/>
        <w:bookmarkEnd w:id="1790"/>
        <w:bookmarkEnd w:id="1791"/>
        <w:bookmarkEnd w:id="1792"/>
        <w:bookmarkEnd w:id="1793"/>
        <w:bookmarkEnd w:id="1794"/>
        <w:bookmarkEnd w:id="1795"/>
        <w:bookmarkEnd w:id="1796"/>
        <w:bookmarkEnd w:id="1797"/>
      </w:del>
    </w:p>
    <w:p w14:paraId="33E4843B" w14:textId="56CCB4C0" w:rsidR="00D1321A" w:rsidDel="00C661A2" w:rsidRDefault="00D1321A" w:rsidP="00D1321A">
      <w:pPr>
        <w:numPr>
          <w:ilvl w:val="1"/>
          <w:numId w:val="35"/>
        </w:numPr>
        <w:rPr>
          <w:del w:id="1798" w:author="Patel, Rinkesh" w:date="2016-09-26T17:28:00Z"/>
          <w:rFonts w:cs="Arial"/>
        </w:rPr>
      </w:pPr>
      <w:del w:id="1799" w:author="Patel, Rinkesh" w:date="2016-09-26T17:28:00Z">
        <w:r w:rsidDel="00C661A2">
          <w:rPr>
            <w:rFonts w:cs="Arial"/>
          </w:rPr>
          <w:delText xml:space="preserve">Line cancelations </w:delText>
        </w:r>
        <w:bookmarkStart w:id="1800" w:name="_Toc463003890"/>
        <w:bookmarkStart w:id="1801" w:name="_Toc463028552"/>
        <w:bookmarkStart w:id="1802" w:name="_Toc464055558"/>
        <w:bookmarkStart w:id="1803" w:name="_Toc464729092"/>
        <w:bookmarkStart w:id="1804" w:name="_Toc468181241"/>
        <w:bookmarkStart w:id="1805" w:name="_Toc468182555"/>
        <w:bookmarkStart w:id="1806" w:name="_Toc469407332"/>
        <w:bookmarkStart w:id="1807" w:name="_Toc469493280"/>
        <w:bookmarkStart w:id="1808" w:name="_Toc469498099"/>
        <w:bookmarkEnd w:id="1800"/>
        <w:bookmarkEnd w:id="1801"/>
        <w:bookmarkEnd w:id="1802"/>
        <w:bookmarkEnd w:id="1803"/>
        <w:bookmarkEnd w:id="1804"/>
        <w:bookmarkEnd w:id="1805"/>
        <w:bookmarkEnd w:id="1806"/>
        <w:bookmarkEnd w:id="1807"/>
        <w:bookmarkEnd w:id="1808"/>
      </w:del>
    </w:p>
    <w:p w14:paraId="60B1AD83" w14:textId="3B961CBA" w:rsidR="00D1321A" w:rsidDel="00C661A2" w:rsidRDefault="00D1321A" w:rsidP="00D1321A">
      <w:pPr>
        <w:numPr>
          <w:ilvl w:val="2"/>
          <w:numId w:val="35"/>
        </w:numPr>
        <w:rPr>
          <w:del w:id="1809" w:author="Patel, Rinkesh" w:date="2016-09-26T17:28:00Z"/>
          <w:rFonts w:cs="Arial"/>
        </w:rPr>
      </w:pPr>
      <w:del w:id="1810" w:author="Patel, Rinkesh" w:date="2016-09-26T17:28:00Z">
        <w:r w:rsidDel="00C661A2">
          <w:rPr>
            <w:rFonts w:cs="Arial"/>
          </w:rPr>
          <w:delText>Event name RemoveLine</w:delText>
        </w:r>
        <w:bookmarkStart w:id="1811" w:name="_Toc463003891"/>
        <w:bookmarkStart w:id="1812" w:name="_Toc463028553"/>
        <w:bookmarkStart w:id="1813" w:name="_Toc464055559"/>
        <w:bookmarkStart w:id="1814" w:name="_Toc464729093"/>
        <w:bookmarkStart w:id="1815" w:name="_Toc468181242"/>
        <w:bookmarkStart w:id="1816" w:name="_Toc468182556"/>
        <w:bookmarkStart w:id="1817" w:name="_Toc469407333"/>
        <w:bookmarkStart w:id="1818" w:name="_Toc469493281"/>
        <w:bookmarkStart w:id="1819" w:name="_Toc469498100"/>
        <w:bookmarkEnd w:id="1811"/>
        <w:bookmarkEnd w:id="1812"/>
        <w:bookmarkEnd w:id="1813"/>
        <w:bookmarkEnd w:id="1814"/>
        <w:bookmarkEnd w:id="1815"/>
        <w:bookmarkEnd w:id="1816"/>
        <w:bookmarkEnd w:id="1817"/>
        <w:bookmarkEnd w:id="1818"/>
        <w:bookmarkEnd w:id="1819"/>
      </w:del>
    </w:p>
    <w:p w14:paraId="1B5A71E1" w14:textId="002E49A1" w:rsidR="00D1321A" w:rsidDel="00C661A2" w:rsidRDefault="00D1321A" w:rsidP="00D1321A">
      <w:pPr>
        <w:numPr>
          <w:ilvl w:val="2"/>
          <w:numId w:val="35"/>
        </w:numPr>
        <w:rPr>
          <w:del w:id="1820" w:author="Patel, Rinkesh" w:date="2016-09-26T17:28:00Z"/>
          <w:rFonts w:cs="Arial"/>
        </w:rPr>
      </w:pPr>
      <w:del w:id="1821" w:author="Patel, Rinkesh" w:date="2016-09-26T17:28:00Z">
        <w:r w:rsidDel="00C661A2">
          <w:rPr>
            <w:rFonts w:cs="Arial"/>
          </w:rPr>
          <w:delText>BAN</w:delText>
        </w:r>
        <w:bookmarkStart w:id="1822" w:name="_Toc463003892"/>
        <w:bookmarkStart w:id="1823" w:name="_Toc463028554"/>
        <w:bookmarkStart w:id="1824" w:name="_Toc464055560"/>
        <w:bookmarkStart w:id="1825" w:name="_Toc464729094"/>
        <w:bookmarkStart w:id="1826" w:name="_Toc468181243"/>
        <w:bookmarkStart w:id="1827" w:name="_Toc468182557"/>
        <w:bookmarkStart w:id="1828" w:name="_Toc469407334"/>
        <w:bookmarkStart w:id="1829" w:name="_Toc469493282"/>
        <w:bookmarkStart w:id="1830" w:name="_Toc469498101"/>
        <w:bookmarkEnd w:id="1822"/>
        <w:bookmarkEnd w:id="1823"/>
        <w:bookmarkEnd w:id="1824"/>
        <w:bookmarkEnd w:id="1825"/>
        <w:bookmarkEnd w:id="1826"/>
        <w:bookmarkEnd w:id="1827"/>
        <w:bookmarkEnd w:id="1828"/>
        <w:bookmarkEnd w:id="1829"/>
        <w:bookmarkEnd w:id="1830"/>
      </w:del>
    </w:p>
    <w:p w14:paraId="77CF7ECE" w14:textId="33830B8A" w:rsidR="00D1321A" w:rsidDel="00C661A2" w:rsidRDefault="00D1321A" w:rsidP="00D1321A">
      <w:pPr>
        <w:numPr>
          <w:ilvl w:val="2"/>
          <w:numId w:val="35"/>
        </w:numPr>
        <w:rPr>
          <w:del w:id="1831" w:author="Patel, Rinkesh" w:date="2016-09-26T17:28:00Z"/>
          <w:rFonts w:cs="Arial"/>
        </w:rPr>
      </w:pPr>
      <w:del w:id="1832" w:author="Patel, Rinkesh" w:date="2016-09-26T17:28:00Z">
        <w:r w:rsidDel="00C661A2">
          <w:rPr>
            <w:rFonts w:cs="Arial"/>
          </w:rPr>
          <w:delText>MSISDN</w:delText>
        </w:r>
        <w:bookmarkStart w:id="1833" w:name="_Toc463003893"/>
        <w:bookmarkStart w:id="1834" w:name="_Toc463028555"/>
        <w:bookmarkStart w:id="1835" w:name="_Toc464055561"/>
        <w:bookmarkStart w:id="1836" w:name="_Toc464729095"/>
        <w:bookmarkStart w:id="1837" w:name="_Toc468181244"/>
        <w:bookmarkStart w:id="1838" w:name="_Toc468182558"/>
        <w:bookmarkStart w:id="1839" w:name="_Toc469407335"/>
        <w:bookmarkStart w:id="1840" w:name="_Toc469493283"/>
        <w:bookmarkStart w:id="1841" w:name="_Toc469498102"/>
        <w:bookmarkEnd w:id="1833"/>
        <w:bookmarkEnd w:id="1834"/>
        <w:bookmarkEnd w:id="1835"/>
        <w:bookmarkEnd w:id="1836"/>
        <w:bookmarkEnd w:id="1837"/>
        <w:bookmarkEnd w:id="1838"/>
        <w:bookmarkEnd w:id="1839"/>
        <w:bookmarkEnd w:id="1840"/>
        <w:bookmarkEnd w:id="1841"/>
      </w:del>
    </w:p>
    <w:p w14:paraId="6E409C45" w14:textId="52EE7C60" w:rsidR="00D1321A" w:rsidDel="00C661A2" w:rsidRDefault="00D1321A" w:rsidP="00D1321A">
      <w:pPr>
        <w:numPr>
          <w:ilvl w:val="2"/>
          <w:numId w:val="35"/>
        </w:numPr>
        <w:rPr>
          <w:del w:id="1842" w:author="Patel, Rinkesh" w:date="2016-09-26T17:28:00Z"/>
          <w:rFonts w:cs="Arial"/>
        </w:rPr>
      </w:pPr>
      <w:del w:id="1843" w:author="Patel, Rinkesh" w:date="2016-09-26T17:28:00Z">
        <w:r w:rsidDel="00C661A2">
          <w:rPr>
            <w:rFonts w:cs="Arial"/>
          </w:rPr>
          <w:delText>isLCGT, indicator if the line is LCGT or not</w:delText>
        </w:r>
        <w:bookmarkStart w:id="1844" w:name="_Toc463003894"/>
        <w:bookmarkStart w:id="1845" w:name="_Toc463028556"/>
        <w:bookmarkStart w:id="1846" w:name="_Toc464055562"/>
        <w:bookmarkStart w:id="1847" w:name="_Toc464729096"/>
        <w:bookmarkStart w:id="1848" w:name="_Toc468181245"/>
        <w:bookmarkStart w:id="1849" w:name="_Toc468182559"/>
        <w:bookmarkStart w:id="1850" w:name="_Toc469407336"/>
        <w:bookmarkStart w:id="1851" w:name="_Toc469493284"/>
        <w:bookmarkStart w:id="1852" w:name="_Toc469498103"/>
        <w:bookmarkEnd w:id="1844"/>
        <w:bookmarkEnd w:id="1845"/>
        <w:bookmarkEnd w:id="1846"/>
        <w:bookmarkEnd w:id="1847"/>
        <w:bookmarkEnd w:id="1848"/>
        <w:bookmarkEnd w:id="1849"/>
        <w:bookmarkEnd w:id="1850"/>
        <w:bookmarkEnd w:id="1851"/>
        <w:bookmarkEnd w:id="1852"/>
      </w:del>
    </w:p>
    <w:p w14:paraId="3FB7F196" w14:textId="7921A813" w:rsidR="00D1321A" w:rsidDel="00C661A2" w:rsidRDefault="00D1321A" w:rsidP="00D1321A">
      <w:pPr>
        <w:ind w:left="2304"/>
        <w:rPr>
          <w:del w:id="1853" w:author="Patel, Rinkesh" w:date="2016-09-26T17:28:00Z"/>
          <w:rFonts w:cs="Arial"/>
        </w:rPr>
      </w:pPr>
      <w:del w:id="1854" w:author="Patel, Rinkesh" w:date="2016-09-26T17:28:00Z">
        <w:r w:rsidRPr="00D74A57" w:rsidDel="00C661A2">
          <w:rPr>
            <w:rFonts w:cs="Arial"/>
            <w:u w:val="single"/>
          </w:rPr>
          <w:delText>Note</w:delText>
        </w:r>
        <w:r w:rsidDel="00C661A2">
          <w:rPr>
            <w:rFonts w:cs="Arial"/>
          </w:rPr>
          <w:delText>: since EIP will receive in this event the LCGT indication, the current event providing the same for line cancelations can be deprecated as long as the LCGT functionality from the current event is carried over to this event for isLCGT true.</w:delText>
        </w:r>
        <w:bookmarkStart w:id="1855" w:name="_Toc463003895"/>
        <w:bookmarkStart w:id="1856" w:name="_Toc463028557"/>
        <w:bookmarkStart w:id="1857" w:name="_Toc464055563"/>
        <w:bookmarkStart w:id="1858" w:name="_Toc464729097"/>
        <w:bookmarkStart w:id="1859" w:name="_Toc468181246"/>
        <w:bookmarkStart w:id="1860" w:name="_Toc468182560"/>
        <w:bookmarkStart w:id="1861" w:name="_Toc469407337"/>
        <w:bookmarkStart w:id="1862" w:name="_Toc469493285"/>
        <w:bookmarkStart w:id="1863" w:name="_Toc469498104"/>
        <w:bookmarkEnd w:id="1855"/>
        <w:bookmarkEnd w:id="1856"/>
        <w:bookmarkEnd w:id="1857"/>
        <w:bookmarkEnd w:id="1858"/>
        <w:bookmarkEnd w:id="1859"/>
        <w:bookmarkEnd w:id="1860"/>
        <w:bookmarkEnd w:id="1861"/>
        <w:bookmarkEnd w:id="1862"/>
        <w:bookmarkEnd w:id="1863"/>
      </w:del>
    </w:p>
    <w:p w14:paraId="584D50B9" w14:textId="159A84B3" w:rsidR="00D1321A" w:rsidDel="00C661A2" w:rsidRDefault="00D1321A" w:rsidP="00D1321A">
      <w:pPr>
        <w:numPr>
          <w:ilvl w:val="1"/>
          <w:numId w:val="35"/>
        </w:numPr>
        <w:rPr>
          <w:del w:id="1864" w:author="Patel, Rinkesh" w:date="2016-09-26T17:28:00Z"/>
          <w:rFonts w:cs="Arial"/>
        </w:rPr>
      </w:pPr>
      <w:del w:id="1865" w:author="Patel, Rinkesh" w:date="2016-09-26T17:28:00Z">
        <w:r w:rsidDel="00C661A2">
          <w:rPr>
            <w:rFonts w:cs="Arial"/>
          </w:rPr>
          <w:delText>BAN to BAN line moves</w:delText>
        </w:r>
        <w:bookmarkStart w:id="1866" w:name="_Toc463003896"/>
        <w:bookmarkStart w:id="1867" w:name="_Toc463028558"/>
        <w:bookmarkStart w:id="1868" w:name="_Toc464055564"/>
        <w:bookmarkStart w:id="1869" w:name="_Toc464729098"/>
        <w:bookmarkStart w:id="1870" w:name="_Toc468181247"/>
        <w:bookmarkStart w:id="1871" w:name="_Toc468182561"/>
        <w:bookmarkStart w:id="1872" w:name="_Toc469407338"/>
        <w:bookmarkStart w:id="1873" w:name="_Toc469493286"/>
        <w:bookmarkStart w:id="1874" w:name="_Toc469498105"/>
        <w:bookmarkEnd w:id="1866"/>
        <w:bookmarkEnd w:id="1867"/>
        <w:bookmarkEnd w:id="1868"/>
        <w:bookmarkEnd w:id="1869"/>
        <w:bookmarkEnd w:id="1870"/>
        <w:bookmarkEnd w:id="1871"/>
        <w:bookmarkEnd w:id="1872"/>
        <w:bookmarkEnd w:id="1873"/>
        <w:bookmarkEnd w:id="1874"/>
      </w:del>
    </w:p>
    <w:p w14:paraId="291EADFD" w14:textId="51647C97" w:rsidR="00D1321A" w:rsidDel="00C661A2" w:rsidRDefault="00D1321A" w:rsidP="00D1321A">
      <w:pPr>
        <w:numPr>
          <w:ilvl w:val="2"/>
          <w:numId w:val="35"/>
        </w:numPr>
        <w:rPr>
          <w:del w:id="1875" w:author="Patel, Rinkesh" w:date="2016-09-26T17:28:00Z"/>
          <w:rFonts w:cs="Arial"/>
        </w:rPr>
      </w:pPr>
      <w:del w:id="1876" w:author="Patel, Rinkesh" w:date="2016-09-26T17:28:00Z">
        <w:r w:rsidDel="00C661A2">
          <w:rPr>
            <w:rFonts w:cs="Arial"/>
          </w:rPr>
          <w:delText xml:space="preserve">Event name </w:delText>
        </w:r>
        <w:r w:rsidRPr="00E64E83" w:rsidDel="00C661A2">
          <w:rPr>
            <w:rFonts w:cs="Arial"/>
          </w:rPr>
          <w:delText>AccountChange</w:delText>
        </w:r>
        <w:bookmarkStart w:id="1877" w:name="_Toc463003897"/>
        <w:bookmarkStart w:id="1878" w:name="_Toc463028559"/>
        <w:bookmarkStart w:id="1879" w:name="_Toc464055565"/>
        <w:bookmarkStart w:id="1880" w:name="_Toc464729099"/>
        <w:bookmarkStart w:id="1881" w:name="_Toc468181248"/>
        <w:bookmarkStart w:id="1882" w:name="_Toc468182562"/>
        <w:bookmarkStart w:id="1883" w:name="_Toc469407339"/>
        <w:bookmarkStart w:id="1884" w:name="_Toc469493287"/>
        <w:bookmarkStart w:id="1885" w:name="_Toc469498106"/>
        <w:bookmarkEnd w:id="1877"/>
        <w:bookmarkEnd w:id="1878"/>
        <w:bookmarkEnd w:id="1879"/>
        <w:bookmarkEnd w:id="1880"/>
        <w:bookmarkEnd w:id="1881"/>
        <w:bookmarkEnd w:id="1882"/>
        <w:bookmarkEnd w:id="1883"/>
        <w:bookmarkEnd w:id="1884"/>
        <w:bookmarkEnd w:id="1885"/>
      </w:del>
    </w:p>
    <w:p w14:paraId="19058227" w14:textId="56FFA7AE" w:rsidR="00D1321A" w:rsidDel="00C661A2" w:rsidRDefault="00D1321A" w:rsidP="00D1321A">
      <w:pPr>
        <w:numPr>
          <w:ilvl w:val="2"/>
          <w:numId w:val="35"/>
        </w:numPr>
        <w:rPr>
          <w:del w:id="1886" w:author="Patel, Rinkesh" w:date="2016-09-26T17:28:00Z"/>
          <w:rFonts w:cs="Arial"/>
        </w:rPr>
      </w:pPr>
      <w:del w:id="1887" w:author="Patel, Rinkesh" w:date="2016-09-26T17:28:00Z">
        <w:r w:rsidDel="00C661A2">
          <w:rPr>
            <w:rFonts w:cs="Arial"/>
          </w:rPr>
          <w:delText>MSISDN</w:delText>
        </w:r>
        <w:bookmarkStart w:id="1888" w:name="_Toc463003898"/>
        <w:bookmarkStart w:id="1889" w:name="_Toc463028560"/>
        <w:bookmarkStart w:id="1890" w:name="_Toc464055566"/>
        <w:bookmarkStart w:id="1891" w:name="_Toc464729100"/>
        <w:bookmarkStart w:id="1892" w:name="_Toc468181249"/>
        <w:bookmarkStart w:id="1893" w:name="_Toc468182563"/>
        <w:bookmarkStart w:id="1894" w:name="_Toc469407340"/>
        <w:bookmarkStart w:id="1895" w:name="_Toc469493288"/>
        <w:bookmarkStart w:id="1896" w:name="_Toc469498107"/>
        <w:bookmarkEnd w:id="1888"/>
        <w:bookmarkEnd w:id="1889"/>
        <w:bookmarkEnd w:id="1890"/>
        <w:bookmarkEnd w:id="1891"/>
        <w:bookmarkEnd w:id="1892"/>
        <w:bookmarkEnd w:id="1893"/>
        <w:bookmarkEnd w:id="1894"/>
        <w:bookmarkEnd w:id="1895"/>
        <w:bookmarkEnd w:id="1896"/>
      </w:del>
    </w:p>
    <w:p w14:paraId="035ED156" w14:textId="66183460" w:rsidR="00D1321A" w:rsidDel="00C661A2" w:rsidRDefault="00D1321A" w:rsidP="00D1321A">
      <w:pPr>
        <w:numPr>
          <w:ilvl w:val="2"/>
          <w:numId w:val="35"/>
        </w:numPr>
        <w:rPr>
          <w:del w:id="1897" w:author="Patel, Rinkesh" w:date="2016-09-26T17:28:00Z"/>
          <w:rFonts w:cs="Arial"/>
        </w:rPr>
      </w:pPr>
      <w:del w:id="1898" w:author="Patel, Rinkesh" w:date="2016-09-26T17:28:00Z">
        <w:r w:rsidDel="00C661A2">
          <w:rPr>
            <w:rFonts w:cs="Arial"/>
          </w:rPr>
          <w:delText>Old BAN</w:delText>
        </w:r>
        <w:bookmarkStart w:id="1899" w:name="_Toc463003899"/>
        <w:bookmarkStart w:id="1900" w:name="_Toc463028561"/>
        <w:bookmarkStart w:id="1901" w:name="_Toc464055567"/>
        <w:bookmarkStart w:id="1902" w:name="_Toc464729101"/>
        <w:bookmarkStart w:id="1903" w:name="_Toc468181250"/>
        <w:bookmarkStart w:id="1904" w:name="_Toc468182564"/>
        <w:bookmarkStart w:id="1905" w:name="_Toc469407341"/>
        <w:bookmarkStart w:id="1906" w:name="_Toc469493289"/>
        <w:bookmarkStart w:id="1907" w:name="_Toc469498108"/>
        <w:bookmarkEnd w:id="1899"/>
        <w:bookmarkEnd w:id="1900"/>
        <w:bookmarkEnd w:id="1901"/>
        <w:bookmarkEnd w:id="1902"/>
        <w:bookmarkEnd w:id="1903"/>
        <w:bookmarkEnd w:id="1904"/>
        <w:bookmarkEnd w:id="1905"/>
        <w:bookmarkEnd w:id="1906"/>
        <w:bookmarkEnd w:id="1907"/>
      </w:del>
    </w:p>
    <w:p w14:paraId="67918870" w14:textId="543CC86D" w:rsidR="00D1321A" w:rsidDel="00C661A2" w:rsidRDefault="00D1321A" w:rsidP="00D1321A">
      <w:pPr>
        <w:numPr>
          <w:ilvl w:val="2"/>
          <w:numId w:val="35"/>
        </w:numPr>
        <w:rPr>
          <w:del w:id="1908" w:author="Patel, Rinkesh" w:date="2016-09-26T17:28:00Z"/>
          <w:rFonts w:cs="Arial"/>
        </w:rPr>
      </w:pPr>
      <w:del w:id="1909" w:author="Patel, Rinkesh" w:date="2016-09-26T17:28:00Z">
        <w:r w:rsidDel="00C661A2">
          <w:rPr>
            <w:rFonts w:cs="Arial"/>
          </w:rPr>
          <w:delText>New BAN, for future use</w:delText>
        </w:r>
        <w:bookmarkStart w:id="1910" w:name="_Toc463003900"/>
        <w:bookmarkStart w:id="1911" w:name="_Toc463028562"/>
        <w:bookmarkStart w:id="1912" w:name="_Toc464055568"/>
        <w:bookmarkStart w:id="1913" w:name="_Toc464729102"/>
        <w:bookmarkStart w:id="1914" w:name="_Toc468181251"/>
        <w:bookmarkStart w:id="1915" w:name="_Toc468182565"/>
        <w:bookmarkStart w:id="1916" w:name="_Toc469407342"/>
        <w:bookmarkStart w:id="1917" w:name="_Toc469493290"/>
        <w:bookmarkStart w:id="1918" w:name="_Toc469498109"/>
        <w:bookmarkEnd w:id="1910"/>
        <w:bookmarkEnd w:id="1911"/>
        <w:bookmarkEnd w:id="1912"/>
        <w:bookmarkEnd w:id="1913"/>
        <w:bookmarkEnd w:id="1914"/>
        <w:bookmarkEnd w:id="1915"/>
        <w:bookmarkEnd w:id="1916"/>
        <w:bookmarkEnd w:id="1917"/>
        <w:bookmarkEnd w:id="1918"/>
      </w:del>
    </w:p>
    <w:p w14:paraId="552C135E" w14:textId="04BC793E" w:rsidR="00D1321A" w:rsidDel="00C661A2" w:rsidRDefault="00D1321A" w:rsidP="00D1321A">
      <w:pPr>
        <w:numPr>
          <w:ilvl w:val="1"/>
          <w:numId w:val="35"/>
        </w:numPr>
        <w:rPr>
          <w:del w:id="1919" w:author="Patel, Rinkesh" w:date="2016-09-26T17:28:00Z"/>
          <w:rFonts w:cs="Arial"/>
        </w:rPr>
      </w:pPr>
      <w:del w:id="1920" w:author="Patel, Rinkesh" w:date="2016-09-26T17:28:00Z">
        <w:r w:rsidDel="00C661A2">
          <w:rPr>
            <w:rFonts w:cs="Arial"/>
          </w:rPr>
          <w:delText>Rate plan changes to non-Club eligible</w:delText>
        </w:r>
        <w:bookmarkStart w:id="1921" w:name="_Toc463003901"/>
        <w:bookmarkStart w:id="1922" w:name="_Toc463028563"/>
        <w:bookmarkStart w:id="1923" w:name="_Toc464055569"/>
        <w:bookmarkStart w:id="1924" w:name="_Toc464729103"/>
        <w:bookmarkStart w:id="1925" w:name="_Toc468181252"/>
        <w:bookmarkStart w:id="1926" w:name="_Toc468182566"/>
        <w:bookmarkStart w:id="1927" w:name="_Toc469407343"/>
        <w:bookmarkStart w:id="1928" w:name="_Toc469493291"/>
        <w:bookmarkStart w:id="1929" w:name="_Toc469498110"/>
        <w:bookmarkEnd w:id="1921"/>
        <w:bookmarkEnd w:id="1922"/>
        <w:bookmarkEnd w:id="1923"/>
        <w:bookmarkEnd w:id="1924"/>
        <w:bookmarkEnd w:id="1925"/>
        <w:bookmarkEnd w:id="1926"/>
        <w:bookmarkEnd w:id="1927"/>
        <w:bookmarkEnd w:id="1928"/>
        <w:bookmarkEnd w:id="1929"/>
      </w:del>
    </w:p>
    <w:p w14:paraId="16EFDF75" w14:textId="6F8A0410" w:rsidR="00D1321A" w:rsidDel="00C661A2" w:rsidRDefault="00D1321A" w:rsidP="00D1321A">
      <w:pPr>
        <w:numPr>
          <w:ilvl w:val="2"/>
          <w:numId w:val="35"/>
        </w:numPr>
        <w:rPr>
          <w:del w:id="1930" w:author="Patel, Rinkesh" w:date="2016-09-26T17:28:00Z"/>
          <w:rFonts w:cs="Arial"/>
        </w:rPr>
      </w:pPr>
      <w:del w:id="1931" w:author="Patel, Rinkesh" w:date="2016-09-26T17:28:00Z">
        <w:r w:rsidDel="00C661A2">
          <w:rPr>
            <w:rFonts w:cs="Arial"/>
          </w:rPr>
          <w:delText xml:space="preserve">Event name </w:delText>
        </w:r>
        <w:r w:rsidRPr="00E64E83" w:rsidDel="00C661A2">
          <w:rPr>
            <w:rFonts w:cs="Arial"/>
          </w:rPr>
          <w:delText>ReverseMigration</w:delText>
        </w:r>
        <w:bookmarkStart w:id="1932" w:name="_Toc463003902"/>
        <w:bookmarkStart w:id="1933" w:name="_Toc463028564"/>
        <w:bookmarkStart w:id="1934" w:name="_Toc464055570"/>
        <w:bookmarkStart w:id="1935" w:name="_Toc464729104"/>
        <w:bookmarkStart w:id="1936" w:name="_Toc468181253"/>
        <w:bookmarkStart w:id="1937" w:name="_Toc468182567"/>
        <w:bookmarkStart w:id="1938" w:name="_Toc469407344"/>
        <w:bookmarkStart w:id="1939" w:name="_Toc469493292"/>
        <w:bookmarkStart w:id="1940" w:name="_Toc469498111"/>
        <w:bookmarkEnd w:id="1932"/>
        <w:bookmarkEnd w:id="1933"/>
        <w:bookmarkEnd w:id="1934"/>
        <w:bookmarkEnd w:id="1935"/>
        <w:bookmarkEnd w:id="1936"/>
        <w:bookmarkEnd w:id="1937"/>
        <w:bookmarkEnd w:id="1938"/>
        <w:bookmarkEnd w:id="1939"/>
        <w:bookmarkEnd w:id="1940"/>
      </w:del>
    </w:p>
    <w:p w14:paraId="0B5C4AF9" w14:textId="2BAD8D8D" w:rsidR="00D1321A" w:rsidDel="00C661A2" w:rsidRDefault="00D1321A" w:rsidP="00D1321A">
      <w:pPr>
        <w:numPr>
          <w:ilvl w:val="2"/>
          <w:numId w:val="35"/>
        </w:numPr>
        <w:rPr>
          <w:del w:id="1941" w:author="Patel, Rinkesh" w:date="2016-09-26T17:28:00Z"/>
          <w:rFonts w:cs="Arial"/>
        </w:rPr>
      </w:pPr>
      <w:del w:id="1942" w:author="Patel, Rinkesh" w:date="2016-09-26T17:28:00Z">
        <w:r w:rsidDel="00C661A2">
          <w:rPr>
            <w:rFonts w:cs="Arial"/>
          </w:rPr>
          <w:delText>MSISDN</w:delText>
        </w:r>
        <w:bookmarkStart w:id="1943" w:name="_Toc463003903"/>
        <w:bookmarkStart w:id="1944" w:name="_Toc463028565"/>
        <w:bookmarkStart w:id="1945" w:name="_Toc464055571"/>
        <w:bookmarkStart w:id="1946" w:name="_Toc464729105"/>
        <w:bookmarkStart w:id="1947" w:name="_Toc468181254"/>
        <w:bookmarkStart w:id="1948" w:name="_Toc468182568"/>
        <w:bookmarkStart w:id="1949" w:name="_Toc469407345"/>
        <w:bookmarkStart w:id="1950" w:name="_Toc469493293"/>
        <w:bookmarkStart w:id="1951" w:name="_Toc469498112"/>
        <w:bookmarkEnd w:id="1943"/>
        <w:bookmarkEnd w:id="1944"/>
        <w:bookmarkEnd w:id="1945"/>
        <w:bookmarkEnd w:id="1946"/>
        <w:bookmarkEnd w:id="1947"/>
        <w:bookmarkEnd w:id="1948"/>
        <w:bookmarkEnd w:id="1949"/>
        <w:bookmarkEnd w:id="1950"/>
        <w:bookmarkEnd w:id="1951"/>
      </w:del>
    </w:p>
    <w:p w14:paraId="41250E21" w14:textId="453F8997" w:rsidR="00DC01E6" w:rsidDel="00C661A2" w:rsidRDefault="00D1321A" w:rsidP="00D1321A">
      <w:pPr>
        <w:pStyle w:val="ListParagraph"/>
        <w:numPr>
          <w:ilvl w:val="1"/>
          <w:numId w:val="35"/>
        </w:numPr>
        <w:rPr>
          <w:del w:id="1952" w:author="Patel, Rinkesh" w:date="2016-09-26T17:28:00Z"/>
        </w:rPr>
      </w:pPr>
      <w:del w:id="1953" w:author="Patel, Rinkesh" w:date="2016-09-26T17:28:00Z">
        <w:r w:rsidRPr="00D44B24" w:rsidDel="00C661A2">
          <w:rPr>
            <w:rFonts w:cs="Arial"/>
            <w:u w:val="single"/>
          </w:rPr>
          <w:delText>Note</w:delText>
        </w:r>
        <w:r w:rsidDel="00C661A2">
          <w:rPr>
            <w:rFonts w:cs="Arial"/>
          </w:rPr>
          <w:delText>: Samson triggers these events only when they are effective</w:delText>
        </w:r>
        <w:bookmarkStart w:id="1954" w:name="_Toc463003904"/>
        <w:bookmarkStart w:id="1955" w:name="_Toc463028566"/>
        <w:bookmarkStart w:id="1956" w:name="_Toc464055572"/>
        <w:bookmarkStart w:id="1957" w:name="_Toc464729106"/>
        <w:bookmarkStart w:id="1958" w:name="_Toc468181255"/>
        <w:bookmarkStart w:id="1959" w:name="_Toc468182569"/>
        <w:bookmarkStart w:id="1960" w:name="_Toc469407346"/>
        <w:bookmarkStart w:id="1961" w:name="_Toc469493294"/>
        <w:bookmarkStart w:id="1962" w:name="_Toc469498113"/>
        <w:bookmarkEnd w:id="1954"/>
        <w:bookmarkEnd w:id="1955"/>
        <w:bookmarkEnd w:id="1956"/>
        <w:bookmarkEnd w:id="1957"/>
        <w:bookmarkEnd w:id="1958"/>
        <w:bookmarkEnd w:id="1959"/>
        <w:bookmarkEnd w:id="1960"/>
        <w:bookmarkEnd w:id="1961"/>
        <w:bookmarkEnd w:id="1962"/>
      </w:del>
    </w:p>
    <w:p w14:paraId="7A988E48" w14:textId="39148280" w:rsidR="00445071" w:rsidDel="00C661A2" w:rsidRDefault="00445071" w:rsidP="00D52839">
      <w:pPr>
        <w:pStyle w:val="ListParagraph"/>
        <w:numPr>
          <w:ilvl w:val="0"/>
          <w:numId w:val="35"/>
        </w:numPr>
        <w:rPr>
          <w:del w:id="1963" w:author="Patel, Rinkesh" w:date="2016-09-26T17:28:00Z"/>
        </w:rPr>
      </w:pPr>
      <w:del w:id="1964" w:author="Patel, Rinkesh" w:date="2016-09-26T17:28:00Z">
        <w:r w:rsidDel="00C661A2">
          <w:delText>Function</w:delText>
        </w:r>
        <w:bookmarkStart w:id="1965" w:name="_Toc463003905"/>
        <w:bookmarkStart w:id="1966" w:name="_Toc463028567"/>
        <w:bookmarkStart w:id="1967" w:name="_Toc464055573"/>
        <w:bookmarkStart w:id="1968" w:name="_Toc464729107"/>
        <w:bookmarkStart w:id="1969" w:name="_Toc468181256"/>
        <w:bookmarkStart w:id="1970" w:name="_Toc468182570"/>
        <w:bookmarkStart w:id="1971" w:name="_Toc469407347"/>
        <w:bookmarkStart w:id="1972" w:name="_Toc469493295"/>
        <w:bookmarkStart w:id="1973" w:name="_Toc469498114"/>
        <w:bookmarkEnd w:id="1965"/>
        <w:bookmarkEnd w:id="1966"/>
        <w:bookmarkEnd w:id="1967"/>
        <w:bookmarkEnd w:id="1968"/>
        <w:bookmarkEnd w:id="1969"/>
        <w:bookmarkEnd w:id="1970"/>
        <w:bookmarkEnd w:id="1971"/>
        <w:bookmarkEnd w:id="1972"/>
        <w:bookmarkEnd w:id="1973"/>
      </w:del>
    </w:p>
    <w:p w14:paraId="14FF9DE3" w14:textId="32371F3D" w:rsidR="00445071" w:rsidDel="00C661A2" w:rsidRDefault="00445071" w:rsidP="00445071">
      <w:pPr>
        <w:pStyle w:val="ListParagraph"/>
        <w:numPr>
          <w:ilvl w:val="1"/>
          <w:numId w:val="35"/>
        </w:numPr>
        <w:rPr>
          <w:del w:id="1974" w:author="Patel, Rinkesh" w:date="2016-09-26T17:28:00Z"/>
        </w:rPr>
      </w:pPr>
      <w:del w:id="1975" w:author="Patel, Rinkesh" w:date="2016-09-26T17:28:00Z">
        <w:r w:rsidRPr="00CF4F21" w:rsidDel="00C661A2">
          <w:delText>Call club device domain initiateReturnDevice command</w:delText>
        </w:r>
        <w:r w:rsidDel="00C661A2">
          <w:delText xml:space="preserve"> to start the timer</w:delText>
        </w:r>
        <w:r w:rsidR="00D1321A" w:rsidDel="00C661A2">
          <w:delText xml:space="preserve"> and set isReturnPending=true</w:delText>
        </w:r>
        <w:r w:rsidR="00A72B14" w:rsidDel="00C661A2">
          <w:delText xml:space="preserve"> for all active and pending shipping device</w:delText>
        </w:r>
        <w:bookmarkStart w:id="1976" w:name="_Toc463003906"/>
        <w:bookmarkStart w:id="1977" w:name="_Toc463028568"/>
        <w:bookmarkStart w:id="1978" w:name="_Toc464055574"/>
        <w:bookmarkStart w:id="1979" w:name="_Toc464729108"/>
        <w:bookmarkStart w:id="1980" w:name="_Toc468181257"/>
        <w:bookmarkStart w:id="1981" w:name="_Toc468182571"/>
        <w:bookmarkStart w:id="1982" w:name="_Toc469407348"/>
        <w:bookmarkStart w:id="1983" w:name="_Toc469493296"/>
        <w:bookmarkStart w:id="1984" w:name="_Toc469498115"/>
        <w:bookmarkEnd w:id="1976"/>
        <w:bookmarkEnd w:id="1977"/>
        <w:bookmarkEnd w:id="1978"/>
        <w:bookmarkEnd w:id="1979"/>
        <w:bookmarkEnd w:id="1980"/>
        <w:bookmarkEnd w:id="1981"/>
        <w:bookmarkEnd w:id="1982"/>
        <w:bookmarkEnd w:id="1983"/>
        <w:bookmarkEnd w:id="1984"/>
      </w:del>
    </w:p>
    <w:p w14:paraId="187D7868" w14:textId="1454A616" w:rsidR="00D1321A" w:rsidRPr="00272D6E" w:rsidDel="00C661A2" w:rsidRDefault="00D1321A" w:rsidP="00D1321A">
      <w:pPr>
        <w:pStyle w:val="ListParagraph"/>
        <w:numPr>
          <w:ilvl w:val="1"/>
          <w:numId w:val="35"/>
        </w:numPr>
        <w:rPr>
          <w:del w:id="1985" w:author="Patel, Rinkesh" w:date="2016-09-26T17:28:00Z"/>
          <w:rFonts w:cs="Arial"/>
        </w:rPr>
      </w:pPr>
      <w:del w:id="1986" w:author="Patel, Rinkesh" w:date="2016-09-26T17:28:00Z">
        <w:r w:rsidDel="00C661A2">
          <w:rPr>
            <w:rFonts w:cs="Arial"/>
          </w:rPr>
          <w:delText xml:space="preserve">Timer range is defined in </w:delText>
        </w:r>
        <w:r w:rsidR="00C548E1" w:rsidDel="00C661A2">
          <w:fldChar w:fldCharType="begin"/>
        </w:r>
        <w:r w:rsidR="00C548E1" w:rsidDel="00C661A2">
          <w:delInstrText xml:space="preserve"> HYPERLINK \l "_Appendix_J_–" </w:delInstrText>
        </w:r>
        <w:r w:rsidR="00C548E1" w:rsidDel="00C661A2">
          <w:fldChar w:fldCharType="separate"/>
        </w:r>
        <w:r w:rsidRPr="00D1321A" w:rsidDel="00C661A2">
          <w:rPr>
            <w:rStyle w:val="Hyperlink"/>
            <w:rFonts w:ascii="Palatino Linotype" w:hAnsi="Palatino Linotype" w:cs="Arial"/>
          </w:rPr>
          <w:delText>Apendix J</w:delText>
        </w:r>
        <w:r w:rsidR="00C548E1" w:rsidDel="00C661A2">
          <w:rPr>
            <w:rStyle w:val="Hyperlink"/>
            <w:rFonts w:ascii="Palatino Linotype" w:hAnsi="Palatino Linotype" w:cs="Arial"/>
          </w:rPr>
          <w:fldChar w:fldCharType="end"/>
        </w:r>
        <w:bookmarkStart w:id="1987" w:name="_Toc463003907"/>
        <w:bookmarkStart w:id="1988" w:name="_Toc463028569"/>
        <w:bookmarkStart w:id="1989" w:name="_Toc464055575"/>
        <w:bookmarkStart w:id="1990" w:name="_Toc464729109"/>
        <w:bookmarkStart w:id="1991" w:name="_Toc468181258"/>
        <w:bookmarkStart w:id="1992" w:name="_Toc468182572"/>
        <w:bookmarkStart w:id="1993" w:name="_Toc469407349"/>
        <w:bookmarkStart w:id="1994" w:name="_Toc469493297"/>
        <w:bookmarkStart w:id="1995" w:name="_Toc469498116"/>
        <w:bookmarkEnd w:id="1987"/>
        <w:bookmarkEnd w:id="1988"/>
        <w:bookmarkEnd w:id="1989"/>
        <w:bookmarkEnd w:id="1990"/>
        <w:bookmarkEnd w:id="1991"/>
        <w:bookmarkEnd w:id="1992"/>
        <w:bookmarkEnd w:id="1993"/>
        <w:bookmarkEnd w:id="1994"/>
        <w:bookmarkEnd w:id="1995"/>
      </w:del>
    </w:p>
    <w:p w14:paraId="5CC1AF05" w14:textId="0E745125" w:rsidR="00D1321A" w:rsidDel="00C661A2" w:rsidRDefault="00D1321A" w:rsidP="00445071">
      <w:pPr>
        <w:pStyle w:val="ListParagraph"/>
        <w:numPr>
          <w:ilvl w:val="1"/>
          <w:numId w:val="35"/>
        </w:numPr>
        <w:rPr>
          <w:del w:id="1996" w:author="Patel, Rinkesh" w:date="2016-09-26T17:28:00Z"/>
        </w:rPr>
      </w:pPr>
      <w:bookmarkStart w:id="1997" w:name="_Toc463003908"/>
      <w:bookmarkStart w:id="1998" w:name="_Toc463028570"/>
      <w:bookmarkStart w:id="1999" w:name="_Toc464055576"/>
      <w:bookmarkStart w:id="2000" w:name="_Toc464729110"/>
      <w:bookmarkStart w:id="2001" w:name="_Toc468181259"/>
      <w:bookmarkStart w:id="2002" w:name="_Toc468182573"/>
      <w:bookmarkStart w:id="2003" w:name="_Toc469407350"/>
      <w:bookmarkStart w:id="2004" w:name="_Toc469493298"/>
      <w:bookmarkStart w:id="2005" w:name="_Toc469498117"/>
      <w:bookmarkEnd w:id="1997"/>
      <w:bookmarkEnd w:id="1998"/>
      <w:bookmarkEnd w:id="1999"/>
      <w:bookmarkEnd w:id="2000"/>
      <w:bookmarkEnd w:id="2001"/>
      <w:bookmarkEnd w:id="2002"/>
      <w:bookmarkEnd w:id="2003"/>
      <w:bookmarkEnd w:id="2004"/>
      <w:bookmarkEnd w:id="2005"/>
    </w:p>
    <w:p w14:paraId="459BE713" w14:textId="283C0EC0" w:rsidR="00DC01E6" w:rsidDel="00C661A2" w:rsidRDefault="00DC01E6" w:rsidP="00722130">
      <w:pPr>
        <w:pStyle w:val="Heading3"/>
        <w:rPr>
          <w:del w:id="2006" w:author="Patel, Rinkesh" w:date="2016-09-26T17:28:00Z"/>
        </w:rPr>
      </w:pPr>
      <w:del w:id="2007" w:author="Patel, Rinkesh" w:date="2016-09-26T17:28:00Z">
        <w:r w:rsidDel="00C661A2">
          <w:delText>Club device monthly deposit refund prediction event</w:delText>
        </w:r>
        <w:r w:rsidR="002409BD" w:rsidRPr="002409BD" w:rsidDel="00C661A2">
          <w:delText xml:space="preserve"> </w:delText>
        </w:r>
        <w:r w:rsidR="002409BD" w:rsidDel="00C661A2">
          <w:delText>consumer</w:delText>
        </w:r>
        <w:bookmarkStart w:id="2008" w:name="_Toc463003909"/>
        <w:bookmarkStart w:id="2009" w:name="_Toc463028571"/>
        <w:bookmarkStart w:id="2010" w:name="_Toc464055577"/>
        <w:bookmarkStart w:id="2011" w:name="_Toc464729111"/>
        <w:bookmarkStart w:id="2012" w:name="_Toc468181260"/>
        <w:bookmarkStart w:id="2013" w:name="_Toc468182574"/>
        <w:bookmarkStart w:id="2014" w:name="_Toc469407351"/>
        <w:bookmarkStart w:id="2015" w:name="_Toc469493299"/>
        <w:bookmarkStart w:id="2016" w:name="_Toc469498118"/>
        <w:bookmarkEnd w:id="2008"/>
        <w:bookmarkEnd w:id="2009"/>
        <w:bookmarkEnd w:id="2010"/>
        <w:bookmarkEnd w:id="2011"/>
        <w:bookmarkEnd w:id="2012"/>
        <w:bookmarkEnd w:id="2013"/>
        <w:bookmarkEnd w:id="2014"/>
        <w:bookmarkEnd w:id="2015"/>
        <w:bookmarkEnd w:id="2016"/>
      </w:del>
    </w:p>
    <w:p w14:paraId="220C59AA" w14:textId="7B667AA6" w:rsidR="00445071" w:rsidDel="00C661A2" w:rsidRDefault="00445071" w:rsidP="00445071">
      <w:pPr>
        <w:pStyle w:val="ListParagraph"/>
        <w:numPr>
          <w:ilvl w:val="0"/>
          <w:numId w:val="38"/>
        </w:numPr>
        <w:rPr>
          <w:del w:id="2017" w:author="Patel, Rinkesh" w:date="2016-09-26T17:28:00Z"/>
          <w:rFonts w:cs="Arial"/>
        </w:rPr>
      </w:pPr>
      <w:del w:id="2018" w:author="Patel, Rinkesh" w:date="2016-09-26T17:28:00Z">
        <w:r w:rsidDel="00C661A2">
          <w:rPr>
            <w:rFonts w:cs="Arial"/>
          </w:rPr>
          <w:delText>Payload:</w:delText>
        </w:r>
        <w:bookmarkStart w:id="2019" w:name="_Toc463003910"/>
        <w:bookmarkStart w:id="2020" w:name="_Toc463028572"/>
        <w:bookmarkStart w:id="2021" w:name="_Toc464055578"/>
        <w:bookmarkStart w:id="2022" w:name="_Toc464729112"/>
        <w:bookmarkStart w:id="2023" w:name="_Toc468181261"/>
        <w:bookmarkStart w:id="2024" w:name="_Toc468182575"/>
        <w:bookmarkStart w:id="2025" w:name="_Toc469407352"/>
        <w:bookmarkStart w:id="2026" w:name="_Toc469493300"/>
        <w:bookmarkStart w:id="2027" w:name="_Toc469498119"/>
        <w:bookmarkEnd w:id="2019"/>
        <w:bookmarkEnd w:id="2020"/>
        <w:bookmarkEnd w:id="2021"/>
        <w:bookmarkEnd w:id="2022"/>
        <w:bookmarkEnd w:id="2023"/>
        <w:bookmarkEnd w:id="2024"/>
        <w:bookmarkEnd w:id="2025"/>
        <w:bookmarkEnd w:id="2026"/>
        <w:bookmarkEnd w:id="2027"/>
      </w:del>
    </w:p>
    <w:p w14:paraId="7B09FC0D" w14:textId="29E3C8CE" w:rsidR="00D1321A" w:rsidDel="00C661A2" w:rsidRDefault="00D1321A" w:rsidP="00D1321A">
      <w:pPr>
        <w:pStyle w:val="ListParagraph"/>
        <w:numPr>
          <w:ilvl w:val="2"/>
          <w:numId w:val="38"/>
        </w:numPr>
        <w:rPr>
          <w:del w:id="2028" w:author="Patel, Rinkesh" w:date="2016-09-26T17:28:00Z"/>
          <w:rFonts w:cs="Arial"/>
        </w:rPr>
      </w:pPr>
      <w:del w:id="2029" w:author="Patel, Rinkesh" w:date="2016-09-26T17:28:00Z">
        <w:r w:rsidDel="00C661A2">
          <w:rPr>
            <w:rFonts w:cs="Arial"/>
          </w:rPr>
          <w:delText xml:space="preserve">BAN </w:delText>
        </w:r>
        <w:bookmarkStart w:id="2030" w:name="_Toc463003911"/>
        <w:bookmarkStart w:id="2031" w:name="_Toc463028573"/>
        <w:bookmarkStart w:id="2032" w:name="_Toc464055579"/>
        <w:bookmarkStart w:id="2033" w:name="_Toc464729113"/>
        <w:bookmarkStart w:id="2034" w:name="_Toc468181262"/>
        <w:bookmarkStart w:id="2035" w:name="_Toc468182576"/>
        <w:bookmarkStart w:id="2036" w:name="_Toc469407353"/>
        <w:bookmarkStart w:id="2037" w:name="_Toc469493301"/>
        <w:bookmarkStart w:id="2038" w:name="_Toc469498120"/>
        <w:bookmarkEnd w:id="2030"/>
        <w:bookmarkEnd w:id="2031"/>
        <w:bookmarkEnd w:id="2032"/>
        <w:bookmarkEnd w:id="2033"/>
        <w:bookmarkEnd w:id="2034"/>
        <w:bookmarkEnd w:id="2035"/>
        <w:bookmarkEnd w:id="2036"/>
        <w:bookmarkEnd w:id="2037"/>
        <w:bookmarkEnd w:id="2038"/>
      </w:del>
    </w:p>
    <w:p w14:paraId="4917673F" w14:textId="39B3EE3E" w:rsidR="00D1321A" w:rsidDel="00C661A2" w:rsidRDefault="00D1321A" w:rsidP="00D1321A">
      <w:pPr>
        <w:pStyle w:val="ListParagraph"/>
        <w:numPr>
          <w:ilvl w:val="2"/>
          <w:numId w:val="38"/>
        </w:numPr>
        <w:rPr>
          <w:del w:id="2039" w:author="Patel, Rinkesh" w:date="2016-09-26T17:28:00Z"/>
          <w:rFonts w:cs="Arial"/>
        </w:rPr>
      </w:pPr>
      <w:del w:id="2040" w:author="Patel, Rinkesh" w:date="2016-09-26T17:28:00Z">
        <w:r w:rsidDel="00C661A2">
          <w:rPr>
            <w:rFonts w:cs="Arial"/>
          </w:rPr>
          <w:delText>For each device:</w:delText>
        </w:r>
        <w:bookmarkStart w:id="2041" w:name="_Toc463003912"/>
        <w:bookmarkStart w:id="2042" w:name="_Toc463028574"/>
        <w:bookmarkStart w:id="2043" w:name="_Toc464055580"/>
        <w:bookmarkStart w:id="2044" w:name="_Toc464729114"/>
        <w:bookmarkStart w:id="2045" w:name="_Toc468181263"/>
        <w:bookmarkStart w:id="2046" w:name="_Toc468182577"/>
        <w:bookmarkStart w:id="2047" w:name="_Toc469407354"/>
        <w:bookmarkStart w:id="2048" w:name="_Toc469493302"/>
        <w:bookmarkStart w:id="2049" w:name="_Toc469498121"/>
        <w:bookmarkEnd w:id="2041"/>
        <w:bookmarkEnd w:id="2042"/>
        <w:bookmarkEnd w:id="2043"/>
        <w:bookmarkEnd w:id="2044"/>
        <w:bookmarkEnd w:id="2045"/>
        <w:bookmarkEnd w:id="2046"/>
        <w:bookmarkEnd w:id="2047"/>
        <w:bookmarkEnd w:id="2048"/>
        <w:bookmarkEnd w:id="2049"/>
      </w:del>
    </w:p>
    <w:p w14:paraId="21E0C4B7" w14:textId="7054AC28" w:rsidR="00D1321A" w:rsidDel="00C661A2" w:rsidRDefault="00D1321A" w:rsidP="00D1321A">
      <w:pPr>
        <w:pStyle w:val="ListParagraph"/>
        <w:numPr>
          <w:ilvl w:val="3"/>
          <w:numId w:val="38"/>
        </w:numPr>
        <w:rPr>
          <w:del w:id="2050" w:author="Patel, Rinkesh" w:date="2016-09-26T17:28:00Z"/>
          <w:rFonts w:cs="Arial"/>
        </w:rPr>
      </w:pPr>
      <w:del w:id="2051" w:author="Patel, Rinkesh" w:date="2016-09-26T17:28:00Z">
        <w:r w:rsidDel="00C661A2">
          <w:rPr>
            <w:rFonts w:cs="Arial"/>
          </w:rPr>
          <w:delText>equipmentID</w:delText>
        </w:r>
        <w:bookmarkStart w:id="2052" w:name="_Toc463003913"/>
        <w:bookmarkStart w:id="2053" w:name="_Toc463028575"/>
        <w:bookmarkStart w:id="2054" w:name="_Toc464055581"/>
        <w:bookmarkStart w:id="2055" w:name="_Toc464729115"/>
        <w:bookmarkStart w:id="2056" w:name="_Toc468181264"/>
        <w:bookmarkStart w:id="2057" w:name="_Toc468182578"/>
        <w:bookmarkStart w:id="2058" w:name="_Toc469407355"/>
        <w:bookmarkStart w:id="2059" w:name="_Toc469493303"/>
        <w:bookmarkStart w:id="2060" w:name="_Toc469498122"/>
        <w:bookmarkEnd w:id="2052"/>
        <w:bookmarkEnd w:id="2053"/>
        <w:bookmarkEnd w:id="2054"/>
        <w:bookmarkEnd w:id="2055"/>
        <w:bookmarkEnd w:id="2056"/>
        <w:bookmarkEnd w:id="2057"/>
        <w:bookmarkEnd w:id="2058"/>
        <w:bookmarkEnd w:id="2059"/>
        <w:bookmarkEnd w:id="2060"/>
      </w:del>
    </w:p>
    <w:p w14:paraId="46E75860" w14:textId="496310D6" w:rsidR="00D1321A" w:rsidDel="00C661A2" w:rsidRDefault="00D1321A" w:rsidP="00D1321A">
      <w:pPr>
        <w:pStyle w:val="ListParagraph"/>
        <w:numPr>
          <w:ilvl w:val="3"/>
          <w:numId w:val="38"/>
        </w:numPr>
        <w:rPr>
          <w:del w:id="2061" w:author="Patel, Rinkesh" w:date="2016-09-26T17:28:00Z"/>
          <w:rFonts w:cs="Arial"/>
        </w:rPr>
      </w:pPr>
      <w:del w:id="2062" w:author="Patel, Rinkesh" w:date="2016-09-26T17:28:00Z">
        <w:r w:rsidDel="00C661A2">
          <w:rPr>
            <w:rFonts w:cs="Arial"/>
          </w:rPr>
          <w:delText>deposit amount to be released by Samson</w:delText>
        </w:r>
        <w:bookmarkStart w:id="2063" w:name="_Toc463003914"/>
        <w:bookmarkStart w:id="2064" w:name="_Toc463028576"/>
        <w:bookmarkStart w:id="2065" w:name="_Toc464055582"/>
        <w:bookmarkStart w:id="2066" w:name="_Toc464729116"/>
        <w:bookmarkStart w:id="2067" w:name="_Toc468181265"/>
        <w:bookmarkStart w:id="2068" w:name="_Toc468182579"/>
        <w:bookmarkStart w:id="2069" w:name="_Toc469407356"/>
        <w:bookmarkStart w:id="2070" w:name="_Toc469493304"/>
        <w:bookmarkStart w:id="2071" w:name="_Toc469498123"/>
        <w:bookmarkEnd w:id="2063"/>
        <w:bookmarkEnd w:id="2064"/>
        <w:bookmarkEnd w:id="2065"/>
        <w:bookmarkEnd w:id="2066"/>
        <w:bookmarkEnd w:id="2067"/>
        <w:bookmarkEnd w:id="2068"/>
        <w:bookmarkEnd w:id="2069"/>
        <w:bookmarkEnd w:id="2070"/>
        <w:bookmarkEnd w:id="2071"/>
      </w:del>
    </w:p>
    <w:p w14:paraId="3436480C" w14:textId="59FBF19F" w:rsidR="00D1321A" w:rsidDel="00C661A2" w:rsidRDefault="00D1321A" w:rsidP="00D1321A">
      <w:pPr>
        <w:pStyle w:val="ListParagraph"/>
        <w:numPr>
          <w:ilvl w:val="3"/>
          <w:numId w:val="38"/>
        </w:numPr>
        <w:rPr>
          <w:del w:id="2072" w:author="Patel, Rinkesh" w:date="2016-09-26T17:28:00Z"/>
          <w:rFonts w:cs="Arial"/>
        </w:rPr>
      </w:pPr>
      <w:del w:id="2073" w:author="Patel, Rinkesh" w:date="2016-09-26T17:28:00Z">
        <w:r w:rsidDel="00C661A2">
          <w:rPr>
            <w:rFonts w:cs="Arial"/>
          </w:rPr>
          <w:delText>MDRSequenceNo, unique identifier for the event for that equipment</w:delText>
        </w:r>
        <w:bookmarkStart w:id="2074" w:name="_Toc463003915"/>
        <w:bookmarkStart w:id="2075" w:name="_Toc463028577"/>
        <w:bookmarkStart w:id="2076" w:name="_Toc464055583"/>
        <w:bookmarkStart w:id="2077" w:name="_Toc464729117"/>
        <w:bookmarkStart w:id="2078" w:name="_Toc468181266"/>
        <w:bookmarkStart w:id="2079" w:name="_Toc468182580"/>
        <w:bookmarkStart w:id="2080" w:name="_Toc469407357"/>
        <w:bookmarkStart w:id="2081" w:name="_Toc469493305"/>
        <w:bookmarkStart w:id="2082" w:name="_Toc469498124"/>
        <w:bookmarkEnd w:id="2074"/>
        <w:bookmarkEnd w:id="2075"/>
        <w:bookmarkEnd w:id="2076"/>
        <w:bookmarkEnd w:id="2077"/>
        <w:bookmarkEnd w:id="2078"/>
        <w:bookmarkEnd w:id="2079"/>
        <w:bookmarkEnd w:id="2080"/>
        <w:bookmarkEnd w:id="2081"/>
        <w:bookmarkEnd w:id="2082"/>
      </w:del>
    </w:p>
    <w:p w14:paraId="2191861B" w14:textId="0FD10E7E" w:rsidR="00445071" w:rsidRPr="00D1321A" w:rsidDel="00C661A2" w:rsidRDefault="00D1321A" w:rsidP="00D1321A">
      <w:pPr>
        <w:pStyle w:val="ListParagraph"/>
        <w:numPr>
          <w:ilvl w:val="3"/>
          <w:numId w:val="38"/>
        </w:numPr>
        <w:rPr>
          <w:del w:id="2083" w:author="Patel, Rinkesh" w:date="2016-09-26T17:28:00Z"/>
          <w:rFonts w:cs="Arial"/>
        </w:rPr>
      </w:pPr>
      <w:del w:id="2084" w:author="Patel, Rinkesh" w:date="2016-09-26T17:28:00Z">
        <w:r w:rsidDel="00C661A2">
          <w:rPr>
            <w:rFonts w:cs="Arial"/>
          </w:rPr>
          <w:delText>New remaining deposit refund duration</w:delText>
        </w:r>
        <w:bookmarkStart w:id="2085" w:name="_Toc463003916"/>
        <w:bookmarkStart w:id="2086" w:name="_Toc463028578"/>
        <w:bookmarkStart w:id="2087" w:name="_Toc464055584"/>
        <w:bookmarkStart w:id="2088" w:name="_Toc464729118"/>
        <w:bookmarkStart w:id="2089" w:name="_Toc468181267"/>
        <w:bookmarkStart w:id="2090" w:name="_Toc468182581"/>
        <w:bookmarkStart w:id="2091" w:name="_Toc469407358"/>
        <w:bookmarkStart w:id="2092" w:name="_Toc469493306"/>
        <w:bookmarkStart w:id="2093" w:name="_Toc469498125"/>
        <w:bookmarkEnd w:id="2085"/>
        <w:bookmarkEnd w:id="2086"/>
        <w:bookmarkEnd w:id="2087"/>
        <w:bookmarkEnd w:id="2088"/>
        <w:bookmarkEnd w:id="2089"/>
        <w:bookmarkEnd w:id="2090"/>
        <w:bookmarkEnd w:id="2091"/>
        <w:bookmarkEnd w:id="2092"/>
        <w:bookmarkEnd w:id="2093"/>
      </w:del>
    </w:p>
    <w:p w14:paraId="66D28137" w14:textId="5D66428C" w:rsidR="00445071" w:rsidDel="00C661A2" w:rsidRDefault="00445071" w:rsidP="00445071">
      <w:pPr>
        <w:pStyle w:val="ListParagraph"/>
        <w:numPr>
          <w:ilvl w:val="0"/>
          <w:numId w:val="38"/>
        </w:numPr>
        <w:rPr>
          <w:del w:id="2094" w:author="Patel, Rinkesh" w:date="2016-09-26T17:28:00Z"/>
          <w:rFonts w:cs="Arial"/>
        </w:rPr>
      </w:pPr>
      <w:del w:id="2095" w:author="Patel, Rinkesh" w:date="2016-09-26T17:28:00Z">
        <w:r w:rsidDel="00C661A2">
          <w:rPr>
            <w:rFonts w:cs="Arial"/>
          </w:rPr>
          <w:delText>Function</w:delText>
        </w:r>
        <w:bookmarkStart w:id="2096" w:name="_Toc463003917"/>
        <w:bookmarkStart w:id="2097" w:name="_Toc463028579"/>
        <w:bookmarkStart w:id="2098" w:name="_Toc464055585"/>
        <w:bookmarkStart w:id="2099" w:name="_Toc464729119"/>
        <w:bookmarkStart w:id="2100" w:name="_Toc468181268"/>
        <w:bookmarkStart w:id="2101" w:name="_Toc468182582"/>
        <w:bookmarkStart w:id="2102" w:name="_Toc469407359"/>
        <w:bookmarkStart w:id="2103" w:name="_Toc469493307"/>
        <w:bookmarkStart w:id="2104" w:name="_Toc469498126"/>
        <w:bookmarkEnd w:id="2096"/>
        <w:bookmarkEnd w:id="2097"/>
        <w:bookmarkEnd w:id="2098"/>
        <w:bookmarkEnd w:id="2099"/>
        <w:bookmarkEnd w:id="2100"/>
        <w:bookmarkEnd w:id="2101"/>
        <w:bookmarkEnd w:id="2102"/>
        <w:bookmarkEnd w:id="2103"/>
        <w:bookmarkEnd w:id="2104"/>
      </w:del>
    </w:p>
    <w:p w14:paraId="34B3F8CB" w14:textId="0D9A1E74" w:rsidR="00445071" w:rsidDel="00C661A2" w:rsidRDefault="00445071" w:rsidP="00445071">
      <w:pPr>
        <w:pStyle w:val="ListParagraph"/>
        <w:numPr>
          <w:ilvl w:val="1"/>
          <w:numId w:val="38"/>
        </w:numPr>
        <w:rPr>
          <w:del w:id="2105" w:author="Patel, Rinkesh" w:date="2016-09-26T17:28:00Z"/>
          <w:rFonts w:cs="Arial"/>
        </w:rPr>
      </w:pPr>
      <w:del w:id="2106" w:author="Patel, Rinkesh" w:date="2016-09-26T17:28:00Z">
        <w:r w:rsidDel="00C661A2">
          <w:rPr>
            <w:rFonts w:cs="Arial"/>
          </w:rPr>
          <w:delText xml:space="preserve">Call club device domain applyMonthlyDepositRefund command </w:delText>
        </w:r>
        <w:bookmarkStart w:id="2107" w:name="_Toc463003918"/>
        <w:bookmarkStart w:id="2108" w:name="_Toc463028580"/>
        <w:bookmarkStart w:id="2109" w:name="_Toc464055586"/>
        <w:bookmarkStart w:id="2110" w:name="_Toc464729120"/>
        <w:bookmarkStart w:id="2111" w:name="_Toc468181269"/>
        <w:bookmarkStart w:id="2112" w:name="_Toc468182583"/>
        <w:bookmarkStart w:id="2113" w:name="_Toc469407360"/>
        <w:bookmarkStart w:id="2114" w:name="_Toc469493308"/>
        <w:bookmarkStart w:id="2115" w:name="_Toc469498127"/>
        <w:bookmarkEnd w:id="2107"/>
        <w:bookmarkEnd w:id="2108"/>
        <w:bookmarkEnd w:id="2109"/>
        <w:bookmarkEnd w:id="2110"/>
        <w:bookmarkEnd w:id="2111"/>
        <w:bookmarkEnd w:id="2112"/>
        <w:bookmarkEnd w:id="2113"/>
        <w:bookmarkEnd w:id="2114"/>
        <w:bookmarkEnd w:id="2115"/>
      </w:del>
    </w:p>
    <w:p w14:paraId="689679A1" w14:textId="2395104E" w:rsidR="00272D6E" w:rsidDel="00C661A2" w:rsidRDefault="00272D6E" w:rsidP="00272D6E">
      <w:pPr>
        <w:pStyle w:val="ListParagraph"/>
        <w:numPr>
          <w:ilvl w:val="2"/>
          <w:numId w:val="38"/>
        </w:numPr>
        <w:rPr>
          <w:del w:id="2116" w:author="Patel, Rinkesh" w:date="2016-09-26T17:28:00Z"/>
          <w:rFonts w:cs="Arial"/>
        </w:rPr>
      </w:pPr>
      <w:del w:id="2117" w:author="Patel, Rinkesh" w:date="2016-09-26T17:28:00Z">
        <w:r w:rsidDel="00C661A2">
          <w:rPr>
            <w:rFonts w:cs="Arial"/>
          </w:rPr>
          <w:delText>Ignore the event (or log for reconciliation process) if device is in all closed state</w:delText>
        </w:r>
        <w:r w:rsidR="00D1321A" w:rsidDel="00C661A2">
          <w:rPr>
            <w:rFonts w:cs="Arial"/>
          </w:rPr>
          <w:delText xml:space="preserve"> and return pending state</w:delText>
        </w:r>
        <w:r w:rsidDel="00C661A2">
          <w:rPr>
            <w:rFonts w:cs="Arial"/>
          </w:rPr>
          <w:delText>. Samson will handle the mismatch on club device close event.</w:delText>
        </w:r>
        <w:bookmarkStart w:id="2118" w:name="_Toc463003919"/>
        <w:bookmarkStart w:id="2119" w:name="_Toc463028581"/>
        <w:bookmarkStart w:id="2120" w:name="_Toc464055587"/>
        <w:bookmarkStart w:id="2121" w:name="_Toc464729121"/>
        <w:bookmarkStart w:id="2122" w:name="_Toc468181270"/>
        <w:bookmarkStart w:id="2123" w:name="_Toc468182584"/>
        <w:bookmarkStart w:id="2124" w:name="_Toc469407361"/>
        <w:bookmarkStart w:id="2125" w:name="_Toc469493309"/>
        <w:bookmarkStart w:id="2126" w:name="_Toc469498128"/>
        <w:bookmarkEnd w:id="2118"/>
        <w:bookmarkEnd w:id="2119"/>
        <w:bookmarkEnd w:id="2120"/>
        <w:bookmarkEnd w:id="2121"/>
        <w:bookmarkEnd w:id="2122"/>
        <w:bookmarkEnd w:id="2123"/>
        <w:bookmarkEnd w:id="2124"/>
        <w:bookmarkEnd w:id="2125"/>
        <w:bookmarkEnd w:id="2126"/>
      </w:del>
    </w:p>
    <w:p w14:paraId="2A5706EC" w14:textId="04A27B3F" w:rsidR="00272D6E" w:rsidDel="00C661A2" w:rsidRDefault="00272D6E" w:rsidP="00272D6E">
      <w:pPr>
        <w:pStyle w:val="ListParagraph"/>
        <w:numPr>
          <w:ilvl w:val="2"/>
          <w:numId w:val="38"/>
        </w:numPr>
        <w:rPr>
          <w:del w:id="2127" w:author="Patel, Rinkesh" w:date="2016-09-26T17:28:00Z"/>
          <w:rFonts w:cs="Arial"/>
        </w:rPr>
      </w:pPr>
      <w:del w:id="2128" w:author="Patel, Rinkesh" w:date="2016-09-26T17:28:00Z">
        <w:r w:rsidDel="00C661A2">
          <w:rPr>
            <w:rFonts w:cs="Arial"/>
          </w:rPr>
          <w:delText>If</w:delText>
        </w:r>
        <w:r w:rsidR="00D1321A" w:rsidDel="00C661A2">
          <w:rPr>
            <w:rFonts w:cs="Arial"/>
          </w:rPr>
          <w:delText xml:space="preserve"> club device is</w:delText>
        </w:r>
        <w:r w:rsidDel="00C661A2">
          <w:rPr>
            <w:rFonts w:cs="Arial"/>
          </w:rPr>
          <w:delText xml:space="preserve"> </w:delText>
        </w:r>
        <w:r w:rsidR="00D1321A" w:rsidDel="00C661A2">
          <w:rPr>
            <w:rFonts w:cs="Arial"/>
          </w:rPr>
          <w:delText xml:space="preserve">active and </w:delText>
        </w:r>
        <w:r w:rsidDel="00C661A2">
          <w:rPr>
            <w:rFonts w:cs="Arial"/>
          </w:rPr>
          <w:delText>remaining deposit &gt;= refund deposit, remaining deposit=current remaining deposit-refund deposit</w:delText>
        </w:r>
        <w:bookmarkStart w:id="2129" w:name="_Toc463003920"/>
        <w:bookmarkStart w:id="2130" w:name="_Toc463028582"/>
        <w:bookmarkStart w:id="2131" w:name="_Toc464055588"/>
        <w:bookmarkStart w:id="2132" w:name="_Toc464729122"/>
        <w:bookmarkStart w:id="2133" w:name="_Toc468181271"/>
        <w:bookmarkStart w:id="2134" w:name="_Toc468182585"/>
        <w:bookmarkStart w:id="2135" w:name="_Toc469407362"/>
        <w:bookmarkStart w:id="2136" w:name="_Toc469493310"/>
        <w:bookmarkStart w:id="2137" w:name="_Toc469498129"/>
        <w:bookmarkEnd w:id="2129"/>
        <w:bookmarkEnd w:id="2130"/>
        <w:bookmarkEnd w:id="2131"/>
        <w:bookmarkEnd w:id="2132"/>
        <w:bookmarkEnd w:id="2133"/>
        <w:bookmarkEnd w:id="2134"/>
        <w:bookmarkEnd w:id="2135"/>
        <w:bookmarkEnd w:id="2136"/>
        <w:bookmarkEnd w:id="2137"/>
      </w:del>
    </w:p>
    <w:p w14:paraId="67B15A42" w14:textId="1EB0A669" w:rsidR="00272D6E" w:rsidDel="00C661A2" w:rsidRDefault="00272D6E" w:rsidP="00272D6E">
      <w:pPr>
        <w:pStyle w:val="ListParagraph"/>
        <w:numPr>
          <w:ilvl w:val="2"/>
          <w:numId w:val="38"/>
        </w:numPr>
        <w:rPr>
          <w:del w:id="2138" w:author="Patel, Rinkesh" w:date="2016-09-26T17:28:00Z"/>
          <w:rFonts w:cs="Arial"/>
        </w:rPr>
      </w:pPr>
      <w:del w:id="2139" w:author="Patel, Rinkesh" w:date="2016-09-26T17:28:00Z">
        <w:r w:rsidDel="00C661A2">
          <w:rPr>
            <w:rFonts w:cs="Arial"/>
          </w:rPr>
          <w:delText xml:space="preserve">If </w:delText>
        </w:r>
        <w:r w:rsidR="00D1321A" w:rsidDel="00C661A2">
          <w:rPr>
            <w:rFonts w:cs="Arial"/>
          </w:rPr>
          <w:delText xml:space="preserve">club device is active </w:delText>
        </w:r>
        <w:r w:rsidDel="00C661A2">
          <w:rPr>
            <w:rFonts w:cs="Arial"/>
          </w:rPr>
          <w:delText xml:space="preserve">remaining deposit &lt; refund deposit, remaining deposit=0 </w:delText>
        </w:r>
        <w:bookmarkStart w:id="2140" w:name="_Toc463003921"/>
        <w:bookmarkStart w:id="2141" w:name="_Toc463028583"/>
        <w:bookmarkStart w:id="2142" w:name="_Toc464055589"/>
        <w:bookmarkStart w:id="2143" w:name="_Toc464729123"/>
        <w:bookmarkStart w:id="2144" w:name="_Toc468181272"/>
        <w:bookmarkStart w:id="2145" w:name="_Toc468182586"/>
        <w:bookmarkStart w:id="2146" w:name="_Toc469407363"/>
        <w:bookmarkStart w:id="2147" w:name="_Toc469493311"/>
        <w:bookmarkStart w:id="2148" w:name="_Toc469498130"/>
        <w:bookmarkEnd w:id="2140"/>
        <w:bookmarkEnd w:id="2141"/>
        <w:bookmarkEnd w:id="2142"/>
        <w:bookmarkEnd w:id="2143"/>
        <w:bookmarkEnd w:id="2144"/>
        <w:bookmarkEnd w:id="2145"/>
        <w:bookmarkEnd w:id="2146"/>
        <w:bookmarkEnd w:id="2147"/>
        <w:bookmarkEnd w:id="2148"/>
      </w:del>
    </w:p>
    <w:p w14:paraId="73D5DBE3" w14:textId="2C23259F" w:rsidR="00272D6E" w:rsidDel="00C661A2" w:rsidRDefault="00272D6E" w:rsidP="00272D6E">
      <w:pPr>
        <w:pStyle w:val="ListParagraph"/>
        <w:numPr>
          <w:ilvl w:val="2"/>
          <w:numId w:val="38"/>
        </w:numPr>
        <w:rPr>
          <w:del w:id="2149" w:author="Patel, Rinkesh" w:date="2016-09-26T17:28:00Z"/>
          <w:rFonts w:cs="Arial"/>
        </w:rPr>
      </w:pPr>
      <w:del w:id="2150" w:author="Patel, Rinkesh" w:date="2016-09-26T17:28:00Z">
        <w:r w:rsidDel="00C661A2">
          <w:rPr>
            <w:rFonts w:cs="Arial"/>
          </w:rPr>
          <w:delText>Persist the provided MDRSequenceNo as the value identifying the latest processed prediction event</w:delText>
        </w:r>
        <w:bookmarkStart w:id="2151" w:name="_Toc463003922"/>
        <w:bookmarkStart w:id="2152" w:name="_Toc463028584"/>
        <w:bookmarkStart w:id="2153" w:name="_Toc464055590"/>
        <w:bookmarkStart w:id="2154" w:name="_Toc464729124"/>
        <w:bookmarkStart w:id="2155" w:name="_Toc468181273"/>
        <w:bookmarkStart w:id="2156" w:name="_Toc468182587"/>
        <w:bookmarkStart w:id="2157" w:name="_Toc469407364"/>
        <w:bookmarkStart w:id="2158" w:name="_Toc469493312"/>
        <w:bookmarkStart w:id="2159" w:name="_Toc469498131"/>
        <w:bookmarkEnd w:id="2151"/>
        <w:bookmarkEnd w:id="2152"/>
        <w:bookmarkEnd w:id="2153"/>
        <w:bookmarkEnd w:id="2154"/>
        <w:bookmarkEnd w:id="2155"/>
        <w:bookmarkEnd w:id="2156"/>
        <w:bookmarkEnd w:id="2157"/>
        <w:bookmarkEnd w:id="2158"/>
        <w:bookmarkEnd w:id="2159"/>
      </w:del>
    </w:p>
    <w:p w14:paraId="1049B27A" w14:textId="1931239E" w:rsidR="00272D6E" w:rsidDel="00C661A2" w:rsidRDefault="00272D6E" w:rsidP="00D52839">
      <w:pPr>
        <w:pStyle w:val="ListParagraph"/>
        <w:numPr>
          <w:ilvl w:val="2"/>
          <w:numId w:val="38"/>
        </w:numPr>
        <w:rPr>
          <w:del w:id="2160" w:author="Patel, Rinkesh" w:date="2016-09-26T17:28:00Z"/>
          <w:rFonts w:cs="Arial"/>
        </w:rPr>
      </w:pPr>
      <w:del w:id="2161" w:author="Patel, Rinkesh" w:date="2016-09-26T17:28:00Z">
        <w:r w:rsidRPr="00272D6E" w:rsidDel="00C661A2">
          <w:rPr>
            <w:rFonts w:cs="Arial"/>
          </w:rPr>
          <w:delText>Persist the new remaining deposit refund duration</w:delText>
        </w:r>
        <w:bookmarkStart w:id="2162" w:name="_Toc463003923"/>
        <w:bookmarkStart w:id="2163" w:name="_Toc463028585"/>
        <w:bookmarkStart w:id="2164" w:name="_Toc464055591"/>
        <w:bookmarkStart w:id="2165" w:name="_Toc464729125"/>
        <w:bookmarkStart w:id="2166" w:name="_Toc468181274"/>
        <w:bookmarkStart w:id="2167" w:name="_Toc468182588"/>
        <w:bookmarkStart w:id="2168" w:name="_Toc469407365"/>
        <w:bookmarkStart w:id="2169" w:name="_Toc469493313"/>
        <w:bookmarkStart w:id="2170" w:name="_Toc469498132"/>
        <w:bookmarkEnd w:id="2162"/>
        <w:bookmarkEnd w:id="2163"/>
        <w:bookmarkEnd w:id="2164"/>
        <w:bookmarkEnd w:id="2165"/>
        <w:bookmarkEnd w:id="2166"/>
        <w:bookmarkEnd w:id="2167"/>
        <w:bookmarkEnd w:id="2168"/>
        <w:bookmarkEnd w:id="2169"/>
        <w:bookmarkEnd w:id="2170"/>
      </w:del>
    </w:p>
    <w:p w14:paraId="136B9A55" w14:textId="0D302B22" w:rsidR="00445071" w:rsidRPr="00445071" w:rsidDel="00C661A2" w:rsidRDefault="00445071" w:rsidP="00445071">
      <w:pPr>
        <w:rPr>
          <w:del w:id="2171" w:author="Patel, Rinkesh" w:date="2016-09-26T17:28:00Z"/>
        </w:rPr>
      </w:pPr>
      <w:bookmarkStart w:id="2172" w:name="_Toc463003924"/>
      <w:bookmarkStart w:id="2173" w:name="_Toc463028586"/>
      <w:bookmarkStart w:id="2174" w:name="_Toc464055592"/>
      <w:bookmarkStart w:id="2175" w:name="_Toc464729126"/>
      <w:bookmarkStart w:id="2176" w:name="_Toc468181275"/>
      <w:bookmarkStart w:id="2177" w:name="_Toc468182589"/>
      <w:bookmarkStart w:id="2178" w:name="_Toc469407366"/>
      <w:bookmarkStart w:id="2179" w:name="_Toc469493314"/>
      <w:bookmarkStart w:id="2180" w:name="_Toc469498133"/>
      <w:bookmarkEnd w:id="2172"/>
      <w:bookmarkEnd w:id="2173"/>
      <w:bookmarkEnd w:id="2174"/>
      <w:bookmarkEnd w:id="2175"/>
      <w:bookmarkEnd w:id="2176"/>
      <w:bookmarkEnd w:id="2177"/>
      <w:bookmarkEnd w:id="2178"/>
      <w:bookmarkEnd w:id="2179"/>
      <w:bookmarkEnd w:id="2180"/>
    </w:p>
    <w:p w14:paraId="08FC8AA3" w14:textId="51AB2267" w:rsidR="00DC01E6" w:rsidDel="00C661A2" w:rsidRDefault="00DC01E6" w:rsidP="00722130">
      <w:pPr>
        <w:pStyle w:val="Heading3"/>
        <w:rPr>
          <w:del w:id="2181" w:author="Patel, Rinkesh" w:date="2016-09-26T17:28:00Z"/>
        </w:rPr>
      </w:pPr>
      <w:del w:id="2182" w:author="Patel, Rinkesh" w:date="2016-09-26T17:28:00Z">
        <w:r w:rsidDel="00C661A2">
          <w:delText>Club device monthly deposit refund confirmation fail event</w:delText>
        </w:r>
        <w:r w:rsidR="002409BD" w:rsidRPr="002409BD" w:rsidDel="00C661A2">
          <w:delText xml:space="preserve"> </w:delText>
        </w:r>
        <w:r w:rsidR="002409BD" w:rsidDel="00C661A2">
          <w:delText>consumer</w:delText>
        </w:r>
        <w:bookmarkStart w:id="2183" w:name="_Toc463003925"/>
        <w:bookmarkStart w:id="2184" w:name="_Toc463028587"/>
        <w:bookmarkStart w:id="2185" w:name="_Toc464055593"/>
        <w:bookmarkStart w:id="2186" w:name="_Toc464729127"/>
        <w:bookmarkStart w:id="2187" w:name="_Toc468181276"/>
        <w:bookmarkStart w:id="2188" w:name="_Toc468182590"/>
        <w:bookmarkStart w:id="2189" w:name="_Toc469407367"/>
        <w:bookmarkStart w:id="2190" w:name="_Toc469493315"/>
        <w:bookmarkStart w:id="2191" w:name="_Toc469498134"/>
        <w:bookmarkEnd w:id="2183"/>
        <w:bookmarkEnd w:id="2184"/>
        <w:bookmarkEnd w:id="2185"/>
        <w:bookmarkEnd w:id="2186"/>
        <w:bookmarkEnd w:id="2187"/>
        <w:bookmarkEnd w:id="2188"/>
        <w:bookmarkEnd w:id="2189"/>
        <w:bookmarkEnd w:id="2190"/>
        <w:bookmarkEnd w:id="2191"/>
      </w:del>
    </w:p>
    <w:p w14:paraId="154D932E" w14:textId="15BAF776" w:rsidR="00272D6E" w:rsidDel="00C661A2" w:rsidRDefault="00272D6E" w:rsidP="00272D6E">
      <w:pPr>
        <w:pStyle w:val="ListParagraph"/>
        <w:numPr>
          <w:ilvl w:val="1"/>
          <w:numId w:val="39"/>
        </w:numPr>
        <w:rPr>
          <w:del w:id="2192" w:author="Patel, Rinkesh" w:date="2016-09-26T17:28:00Z"/>
          <w:rFonts w:cs="Arial"/>
        </w:rPr>
      </w:pPr>
      <w:del w:id="2193" w:author="Patel, Rinkesh" w:date="2016-09-26T17:28:00Z">
        <w:r w:rsidDel="00C661A2">
          <w:rPr>
            <w:rFonts w:cs="Arial"/>
          </w:rPr>
          <w:delText>Payload</w:delText>
        </w:r>
        <w:bookmarkStart w:id="2194" w:name="_Toc463003926"/>
        <w:bookmarkStart w:id="2195" w:name="_Toc463028588"/>
        <w:bookmarkStart w:id="2196" w:name="_Toc464055594"/>
        <w:bookmarkStart w:id="2197" w:name="_Toc464729128"/>
        <w:bookmarkStart w:id="2198" w:name="_Toc468181277"/>
        <w:bookmarkStart w:id="2199" w:name="_Toc468182591"/>
        <w:bookmarkStart w:id="2200" w:name="_Toc469407368"/>
        <w:bookmarkStart w:id="2201" w:name="_Toc469493316"/>
        <w:bookmarkStart w:id="2202" w:name="_Toc469498135"/>
        <w:bookmarkEnd w:id="2194"/>
        <w:bookmarkEnd w:id="2195"/>
        <w:bookmarkEnd w:id="2196"/>
        <w:bookmarkEnd w:id="2197"/>
        <w:bookmarkEnd w:id="2198"/>
        <w:bookmarkEnd w:id="2199"/>
        <w:bookmarkEnd w:id="2200"/>
        <w:bookmarkEnd w:id="2201"/>
        <w:bookmarkEnd w:id="2202"/>
      </w:del>
    </w:p>
    <w:p w14:paraId="0F2C24BD" w14:textId="5C4BE2CF" w:rsidR="00D1321A" w:rsidDel="00C661A2" w:rsidRDefault="00D1321A" w:rsidP="00D1321A">
      <w:pPr>
        <w:pStyle w:val="ListParagraph"/>
        <w:numPr>
          <w:ilvl w:val="2"/>
          <w:numId w:val="39"/>
        </w:numPr>
        <w:rPr>
          <w:del w:id="2203" w:author="Patel, Rinkesh" w:date="2016-09-26T17:28:00Z"/>
          <w:rFonts w:cs="Arial"/>
        </w:rPr>
      </w:pPr>
      <w:del w:id="2204" w:author="Patel, Rinkesh" w:date="2016-09-26T17:28:00Z">
        <w:r w:rsidDel="00C661A2">
          <w:rPr>
            <w:rFonts w:cs="Arial"/>
          </w:rPr>
          <w:delText>BAN,</w:delText>
        </w:r>
        <w:bookmarkStart w:id="2205" w:name="_Toc463003927"/>
        <w:bookmarkStart w:id="2206" w:name="_Toc463028589"/>
        <w:bookmarkStart w:id="2207" w:name="_Toc464055595"/>
        <w:bookmarkStart w:id="2208" w:name="_Toc464729129"/>
        <w:bookmarkStart w:id="2209" w:name="_Toc468181278"/>
        <w:bookmarkStart w:id="2210" w:name="_Toc468182592"/>
        <w:bookmarkStart w:id="2211" w:name="_Toc469407369"/>
        <w:bookmarkStart w:id="2212" w:name="_Toc469493317"/>
        <w:bookmarkStart w:id="2213" w:name="_Toc469498136"/>
        <w:bookmarkEnd w:id="2205"/>
        <w:bookmarkEnd w:id="2206"/>
        <w:bookmarkEnd w:id="2207"/>
        <w:bookmarkEnd w:id="2208"/>
        <w:bookmarkEnd w:id="2209"/>
        <w:bookmarkEnd w:id="2210"/>
        <w:bookmarkEnd w:id="2211"/>
        <w:bookmarkEnd w:id="2212"/>
        <w:bookmarkEnd w:id="2213"/>
      </w:del>
    </w:p>
    <w:p w14:paraId="2B8A198A" w14:textId="17F70CC6" w:rsidR="00D1321A" w:rsidDel="00C661A2" w:rsidRDefault="00D1321A" w:rsidP="00D1321A">
      <w:pPr>
        <w:pStyle w:val="ListParagraph"/>
        <w:numPr>
          <w:ilvl w:val="2"/>
          <w:numId w:val="39"/>
        </w:numPr>
        <w:rPr>
          <w:del w:id="2214" w:author="Patel, Rinkesh" w:date="2016-09-26T17:28:00Z"/>
          <w:rFonts w:cs="Arial"/>
        </w:rPr>
      </w:pPr>
      <w:del w:id="2215" w:author="Patel, Rinkesh" w:date="2016-09-26T17:28:00Z">
        <w:r w:rsidDel="00C661A2">
          <w:rPr>
            <w:rFonts w:cs="Arial"/>
          </w:rPr>
          <w:delText>For each device:</w:delText>
        </w:r>
        <w:bookmarkStart w:id="2216" w:name="_Toc463003928"/>
        <w:bookmarkStart w:id="2217" w:name="_Toc463028590"/>
        <w:bookmarkStart w:id="2218" w:name="_Toc464055596"/>
        <w:bookmarkStart w:id="2219" w:name="_Toc464729130"/>
        <w:bookmarkStart w:id="2220" w:name="_Toc468181279"/>
        <w:bookmarkStart w:id="2221" w:name="_Toc468182593"/>
        <w:bookmarkStart w:id="2222" w:name="_Toc469407370"/>
        <w:bookmarkStart w:id="2223" w:name="_Toc469493318"/>
        <w:bookmarkStart w:id="2224" w:name="_Toc469498137"/>
        <w:bookmarkEnd w:id="2216"/>
        <w:bookmarkEnd w:id="2217"/>
        <w:bookmarkEnd w:id="2218"/>
        <w:bookmarkEnd w:id="2219"/>
        <w:bookmarkEnd w:id="2220"/>
        <w:bookmarkEnd w:id="2221"/>
        <w:bookmarkEnd w:id="2222"/>
        <w:bookmarkEnd w:id="2223"/>
        <w:bookmarkEnd w:id="2224"/>
      </w:del>
    </w:p>
    <w:p w14:paraId="6C02836B" w14:textId="6E803EA8" w:rsidR="00D1321A" w:rsidDel="00C661A2" w:rsidRDefault="00D1321A" w:rsidP="00D1321A">
      <w:pPr>
        <w:pStyle w:val="ListParagraph"/>
        <w:numPr>
          <w:ilvl w:val="3"/>
          <w:numId w:val="39"/>
        </w:numPr>
        <w:rPr>
          <w:del w:id="2225" w:author="Patel, Rinkesh" w:date="2016-09-26T17:28:00Z"/>
          <w:rFonts w:cs="Arial"/>
        </w:rPr>
      </w:pPr>
      <w:del w:id="2226" w:author="Patel, Rinkesh" w:date="2016-09-26T17:28:00Z">
        <w:r w:rsidRPr="005B6568" w:rsidDel="00C661A2">
          <w:rPr>
            <w:rFonts w:cs="Arial"/>
          </w:rPr>
          <w:delText>equipmentID</w:delText>
        </w:r>
        <w:bookmarkStart w:id="2227" w:name="_Toc463003929"/>
        <w:bookmarkStart w:id="2228" w:name="_Toc463028591"/>
        <w:bookmarkStart w:id="2229" w:name="_Toc464055597"/>
        <w:bookmarkStart w:id="2230" w:name="_Toc464729131"/>
        <w:bookmarkStart w:id="2231" w:name="_Toc468181280"/>
        <w:bookmarkStart w:id="2232" w:name="_Toc468182594"/>
        <w:bookmarkStart w:id="2233" w:name="_Toc469407371"/>
        <w:bookmarkStart w:id="2234" w:name="_Toc469493319"/>
        <w:bookmarkStart w:id="2235" w:name="_Toc469498138"/>
        <w:bookmarkEnd w:id="2227"/>
        <w:bookmarkEnd w:id="2228"/>
        <w:bookmarkEnd w:id="2229"/>
        <w:bookmarkEnd w:id="2230"/>
        <w:bookmarkEnd w:id="2231"/>
        <w:bookmarkEnd w:id="2232"/>
        <w:bookmarkEnd w:id="2233"/>
        <w:bookmarkEnd w:id="2234"/>
        <w:bookmarkEnd w:id="2235"/>
      </w:del>
    </w:p>
    <w:p w14:paraId="37789A3B" w14:textId="50A689C2" w:rsidR="00D1321A" w:rsidDel="00C661A2" w:rsidRDefault="00D1321A" w:rsidP="00D1321A">
      <w:pPr>
        <w:pStyle w:val="ListParagraph"/>
        <w:numPr>
          <w:ilvl w:val="3"/>
          <w:numId w:val="39"/>
        </w:numPr>
        <w:rPr>
          <w:del w:id="2236" w:author="Patel, Rinkesh" w:date="2016-09-26T17:28:00Z"/>
          <w:rFonts w:cs="Arial"/>
        </w:rPr>
      </w:pPr>
      <w:del w:id="2237" w:author="Patel, Rinkesh" w:date="2016-09-26T17:28:00Z">
        <w:r w:rsidDel="00C661A2">
          <w:rPr>
            <w:rFonts w:cs="Arial"/>
          </w:rPr>
          <w:delText>predictionMDRAmount</w:delText>
        </w:r>
        <w:bookmarkStart w:id="2238" w:name="_Toc463003930"/>
        <w:bookmarkStart w:id="2239" w:name="_Toc463028592"/>
        <w:bookmarkStart w:id="2240" w:name="_Toc464055598"/>
        <w:bookmarkStart w:id="2241" w:name="_Toc464729132"/>
        <w:bookmarkStart w:id="2242" w:name="_Toc468181281"/>
        <w:bookmarkStart w:id="2243" w:name="_Toc468182595"/>
        <w:bookmarkStart w:id="2244" w:name="_Toc469407372"/>
        <w:bookmarkStart w:id="2245" w:name="_Toc469493320"/>
        <w:bookmarkStart w:id="2246" w:name="_Toc469498139"/>
        <w:bookmarkEnd w:id="2238"/>
        <w:bookmarkEnd w:id="2239"/>
        <w:bookmarkEnd w:id="2240"/>
        <w:bookmarkEnd w:id="2241"/>
        <w:bookmarkEnd w:id="2242"/>
        <w:bookmarkEnd w:id="2243"/>
        <w:bookmarkEnd w:id="2244"/>
        <w:bookmarkEnd w:id="2245"/>
        <w:bookmarkEnd w:id="2246"/>
      </w:del>
    </w:p>
    <w:p w14:paraId="28C194BD" w14:textId="2D95F55E" w:rsidR="00D1321A" w:rsidDel="00C661A2" w:rsidRDefault="00D1321A" w:rsidP="00D1321A">
      <w:pPr>
        <w:pStyle w:val="ListParagraph"/>
        <w:numPr>
          <w:ilvl w:val="3"/>
          <w:numId w:val="39"/>
        </w:numPr>
        <w:rPr>
          <w:del w:id="2247" w:author="Patel, Rinkesh" w:date="2016-09-26T17:28:00Z"/>
          <w:rFonts w:cs="Arial"/>
        </w:rPr>
      </w:pPr>
      <w:del w:id="2248" w:author="Patel, Rinkesh" w:date="2016-09-26T17:28:00Z">
        <w:r w:rsidDel="00C661A2">
          <w:rPr>
            <w:rFonts w:cs="Arial"/>
          </w:rPr>
          <w:delText>predictionMDRSeqNo</w:delText>
        </w:r>
        <w:bookmarkStart w:id="2249" w:name="_Toc463003931"/>
        <w:bookmarkStart w:id="2250" w:name="_Toc463028593"/>
        <w:bookmarkStart w:id="2251" w:name="_Toc464055599"/>
        <w:bookmarkStart w:id="2252" w:name="_Toc464729133"/>
        <w:bookmarkStart w:id="2253" w:name="_Toc468181282"/>
        <w:bookmarkStart w:id="2254" w:name="_Toc468182596"/>
        <w:bookmarkStart w:id="2255" w:name="_Toc469407373"/>
        <w:bookmarkStart w:id="2256" w:name="_Toc469493321"/>
        <w:bookmarkStart w:id="2257" w:name="_Toc469498140"/>
        <w:bookmarkEnd w:id="2249"/>
        <w:bookmarkEnd w:id="2250"/>
        <w:bookmarkEnd w:id="2251"/>
        <w:bookmarkEnd w:id="2252"/>
        <w:bookmarkEnd w:id="2253"/>
        <w:bookmarkEnd w:id="2254"/>
        <w:bookmarkEnd w:id="2255"/>
        <w:bookmarkEnd w:id="2256"/>
        <w:bookmarkEnd w:id="2257"/>
      </w:del>
    </w:p>
    <w:p w14:paraId="2573DF31" w14:textId="2F6E4EEC" w:rsidR="00D1321A" w:rsidDel="00C661A2" w:rsidRDefault="00D1321A" w:rsidP="00D1321A">
      <w:pPr>
        <w:pStyle w:val="ListParagraph"/>
        <w:numPr>
          <w:ilvl w:val="3"/>
          <w:numId w:val="39"/>
        </w:numPr>
        <w:rPr>
          <w:del w:id="2258" w:author="Patel, Rinkesh" w:date="2016-09-26T17:28:00Z"/>
          <w:rFonts w:cs="Arial"/>
        </w:rPr>
      </w:pPr>
      <w:del w:id="2259" w:author="Patel, Rinkesh" w:date="2016-09-26T17:28:00Z">
        <w:r w:rsidDel="00C661A2">
          <w:rPr>
            <w:rFonts w:cs="Arial"/>
          </w:rPr>
          <w:delText>confirmationMDRAmount</w:delText>
        </w:r>
        <w:bookmarkStart w:id="2260" w:name="_Toc463003932"/>
        <w:bookmarkStart w:id="2261" w:name="_Toc463028594"/>
        <w:bookmarkStart w:id="2262" w:name="_Toc464055600"/>
        <w:bookmarkStart w:id="2263" w:name="_Toc464729134"/>
        <w:bookmarkStart w:id="2264" w:name="_Toc468181283"/>
        <w:bookmarkStart w:id="2265" w:name="_Toc468182597"/>
        <w:bookmarkStart w:id="2266" w:name="_Toc469407374"/>
        <w:bookmarkStart w:id="2267" w:name="_Toc469493322"/>
        <w:bookmarkStart w:id="2268" w:name="_Toc469498141"/>
        <w:bookmarkEnd w:id="2260"/>
        <w:bookmarkEnd w:id="2261"/>
        <w:bookmarkEnd w:id="2262"/>
        <w:bookmarkEnd w:id="2263"/>
        <w:bookmarkEnd w:id="2264"/>
        <w:bookmarkEnd w:id="2265"/>
        <w:bookmarkEnd w:id="2266"/>
        <w:bookmarkEnd w:id="2267"/>
        <w:bookmarkEnd w:id="2268"/>
      </w:del>
    </w:p>
    <w:p w14:paraId="69462E0B" w14:textId="0224BC09" w:rsidR="00D1321A" w:rsidDel="00C661A2" w:rsidRDefault="00D1321A" w:rsidP="00D1321A">
      <w:pPr>
        <w:pStyle w:val="ListParagraph"/>
        <w:numPr>
          <w:ilvl w:val="3"/>
          <w:numId w:val="39"/>
        </w:numPr>
        <w:rPr>
          <w:del w:id="2269" w:author="Patel, Rinkesh" w:date="2016-09-26T17:28:00Z"/>
          <w:rFonts w:cs="Arial"/>
        </w:rPr>
      </w:pPr>
      <w:del w:id="2270" w:author="Patel, Rinkesh" w:date="2016-09-26T17:28:00Z">
        <w:r w:rsidDel="00C661A2">
          <w:rPr>
            <w:rFonts w:cs="Arial"/>
          </w:rPr>
          <w:delText>confirmationMDRSeqNo</w:delText>
        </w:r>
        <w:bookmarkStart w:id="2271" w:name="_Toc463003933"/>
        <w:bookmarkStart w:id="2272" w:name="_Toc463028595"/>
        <w:bookmarkStart w:id="2273" w:name="_Toc464055601"/>
        <w:bookmarkStart w:id="2274" w:name="_Toc464729135"/>
        <w:bookmarkStart w:id="2275" w:name="_Toc468181284"/>
        <w:bookmarkStart w:id="2276" w:name="_Toc468182598"/>
        <w:bookmarkStart w:id="2277" w:name="_Toc469407375"/>
        <w:bookmarkStart w:id="2278" w:name="_Toc469493323"/>
        <w:bookmarkStart w:id="2279" w:name="_Toc469498142"/>
        <w:bookmarkEnd w:id="2271"/>
        <w:bookmarkEnd w:id="2272"/>
        <w:bookmarkEnd w:id="2273"/>
        <w:bookmarkEnd w:id="2274"/>
        <w:bookmarkEnd w:id="2275"/>
        <w:bookmarkEnd w:id="2276"/>
        <w:bookmarkEnd w:id="2277"/>
        <w:bookmarkEnd w:id="2278"/>
        <w:bookmarkEnd w:id="2279"/>
      </w:del>
    </w:p>
    <w:p w14:paraId="4DC9545D" w14:textId="182DB7DD" w:rsidR="00272D6E" w:rsidRPr="00D1321A" w:rsidDel="00C661A2" w:rsidRDefault="00D1321A" w:rsidP="00D1321A">
      <w:pPr>
        <w:pStyle w:val="ListParagraph"/>
        <w:numPr>
          <w:ilvl w:val="3"/>
          <w:numId w:val="39"/>
        </w:numPr>
        <w:rPr>
          <w:del w:id="2280" w:author="Patel, Rinkesh" w:date="2016-09-26T17:28:00Z"/>
          <w:rFonts w:cs="Arial"/>
        </w:rPr>
      </w:pPr>
      <w:del w:id="2281" w:author="Patel, Rinkesh" w:date="2016-09-26T17:28:00Z">
        <w:r w:rsidDel="00C661A2">
          <w:rPr>
            <w:rFonts w:cs="Arial"/>
          </w:rPr>
          <w:delText>New remaining deposit refund duration</w:delText>
        </w:r>
        <w:bookmarkStart w:id="2282" w:name="_Toc463003934"/>
        <w:bookmarkStart w:id="2283" w:name="_Toc463028596"/>
        <w:bookmarkStart w:id="2284" w:name="_Toc464055602"/>
        <w:bookmarkStart w:id="2285" w:name="_Toc464729136"/>
        <w:bookmarkStart w:id="2286" w:name="_Toc468181285"/>
        <w:bookmarkStart w:id="2287" w:name="_Toc468182599"/>
        <w:bookmarkStart w:id="2288" w:name="_Toc469407376"/>
        <w:bookmarkStart w:id="2289" w:name="_Toc469493324"/>
        <w:bookmarkStart w:id="2290" w:name="_Toc469498143"/>
        <w:bookmarkEnd w:id="2282"/>
        <w:bookmarkEnd w:id="2283"/>
        <w:bookmarkEnd w:id="2284"/>
        <w:bookmarkEnd w:id="2285"/>
        <w:bookmarkEnd w:id="2286"/>
        <w:bookmarkEnd w:id="2287"/>
        <w:bookmarkEnd w:id="2288"/>
        <w:bookmarkEnd w:id="2289"/>
        <w:bookmarkEnd w:id="2290"/>
      </w:del>
    </w:p>
    <w:p w14:paraId="52A12435" w14:textId="0E8F5299" w:rsidR="00272D6E" w:rsidDel="00C661A2" w:rsidRDefault="00272D6E" w:rsidP="00272D6E">
      <w:pPr>
        <w:pStyle w:val="ListParagraph"/>
        <w:numPr>
          <w:ilvl w:val="1"/>
          <w:numId w:val="39"/>
        </w:numPr>
        <w:rPr>
          <w:del w:id="2291" w:author="Patel, Rinkesh" w:date="2016-09-26T17:28:00Z"/>
          <w:rFonts w:cs="Arial"/>
        </w:rPr>
      </w:pPr>
      <w:del w:id="2292" w:author="Patel, Rinkesh" w:date="2016-09-26T17:28:00Z">
        <w:r w:rsidDel="00C661A2">
          <w:rPr>
            <w:rFonts w:cs="Arial"/>
          </w:rPr>
          <w:delText>Function</w:delText>
        </w:r>
        <w:bookmarkStart w:id="2293" w:name="_Toc463003935"/>
        <w:bookmarkStart w:id="2294" w:name="_Toc463028597"/>
        <w:bookmarkStart w:id="2295" w:name="_Toc464055603"/>
        <w:bookmarkStart w:id="2296" w:name="_Toc464729137"/>
        <w:bookmarkStart w:id="2297" w:name="_Toc468181286"/>
        <w:bookmarkStart w:id="2298" w:name="_Toc468182600"/>
        <w:bookmarkStart w:id="2299" w:name="_Toc469407377"/>
        <w:bookmarkStart w:id="2300" w:name="_Toc469493325"/>
        <w:bookmarkStart w:id="2301" w:name="_Toc469498144"/>
        <w:bookmarkEnd w:id="2293"/>
        <w:bookmarkEnd w:id="2294"/>
        <w:bookmarkEnd w:id="2295"/>
        <w:bookmarkEnd w:id="2296"/>
        <w:bookmarkEnd w:id="2297"/>
        <w:bookmarkEnd w:id="2298"/>
        <w:bookmarkEnd w:id="2299"/>
        <w:bookmarkEnd w:id="2300"/>
        <w:bookmarkEnd w:id="2301"/>
      </w:del>
    </w:p>
    <w:p w14:paraId="6F496464" w14:textId="2F8752A3" w:rsidR="00272D6E" w:rsidRPr="00272D6E" w:rsidDel="00C661A2" w:rsidRDefault="00272D6E" w:rsidP="00272D6E">
      <w:pPr>
        <w:pStyle w:val="ListParagraph"/>
        <w:numPr>
          <w:ilvl w:val="2"/>
          <w:numId w:val="39"/>
        </w:numPr>
        <w:rPr>
          <w:del w:id="2302" w:author="Patel, Rinkesh" w:date="2016-09-26T17:28:00Z"/>
          <w:rFonts w:cs="Arial"/>
        </w:rPr>
      </w:pPr>
      <w:del w:id="2303" w:author="Patel, Rinkesh" w:date="2016-09-26T17:28:00Z">
        <w:r w:rsidRPr="00272D6E" w:rsidDel="00C661A2">
          <w:rPr>
            <w:rFonts w:cs="Arial"/>
          </w:rPr>
          <w:delText>Upon receipt of the confirmation event, in case of failure status, EIP shall:</w:delText>
        </w:r>
        <w:bookmarkStart w:id="2304" w:name="_Toc463003936"/>
        <w:bookmarkStart w:id="2305" w:name="_Toc463028598"/>
        <w:bookmarkStart w:id="2306" w:name="_Toc464055604"/>
        <w:bookmarkStart w:id="2307" w:name="_Toc464729138"/>
        <w:bookmarkStart w:id="2308" w:name="_Toc468181287"/>
        <w:bookmarkStart w:id="2309" w:name="_Toc468182601"/>
        <w:bookmarkStart w:id="2310" w:name="_Toc469407378"/>
        <w:bookmarkStart w:id="2311" w:name="_Toc469493326"/>
        <w:bookmarkStart w:id="2312" w:name="_Toc469498145"/>
        <w:bookmarkEnd w:id="2304"/>
        <w:bookmarkEnd w:id="2305"/>
        <w:bookmarkEnd w:id="2306"/>
        <w:bookmarkEnd w:id="2307"/>
        <w:bookmarkEnd w:id="2308"/>
        <w:bookmarkEnd w:id="2309"/>
        <w:bookmarkEnd w:id="2310"/>
        <w:bookmarkEnd w:id="2311"/>
        <w:bookmarkEnd w:id="2312"/>
      </w:del>
    </w:p>
    <w:p w14:paraId="7FC7C6D7" w14:textId="0DBE8F14" w:rsidR="00D1321A" w:rsidDel="00C661A2" w:rsidRDefault="00D1321A" w:rsidP="00D1321A">
      <w:pPr>
        <w:pStyle w:val="ListParagraph"/>
        <w:numPr>
          <w:ilvl w:val="2"/>
          <w:numId w:val="39"/>
        </w:numPr>
        <w:ind w:left="2520"/>
        <w:rPr>
          <w:del w:id="2313" w:author="Patel, Rinkesh" w:date="2016-09-26T17:28:00Z"/>
          <w:rFonts w:cs="Arial"/>
        </w:rPr>
      </w:pPr>
      <w:del w:id="2314" w:author="Patel, Rinkesh" w:date="2016-09-26T17:28:00Z">
        <w:r w:rsidDel="00C661A2">
          <w:rPr>
            <w:rFonts w:cs="Arial"/>
          </w:rPr>
          <w:delText>If prediction event with the provided predictionSeqNo was applied on the device, EIP shall increase the deposit balance with the difference between the predictionMDRAmount and confirmationMDRAmount.</w:delText>
        </w:r>
        <w:bookmarkStart w:id="2315" w:name="_Toc463003937"/>
        <w:bookmarkStart w:id="2316" w:name="_Toc463028599"/>
        <w:bookmarkStart w:id="2317" w:name="_Toc464055605"/>
        <w:bookmarkStart w:id="2318" w:name="_Toc464729139"/>
        <w:bookmarkStart w:id="2319" w:name="_Toc468181288"/>
        <w:bookmarkStart w:id="2320" w:name="_Toc468182602"/>
        <w:bookmarkStart w:id="2321" w:name="_Toc469407379"/>
        <w:bookmarkStart w:id="2322" w:name="_Toc469493327"/>
        <w:bookmarkStart w:id="2323" w:name="_Toc469498146"/>
        <w:bookmarkEnd w:id="2315"/>
        <w:bookmarkEnd w:id="2316"/>
        <w:bookmarkEnd w:id="2317"/>
        <w:bookmarkEnd w:id="2318"/>
        <w:bookmarkEnd w:id="2319"/>
        <w:bookmarkEnd w:id="2320"/>
        <w:bookmarkEnd w:id="2321"/>
        <w:bookmarkEnd w:id="2322"/>
        <w:bookmarkEnd w:id="2323"/>
      </w:del>
    </w:p>
    <w:p w14:paraId="7460DA4E" w14:textId="7258991A" w:rsidR="00D1321A" w:rsidRPr="00D1321A" w:rsidDel="00C661A2" w:rsidRDefault="00D1321A" w:rsidP="00D1321A">
      <w:pPr>
        <w:pStyle w:val="ListParagraph"/>
        <w:numPr>
          <w:ilvl w:val="2"/>
          <w:numId w:val="39"/>
        </w:numPr>
        <w:ind w:left="2520"/>
        <w:rPr>
          <w:del w:id="2324" w:author="Patel, Rinkesh" w:date="2016-09-26T17:28:00Z"/>
          <w:rFonts w:cs="Arial"/>
        </w:rPr>
      </w:pPr>
      <w:del w:id="2325" w:author="Patel, Rinkesh" w:date="2016-09-26T17:28:00Z">
        <w:r w:rsidRPr="00D1321A" w:rsidDel="00C661A2">
          <w:rPr>
            <w:rFonts w:cs="Arial"/>
          </w:rPr>
          <w:delText>If prediction event with the provided predictionSeqNo was not applied on the device, EIP shall decrease the deposit balance with the confirmationMDRAmount.</w:delText>
        </w:r>
        <w:bookmarkStart w:id="2326" w:name="_Toc463003938"/>
        <w:bookmarkStart w:id="2327" w:name="_Toc463028600"/>
        <w:bookmarkStart w:id="2328" w:name="_Toc464055606"/>
        <w:bookmarkStart w:id="2329" w:name="_Toc464729140"/>
        <w:bookmarkStart w:id="2330" w:name="_Toc468181289"/>
        <w:bookmarkStart w:id="2331" w:name="_Toc468182603"/>
        <w:bookmarkStart w:id="2332" w:name="_Toc469407380"/>
        <w:bookmarkStart w:id="2333" w:name="_Toc469493328"/>
        <w:bookmarkStart w:id="2334" w:name="_Toc469498147"/>
        <w:bookmarkEnd w:id="2326"/>
        <w:bookmarkEnd w:id="2327"/>
        <w:bookmarkEnd w:id="2328"/>
        <w:bookmarkEnd w:id="2329"/>
        <w:bookmarkEnd w:id="2330"/>
        <w:bookmarkEnd w:id="2331"/>
        <w:bookmarkEnd w:id="2332"/>
        <w:bookmarkEnd w:id="2333"/>
        <w:bookmarkEnd w:id="2334"/>
      </w:del>
    </w:p>
    <w:p w14:paraId="6E73A3CC" w14:textId="476A9F78" w:rsidR="00D1321A" w:rsidDel="00C661A2" w:rsidRDefault="00D1321A" w:rsidP="00D1321A">
      <w:pPr>
        <w:pStyle w:val="ListParagraph"/>
        <w:numPr>
          <w:ilvl w:val="2"/>
          <w:numId w:val="39"/>
        </w:numPr>
        <w:ind w:left="2520"/>
        <w:rPr>
          <w:del w:id="2335" w:author="Patel, Rinkesh" w:date="2016-09-26T17:28:00Z"/>
          <w:rFonts w:cs="Arial"/>
        </w:rPr>
      </w:pPr>
      <w:del w:id="2336" w:author="Patel, Rinkesh" w:date="2016-09-26T17:28:00Z">
        <w:r w:rsidDel="00C661A2">
          <w:rPr>
            <w:rFonts w:cs="Arial"/>
          </w:rPr>
          <w:delText>Update the remaining deposit refund duration with the value provided.</w:delText>
        </w:r>
        <w:bookmarkStart w:id="2337" w:name="_Toc463003939"/>
        <w:bookmarkStart w:id="2338" w:name="_Toc463028601"/>
        <w:bookmarkStart w:id="2339" w:name="_Toc464055607"/>
        <w:bookmarkStart w:id="2340" w:name="_Toc464729141"/>
        <w:bookmarkStart w:id="2341" w:name="_Toc468181290"/>
        <w:bookmarkStart w:id="2342" w:name="_Toc468182604"/>
        <w:bookmarkStart w:id="2343" w:name="_Toc469407381"/>
        <w:bookmarkStart w:id="2344" w:name="_Toc469493329"/>
        <w:bookmarkStart w:id="2345" w:name="_Toc469498148"/>
        <w:bookmarkEnd w:id="2337"/>
        <w:bookmarkEnd w:id="2338"/>
        <w:bookmarkEnd w:id="2339"/>
        <w:bookmarkEnd w:id="2340"/>
        <w:bookmarkEnd w:id="2341"/>
        <w:bookmarkEnd w:id="2342"/>
        <w:bookmarkEnd w:id="2343"/>
        <w:bookmarkEnd w:id="2344"/>
        <w:bookmarkEnd w:id="2345"/>
      </w:del>
    </w:p>
    <w:p w14:paraId="05EC2760" w14:textId="73B54FBE" w:rsidR="00445071" w:rsidRPr="00D1321A" w:rsidDel="00C661A2" w:rsidRDefault="00D1321A" w:rsidP="00D1321A">
      <w:pPr>
        <w:pStyle w:val="ListParagraph"/>
        <w:numPr>
          <w:ilvl w:val="2"/>
          <w:numId w:val="39"/>
        </w:numPr>
        <w:ind w:left="2520"/>
        <w:rPr>
          <w:del w:id="2346" w:author="Patel, Rinkesh" w:date="2016-09-26T17:28:00Z"/>
          <w:rFonts w:cs="Arial"/>
        </w:rPr>
      </w:pPr>
      <w:del w:id="2347" w:author="Patel, Rinkesh" w:date="2016-09-26T17:28:00Z">
        <w:r w:rsidRPr="00D1321A" w:rsidDel="00C661A2">
          <w:rPr>
            <w:rFonts w:cs="Arial"/>
          </w:rPr>
          <w:delText>Update the persisted MDRSequenceNo with the value of the confirmationMDRSeqNo.</w:delText>
        </w:r>
        <w:bookmarkStart w:id="2348" w:name="_Toc463003940"/>
        <w:bookmarkStart w:id="2349" w:name="_Toc463028602"/>
        <w:bookmarkStart w:id="2350" w:name="_Toc464055608"/>
        <w:bookmarkStart w:id="2351" w:name="_Toc464729142"/>
        <w:bookmarkStart w:id="2352" w:name="_Toc468181291"/>
        <w:bookmarkStart w:id="2353" w:name="_Toc468182605"/>
        <w:bookmarkStart w:id="2354" w:name="_Toc469407382"/>
        <w:bookmarkStart w:id="2355" w:name="_Toc469493330"/>
        <w:bookmarkStart w:id="2356" w:name="_Toc469498149"/>
        <w:bookmarkEnd w:id="2348"/>
        <w:bookmarkEnd w:id="2349"/>
        <w:bookmarkEnd w:id="2350"/>
        <w:bookmarkEnd w:id="2351"/>
        <w:bookmarkEnd w:id="2352"/>
        <w:bookmarkEnd w:id="2353"/>
        <w:bookmarkEnd w:id="2354"/>
        <w:bookmarkEnd w:id="2355"/>
        <w:bookmarkEnd w:id="2356"/>
      </w:del>
    </w:p>
    <w:p w14:paraId="5B5F54AC" w14:textId="3601049E" w:rsidR="00DC01E6" w:rsidDel="00C661A2" w:rsidRDefault="00DC01E6" w:rsidP="00EC58A6">
      <w:pPr>
        <w:pStyle w:val="Heading2"/>
        <w:rPr>
          <w:del w:id="2357" w:author="Patel, Rinkesh" w:date="2016-09-26T17:28:00Z"/>
        </w:rPr>
      </w:pPr>
      <w:del w:id="2358" w:author="Patel, Rinkesh" w:date="2016-09-26T17:28:00Z">
        <w:r w:rsidDel="00C661A2">
          <w:delText xml:space="preserve">Consumer for EIP </w:delText>
        </w:r>
        <w:r w:rsidR="002409BD" w:rsidDel="00C661A2">
          <w:delText>consumer</w:delText>
        </w:r>
        <w:bookmarkStart w:id="2359" w:name="_Toc463003941"/>
        <w:bookmarkStart w:id="2360" w:name="_Toc463028603"/>
        <w:bookmarkStart w:id="2361" w:name="_Toc464055609"/>
        <w:bookmarkStart w:id="2362" w:name="_Toc464729143"/>
        <w:bookmarkStart w:id="2363" w:name="_Toc468181292"/>
        <w:bookmarkStart w:id="2364" w:name="_Toc468182606"/>
        <w:bookmarkStart w:id="2365" w:name="_Toc469407383"/>
        <w:bookmarkStart w:id="2366" w:name="_Toc469493331"/>
        <w:bookmarkStart w:id="2367" w:name="_Toc469498150"/>
        <w:bookmarkEnd w:id="2359"/>
        <w:bookmarkEnd w:id="2360"/>
        <w:bookmarkEnd w:id="2361"/>
        <w:bookmarkEnd w:id="2362"/>
        <w:bookmarkEnd w:id="2363"/>
        <w:bookmarkEnd w:id="2364"/>
        <w:bookmarkEnd w:id="2365"/>
        <w:bookmarkEnd w:id="2366"/>
        <w:bookmarkEnd w:id="2367"/>
      </w:del>
    </w:p>
    <w:p w14:paraId="734032EE" w14:textId="0032B232" w:rsidR="00DC01E6" w:rsidDel="00C661A2" w:rsidRDefault="00DC01E6" w:rsidP="00722130">
      <w:pPr>
        <w:pStyle w:val="Heading2"/>
        <w:rPr>
          <w:del w:id="2368" w:author="Patel, Rinkesh" w:date="2016-09-26T17:28:00Z"/>
        </w:rPr>
      </w:pPr>
      <w:del w:id="2369" w:author="Patel, Rinkesh" w:date="2016-09-26T17:28:00Z">
        <w:r w:rsidDel="00C661A2">
          <w:delText xml:space="preserve">CLUB device query </w:delText>
        </w:r>
        <w:r w:rsidR="002409BD" w:rsidDel="00C661A2">
          <w:delText>consumer</w:delText>
        </w:r>
        <w:bookmarkStart w:id="2370" w:name="_Toc463003942"/>
        <w:bookmarkStart w:id="2371" w:name="_Toc463028604"/>
        <w:bookmarkStart w:id="2372" w:name="_Toc464055610"/>
        <w:bookmarkStart w:id="2373" w:name="_Toc464729144"/>
        <w:bookmarkStart w:id="2374" w:name="_Toc468181293"/>
        <w:bookmarkStart w:id="2375" w:name="_Toc468182607"/>
        <w:bookmarkStart w:id="2376" w:name="_Toc469407384"/>
        <w:bookmarkStart w:id="2377" w:name="_Toc469493332"/>
        <w:bookmarkStart w:id="2378" w:name="_Toc469498151"/>
        <w:bookmarkEnd w:id="2370"/>
        <w:bookmarkEnd w:id="2371"/>
        <w:bookmarkEnd w:id="2372"/>
        <w:bookmarkEnd w:id="2373"/>
        <w:bookmarkEnd w:id="2374"/>
        <w:bookmarkEnd w:id="2375"/>
        <w:bookmarkEnd w:id="2376"/>
        <w:bookmarkEnd w:id="2377"/>
        <w:bookmarkEnd w:id="2378"/>
      </w:del>
    </w:p>
    <w:p w14:paraId="28A26BE6" w14:textId="676B896D" w:rsidR="004072A9" w:rsidRPr="004072A9" w:rsidDel="00C661A2" w:rsidRDefault="004072A9" w:rsidP="004072A9">
      <w:pPr>
        <w:rPr>
          <w:del w:id="2379" w:author="Patel, Rinkesh" w:date="2016-09-26T17:28:00Z"/>
        </w:rPr>
      </w:pPr>
      <w:del w:id="2380" w:author="Patel, Rinkesh" w:date="2016-09-26T17:28:00Z">
        <w:r w:rsidDel="00C661A2">
          <w:delText xml:space="preserve">This Consumer need to consume all Activity and update club device detail table. </w:delText>
        </w:r>
        <w:bookmarkStart w:id="2381" w:name="_Toc463003943"/>
        <w:bookmarkStart w:id="2382" w:name="_Toc463028605"/>
        <w:bookmarkStart w:id="2383" w:name="_Toc464055611"/>
        <w:bookmarkStart w:id="2384" w:name="_Toc464729145"/>
        <w:bookmarkStart w:id="2385" w:name="_Toc468181294"/>
        <w:bookmarkStart w:id="2386" w:name="_Toc468182608"/>
        <w:bookmarkStart w:id="2387" w:name="_Toc469407385"/>
        <w:bookmarkStart w:id="2388" w:name="_Toc469493333"/>
        <w:bookmarkStart w:id="2389" w:name="_Toc469498152"/>
        <w:bookmarkEnd w:id="2381"/>
        <w:bookmarkEnd w:id="2382"/>
        <w:bookmarkEnd w:id="2383"/>
        <w:bookmarkEnd w:id="2384"/>
        <w:bookmarkEnd w:id="2385"/>
        <w:bookmarkEnd w:id="2386"/>
        <w:bookmarkEnd w:id="2387"/>
        <w:bookmarkEnd w:id="2388"/>
        <w:bookmarkEnd w:id="2389"/>
      </w:del>
    </w:p>
    <w:p w14:paraId="00EEDC9C" w14:textId="2919E8BF" w:rsidR="00DC01E6" w:rsidDel="00C661A2" w:rsidRDefault="00DC01E6" w:rsidP="00722130">
      <w:pPr>
        <w:pStyle w:val="Heading2"/>
        <w:rPr>
          <w:del w:id="2390" w:author="Patel, Rinkesh" w:date="2016-09-26T17:28:00Z"/>
        </w:rPr>
      </w:pPr>
      <w:del w:id="2391" w:author="Patel, Rinkesh" w:date="2016-09-26T17:28:00Z">
        <w:r w:rsidDel="00C661A2">
          <w:delText xml:space="preserve">Club device reporting </w:delText>
        </w:r>
        <w:r w:rsidR="002409BD" w:rsidDel="00C661A2">
          <w:delText>consumer</w:delText>
        </w:r>
        <w:bookmarkStart w:id="2392" w:name="_Toc463003944"/>
        <w:bookmarkStart w:id="2393" w:name="_Toc463028606"/>
        <w:bookmarkStart w:id="2394" w:name="_Toc464055612"/>
        <w:bookmarkStart w:id="2395" w:name="_Toc464729146"/>
        <w:bookmarkStart w:id="2396" w:name="_Toc468181295"/>
        <w:bookmarkStart w:id="2397" w:name="_Toc468182609"/>
        <w:bookmarkStart w:id="2398" w:name="_Toc469407386"/>
        <w:bookmarkStart w:id="2399" w:name="_Toc469493334"/>
        <w:bookmarkStart w:id="2400" w:name="_Toc469498153"/>
        <w:bookmarkEnd w:id="2392"/>
        <w:bookmarkEnd w:id="2393"/>
        <w:bookmarkEnd w:id="2394"/>
        <w:bookmarkEnd w:id="2395"/>
        <w:bookmarkEnd w:id="2396"/>
        <w:bookmarkEnd w:id="2397"/>
        <w:bookmarkEnd w:id="2398"/>
        <w:bookmarkEnd w:id="2399"/>
        <w:bookmarkEnd w:id="2400"/>
      </w:del>
    </w:p>
    <w:p w14:paraId="7EBB93C3" w14:textId="5100E720" w:rsidR="004072A9" w:rsidRPr="004072A9" w:rsidDel="00C661A2" w:rsidRDefault="004072A9" w:rsidP="004072A9">
      <w:pPr>
        <w:rPr>
          <w:del w:id="2401" w:author="Patel, Rinkesh" w:date="2016-09-26T17:28:00Z"/>
        </w:rPr>
      </w:pPr>
      <w:del w:id="2402" w:author="Patel, Rinkesh" w:date="2016-09-26T17:28:00Z">
        <w:r w:rsidDel="00C661A2">
          <w:delText xml:space="preserve">This Consumer need to consume all Activity and update club reporting tables. </w:delText>
        </w:r>
        <w:bookmarkStart w:id="2403" w:name="_Toc463003945"/>
        <w:bookmarkStart w:id="2404" w:name="_Toc463028607"/>
        <w:bookmarkStart w:id="2405" w:name="_Toc464055613"/>
        <w:bookmarkStart w:id="2406" w:name="_Toc464729147"/>
        <w:bookmarkStart w:id="2407" w:name="_Toc468181296"/>
        <w:bookmarkStart w:id="2408" w:name="_Toc468182610"/>
        <w:bookmarkStart w:id="2409" w:name="_Toc469407387"/>
        <w:bookmarkStart w:id="2410" w:name="_Toc469493335"/>
        <w:bookmarkStart w:id="2411" w:name="_Toc469498154"/>
        <w:bookmarkEnd w:id="2403"/>
        <w:bookmarkEnd w:id="2404"/>
        <w:bookmarkEnd w:id="2405"/>
        <w:bookmarkEnd w:id="2406"/>
        <w:bookmarkEnd w:id="2407"/>
        <w:bookmarkEnd w:id="2408"/>
        <w:bookmarkEnd w:id="2409"/>
        <w:bookmarkEnd w:id="2410"/>
        <w:bookmarkEnd w:id="2411"/>
      </w:del>
    </w:p>
    <w:p w14:paraId="669201CB" w14:textId="6773874C" w:rsidR="00DC01E6" w:rsidDel="00C661A2" w:rsidRDefault="00DC01E6" w:rsidP="00722130">
      <w:pPr>
        <w:pStyle w:val="Heading2"/>
        <w:rPr>
          <w:del w:id="2412" w:author="Patel, Rinkesh" w:date="2016-09-26T17:28:00Z"/>
        </w:rPr>
      </w:pPr>
      <w:del w:id="2413" w:author="Patel, Rinkesh" w:date="2016-09-26T17:28:00Z">
        <w:r w:rsidDel="00C661A2">
          <w:delText xml:space="preserve">Club device SAP LAE </w:delText>
        </w:r>
        <w:r w:rsidR="002409BD" w:rsidDel="00C661A2">
          <w:delText>consumer</w:delText>
        </w:r>
        <w:bookmarkStart w:id="2414" w:name="_Toc463003946"/>
        <w:bookmarkStart w:id="2415" w:name="_Toc463028608"/>
        <w:bookmarkStart w:id="2416" w:name="_Toc464055614"/>
        <w:bookmarkStart w:id="2417" w:name="_Toc464729148"/>
        <w:bookmarkStart w:id="2418" w:name="_Toc468181297"/>
        <w:bookmarkStart w:id="2419" w:name="_Toc468182611"/>
        <w:bookmarkStart w:id="2420" w:name="_Toc469407388"/>
        <w:bookmarkStart w:id="2421" w:name="_Toc469493336"/>
        <w:bookmarkStart w:id="2422" w:name="_Toc469498155"/>
        <w:bookmarkEnd w:id="2414"/>
        <w:bookmarkEnd w:id="2415"/>
        <w:bookmarkEnd w:id="2416"/>
        <w:bookmarkEnd w:id="2417"/>
        <w:bookmarkEnd w:id="2418"/>
        <w:bookmarkEnd w:id="2419"/>
        <w:bookmarkEnd w:id="2420"/>
        <w:bookmarkEnd w:id="2421"/>
        <w:bookmarkEnd w:id="2422"/>
      </w:del>
    </w:p>
    <w:p w14:paraId="7F951C61" w14:textId="7AA05D18" w:rsidR="004B1B88" w:rsidDel="00C661A2" w:rsidRDefault="004B1B88" w:rsidP="004B1B88">
      <w:pPr>
        <w:ind w:left="1944"/>
        <w:rPr>
          <w:del w:id="2423" w:author="Patel, Rinkesh" w:date="2016-09-26T17:28:00Z"/>
          <w:rFonts w:cs="Arial"/>
        </w:rPr>
      </w:pPr>
      <w:bookmarkStart w:id="2424" w:name="_Toc463003947"/>
      <w:bookmarkStart w:id="2425" w:name="_Toc463028609"/>
      <w:bookmarkStart w:id="2426" w:name="_Toc464055615"/>
      <w:bookmarkStart w:id="2427" w:name="_Toc464729149"/>
      <w:bookmarkStart w:id="2428" w:name="_Toc468181298"/>
      <w:bookmarkStart w:id="2429" w:name="_Toc468182612"/>
      <w:bookmarkStart w:id="2430" w:name="_Toc469407389"/>
      <w:bookmarkStart w:id="2431" w:name="_Toc469493337"/>
      <w:bookmarkStart w:id="2432" w:name="_Toc469498156"/>
      <w:bookmarkEnd w:id="2424"/>
      <w:bookmarkEnd w:id="2425"/>
      <w:bookmarkEnd w:id="2426"/>
      <w:bookmarkEnd w:id="2427"/>
      <w:bookmarkEnd w:id="2428"/>
      <w:bookmarkEnd w:id="2429"/>
      <w:bookmarkEnd w:id="2430"/>
      <w:bookmarkEnd w:id="2431"/>
      <w:bookmarkEnd w:id="2432"/>
    </w:p>
    <w:tbl>
      <w:tblPr>
        <w:tblW w:w="7930" w:type="dxa"/>
        <w:tblInd w:w="98" w:type="dxa"/>
        <w:tblLook w:val="04A0" w:firstRow="1" w:lastRow="0" w:firstColumn="1" w:lastColumn="0" w:noHBand="0" w:noVBand="1"/>
      </w:tblPr>
      <w:tblGrid>
        <w:gridCol w:w="4690"/>
        <w:gridCol w:w="3240"/>
      </w:tblGrid>
      <w:tr w:rsidR="004B1B88" w:rsidRPr="004F186C" w:rsidDel="00C661A2" w14:paraId="7C9D6B74" w14:textId="13F8FCE6" w:rsidTr="00EE62F2">
        <w:trPr>
          <w:trHeight w:val="315"/>
          <w:del w:id="2433" w:author="Patel, Rinkesh" w:date="2016-09-26T17:28:00Z"/>
        </w:trPr>
        <w:tc>
          <w:tcPr>
            <w:tcW w:w="4690" w:type="dxa"/>
            <w:tcBorders>
              <w:top w:val="single" w:sz="8" w:space="0" w:color="auto"/>
              <w:left w:val="single" w:sz="8" w:space="0" w:color="auto"/>
              <w:bottom w:val="nil"/>
              <w:right w:val="single" w:sz="8" w:space="0" w:color="auto"/>
            </w:tcBorders>
            <w:shd w:val="clear" w:color="auto" w:fill="auto"/>
            <w:hideMark/>
          </w:tcPr>
          <w:p w14:paraId="166EA243" w14:textId="731AB1EE" w:rsidR="004B1B88" w:rsidRPr="004F186C" w:rsidDel="00C661A2" w:rsidRDefault="004B1B88" w:rsidP="00EE62F2">
            <w:pPr>
              <w:spacing w:after="0"/>
              <w:rPr>
                <w:del w:id="2434" w:author="Patel, Rinkesh" w:date="2016-09-26T17:28:00Z"/>
                <w:rFonts w:ascii="Calibri" w:hAnsi="Calibri"/>
                <w:b/>
                <w:bCs/>
                <w:color w:val="000000"/>
                <w:szCs w:val="22"/>
              </w:rPr>
            </w:pPr>
            <w:del w:id="2435" w:author="Patel, Rinkesh" w:date="2016-09-26T17:28:00Z">
              <w:r w:rsidRPr="004F186C" w:rsidDel="00C661A2">
                <w:rPr>
                  <w:rFonts w:ascii="Calibri" w:hAnsi="Calibri"/>
                  <w:b/>
                  <w:bCs/>
                  <w:color w:val="000000"/>
                  <w:szCs w:val="22"/>
                </w:rPr>
                <w:delText>Activity</w:delText>
              </w:r>
              <w:bookmarkStart w:id="2436" w:name="_Toc463003948"/>
              <w:bookmarkStart w:id="2437" w:name="_Toc463028610"/>
              <w:bookmarkStart w:id="2438" w:name="_Toc464055616"/>
              <w:bookmarkStart w:id="2439" w:name="_Toc464729150"/>
              <w:bookmarkStart w:id="2440" w:name="_Toc468181299"/>
              <w:bookmarkStart w:id="2441" w:name="_Toc468182613"/>
              <w:bookmarkStart w:id="2442" w:name="_Toc469407390"/>
              <w:bookmarkStart w:id="2443" w:name="_Toc469493338"/>
              <w:bookmarkStart w:id="2444" w:name="_Toc469498157"/>
              <w:bookmarkEnd w:id="2436"/>
              <w:bookmarkEnd w:id="2437"/>
              <w:bookmarkEnd w:id="2438"/>
              <w:bookmarkEnd w:id="2439"/>
              <w:bookmarkEnd w:id="2440"/>
              <w:bookmarkEnd w:id="2441"/>
              <w:bookmarkEnd w:id="2442"/>
              <w:bookmarkEnd w:id="2443"/>
              <w:bookmarkEnd w:id="2444"/>
            </w:del>
          </w:p>
        </w:tc>
        <w:tc>
          <w:tcPr>
            <w:tcW w:w="3240" w:type="dxa"/>
            <w:tcBorders>
              <w:top w:val="single" w:sz="8" w:space="0" w:color="auto"/>
              <w:left w:val="nil"/>
              <w:bottom w:val="single" w:sz="8" w:space="0" w:color="auto"/>
              <w:right w:val="single" w:sz="8" w:space="0" w:color="auto"/>
            </w:tcBorders>
            <w:shd w:val="clear" w:color="auto" w:fill="auto"/>
            <w:hideMark/>
          </w:tcPr>
          <w:p w14:paraId="2D53A2E8" w14:textId="553CAE56" w:rsidR="004B1B88" w:rsidRPr="004F186C" w:rsidDel="00C661A2" w:rsidRDefault="004B1B88" w:rsidP="00EE62F2">
            <w:pPr>
              <w:spacing w:after="0"/>
              <w:rPr>
                <w:del w:id="2445" w:author="Patel, Rinkesh" w:date="2016-09-26T17:28:00Z"/>
                <w:rFonts w:ascii="Calibri" w:hAnsi="Calibri"/>
                <w:b/>
                <w:bCs/>
                <w:color w:val="000000"/>
                <w:szCs w:val="22"/>
              </w:rPr>
            </w:pPr>
            <w:del w:id="2446" w:author="Patel, Rinkesh" w:date="2016-09-26T17:28:00Z">
              <w:r w:rsidRPr="004F186C" w:rsidDel="00C661A2">
                <w:rPr>
                  <w:rFonts w:ascii="Calibri" w:hAnsi="Calibri"/>
                  <w:b/>
                  <w:bCs/>
                  <w:color w:val="000000"/>
                  <w:szCs w:val="22"/>
                </w:rPr>
                <w:delText>LAE event</w:delText>
              </w:r>
              <w:bookmarkStart w:id="2447" w:name="_Toc463003949"/>
              <w:bookmarkStart w:id="2448" w:name="_Toc463028611"/>
              <w:bookmarkStart w:id="2449" w:name="_Toc464055617"/>
              <w:bookmarkStart w:id="2450" w:name="_Toc464729151"/>
              <w:bookmarkStart w:id="2451" w:name="_Toc468181300"/>
              <w:bookmarkStart w:id="2452" w:name="_Toc468182614"/>
              <w:bookmarkStart w:id="2453" w:name="_Toc469407391"/>
              <w:bookmarkStart w:id="2454" w:name="_Toc469493339"/>
              <w:bookmarkStart w:id="2455" w:name="_Toc469498158"/>
              <w:bookmarkEnd w:id="2447"/>
              <w:bookmarkEnd w:id="2448"/>
              <w:bookmarkEnd w:id="2449"/>
              <w:bookmarkEnd w:id="2450"/>
              <w:bookmarkEnd w:id="2451"/>
              <w:bookmarkEnd w:id="2452"/>
              <w:bookmarkEnd w:id="2453"/>
              <w:bookmarkEnd w:id="2454"/>
              <w:bookmarkEnd w:id="2455"/>
            </w:del>
          </w:p>
        </w:tc>
        <w:bookmarkStart w:id="2456" w:name="_Toc463003950"/>
        <w:bookmarkStart w:id="2457" w:name="_Toc463028612"/>
        <w:bookmarkStart w:id="2458" w:name="_Toc464055618"/>
        <w:bookmarkStart w:id="2459" w:name="_Toc464729152"/>
        <w:bookmarkStart w:id="2460" w:name="_Toc468181301"/>
        <w:bookmarkStart w:id="2461" w:name="_Toc468182615"/>
        <w:bookmarkStart w:id="2462" w:name="_Toc469407392"/>
        <w:bookmarkStart w:id="2463" w:name="_Toc469493340"/>
        <w:bookmarkStart w:id="2464" w:name="_Toc469498159"/>
        <w:bookmarkEnd w:id="2456"/>
        <w:bookmarkEnd w:id="2457"/>
        <w:bookmarkEnd w:id="2458"/>
        <w:bookmarkEnd w:id="2459"/>
        <w:bookmarkEnd w:id="2460"/>
        <w:bookmarkEnd w:id="2461"/>
        <w:bookmarkEnd w:id="2462"/>
        <w:bookmarkEnd w:id="2463"/>
        <w:bookmarkEnd w:id="2464"/>
      </w:tr>
      <w:tr w:rsidR="004B1B88" w:rsidRPr="004F186C" w:rsidDel="00C661A2" w14:paraId="1347B9D0" w14:textId="662B2987" w:rsidTr="00EE62F2">
        <w:trPr>
          <w:trHeight w:val="315"/>
          <w:del w:id="246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E3044CA" w14:textId="3E4E6D93" w:rsidR="004B1B88" w:rsidRPr="004F186C" w:rsidDel="00C661A2" w:rsidRDefault="004B1B88" w:rsidP="00EE62F2">
            <w:pPr>
              <w:spacing w:after="0"/>
              <w:rPr>
                <w:del w:id="2466" w:author="Patel, Rinkesh" w:date="2016-09-26T17:28:00Z"/>
                <w:rFonts w:ascii="Calibri" w:hAnsi="Calibri"/>
                <w:color w:val="000000"/>
                <w:szCs w:val="22"/>
              </w:rPr>
            </w:pPr>
            <w:del w:id="2467" w:author="Patel, Rinkesh" w:date="2016-09-26T17:28:00Z">
              <w:r w:rsidRPr="004F186C" w:rsidDel="00C661A2">
                <w:rPr>
                  <w:rFonts w:ascii="Calibri" w:hAnsi="Calibri"/>
                  <w:color w:val="000000"/>
                  <w:szCs w:val="22"/>
                </w:rPr>
                <w:delText>Standalone Immediate Check-out</w:delText>
              </w:r>
              <w:bookmarkStart w:id="2468" w:name="_Toc463003951"/>
              <w:bookmarkStart w:id="2469" w:name="_Toc463028613"/>
              <w:bookmarkStart w:id="2470" w:name="_Toc464055619"/>
              <w:bookmarkStart w:id="2471" w:name="_Toc464729153"/>
              <w:bookmarkStart w:id="2472" w:name="_Toc468181302"/>
              <w:bookmarkStart w:id="2473" w:name="_Toc468182616"/>
              <w:bookmarkStart w:id="2474" w:name="_Toc469407393"/>
              <w:bookmarkStart w:id="2475" w:name="_Toc469493341"/>
              <w:bookmarkStart w:id="2476" w:name="_Toc469498160"/>
              <w:bookmarkEnd w:id="2468"/>
              <w:bookmarkEnd w:id="2469"/>
              <w:bookmarkEnd w:id="2470"/>
              <w:bookmarkEnd w:id="2471"/>
              <w:bookmarkEnd w:id="2472"/>
              <w:bookmarkEnd w:id="2473"/>
              <w:bookmarkEnd w:id="2474"/>
              <w:bookmarkEnd w:id="2475"/>
              <w:bookmarkEnd w:id="2476"/>
            </w:del>
          </w:p>
        </w:tc>
        <w:tc>
          <w:tcPr>
            <w:tcW w:w="3240" w:type="dxa"/>
            <w:tcBorders>
              <w:top w:val="nil"/>
              <w:left w:val="nil"/>
              <w:bottom w:val="single" w:sz="8" w:space="0" w:color="auto"/>
              <w:right w:val="single" w:sz="8" w:space="0" w:color="auto"/>
            </w:tcBorders>
            <w:shd w:val="clear" w:color="auto" w:fill="auto"/>
            <w:hideMark/>
          </w:tcPr>
          <w:p w14:paraId="5CCBD8C4" w14:textId="46F2A831" w:rsidR="004B1B88" w:rsidRPr="004F186C" w:rsidDel="00C661A2" w:rsidRDefault="004B1B88" w:rsidP="00EE62F2">
            <w:pPr>
              <w:spacing w:after="0"/>
              <w:rPr>
                <w:del w:id="2477" w:author="Patel, Rinkesh" w:date="2016-09-26T17:28:00Z"/>
                <w:rFonts w:ascii="Calibri" w:hAnsi="Calibri"/>
                <w:color w:val="000000"/>
                <w:szCs w:val="22"/>
              </w:rPr>
            </w:pPr>
            <w:del w:id="2478" w:author="Patel, Rinkesh" w:date="2016-09-26T17:28:00Z">
              <w:r w:rsidRPr="004F186C" w:rsidDel="00C661A2">
                <w:rPr>
                  <w:rFonts w:ascii="Calibri" w:hAnsi="Calibri"/>
                  <w:color w:val="000000"/>
                  <w:szCs w:val="22"/>
                </w:rPr>
                <w:delText>ZNEWL_CLUB</w:delText>
              </w:r>
              <w:bookmarkStart w:id="2479" w:name="_Toc463003952"/>
              <w:bookmarkStart w:id="2480" w:name="_Toc463028614"/>
              <w:bookmarkStart w:id="2481" w:name="_Toc464055620"/>
              <w:bookmarkStart w:id="2482" w:name="_Toc464729154"/>
              <w:bookmarkStart w:id="2483" w:name="_Toc468181303"/>
              <w:bookmarkStart w:id="2484" w:name="_Toc468182617"/>
              <w:bookmarkStart w:id="2485" w:name="_Toc469407394"/>
              <w:bookmarkStart w:id="2486" w:name="_Toc469493342"/>
              <w:bookmarkStart w:id="2487" w:name="_Toc469498161"/>
              <w:bookmarkEnd w:id="2479"/>
              <w:bookmarkEnd w:id="2480"/>
              <w:bookmarkEnd w:id="2481"/>
              <w:bookmarkEnd w:id="2482"/>
              <w:bookmarkEnd w:id="2483"/>
              <w:bookmarkEnd w:id="2484"/>
              <w:bookmarkEnd w:id="2485"/>
              <w:bookmarkEnd w:id="2486"/>
              <w:bookmarkEnd w:id="2487"/>
            </w:del>
          </w:p>
        </w:tc>
        <w:bookmarkStart w:id="2488" w:name="_Toc463003953"/>
        <w:bookmarkStart w:id="2489" w:name="_Toc463028615"/>
        <w:bookmarkStart w:id="2490" w:name="_Toc464055621"/>
        <w:bookmarkStart w:id="2491" w:name="_Toc464729155"/>
        <w:bookmarkStart w:id="2492" w:name="_Toc468181304"/>
        <w:bookmarkStart w:id="2493" w:name="_Toc468182618"/>
        <w:bookmarkStart w:id="2494" w:name="_Toc469407395"/>
        <w:bookmarkStart w:id="2495" w:name="_Toc469493343"/>
        <w:bookmarkStart w:id="2496" w:name="_Toc469498162"/>
        <w:bookmarkEnd w:id="2488"/>
        <w:bookmarkEnd w:id="2489"/>
        <w:bookmarkEnd w:id="2490"/>
        <w:bookmarkEnd w:id="2491"/>
        <w:bookmarkEnd w:id="2492"/>
        <w:bookmarkEnd w:id="2493"/>
        <w:bookmarkEnd w:id="2494"/>
        <w:bookmarkEnd w:id="2495"/>
        <w:bookmarkEnd w:id="2496"/>
      </w:tr>
      <w:tr w:rsidR="004B1B88" w:rsidRPr="004F186C" w:rsidDel="00C661A2" w14:paraId="2AD5F08A" w14:textId="354A90F3" w:rsidTr="00EE62F2">
        <w:trPr>
          <w:trHeight w:val="315"/>
          <w:del w:id="249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41B01589" w14:textId="0F8BF426" w:rsidR="004B1B88" w:rsidRPr="004F186C" w:rsidDel="00C661A2" w:rsidRDefault="004B1B88" w:rsidP="00EE62F2">
            <w:pPr>
              <w:spacing w:after="0"/>
              <w:rPr>
                <w:del w:id="2498" w:author="Patel, Rinkesh" w:date="2016-09-26T17:28:00Z"/>
                <w:rFonts w:ascii="Calibri" w:hAnsi="Calibri"/>
                <w:color w:val="000000"/>
                <w:szCs w:val="22"/>
              </w:rPr>
            </w:pPr>
            <w:del w:id="2499" w:author="Patel, Rinkesh" w:date="2016-09-26T17:28:00Z">
              <w:r w:rsidRPr="004F186C" w:rsidDel="00C661A2">
                <w:rPr>
                  <w:rFonts w:ascii="Calibri" w:hAnsi="Calibri"/>
                  <w:color w:val="000000"/>
                  <w:szCs w:val="22"/>
                </w:rPr>
                <w:delText>Void Standalone Immediate Check-out</w:delText>
              </w:r>
              <w:bookmarkStart w:id="2500" w:name="_Toc463003954"/>
              <w:bookmarkStart w:id="2501" w:name="_Toc463028616"/>
              <w:bookmarkStart w:id="2502" w:name="_Toc464055622"/>
              <w:bookmarkStart w:id="2503" w:name="_Toc464729156"/>
              <w:bookmarkStart w:id="2504" w:name="_Toc468181305"/>
              <w:bookmarkStart w:id="2505" w:name="_Toc468182619"/>
              <w:bookmarkStart w:id="2506" w:name="_Toc469407396"/>
              <w:bookmarkStart w:id="2507" w:name="_Toc469493344"/>
              <w:bookmarkStart w:id="2508" w:name="_Toc469498163"/>
              <w:bookmarkEnd w:id="2500"/>
              <w:bookmarkEnd w:id="2501"/>
              <w:bookmarkEnd w:id="2502"/>
              <w:bookmarkEnd w:id="2503"/>
              <w:bookmarkEnd w:id="2504"/>
              <w:bookmarkEnd w:id="2505"/>
              <w:bookmarkEnd w:id="2506"/>
              <w:bookmarkEnd w:id="2507"/>
              <w:bookmarkEnd w:id="2508"/>
            </w:del>
          </w:p>
        </w:tc>
        <w:tc>
          <w:tcPr>
            <w:tcW w:w="3240" w:type="dxa"/>
            <w:tcBorders>
              <w:top w:val="nil"/>
              <w:left w:val="nil"/>
              <w:bottom w:val="single" w:sz="8" w:space="0" w:color="auto"/>
              <w:right w:val="single" w:sz="8" w:space="0" w:color="auto"/>
            </w:tcBorders>
            <w:shd w:val="clear" w:color="auto" w:fill="auto"/>
            <w:hideMark/>
          </w:tcPr>
          <w:p w14:paraId="1B3712B9" w14:textId="433A7941" w:rsidR="004B1B88" w:rsidRPr="004F186C" w:rsidDel="00C661A2" w:rsidRDefault="004B1B88" w:rsidP="00EE62F2">
            <w:pPr>
              <w:spacing w:after="0"/>
              <w:rPr>
                <w:del w:id="2509" w:author="Patel, Rinkesh" w:date="2016-09-26T17:28:00Z"/>
                <w:rFonts w:ascii="Calibri" w:hAnsi="Calibri"/>
                <w:color w:val="000000"/>
                <w:szCs w:val="22"/>
              </w:rPr>
            </w:pPr>
            <w:del w:id="2510" w:author="Patel, Rinkesh" w:date="2016-09-26T17:28:00Z">
              <w:r w:rsidRPr="004F186C" w:rsidDel="00C661A2">
                <w:rPr>
                  <w:rFonts w:ascii="Calibri" w:hAnsi="Calibri"/>
                  <w:color w:val="000000"/>
                  <w:szCs w:val="22"/>
                </w:rPr>
                <w:delText>ZNEWL_CLUB + X</w:delText>
              </w:r>
              <w:bookmarkStart w:id="2511" w:name="_Toc463003955"/>
              <w:bookmarkStart w:id="2512" w:name="_Toc463028617"/>
              <w:bookmarkStart w:id="2513" w:name="_Toc464055623"/>
              <w:bookmarkStart w:id="2514" w:name="_Toc464729157"/>
              <w:bookmarkStart w:id="2515" w:name="_Toc468181306"/>
              <w:bookmarkStart w:id="2516" w:name="_Toc468182620"/>
              <w:bookmarkStart w:id="2517" w:name="_Toc469407397"/>
              <w:bookmarkStart w:id="2518" w:name="_Toc469493345"/>
              <w:bookmarkStart w:id="2519" w:name="_Toc469498164"/>
              <w:bookmarkEnd w:id="2511"/>
              <w:bookmarkEnd w:id="2512"/>
              <w:bookmarkEnd w:id="2513"/>
              <w:bookmarkEnd w:id="2514"/>
              <w:bookmarkEnd w:id="2515"/>
              <w:bookmarkEnd w:id="2516"/>
              <w:bookmarkEnd w:id="2517"/>
              <w:bookmarkEnd w:id="2518"/>
              <w:bookmarkEnd w:id="2519"/>
            </w:del>
          </w:p>
        </w:tc>
        <w:bookmarkStart w:id="2520" w:name="_Toc463003956"/>
        <w:bookmarkStart w:id="2521" w:name="_Toc463028618"/>
        <w:bookmarkStart w:id="2522" w:name="_Toc464055624"/>
        <w:bookmarkStart w:id="2523" w:name="_Toc464729158"/>
        <w:bookmarkStart w:id="2524" w:name="_Toc468181307"/>
        <w:bookmarkStart w:id="2525" w:name="_Toc468182621"/>
        <w:bookmarkStart w:id="2526" w:name="_Toc469407398"/>
        <w:bookmarkStart w:id="2527" w:name="_Toc469493346"/>
        <w:bookmarkStart w:id="2528" w:name="_Toc469498165"/>
        <w:bookmarkEnd w:id="2520"/>
        <w:bookmarkEnd w:id="2521"/>
        <w:bookmarkEnd w:id="2522"/>
        <w:bookmarkEnd w:id="2523"/>
        <w:bookmarkEnd w:id="2524"/>
        <w:bookmarkEnd w:id="2525"/>
        <w:bookmarkEnd w:id="2526"/>
        <w:bookmarkEnd w:id="2527"/>
        <w:bookmarkEnd w:id="2528"/>
      </w:tr>
      <w:tr w:rsidR="004B1B88" w:rsidRPr="004F186C" w:rsidDel="00C661A2" w14:paraId="4CDF1477" w14:textId="5554DAC8" w:rsidTr="00EE62F2">
        <w:trPr>
          <w:trHeight w:val="196"/>
          <w:del w:id="252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6C79B3D9" w14:textId="1E1B4965" w:rsidR="004B1B88" w:rsidRPr="004F186C" w:rsidDel="00C661A2" w:rsidRDefault="004B1B88" w:rsidP="00EE62F2">
            <w:pPr>
              <w:spacing w:after="0"/>
              <w:rPr>
                <w:del w:id="2530" w:author="Patel, Rinkesh" w:date="2016-09-26T17:28:00Z"/>
                <w:rFonts w:ascii="Calibri" w:hAnsi="Calibri"/>
                <w:color w:val="000000"/>
                <w:szCs w:val="22"/>
              </w:rPr>
            </w:pPr>
            <w:del w:id="2531" w:author="Patel, Rinkesh" w:date="2016-09-26T17:28:00Z">
              <w:r w:rsidRPr="004F186C" w:rsidDel="00C661A2">
                <w:rPr>
                  <w:rFonts w:ascii="Calibri" w:hAnsi="Calibri"/>
                  <w:color w:val="000000"/>
                  <w:szCs w:val="22"/>
                </w:rPr>
                <w:delText>Standalone Ship-to Check-out</w:delText>
              </w:r>
              <w:bookmarkStart w:id="2532" w:name="_Toc463003957"/>
              <w:bookmarkStart w:id="2533" w:name="_Toc463028619"/>
              <w:bookmarkStart w:id="2534" w:name="_Toc464055625"/>
              <w:bookmarkStart w:id="2535" w:name="_Toc464729159"/>
              <w:bookmarkStart w:id="2536" w:name="_Toc468181308"/>
              <w:bookmarkStart w:id="2537" w:name="_Toc468182622"/>
              <w:bookmarkStart w:id="2538" w:name="_Toc469407399"/>
              <w:bookmarkStart w:id="2539" w:name="_Toc469493347"/>
              <w:bookmarkStart w:id="2540" w:name="_Toc469498166"/>
              <w:bookmarkEnd w:id="2532"/>
              <w:bookmarkEnd w:id="2533"/>
              <w:bookmarkEnd w:id="2534"/>
              <w:bookmarkEnd w:id="2535"/>
              <w:bookmarkEnd w:id="2536"/>
              <w:bookmarkEnd w:id="2537"/>
              <w:bookmarkEnd w:id="2538"/>
              <w:bookmarkEnd w:id="2539"/>
              <w:bookmarkEnd w:id="2540"/>
            </w:del>
          </w:p>
        </w:tc>
        <w:tc>
          <w:tcPr>
            <w:tcW w:w="3240" w:type="dxa"/>
            <w:tcBorders>
              <w:top w:val="nil"/>
              <w:left w:val="nil"/>
              <w:bottom w:val="single" w:sz="8" w:space="0" w:color="auto"/>
              <w:right w:val="single" w:sz="8" w:space="0" w:color="auto"/>
            </w:tcBorders>
            <w:shd w:val="clear" w:color="auto" w:fill="auto"/>
            <w:hideMark/>
          </w:tcPr>
          <w:p w14:paraId="13F5843F" w14:textId="56E61F8A" w:rsidR="004B1B88" w:rsidRPr="004F186C" w:rsidDel="00C661A2" w:rsidRDefault="004B1B88" w:rsidP="00EE62F2">
            <w:pPr>
              <w:spacing w:after="0"/>
              <w:rPr>
                <w:del w:id="2541" w:author="Patel, Rinkesh" w:date="2016-09-26T17:28:00Z"/>
                <w:rFonts w:ascii="Calibri" w:hAnsi="Calibri"/>
                <w:color w:val="000000"/>
                <w:szCs w:val="22"/>
              </w:rPr>
            </w:pPr>
            <w:del w:id="2542" w:author="Patel, Rinkesh" w:date="2016-09-26T17:28:00Z">
              <w:r w:rsidRPr="004F186C" w:rsidDel="00C661A2">
                <w:rPr>
                  <w:rFonts w:ascii="Calibri" w:hAnsi="Calibri"/>
                  <w:color w:val="000000"/>
                  <w:szCs w:val="22"/>
                </w:rPr>
                <w:delText>n/a (no IMEI)</w:delText>
              </w:r>
              <w:bookmarkStart w:id="2543" w:name="_Toc463003958"/>
              <w:bookmarkStart w:id="2544" w:name="_Toc463028620"/>
              <w:bookmarkStart w:id="2545" w:name="_Toc464055626"/>
              <w:bookmarkStart w:id="2546" w:name="_Toc464729160"/>
              <w:bookmarkStart w:id="2547" w:name="_Toc468181309"/>
              <w:bookmarkStart w:id="2548" w:name="_Toc468182623"/>
              <w:bookmarkStart w:id="2549" w:name="_Toc469407400"/>
              <w:bookmarkStart w:id="2550" w:name="_Toc469493348"/>
              <w:bookmarkStart w:id="2551" w:name="_Toc469498167"/>
              <w:bookmarkEnd w:id="2543"/>
              <w:bookmarkEnd w:id="2544"/>
              <w:bookmarkEnd w:id="2545"/>
              <w:bookmarkEnd w:id="2546"/>
              <w:bookmarkEnd w:id="2547"/>
              <w:bookmarkEnd w:id="2548"/>
              <w:bookmarkEnd w:id="2549"/>
              <w:bookmarkEnd w:id="2550"/>
              <w:bookmarkEnd w:id="2551"/>
            </w:del>
          </w:p>
        </w:tc>
        <w:bookmarkStart w:id="2552" w:name="_Toc463003959"/>
        <w:bookmarkStart w:id="2553" w:name="_Toc463028621"/>
        <w:bookmarkStart w:id="2554" w:name="_Toc464055627"/>
        <w:bookmarkStart w:id="2555" w:name="_Toc464729161"/>
        <w:bookmarkStart w:id="2556" w:name="_Toc468181310"/>
        <w:bookmarkStart w:id="2557" w:name="_Toc468182624"/>
        <w:bookmarkStart w:id="2558" w:name="_Toc469407401"/>
        <w:bookmarkStart w:id="2559" w:name="_Toc469493349"/>
        <w:bookmarkStart w:id="2560" w:name="_Toc469498168"/>
        <w:bookmarkEnd w:id="2552"/>
        <w:bookmarkEnd w:id="2553"/>
        <w:bookmarkEnd w:id="2554"/>
        <w:bookmarkEnd w:id="2555"/>
        <w:bookmarkEnd w:id="2556"/>
        <w:bookmarkEnd w:id="2557"/>
        <w:bookmarkEnd w:id="2558"/>
        <w:bookmarkEnd w:id="2559"/>
        <w:bookmarkEnd w:id="2560"/>
      </w:tr>
      <w:tr w:rsidR="004B1B88" w:rsidRPr="004F186C" w:rsidDel="00C661A2" w14:paraId="66B812DF" w14:textId="7C71DEEE" w:rsidTr="00EE62F2">
        <w:trPr>
          <w:trHeight w:val="223"/>
          <w:del w:id="256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521002F" w14:textId="2012064F" w:rsidR="004B1B88" w:rsidRPr="004F186C" w:rsidDel="00C661A2" w:rsidRDefault="004B1B88" w:rsidP="00EE62F2">
            <w:pPr>
              <w:spacing w:after="0"/>
              <w:rPr>
                <w:del w:id="2562" w:author="Patel, Rinkesh" w:date="2016-09-26T17:28:00Z"/>
                <w:rFonts w:ascii="Calibri" w:hAnsi="Calibri"/>
                <w:color w:val="000000"/>
                <w:szCs w:val="22"/>
              </w:rPr>
            </w:pPr>
            <w:del w:id="2563" w:author="Patel, Rinkesh" w:date="2016-09-26T17:28:00Z">
              <w:r w:rsidRPr="004F186C" w:rsidDel="00C661A2">
                <w:rPr>
                  <w:rFonts w:ascii="Calibri" w:hAnsi="Calibri"/>
                  <w:color w:val="000000"/>
                  <w:szCs w:val="22"/>
                </w:rPr>
                <w:delText>Fulfillment for Standalone Ship-to Check-out</w:delText>
              </w:r>
              <w:bookmarkStart w:id="2564" w:name="_Toc463003960"/>
              <w:bookmarkStart w:id="2565" w:name="_Toc463028622"/>
              <w:bookmarkStart w:id="2566" w:name="_Toc464055628"/>
              <w:bookmarkStart w:id="2567" w:name="_Toc464729162"/>
              <w:bookmarkStart w:id="2568" w:name="_Toc468181311"/>
              <w:bookmarkStart w:id="2569" w:name="_Toc468182625"/>
              <w:bookmarkStart w:id="2570" w:name="_Toc469407402"/>
              <w:bookmarkStart w:id="2571" w:name="_Toc469493350"/>
              <w:bookmarkStart w:id="2572" w:name="_Toc469498169"/>
              <w:bookmarkEnd w:id="2564"/>
              <w:bookmarkEnd w:id="2565"/>
              <w:bookmarkEnd w:id="2566"/>
              <w:bookmarkEnd w:id="2567"/>
              <w:bookmarkEnd w:id="2568"/>
              <w:bookmarkEnd w:id="2569"/>
              <w:bookmarkEnd w:id="2570"/>
              <w:bookmarkEnd w:id="2571"/>
              <w:bookmarkEnd w:id="2572"/>
            </w:del>
          </w:p>
        </w:tc>
        <w:tc>
          <w:tcPr>
            <w:tcW w:w="3240" w:type="dxa"/>
            <w:tcBorders>
              <w:top w:val="nil"/>
              <w:left w:val="nil"/>
              <w:bottom w:val="single" w:sz="8" w:space="0" w:color="auto"/>
              <w:right w:val="single" w:sz="8" w:space="0" w:color="auto"/>
            </w:tcBorders>
            <w:shd w:val="clear" w:color="auto" w:fill="auto"/>
            <w:hideMark/>
          </w:tcPr>
          <w:p w14:paraId="7E10D493" w14:textId="1269B5D8" w:rsidR="004B1B88" w:rsidRPr="004F186C" w:rsidDel="00C661A2" w:rsidRDefault="004B1B88" w:rsidP="00EE62F2">
            <w:pPr>
              <w:spacing w:after="0"/>
              <w:rPr>
                <w:del w:id="2573" w:author="Patel, Rinkesh" w:date="2016-09-26T17:28:00Z"/>
                <w:rFonts w:ascii="Calibri" w:hAnsi="Calibri"/>
                <w:color w:val="000000"/>
                <w:szCs w:val="22"/>
              </w:rPr>
            </w:pPr>
            <w:del w:id="2574" w:author="Patel, Rinkesh" w:date="2016-09-26T17:28:00Z">
              <w:r w:rsidRPr="004F186C" w:rsidDel="00C661A2">
                <w:rPr>
                  <w:rFonts w:ascii="Calibri" w:hAnsi="Calibri"/>
                  <w:color w:val="000000"/>
                  <w:szCs w:val="22"/>
                </w:rPr>
                <w:delText>ZNEWL_CLUB</w:delText>
              </w:r>
              <w:bookmarkStart w:id="2575" w:name="_Toc463003961"/>
              <w:bookmarkStart w:id="2576" w:name="_Toc463028623"/>
              <w:bookmarkStart w:id="2577" w:name="_Toc464055629"/>
              <w:bookmarkStart w:id="2578" w:name="_Toc464729163"/>
              <w:bookmarkStart w:id="2579" w:name="_Toc468181312"/>
              <w:bookmarkStart w:id="2580" w:name="_Toc468182626"/>
              <w:bookmarkStart w:id="2581" w:name="_Toc469407403"/>
              <w:bookmarkStart w:id="2582" w:name="_Toc469493351"/>
              <w:bookmarkStart w:id="2583" w:name="_Toc469498170"/>
              <w:bookmarkEnd w:id="2575"/>
              <w:bookmarkEnd w:id="2576"/>
              <w:bookmarkEnd w:id="2577"/>
              <w:bookmarkEnd w:id="2578"/>
              <w:bookmarkEnd w:id="2579"/>
              <w:bookmarkEnd w:id="2580"/>
              <w:bookmarkEnd w:id="2581"/>
              <w:bookmarkEnd w:id="2582"/>
              <w:bookmarkEnd w:id="2583"/>
            </w:del>
          </w:p>
        </w:tc>
        <w:bookmarkStart w:id="2584" w:name="_Toc463003962"/>
        <w:bookmarkStart w:id="2585" w:name="_Toc463028624"/>
        <w:bookmarkStart w:id="2586" w:name="_Toc464055630"/>
        <w:bookmarkStart w:id="2587" w:name="_Toc464729164"/>
        <w:bookmarkStart w:id="2588" w:name="_Toc468181313"/>
        <w:bookmarkStart w:id="2589" w:name="_Toc468182627"/>
        <w:bookmarkStart w:id="2590" w:name="_Toc469407404"/>
        <w:bookmarkStart w:id="2591" w:name="_Toc469493352"/>
        <w:bookmarkStart w:id="2592" w:name="_Toc469498171"/>
        <w:bookmarkEnd w:id="2584"/>
        <w:bookmarkEnd w:id="2585"/>
        <w:bookmarkEnd w:id="2586"/>
        <w:bookmarkEnd w:id="2587"/>
        <w:bookmarkEnd w:id="2588"/>
        <w:bookmarkEnd w:id="2589"/>
        <w:bookmarkEnd w:id="2590"/>
        <w:bookmarkEnd w:id="2591"/>
        <w:bookmarkEnd w:id="2592"/>
      </w:tr>
      <w:tr w:rsidR="004B1B88" w:rsidRPr="004F186C" w:rsidDel="00C661A2" w14:paraId="3581F14C" w14:textId="42A4688E" w:rsidTr="00EE62F2">
        <w:trPr>
          <w:trHeight w:val="315"/>
          <w:del w:id="259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EB8DE70" w14:textId="1C80058A" w:rsidR="004B1B88" w:rsidRPr="004F186C" w:rsidDel="00C661A2" w:rsidRDefault="004B1B88" w:rsidP="00EE62F2">
            <w:pPr>
              <w:spacing w:after="0"/>
              <w:rPr>
                <w:del w:id="2594" w:author="Patel, Rinkesh" w:date="2016-09-26T17:28:00Z"/>
                <w:rFonts w:ascii="Calibri" w:hAnsi="Calibri"/>
                <w:color w:val="000000"/>
                <w:szCs w:val="22"/>
              </w:rPr>
            </w:pPr>
            <w:del w:id="2595" w:author="Patel, Rinkesh" w:date="2016-09-26T17:28:00Z">
              <w:r w:rsidRPr="004F186C" w:rsidDel="00C661A2">
                <w:rPr>
                  <w:rFonts w:ascii="Calibri" w:hAnsi="Calibri"/>
                  <w:color w:val="000000"/>
                  <w:szCs w:val="22"/>
                </w:rPr>
                <w:delText>Cancel Standalone Ship-to Check-out Order</w:delText>
              </w:r>
              <w:bookmarkStart w:id="2596" w:name="_Toc463003963"/>
              <w:bookmarkStart w:id="2597" w:name="_Toc463028625"/>
              <w:bookmarkStart w:id="2598" w:name="_Toc464055631"/>
              <w:bookmarkStart w:id="2599" w:name="_Toc464729165"/>
              <w:bookmarkStart w:id="2600" w:name="_Toc468181314"/>
              <w:bookmarkStart w:id="2601" w:name="_Toc468182628"/>
              <w:bookmarkStart w:id="2602" w:name="_Toc469407405"/>
              <w:bookmarkStart w:id="2603" w:name="_Toc469493353"/>
              <w:bookmarkStart w:id="2604" w:name="_Toc469498172"/>
              <w:bookmarkEnd w:id="2596"/>
              <w:bookmarkEnd w:id="2597"/>
              <w:bookmarkEnd w:id="2598"/>
              <w:bookmarkEnd w:id="2599"/>
              <w:bookmarkEnd w:id="2600"/>
              <w:bookmarkEnd w:id="2601"/>
              <w:bookmarkEnd w:id="2602"/>
              <w:bookmarkEnd w:id="2603"/>
              <w:bookmarkEnd w:id="2604"/>
            </w:del>
          </w:p>
        </w:tc>
        <w:tc>
          <w:tcPr>
            <w:tcW w:w="3240" w:type="dxa"/>
            <w:tcBorders>
              <w:top w:val="nil"/>
              <w:left w:val="nil"/>
              <w:bottom w:val="single" w:sz="8" w:space="0" w:color="auto"/>
              <w:right w:val="single" w:sz="8" w:space="0" w:color="auto"/>
            </w:tcBorders>
            <w:shd w:val="clear" w:color="auto" w:fill="auto"/>
            <w:hideMark/>
          </w:tcPr>
          <w:p w14:paraId="553A37F7" w14:textId="0D745318" w:rsidR="004B1B88" w:rsidRPr="004F186C" w:rsidDel="00C661A2" w:rsidRDefault="004B1B88" w:rsidP="00EE62F2">
            <w:pPr>
              <w:spacing w:after="0"/>
              <w:rPr>
                <w:del w:id="2605" w:author="Patel, Rinkesh" w:date="2016-09-26T17:28:00Z"/>
                <w:rFonts w:ascii="Calibri" w:hAnsi="Calibri"/>
                <w:color w:val="000000"/>
                <w:szCs w:val="22"/>
              </w:rPr>
            </w:pPr>
            <w:del w:id="2606" w:author="Patel, Rinkesh" w:date="2016-09-26T17:28:00Z">
              <w:r w:rsidRPr="004F186C" w:rsidDel="00C661A2">
                <w:rPr>
                  <w:rFonts w:ascii="Calibri" w:hAnsi="Calibri"/>
                  <w:color w:val="000000"/>
                  <w:szCs w:val="22"/>
                </w:rPr>
                <w:delText>n/a (no IMEI)</w:delText>
              </w:r>
              <w:bookmarkStart w:id="2607" w:name="_Toc463003964"/>
              <w:bookmarkStart w:id="2608" w:name="_Toc463028626"/>
              <w:bookmarkStart w:id="2609" w:name="_Toc464055632"/>
              <w:bookmarkStart w:id="2610" w:name="_Toc464729166"/>
              <w:bookmarkStart w:id="2611" w:name="_Toc468181315"/>
              <w:bookmarkStart w:id="2612" w:name="_Toc468182629"/>
              <w:bookmarkStart w:id="2613" w:name="_Toc469407406"/>
              <w:bookmarkStart w:id="2614" w:name="_Toc469493354"/>
              <w:bookmarkStart w:id="2615" w:name="_Toc469498173"/>
              <w:bookmarkEnd w:id="2607"/>
              <w:bookmarkEnd w:id="2608"/>
              <w:bookmarkEnd w:id="2609"/>
              <w:bookmarkEnd w:id="2610"/>
              <w:bookmarkEnd w:id="2611"/>
              <w:bookmarkEnd w:id="2612"/>
              <w:bookmarkEnd w:id="2613"/>
              <w:bookmarkEnd w:id="2614"/>
              <w:bookmarkEnd w:id="2615"/>
            </w:del>
          </w:p>
        </w:tc>
        <w:bookmarkStart w:id="2616" w:name="_Toc463003965"/>
        <w:bookmarkStart w:id="2617" w:name="_Toc463028627"/>
        <w:bookmarkStart w:id="2618" w:name="_Toc464055633"/>
        <w:bookmarkStart w:id="2619" w:name="_Toc464729167"/>
        <w:bookmarkStart w:id="2620" w:name="_Toc468181316"/>
        <w:bookmarkStart w:id="2621" w:name="_Toc468182630"/>
        <w:bookmarkStart w:id="2622" w:name="_Toc469407407"/>
        <w:bookmarkStart w:id="2623" w:name="_Toc469493355"/>
        <w:bookmarkStart w:id="2624" w:name="_Toc469498174"/>
        <w:bookmarkEnd w:id="2616"/>
        <w:bookmarkEnd w:id="2617"/>
        <w:bookmarkEnd w:id="2618"/>
        <w:bookmarkEnd w:id="2619"/>
        <w:bookmarkEnd w:id="2620"/>
        <w:bookmarkEnd w:id="2621"/>
        <w:bookmarkEnd w:id="2622"/>
        <w:bookmarkEnd w:id="2623"/>
        <w:bookmarkEnd w:id="2624"/>
      </w:tr>
      <w:tr w:rsidR="004B1B88" w:rsidRPr="004F186C" w:rsidDel="00C661A2" w14:paraId="6B9DE95D" w14:textId="36F25232" w:rsidTr="00EE62F2">
        <w:trPr>
          <w:trHeight w:val="315"/>
          <w:del w:id="262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512C008" w14:textId="13440EC9" w:rsidR="004B1B88" w:rsidRPr="004F186C" w:rsidDel="00C661A2" w:rsidRDefault="004B1B88" w:rsidP="00EE62F2">
            <w:pPr>
              <w:spacing w:after="0"/>
              <w:rPr>
                <w:del w:id="2626" w:author="Patel, Rinkesh" w:date="2016-09-26T17:28:00Z"/>
                <w:rFonts w:ascii="Calibri" w:hAnsi="Calibri"/>
                <w:color w:val="000000"/>
                <w:szCs w:val="22"/>
              </w:rPr>
            </w:pPr>
            <w:del w:id="2627" w:author="Patel, Rinkesh" w:date="2016-09-26T17:28:00Z">
              <w:r w:rsidRPr="004F186C" w:rsidDel="00C661A2">
                <w:rPr>
                  <w:rFonts w:ascii="Calibri" w:hAnsi="Calibri"/>
                  <w:color w:val="000000"/>
                  <w:szCs w:val="22"/>
                </w:rPr>
                <w:delText>eSig Not Received Standalone Ship-to Check-out</w:delText>
              </w:r>
              <w:bookmarkStart w:id="2628" w:name="_Toc463003966"/>
              <w:bookmarkStart w:id="2629" w:name="_Toc463028628"/>
              <w:bookmarkStart w:id="2630" w:name="_Toc464055634"/>
              <w:bookmarkStart w:id="2631" w:name="_Toc464729168"/>
              <w:bookmarkStart w:id="2632" w:name="_Toc468181317"/>
              <w:bookmarkStart w:id="2633" w:name="_Toc468182631"/>
              <w:bookmarkStart w:id="2634" w:name="_Toc469407408"/>
              <w:bookmarkStart w:id="2635" w:name="_Toc469493356"/>
              <w:bookmarkStart w:id="2636" w:name="_Toc469498175"/>
              <w:bookmarkEnd w:id="2628"/>
              <w:bookmarkEnd w:id="2629"/>
              <w:bookmarkEnd w:id="2630"/>
              <w:bookmarkEnd w:id="2631"/>
              <w:bookmarkEnd w:id="2632"/>
              <w:bookmarkEnd w:id="2633"/>
              <w:bookmarkEnd w:id="2634"/>
              <w:bookmarkEnd w:id="2635"/>
              <w:bookmarkEnd w:id="2636"/>
            </w:del>
          </w:p>
        </w:tc>
        <w:tc>
          <w:tcPr>
            <w:tcW w:w="3240" w:type="dxa"/>
            <w:tcBorders>
              <w:top w:val="nil"/>
              <w:left w:val="nil"/>
              <w:bottom w:val="single" w:sz="8" w:space="0" w:color="auto"/>
              <w:right w:val="single" w:sz="8" w:space="0" w:color="auto"/>
            </w:tcBorders>
            <w:shd w:val="clear" w:color="auto" w:fill="auto"/>
            <w:hideMark/>
          </w:tcPr>
          <w:p w14:paraId="4B5DE16D" w14:textId="29763595" w:rsidR="004B1B88" w:rsidRPr="004F186C" w:rsidDel="00C661A2" w:rsidRDefault="004B1B88" w:rsidP="00EE62F2">
            <w:pPr>
              <w:spacing w:after="0"/>
              <w:rPr>
                <w:del w:id="2637" w:author="Patel, Rinkesh" w:date="2016-09-26T17:28:00Z"/>
                <w:rFonts w:ascii="Calibri" w:hAnsi="Calibri"/>
                <w:color w:val="000000"/>
                <w:szCs w:val="22"/>
              </w:rPr>
            </w:pPr>
            <w:del w:id="2638" w:author="Patel, Rinkesh" w:date="2016-09-26T17:28:00Z">
              <w:r w:rsidRPr="004F186C" w:rsidDel="00C661A2">
                <w:rPr>
                  <w:rFonts w:ascii="Calibri" w:hAnsi="Calibri"/>
                  <w:color w:val="000000"/>
                  <w:szCs w:val="22"/>
                </w:rPr>
                <w:delText>n/a (no IMEI)</w:delText>
              </w:r>
              <w:bookmarkStart w:id="2639" w:name="_Toc463003967"/>
              <w:bookmarkStart w:id="2640" w:name="_Toc463028629"/>
              <w:bookmarkStart w:id="2641" w:name="_Toc464055635"/>
              <w:bookmarkStart w:id="2642" w:name="_Toc464729169"/>
              <w:bookmarkStart w:id="2643" w:name="_Toc468181318"/>
              <w:bookmarkStart w:id="2644" w:name="_Toc468182632"/>
              <w:bookmarkStart w:id="2645" w:name="_Toc469407409"/>
              <w:bookmarkStart w:id="2646" w:name="_Toc469493357"/>
              <w:bookmarkStart w:id="2647" w:name="_Toc469498176"/>
              <w:bookmarkEnd w:id="2639"/>
              <w:bookmarkEnd w:id="2640"/>
              <w:bookmarkEnd w:id="2641"/>
              <w:bookmarkEnd w:id="2642"/>
              <w:bookmarkEnd w:id="2643"/>
              <w:bookmarkEnd w:id="2644"/>
              <w:bookmarkEnd w:id="2645"/>
              <w:bookmarkEnd w:id="2646"/>
              <w:bookmarkEnd w:id="2647"/>
            </w:del>
          </w:p>
        </w:tc>
        <w:bookmarkStart w:id="2648" w:name="_Toc463003968"/>
        <w:bookmarkStart w:id="2649" w:name="_Toc463028630"/>
        <w:bookmarkStart w:id="2650" w:name="_Toc464055636"/>
        <w:bookmarkStart w:id="2651" w:name="_Toc464729170"/>
        <w:bookmarkStart w:id="2652" w:name="_Toc468181319"/>
        <w:bookmarkStart w:id="2653" w:name="_Toc468182633"/>
        <w:bookmarkStart w:id="2654" w:name="_Toc469407410"/>
        <w:bookmarkStart w:id="2655" w:name="_Toc469493358"/>
        <w:bookmarkStart w:id="2656" w:name="_Toc469498177"/>
        <w:bookmarkEnd w:id="2648"/>
        <w:bookmarkEnd w:id="2649"/>
        <w:bookmarkEnd w:id="2650"/>
        <w:bookmarkEnd w:id="2651"/>
        <w:bookmarkEnd w:id="2652"/>
        <w:bookmarkEnd w:id="2653"/>
        <w:bookmarkEnd w:id="2654"/>
        <w:bookmarkEnd w:id="2655"/>
        <w:bookmarkEnd w:id="2656"/>
      </w:tr>
      <w:tr w:rsidR="004B1B88" w:rsidRPr="004F186C" w:rsidDel="00C661A2" w14:paraId="6A146158" w14:textId="2B640306" w:rsidTr="00EE62F2">
        <w:trPr>
          <w:trHeight w:val="214"/>
          <w:del w:id="265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40E7BAA" w14:textId="2F83EF94" w:rsidR="004B1B88" w:rsidRPr="004F186C" w:rsidDel="00C661A2" w:rsidRDefault="004B1B88" w:rsidP="00EE62F2">
            <w:pPr>
              <w:spacing w:after="0"/>
              <w:rPr>
                <w:del w:id="2658" w:author="Patel, Rinkesh" w:date="2016-09-26T17:28:00Z"/>
                <w:rFonts w:ascii="Calibri" w:hAnsi="Calibri"/>
                <w:color w:val="000000"/>
                <w:szCs w:val="22"/>
              </w:rPr>
            </w:pPr>
            <w:del w:id="2659" w:author="Patel, Rinkesh" w:date="2016-09-26T17:28:00Z">
              <w:r w:rsidRPr="004F186C" w:rsidDel="00C661A2">
                <w:rPr>
                  <w:rFonts w:ascii="Calibri" w:hAnsi="Calibri"/>
                  <w:color w:val="000000"/>
                  <w:szCs w:val="22"/>
                </w:rPr>
                <w:delText>Immediate Regular Check-in (not lost/stolen)</w:delText>
              </w:r>
              <w:bookmarkStart w:id="2660" w:name="_Toc463003969"/>
              <w:bookmarkStart w:id="2661" w:name="_Toc463028631"/>
              <w:bookmarkStart w:id="2662" w:name="_Toc464055637"/>
              <w:bookmarkStart w:id="2663" w:name="_Toc464729171"/>
              <w:bookmarkStart w:id="2664" w:name="_Toc468181320"/>
              <w:bookmarkStart w:id="2665" w:name="_Toc468182634"/>
              <w:bookmarkStart w:id="2666" w:name="_Toc469407411"/>
              <w:bookmarkStart w:id="2667" w:name="_Toc469493359"/>
              <w:bookmarkStart w:id="2668" w:name="_Toc469498178"/>
              <w:bookmarkEnd w:id="2660"/>
              <w:bookmarkEnd w:id="2661"/>
              <w:bookmarkEnd w:id="2662"/>
              <w:bookmarkEnd w:id="2663"/>
              <w:bookmarkEnd w:id="2664"/>
              <w:bookmarkEnd w:id="2665"/>
              <w:bookmarkEnd w:id="2666"/>
              <w:bookmarkEnd w:id="2667"/>
              <w:bookmarkEnd w:id="2668"/>
            </w:del>
          </w:p>
        </w:tc>
        <w:tc>
          <w:tcPr>
            <w:tcW w:w="3240" w:type="dxa"/>
            <w:tcBorders>
              <w:top w:val="nil"/>
              <w:left w:val="nil"/>
              <w:bottom w:val="single" w:sz="8" w:space="0" w:color="auto"/>
              <w:right w:val="single" w:sz="8" w:space="0" w:color="auto"/>
            </w:tcBorders>
            <w:shd w:val="clear" w:color="auto" w:fill="auto"/>
            <w:hideMark/>
          </w:tcPr>
          <w:p w14:paraId="5AAAEB5E" w14:textId="1076749A" w:rsidR="004B1B88" w:rsidRPr="004F186C" w:rsidDel="00C661A2" w:rsidRDefault="004B1B88" w:rsidP="00EE62F2">
            <w:pPr>
              <w:tabs>
                <w:tab w:val="left" w:pos="1751"/>
              </w:tabs>
              <w:spacing w:after="0"/>
              <w:rPr>
                <w:del w:id="2669" w:author="Patel, Rinkesh" w:date="2016-09-26T17:28:00Z"/>
                <w:rFonts w:ascii="Calibri" w:hAnsi="Calibri"/>
                <w:color w:val="000000"/>
                <w:szCs w:val="22"/>
              </w:rPr>
            </w:pPr>
            <w:del w:id="2670" w:author="Patel, Rinkesh" w:date="2016-09-26T17:28:00Z">
              <w:r w:rsidRPr="004F186C" w:rsidDel="00C661A2">
                <w:rPr>
                  <w:rFonts w:ascii="Calibri" w:hAnsi="Calibri"/>
                  <w:color w:val="000000"/>
                  <w:szCs w:val="22"/>
                </w:rPr>
                <w:delText>ZTER_CLUB</w:delText>
              </w:r>
              <w:r w:rsidDel="00C661A2">
                <w:rPr>
                  <w:rFonts w:ascii="Calibri" w:hAnsi="Calibri"/>
                  <w:color w:val="000000"/>
                  <w:szCs w:val="22"/>
                </w:rPr>
                <w:tab/>
              </w:r>
              <w:bookmarkStart w:id="2671" w:name="_Toc463003970"/>
              <w:bookmarkStart w:id="2672" w:name="_Toc463028632"/>
              <w:bookmarkStart w:id="2673" w:name="_Toc464055638"/>
              <w:bookmarkStart w:id="2674" w:name="_Toc464729172"/>
              <w:bookmarkStart w:id="2675" w:name="_Toc468181321"/>
              <w:bookmarkStart w:id="2676" w:name="_Toc468182635"/>
              <w:bookmarkStart w:id="2677" w:name="_Toc469407412"/>
              <w:bookmarkStart w:id="2678" w:name="_Toc469493360"/>
              <w:bookmarkStart w:id="2679" w:name="_Toc469498179"/>
              <w:bookmarkEnd w:id="2671"/>
              <w:bookmarkEnd w:id="2672"/>
              <w:bookmarkEnd w:id="2673"/>
              <w:bookmarkEnd w:id="2674"/>
              <w:bookmarkEnd w:id="2675"/>
              <w:bookmarkEnd w:id="2676"/>
              <w:bookmarkEnd w:id="2677"/>
              <w:bookmarkEnd w:id="2678"/>
              <w:bookmarkEnd w:id="2679"/>
            </w:del>
          </w:p>
        </w:tc>
        <w:bookmarkStart w:id="2680" w:name="_Toc463003971"/>
        <w:bookmarkStart w:id="2681" w:name="_Toc463028633"/>
        <w:bookmarkStart w:id="2682" w:name="_Toc464055639"/>
        <w:bookmarkStart w:id="2683" w:name="_Toc464729173"/>
        <w:bookmarkStart w:id="2684" w:name="_Toc468181322"/>
        <w:bookmarkStart w:id="2685" w:name="_Toc468182636"/>
        <w:bookmarkStart w:id="2686" w:name="_Toc469407413"/>
        <w:bookmarkStart w:id="2687" w:name="_Toc469493361"/>
        <w:bookmarkStart w:id="2688" w:name="_Toc469498180"/>
        <w:bookmarkEnd w:id="2680"/>
        <w:bookmarkEnd w:id="2681"/>
        <w:bookmarkEnd w:id="2682"/>
        <w:bookmarkEnd w:id="2683"/>
        <w:bookmarkEnd w:id="2684"/>
        <w:bookmarkEnd w:id="2685"/>
        <w:bookmarkEnd w:id="2686"/>
        <w:bookmarkEnd w:id="2687"/>
        <w:bookmarkEnd w:id="2688"/>
      </w:tr>
      <w:tr w:rsidR="004B1B88" w:rsidRPr="004F186C" w:rsidDel="00C661A2" w14:paraId="64D83038" w14:textId="6EFC8B84" w:rsidTr="00EE62F2">
        <w:trPr>
          <w:trHeight w:val="196"/>
          <w:del w:id="268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AE751E6" w14:textId="1E4F6C3B" w:rsidR="004B1B88" w:rsidRPr="004F186C" w:rsidDel="00C661A2" w:rsidRDefault="004B1B88" w:rsidP="00EE62F2">
            <w:pPr>
              <w:spacing w:after="0"/>
              <w:rPr>
                <w:del w:id="2690" w:author="Patel, Rinkesh" w:date="2016-09-26T17:28:00Z"/>
                <w:rFonts w:ascii="Calibri" w:hAnsi="Calibri"/>
                <w:color w:val="000000"/>
                <w:szCs w:val="22"/>
              </w:rPr>
            </w:pPr>
            <w:del w:id="2691" w:author="Patel, Rinkesh" w:date="2016-09-26T17:28:00Z">
              <w:r w:rsidRPr="004F186C" w:rsidDel="00C661A2">
                <w:rPr>
                  <w:rFonts w:ascii="Calibri" w:hAnsi="Calibri"/>
                  <w:color w:val="000000"/>
                  <w:szCs w:val="22"/>
                </w:rPr>
                <w:delText>Void Immediate Regular Check-in</w:delText>
              </w:r>
              <w:bookmarkStart w:id="2692" w:name="_Toc463003972"/>
              <w:bookmarkStart w:id="2693" w:name="_Toc463028634"/>
              <w:bookmarkStart w:id="2694" w:name="_Toc464055640"/>
              <w:bookmarkStart w:id="2695" w:name="_Toc464729174"/>
              <w:bookmarkStart w:id="2696" w:name="_Toc468181323"/>
              <w:bookmarkStart w:id="2697" w:name="_Toc468182637"/>
              <w:bookmarkStart w:id="2698" w:name="_Toc469407414"/>
              <w:bookmarkStart w:id="2699" w:name="_Toc469493362"/>
              <w:bookmarkStart w:id="2700" w:name="_Toc469498181"/>
              <w:bookmarkEnd w:id="2692"/>
              <w:bookmarkEnd w:id="2693"/>
              <w:bookmarkEnd w:id="2694"/>
              <w:bookmarkEnd w:id="2695"/>
              <w:bookmarkEnd w:id="2696"/>
              <w:bookmarkEnd w:id="2697"/>
              <w:bookmarkEnd w:id="2698"/>
              <w:bookmarkEnd w:id="2699"/>
              <w:bookmarkEnd w:id="2700"/>
            </w:del>
          </w:p>
        </w:tc>
        <w:tc>
          <w:tcPr>
            <w:tcW w:w="3240" w:type="dxa"/>
            <w:tcBorders>
              <w:top w:val="nil"/>
              <w:left w:val="nil"/>
              <w:bottom w:val="single" w:sz="8" w:space="0" w:color="auto"/>
              <w:right w:val="single" w:sz="8" w:space="0" w:color="auto"/>
            </w:tcBorders>
            <w:shd w:val="clear" w:color="auto" w:fill="auto"/>
            <w:hideMark/>
          </w:tcPr>
          <w:p w14:paraId="073DB1BC" w14:textId="2C08F71B" w:rsidR="004B1B88" w:rsidRPr="004F186C" w:rsidDel="00C661A2" w:rsidRDefault="004B1B88" w:rsidP="00EE62F2">
            <w:pPr>
              <w:spacing w:after="0"/>
              <w:rPr>
                <w:del w:id="2701" w:author="Patel, Rinkesh" w:date="2016-09-26T17:28:00Z"/>
                <w:rFonts w:ascii="Calibri" w:hAnsi="Calibri"/>
                <w:color w:val="000000"/>
                <w:szCs w:val="22"/>
              </w:rPr>
            </w:pPr>
            <w:del w:id="2702" w:author="Patel, Rinkesh" w:date="2016-09-26T17:28:00Z">
              <w:r w:rsidRPr="004F186C" w:rsidDel="00C661A2">
                <w:rPr>
                  <w:rFonts w:ascii="Calibri" w:hAnsi="Calibri"/>
                  <w:color w:val="000000"/>
                  <w:szCs w:val="22"/>
                </w:rPr>
                <w:delText>ZTER_CLUB + X</w:delText>
              </w:r>
              <w:bookmarkStart w:id="2703" w:name="_Toc463003973"/>
              <w:bookmarkStart w:id="2704" w:name="_Toc463028635"/>
              <w:bookmarkStart w:id="2705" w:name="_Toc464055641"/>
              <w:bookmarkStart w:id="2706" w:name="_Toc464729175"/>
              <w:bookmarkStart w:id="2707" w:name="_Toc468181324"/>
              <w:bookmarkStart w:id="2708" w:name="_Toc468182638"/>
              <w:bookmarkStart w:id="2709" w:name="_Toc469407415"/>
              <w:bookmarkStart w:id="2710" w:name="_Toc469493363"/>
              <w:bookmarkStart w:id="2711" w:name="_Toc469498182"/>
              <w:bookmarkEnd w:id="2703"/>
              <w:bookmarkEnd w:id="2704"/>
              <w:bookmarkEnd w:id="2705"/>
              <w:bookmarkEnd w:id="2706"/>
              <w:bookmarkEnd w:id="2707"/>
              <w:bookmarkEnd w:id="2708"/>
              <w:bookmarkEnd w:id="2709"/>
              <w:bookmarkEnd w:id="2710"/>
              <w:bookmarkEnd w:id="2711"/>
            </w:del>
          </w:p>
        </w:tc>
        <w:bookmarkStart w:id="2712" w:name="_Toc463003974"/>
        <w:bookmarkStart w:id="2713" w:name="_Toc463028636"/>
        <w:bookmarkStart w:id="2714" w:name="_Toc464055642"/>
        <w:bookmarkStart w:id="2715" w:name="_Toc464729176"/>
        <w:bookmarkStart w:id="2716" w:name="_Toc468181325"/>
        <w:bookmarkStart w:id="2717" w:name="_Toc468182639"/>
        <w:bookmarkStart w:id="2718" w:name="_Toc469407416"/>
        <w:bookmarkStart w:id="2719" w:name="_Toc469493364"/>
        <w:bookmarkStart w:id="2720" w:name="_Toc469498183"/>
        <w:bookmarkEnd w:id="2712"/>
        <w:bookmarkEnd w:id="2713"/>
        <w:bookmarkEnd w:id="2714"/>
        <w:bookmarkEnd w:id="2715"/>
        <w:bookmarkEnd w:id="2716"/>
        <w:bookmarkEnd w:id="2717"/>
        <w:bookmarkEnd w:id="2718"/>
        <w:bookmarkEnd w:id="2719"/>
        <w:bookmarkEnd w:id="2720"/>
      </w:tr>
      <w:tr w:rsidR="004B1B88" w:rsidRPr="004F186C" w:rsidDel="00C661A2" w14:paraId="784934CB" w14:textId="3964E325" w:rsidTr="00EE62F2">
        <w:trPr>
          <w:trHeight w:val="178"/>
          <w:del w:id="272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4BEB3A7" w14:textId="1D12980C" w:rsidR="004B1B88" w:rsidRPr="004F186C" w:rsidDel="00C661A2" w:rsidRDefault="004B1B88" w:rsidP="00EE62F2">
            <w:pPr>
              <w:spacing w:after="0"/>
              <w:rPr>
                <w:del w:id="2722" w:author="Patel, Rinkesh" w:date="2016-09-26T17:28:00Z"/>
                <w:rFonts w:ascii="Calibri" w:hAnsi="Calibri"/>
                <w:color w:val="000000"/>
                <w:szCs w:val="22"/>
              </w:rPr>
            </w:pPr>
            <w:del w:id="2723" w:author="Patel, Rinkesh" w:date="2016-09-26T17:28:00Z">
              <w:r w:rsidRPr="004F186C" w:rsidDel="00C661A2">
                <w:rPr>
                  <w:rFonts w:ascii="Calibri" w:hAnsi="Calibri"/>
                  <w:color w:val="000000"/>
                  <w:szCs w:val="22"/>
                </w:rPr>
                <w:delText>Immediate Lost/Stolen Check-in</w:delText>
              </w:r>
              <w:bookmarkStart w:id="2724" w:name="_Toc463003975"/>
              <w:bookmarkStart w:id="2725" w:name="_Toc463028637"/>
              <w:bookmarkStart w:id="2726" w:name="_Toc464055643"/>
              <w:bookmarkStart w:id="2727" w:name="_Toc464729177"/>
              <w:bookmarkStart w:id="2728" w:name="_Toc468181326"/>
              <w:bookmarkStart w:id="2729" w:name="_Toc468182640"/>
              <w:bookmarkStart w:id="2730" w:name="_Toc469407417"/>
              <w:bookmarkStart w:id="2731" w:name="_Toc469493365"/>
              <w:bookmarkStart w:id="2732" w:name="_Toc469498184"/>
              <w:bookmarkEnd w:id="2724"/>
              <w:bookmarkEnd w:id="2725"/>
              <w:bookmarkEnd w:id="2726"/>
              <w:bookmarkEnd w:id="2727"/>
              <w:bookmarkEnd w:id="2728"/>
              <w:bookmarkEnd w:id="2729"/>
              <w:bookmarkEnd w:id="2730"/>
              <w:bookmarkEnd w:id="2731"/>
              <w:bookmarkEnd w:id="2732"/>
            </w:del>
          </w:p>
        </w:tc>
        <w:tc>
          <w:tcPr>
            <w:tcW w:w="3240" w:type="dxa"/>
            <w:tcBorders>
              <w:top w:val="nil"/>
              <w:left w:val="nil"/>
              <w:bottom w:val="single" w:sz="8" w:space="0" w:color="auto"/>
              <w:right w:val="single" w:sz="8" w:space="0" w:color="auto"/>
            </w:tcBorders>
            <w:shd w:val="clear" w:color="auto" w:fill="auto"/>
            <w:hideMark/>
          </w:tcPr>
          <w:p w14:paraId="32FEE94E" w14:textId="0BC9022B" w:rsidR="004B1B88" w:rsidRPr="004F186C" w:rsidDel="00C661A2" w:rsidRDefault="004B1B88" w:rsidP="00EE62F2">
            <w:pPr>
              <w:spacing w:after="0"/>
              <w:rPr>
                <w:del w:id="2733" w:author="Patel, Rinkesh" w:date="2016-09-26T17:28:00Z"/>
                <w:rFonts w:ascii="Calibri" w:hAnsi="Calibri"/>
                <w:color w:val="000000"/>
                <w:szCs w:val="22"/>
              </w:rPr>
            </w:pPr>
            <w:del w:id="2734" w:author="Patel, Rinkesh" w:date="2016-09-26T17:28:00Z">
              <w:r w:rsidRPr="004F186C" w:rsidDel="00C661A2">
                <w:rPr>
                  <w:rFonts w:ascii="Calibri" w:hAnsi="Calibri"/>
                  <w:color w:val="000000"/>
                  <w:szCs w:val="22"/>
                </w:rPr>
                <w:delText>ZLOST_CLUB</w:delText>
              </w:r>
              <w:bookmarkStart w:id="2735" w:name="_Toc463003976"/>
              <w:bookmarkStart w:id="2736" w:name="_Toc463028638"/>
              <w:bookmarkStart w:id="2737" w:name="_Toc464055644"/>
              <w:bookmarkStart w:id="2738" w:name="_Toc464729178"/>
              <w:bookmarkStart w:id="2739" w:name="_Toc468181327"/>
              <w:bookmarkStart w:id="2740" w:name="_Toc468182641"/>
              <w:bookmarkStart w:id="2741" w:name="_Toc469407418"/>
              <w:bookmarkStart w:id="2742" w:name="_Toc469493366"/>
              <w:bookmarkStart w:id="2743" w:name="_Toc469498185"/>
              <w:bookmarkEnd w:id="2735"/>
              <w:bookmarkEnd w:id="2736"/>
              <w:bookmarkEnd w:id="2737"/>
              <w:bookmarkEnd w:id="2738"/>
              <w:bookmarkEnd w:id="2739"/>
              <w:bookmarkEnd w:id="2740"/>
              <w:bookmarkEnd w:id="2741"/>
              <w:bookmarkEnd w:id="2742"/>
              <w:bookmarkEnd w:id="2743"/>
            </w:del>
          </w:p>
        </w:tc>
        <w:bookmarkStart w:id="2744" w:name="_Toc463003977"/>
        <w:bookmarkStart w:id="2745" w:name="_Toc463028639"/>
        <w:bookmarkStart w:id="2746" w:name="_Toc464055645"/>
        <w:bookmarkStart w:id="2747" w:name="_Toc464729179"/>
        <w:bookmarkStart w:id="2748" w:name="_Toc468181328"/>
        <w:bookmarkStart w:id="2749" w:name="_Toc468182642"/>
        <w:bookmarkStart w:id="2750" w:name="_Toc469407419"/>
        <w:bookmarkStart w:id="2751" w:name="_Toc469493367"/>
        <w:bookmarkStart w:id="2752" w:name="_Toc469498186"/>
        <w:bookmarkEnd w:id="2744"/>
        <w:bookmarkEnd w:id="2745"/>
        <w:bookmarkEnd w:id="2746"/>
        <w:bookmarkEnd w:id="2747"/>
        <w:bookmarkEnd w:id="2748"/>
        <w:bookmarkEnd w:id="2749"/>
        <w:bookmarkEnd w:id="2750"/>
        <w:bookmarkEnd w:id="2751"/>
        <w:bookmarkEnd w:id="2752"/>
      </w:tr>
      <w:tr w:rsidR="004B1B88" w:rsidRPr="004F186C" w:rsidDel="00C661A2" w14:paraId="51EBAE8E" w14:textId="436B61FD" w:rsidTr="00EE62F2">
        <w:trPr>
          <w:trHeight w:val="160"/>
          <w:del w:id="275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B7B3952" w14:textId="123E829A" w:rsidR="004B1B88" w:rsidRPr="004F186C" w:rsidDel="00C661A2" w:rsidRDefault="004B1B88" w:rsidP="00EE62F2">
            <w:pPr>
              <w:spacing w:after="0"/>
              <w:rPr>
                <w:del w:id="2754" w:author="Patel, Rinkesh" w:date="2016-09-26T17:28:00Z"/>
                <w:rFonts w:ascii="Calibri" w:hAnsi="Calibri"/>
                <w:color w:val="000000"/>
                <w:szCs w:val="22"/>
              </w:rPr>
            </w:pPr>
            <w:del w:id="2755" w:author="Patel, Rinkesh" w:date="2016-09-26T17:28:00Z">
              <w:r w:rsidRPr="004F186C" w:rsidDel="00C661A2">
                <w:rPr>
                  <w:rFonts w:ascii="Calibri" w:hAnsi="Calibri"/>
                  <w:color w:val="000000"/>
                  <w:szCs w:val="22"/>
                </w:rPr>
                <w:delText>Check-in of Found device (immediate only)</w:delText>
              </w:r>
              <w:bookmarkStart w:id="2756" w:name="_Toc463003978"/>
              <w:bookmarkStart w:id="2757" w:name="_Toc463028640"/>
              <w:bookmarkStart w:id="2758" w:name="_Toc464055646"/>
              <w:bookmarkStart w:id="2759" w:name="_Toc464729180"/>
              <w:bookmarkStart w:id="2760" w:name="_Toc468181329"/>
              <w:bookmarkStart w:id="2761" w:name="_Toc468182643"/>
              <w:bookmarkStart w:id="2762" w:name="_Toc469407420"/>
              <w:bookmarkStart w:id="2763" w:name="_Toc469493368"/>
              <w:bookmarkStart w:id="2764" w:name="_Toc469498187"/>
              <w:bookmarkEnd w:id="2756"/>
              <w:bookmarkEnd w:id="2757"/>
              <w:bookmarkEnd w:id="2758"/>
              <w:bookmarkEnd w:id="2759"/>
              <w:bookmarkEnd w:id="2760"/>
              <w:bookmarkEnd w:id="2761"/>
              <w:bookmarkEnd w:id="2762"/>
              <w:bookmarkEnd w:id="2763"/>
              <w:bookmarkEnd w:id="2764"/>
            </w:del>
          </w:p>
        </w:tc>
        <w:tc>
          <w:tcPr>
            <w:tcW w:w="3240" w:type="dxa"/>
            <w:tcBorders>
              <w:top w:val="nil"/>
              <w:left w:val="nil"/>
              <w:bottom w:val="single" w:sz="8" w:space="0" w:color="auto"/>
              <w:right w:val="single" w:sz="8" w:space="0" w:color="auto"/>
            </w:tcBorders>
            <w:shd w:val="clear" w:color="auto" w:fill="auto"/>
            <w:hideMark/>
          </w:tcPr>
          <w:p w14:paraId="3152D615" w14:textId="3F01CEE8" w:rsidR="004B1B88" w:rsidRPr="004F186C" w:rsidDel="00C661A2" w:rsidRDefault="004B1B88" w:rsidP="00EE62F2">
            <w:pPr>
              <w:spacing w:after="0"/>
              <w:rPr>
                <w:del w:id="2765" w:author="Patel, Rinkesh" w:date="2016-09-26T17:28:00Z"/>
                <w:rFonts w:ascii="Calibri" w:hAnsi="Calibri"/>
                <w:color w:val="000000"/>
                <w:szCs w:val="22"/>
              </w:rPr>
            </w:pPr>
            <w:del w:id="2766" w:author="Patel, Rinkesh" w:date="2016-09-26T17:28:00Z">
              <w:r w:rsidDel="00C661A2">
                <w:rPr>
                  <w:rFonts w:ascii="Calibri" w:hAnsi="Calibri"/>
                  <w:color w:val="000000"/>
                  <w:szCs w:val="22"/>
                </w:rPr>
                <w:delText>ZLDR_CLUB</w:delText>
              </w:r>
              <w:bookmarkStart w:id="2767" w:name="_Toc463003979"/>
              <w:bookmarkStart w:id="2768" w:name="_Toc463028641"/>
              <w:bookmarkStart w:id="2769" w:name="_Toc464055647"/>
              <w:bookmarkStart w:id="2770" w:name="_Toc464729181"/>
              <w:bookmarkStart w:id="2771" w:name="_Toc468181330"/>
              <w:bookmarkStart w:id="2772" w:name="_Toc468182644"/>
              <w:bookmarkStart w:id="2773" w:name="_Toc469407421"/>
              <w:bookmarkStart w:id="2774" w:name="_Toc469493369"/>
              <w:bookmarkStart w:id="2775" w:name="_Toc469498188"/>
              <w:bookmarkEnd w:id="2767"/>
              <w:bookmarkEnd w:id="2768"/>
              <w:bookmarkEnd w:id="2769"/>
              <w:bookmarkEnd w:id="2770"/>
              <w:bookmarkEnd w:id="2771"/>
              <w:bookmarkEnd w:id="2772"/>
              <w:bookmarkEnd w:id="2773"/>
              <w:bookmarkEnd w:id="2774"/>
              <w:bookmarkEnd w:id="2775"/>
            </w:del>
          </w:p>
        </w:tc>
        <w:bookmarkStart w:id="2776" w:name="_Toc463003980"/>
        <w:bookmarkStart w:id="2777" w:name="_Toc463028642"/>
        <w:bookmarkStart w:id="2778" w:name="_Toc464055648"/>
        <w:bookmarkStart w:id="2779" w:name="_Toc464729182"/>
        <w:bookmarkStart w:id="2780" w:name="_Toc468181331"/>
        <w:bookmarkStart w:id="2781" w:name="_Toc468182645"/>
        <w:bookmarkStart w:id="2782" w:name="_Toc469407422"/>
        <w:bookmarkStart w:id="2783" w:name="_Toc469493370"/>
        <w:bookmarkStart w:id="2784" w:name="_Toc469498189"/>
        <w:bookmarkEnd w:id="2776"/>
        <w:bookmarkEnd w:id="2777"/>
        <w:bookmarkEnd w:id="2778"/>
        <w:bookmarkEnd w:id="2779"/>
        <w:bookmarkEnd w:id="2780"/>
        <w:bookmarkEnd w:id="2781"/>
        <w:bookmarkEnd w:id="2782"/>
        <w:bookmarkEnd w:id="2783"/>
        <w:bookmarkEnd w:id="2784"/>
      </w:tr>
      <w:tr w:rsidR="004B1B88" w:rsidRPr="004F186C" w:rsidDel="00C661A2" w14:paraId="55635698" w14:textId="7F6640A0" w:rsidTr="00EE62F2">
        <w:trPr>
          <w:trHeight w:val="232"/>
          <w:del w:id="278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9947000" w14:textId="1CF0FAF9" w:rsidR="004B1B88" w:rsidRPr="004F186C" w:rsidDel="00C661A2" w:rsidRDefault="004B1B88" w:rsidP="00EE62F2">
            <w:pPr>
              <w:spacing w:after="0"/>
              <w:rPr>
                <w:del w:id="2786" w:author="Patel, Rinkesh" w:date="2016-09-26T17:28:00Z"/>
                <w:rFonts w:ascii="Calibri" w:hAnsi="Calibri"/>
                <w:color w:val="000000"/>
                <w:szCs w:val="22"/>
              </w:rPr>
            </w:pPr>
            <w:del w:id="2787" w:author="Patel, Rinkesh" w:date="2016-09-26T17:28:00Z">
              <w:r w:rsidRPr="004F186C" w:rsidDel="00C661A2">
                <w:rPr>
                  <w:rFonts w:ascii="Calibri" w:hAnsi="Calibri"/>
                  <w:color w:val="000000"/>
                  <w:szCs w:val="22"/>
                </w:rPr>
                <w:delText>Void Check-in of Found device (immediate only)</w:delText>
              </w:r>
              <w:bookmarkStart w:id="2788" w:name="_Toc463003981"/>
              <w:bookmarkStart w:id="2789" w:name="_Toc463028643"/>
              <w:bookmarkStart w:id="2790" w:name="_Toc464055649"/>
              <w:bookmarkStart w:id="2791" w:name="_Toc464729183"/>
              <w:bookmarkStart w:id="2792" w:name="_Toc468181332"/>
              <w:bookmarkStart w:id="2793" w:name="_Toc468182646"/>
              <w:bookmarkStart w:id="2794" w:name="_Toc469407423"/>
              <w:bookmarkStart w:id="2795" w:name="_Toc469493371"/>
              <w:bookmarkStart w:id="2796" w:name="_Toc469498190"/>
              <w:bookmarkEnd w:id="2788"/>
              <w:bookmarkEnd w:id="2789"/>
              <w:bookmarkEnd w:id="2790"/>
              <w:bookmarkEnd w:id="2791"/>
              <w:bookmarkEnd w:id="2792"/>
              <w:bookmarkEnd w:id="2793"/>
              <w:bookmarkEnd w:id="2794"/>
              <w:bookmarkEnd w:id="2795"/>
              <w:bookmarkEnd w:id="2796"/>
            </w:del>
          </w:p>
        </w:tc>
        <w:tc>
          <w:tcPr>
            <w:tcW w:w="3240" w:type="dxa"/>
            <w:tcBorders>
              <w:top w:val="nil"/>
              <w:left w:val="nil"/>
              <w:bottom w:val="single" w:sz="8" w:space="0" w:color="auto"/>
              <w:right w:val="single" w:sz="8" w:space="0" w:color="auto"/>
            </w:tcBorders>
            <w:shd w:val="clear" w:color="auto" w:fill="auto"/>
            <w:hideMark/>
          </w:tcPr>
          <w:p w14:paraId="2E9997DA" w14:textId="129F2BF6" w:rsidR="004B1B88" w:rsidRPr="004F186C" w:rsidDel="00C661A2" w:rsidRDefault="004B1B88" w:rsidP="00EE62F2">
            <w:pPr>
              <w:spacing w:after="0"/>
              <w:rPr>
                <w:del w:id="2797" w:author="Patel, Rinkesh" w:date="2016-09-26T17:28:00Z"/>
                <w:rFonts w:ascii="Calibri" w:hAnsi="Calibri"/>
                <w:color w:val="000000"/>
                <w:szCs w:val="22"/>
              </w:rPr>
            </w:pPr>
            <w:del w:id="2798" w:author="Patel, Rinkesh" w:date="2016-09-26T17:28:00Z">
              <w:r w:rsidDel="00C661A2">
                <w:rPr>
                  <w:rFonts w:ascii="Calibri" w:hAnsi="Calibri"/>
                  <w:color w:val="000000"/>
                  <w:szCs w:val="22"/>
                </w:rPr>
                <w:delText>ZLDR_CLUB + X</w:delText>
              </w:r>
              <w:bookmarkStart w:id="2799" w:name="_Toc463003982"/>
              <w:bookmarkStart w:id="2800" w:name="_Toc463028644"/>
              <w:bookmarkStart w:id="2801" w:name="_Toc464055650"/>
              <w:bookmarkStart w:id="2802" w:name="_Toc464729184"/>
              <w:bookmarkStart w:id="2803" w:name="_Toc468181333"/>
              <w:bookmarkStart w:id="2804" w:name="_Toc468182647"/>
              <w:bookmarkStart w:id="2805" w:name="_Toc469407424"/>
              <w:bookmarkStart w:id="2806" w:name="_Toc469493372"/>
              <w:bookmarkStart w:id="2807" w:name="_Toc469498191"/>
              <w:bookmarkEnd w:id="2799"/>
              <w:bookmarkEnd w:id="2800"/>
              <w:bookmarkEnd w:id="2801"/>
              <w:bookmarkEnd w:id="2802"/>
              <w:bookmarkEnd w:id="2803"/>
              <w:bookmarkEnd w:id="2804"/>
              <w:bookmarkEnd w:id="2805"/>
              <w:bookmarkEnd w:id="2806"/>
              <w:bookmarkEnd w:id="2807"/>
            </w:del>
          </w:p>
        </w:tc>
        <w:bookmarkStart w:id="2808" w:name="_Toc463003983"/>
        <w:bookmarkStart w:id="2809" w:name="_Toc463028645"/>
        <w:bookmarkStart w:id="2810" w:name="_Toc464055651"/>
        <w:bookmarkStart w:id="2811" w:name="_Toc464729185"/>
        <w:bookmarkStart w:id="2812" w:name="_Toc468181334"/>
        <w:bookmarkStart w:id="2813" w:name="_Toc468182648"/>
        <w:bookmarkStart w:id="2814" w:name="_Toc469407425"/>
        <w:bookmarkStart w:id="2815" w:name="_Toc469493373"/>
        <w:bookmarkStart w:id="2816" w:name="_Toc469498192"/>
        <w:bookmarkEnd w:id="2808"/>
        <w:bookmarkEnd w:id="2809"/>
        <w:bookmarkEnd w:id="2810"/>
        <w:bookmarkEnd w:id="2811"/>
        <w:bookmarkEnd w:id="2812"/>
        <w:bookmarkEnd w:id="2813"/>
        <w:bookmarkEnd w:id="2814"/>
        <w:bookmarkEnd w:id="2815"/>
        <w:bookmarkEnd w:id="2816"/>
      </w:tr>
      <w:tr w:rsidR="004B1B88" w:rsidRPr="004F186C" w:rsidDel="00C661A2" w14:paraId="1800AA3B" w14:textId="16FC0B6D" w:rsidTr="00EE62F2">
        <w:trPr>
          <w:trHeight w:val="315"/>
          <w:del w:id="281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EFDDB3C" w14:textId="36273D20" w:rsidR="004B1B88" w:rsidRPr="004F186C" w:rsidDel="00C661A2" w:rsidRDefault="004B1B88" w:rsidP="00EE62F2">
            <w:pPr>
              <w:spacing w:after="0"/>
              <w:rPr>
                <w:del w:id="2818" w:author="Patel, Rinkesh" w:date="2016-09-26T17:28:00Z"/>
                <w:rFonts w:ascii="Calibri" w:hAnsi="Calibri"/>
                <w:color w:val="000000"/>
                <w:szCs w:val="22"/>
              </w:rPr>
            </w:pPr>
            <w:del w:id="2819" w:author="Patel, Rinkesh" w:date="2016-09-26T17:28:00Z">
              <w:r w:rsidRPr="004F186C" w:rsidDel="00C661A2">
                <w:rPr>
                  <w:rFonts w:ascii="Calibri" w:hAnsi="Calibri"/>
                  <w:color w:val="000000"/>
                  <w:szCs w:val="22"/>
                </w:rPr>
                <w:delText>Manual Regular Check-in</w:delText>
              </w:r>
              <w:bookmarkStart w:id="2820" w:name="_Toc463003984"/>
              <w:bookmarkStart w:id="2821" w:name="_Toc463028646"/>
              <w:bookmarkStart w:id="2822" w:name="_Toc464055652"/>
              <w:bookmarkStart w:id="2823" w:name="_Toc464729186"/>
              <w:bookmarkStart w:id="2824" w:name="_Toc468181335"/>
              <w:bookmarkStart w:id="2825" w:name="_Toc468182649"/>
              <w:bookmarkStart w:id="2826" w:name="_Toc469407426"/>
              <w:bookmarkStart w:id="2827" w:name="_Toc469493374"/>
              <w:bookmarkStart w:id="2828" w:name="_Toc469498193"/>
              <w:bookmarkEnd w:id="2820"/>
              <w:bookmarkEnd w:id="2821"/>
              <w:bookmarkEnd w:id="2822"/>
              <w:bookmarkEnd w:id="2823"/>
              <w:bookmarkEnd w:id="2824"/>
              <w:bookmarkEnd w:id="2825"/>
              <w:bookmarkEnd w:id="2826"/>
              <w:bookmarkEnd w:id="2827"/>
              <w:bookmarkEnd w:id="2828"/>
            </w:del>
          </w:p>
        </w:tc>
        <w:tc>
          <w:tcPr>
            <w:tcW w:w="3240" w:type="dxa"/>
            <w:tcBorders>
              <w:top w:val="nil"/>
              <w:left w:val="nil"/>
              <w:bottom w:val="single" w:sz="8" w:space="0" w:color="auto"/>
              <w:right w:val="single" w:sz="8" w:space="0" w:color="auto"/>
            </w:tcBorders>
            <w:shd w:val="clear" w:color="auto" w:fill="auto"/>
            <w:hideMark/>
          </w:tcPr>
          <w:p w14:paraId="4BD07AB7" w14:textId="104A8C7B" w:rsidR="004B1B88" w:rsidRPr="004F186C" w:rsidDel="00C661A2" w:rsidRDefault="004B1B88" w:rsidP="00EE62F2">
            <w:pPr>
              <w:spacing w:after="0"/>
              <w:rPr>
                <w:del w:id="2829" w:author="Patel, Rinkesh" w:date="2016-09-26T17:28:00Z"/>
                <w:rFonts w:ascii="Calibri" w:hAnsi="Calibri"/>
                <w:color w:val="000000"/>
                <w:szCs w:val="22"/>
              </w:rPr>
            </w:pPr>
            <w:del w:id="2830" w:author="Patel, Rinkesh" w:date="2016-09-26T17:28:00Z">
              <w:r w:rsidRPr="004F186C" w:rsidDel="00C661A2">
                <w:rPr>
                  <w:rFonts w:ascii="Calibri" w:hAnsi="Calibri"/>
                  <w:color w:val="000000"/>
                  <w:szCs w:val="22"/>
                </w:rPr>
                <w:delText>ZMANDR_CLUB</w:delText>
              </w:r>
              <w:bookmarkStart w:id="2831" w:name="_Toc463003985"/>
              <w:bookmarkStart w:id="2832" w:name="_Toc463028647"/>
              <w:bookmarkStart w:id="2833" w:name="_Toc464055653"/>
              <w:bookmarkStart w:id="2834" w:name="_Toc464729187"/>
              <w:bookmarkStart w:id="2835" w:name="_Toc468181336"/>
              <w:bookmarkStart w:id="2836" w:name="_Toc468182650"/>
              <w:bookmarkStart w:id="2837" w:name="_Toc469407427"/>
              <w:bookmarkStart w:id="2838" w:name="_Toc469493375"/>
              <w:bookmarkStart w:id="2839" w:name="_Toc469498194"/>
              <w:bookmarkEnd w:id="2831"/>
              <w:bookmarkEnd w:id="2832"/>
              <w:bookmarkEnd w:id="2833"/>
              <w:bookmarkEnd w:id="2834"/>
              <w:bookmarkEnd w:id="2835"/>
              <w:bookmarkEnd w:id="2836"/>
              <w:bookmarkEnd w:id="2837"/>
              <w:bookmarkEnd w:id="2838"/>
              <w:bookmarkEnd w:id="2839"/>
            </w:del>
          </w:p>
        </w:tc>
        <w:bookmarkStart w:id="2840" w:name="_Toc463003986"/>
        <w:bookmarkStart w:id="2841" w:name="_Toc463028648"/>
        <w:bookmarkStart w:id="2842" w:name="_Toc464055654"/>
        <w:bookmarkStart w:id="2843" w:name="_Toc464729188"/>
        <w:bookmarkStart w:id="2844" w:name="_Toc468181337"/>
        <w:bookmarkStart w:id="2845" w:name="_Toc468182651"/>
        <w:bookmarkStart w:id="2846" w:name="_Toc469407428"/>
        <w:bookmarkStart w:id="2847" w:name="_Toc469493376"/>
        <w:bookmarkStart w:id="2848" w:name="_Toc469498195"/>
        <w:bookmarkEnd w:id="2840"/>
        <w:bookmarkEnd w:id="2841"/>
        <w:bookmarkEnd w:id="2842"/>
        <w:bookmarkEnd w:id="2843"/>
        <w:bookmarkEnd w:id="2844"/>
        <w:bookmarkEnd w:id="2845"/>
        <w:bookmarkEnd w:id="2846"/>
        <w:bookmarkEnd w:id="2847"/>
        <w:bookmarkEnd w:id="2848"/>
      </w:tr>
      <w:tr w:rsidR="004B1B88" w:rsidRPr="004F186C" w:rsidDel="00C661A2" w14:paraId="3D0525AA" w14:textId="6ADE9F66" w:rsidTr="00EE62F2">
        <w:trPr>
          <w:trHeight w:val="196"/>
          <w:del w:id="284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6C8F548D" w14:textId="189996B7" w:rsidR="004B1B88" w:rsidRPr="004F186C" w:rsidDel="00C661A2" w:rsidRDefault="004B1B88" w:rsidP="00EE62F2">
            <w:pPr>
              <w:spacing w:after="0"/>
              <w:rPr>
                <w:del w:id="2850" w:author="Patel, Rinkesh" w:date="2016-09-26T17:28:00Z"/>
                <w:rFonts w:ascii="Calibri" w:hAnsi="Calibri"/>
                <w:color w:val="000000"/>
                <w:szCs w:val="22"/>
              </w:rPr>
            </w:pPr>
            <w:del w:id="2851" w:author="Patel, Rinkesh" w:date="2016-09-26T17:28:00Z">
              <w:r w:rsidRPr="004F186C" w:rsidDel="00C661A2">
                <w:rPr>
                  <w:rFonts w:ascii="Calibri" w:hAnsi="Calibri"/>
                  <w:color w:val="000000"/>
                  <w:szCs w:val="22"/>
                </w:rPr>
                <w:delText>Manual Lost/Stolen Check-in</w:delText>
              </w:r>
              <w:bookmarkStart w:id="2852" w:name="_Toc463003987"/>
              <w:bookmarkStart w:id="2853" w:name="_Toc463028649"/>
              <w:bookmarkStart w:id="2854" w:name="_Toc464055655"/>
              <w:bookmarkStart w:id="2855" w:name="_Toc464729189"/>
              <w:bookmarkStart w:id="2856" w:name="_Toc468181338"/>
              <w:bookmarkStart w:id="2857" w:name="_Toc468182652"/>
              <w:bookmarkStart w:id="2858" w:name="_Toc469407429"/>
              <w:bookmarkStart w:id="2859" w:name="_Toc469493377"/>
              <w:bookmarkStart w:id="2860" w:name="_Toc469498196"/>
              <w:bookmarkEnd w:id="2852"/>
              <w:bookmarkEnd w:id="2853"/>
              <w:bookmarkEnd w:id="2854"/>
              <w:bookmarkEnd w:id="2855"/>
              <w:bookmarkEnd w:id="2856"/>
              <w:bookmarkEnd w:id="2857"/>
              <w:bookmarkEnd w:id="2858"/>
              <w:bookmarkEnd w:id="2859"/>
              <w:bookmarkEnd w:id="2860"/>
            </w:del>
          </w:p>
        </w:tc>
        <w:tc>
          <w:tcPr>
            <w:tcW w:w="3240" w:type="dxa"/>
            <w:tcBorders>
              <w:top w:val="nil"/>
              <w:left w:val="nil"/>
              <w:bottom w:val="single" w:sz="8" w:space="0" w:color="auto"/>
              <w:right w:val="single" w:sz="8" w:space="0" w:color="auto"/>
            </w:tcBorders>
            <w:shd w:val="clear" w:color="auto" w:fill="auto"/>
            <w:hideMark/>
          </w:tcPr>
          <w:p w14:paraId="51AB8B20" w14:textId="0E26357C" w:rsidR="004B1B88" w:rsidRPr="004F186C" w:rsidDel="00C661A2" w:rsidRDefault="004B1B88" w:rsidP="00EE62F2">
            <w:pPr>
              <w:spacing w:after="0"/>
              <w:rPr>
                <w:del w:id="2861" w:author="Patel, Rinkesh" w:date="2016-09-26T17:28:00Z"/>
                <w:rFonts w:ascii="Calibri" w:hAnsi="Calibri"/>
                <w:color w:val="000000"/>
                <w:szCs w:val="22"/>
              </w:rPr>
            </w:pPr>
            <w:del w:id="2862" w:author="Patel, Rinkesh" w:date="2016-09-26T17:28:00Z">
              <w:r w:rsidRPr="004F186C" w:rsidDel="00C661A2">
                <w:rPr>
                  <w:rFonts w:ascii="Calibri" w:hAnsi="Calibri"/>
                  <w:color w:val="000000"/>
                  <w:szCs w:val="22"/>
                </w:rPr>
                <w:delText>ZLOST_CLUB</w:delText>
              </w:r>
              <w:bookmarkStart w:id="2863" w:name="_Toc463003988"/>
              <w:bookmarkStart w:id="2864" w:name="_Toc463028650"/>
              <w:bookmarkStart w:id="2865" w:name="_Toc464055656"/>
              <w:bookmarkStart w:id="2866" w:name="_Toc464729190"/>
              <w:bookmarkStart w:id="2867" w:name="_Toc468181339"/>
              <w:bookmarkStart w:id="2868" w:name="_Toc468182653"/>
              <w:bookmarkStart w:id="2869" w:name="_Toc469407430"/>
              <w:bookmarkStart w:id="2870" w:name="_Toc469493378"/>
              <w:bookmarkStart w:id="2871" w:name="_Toc469498197"/>
              <w:bookmarkEnd w:id="2863"/>
              <w:bookmarkEnd w:id="2864"/>
              <w:bookmarkEnd w:id="2865"/>
              <w:bookmarkEnd w:id="2866"/>
              <w:bookmarkEnd w:id="2867"/>
              <w:bookmarkEnd w:id="2868"/>
              <w:bookmarkEnd w:id="2869"/>
              <w:bookmarkEnd w:id="2870"/>
              <w:bookmarkEnd w:id="2871"/>
            </w:del>
          </w:p>
        </w:tc>
        <w:bookmarkStart w:id="2872" w:name="_Toc463003989"/>
        <w:bookmarkStart w:id="2873" w:name="_Toc463028651"/>
        <w:bookmarkStart w:id="2874" w:name="_Toc464055657"/>
        <w:bookmarkStart w:id="2875" w:name="_Toc464729191"/>
        <w:bookmarkStart w:id="2876" w:name="_Toc468181340"/>
        <w:bookmarkStart w:id="2877" w:name="_Toc468182654"/>
        <w:bookmarkStart w:id="2878" w:name="_Toc469407431"/>
        <w:bookmarkStart w:id="2879" w:name="_Toc469493379"/>
        <w:bookmarkStart w:id="2880" w:name="_Toc469498198"/>
        <w:bookmarkEnd w:id="2872"/>
        <w:bookmarkEnd w:id="2873"/>
        <w:bookmarkEnd w:id="2874"/>
        <w:bookmarkEnd w:id="2875"/>
        <w:bookmarkEnd w:id="2876"/>
        <w:bookmarkEnd w:id="2877"/>
        <w:bookmarkEnd w:id="2878"/>
        <w:bookmarkEnd w:id="2879"/>
        <w:bookmarkEnd w:id="2880"/>
      </w:tr>
      <w:tr w:rsidR="004B1B88" w:rsidRPr="004F186C" w:rsidDel="00C661A2" w14:paraId="629DED2B" w14:textId="38F06A20" w:rsidTr="00EE62F2">
        <w:trPr>
          <w:trHeight w:val="205"/>
          <w:del w:id="288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0982B8D6" w14:textId="591CDA7E" w:rsidR="004B1B88" w:rsidRPr="004F186C" w:rsidDel="00C661A2" w:rsidRDefault="004B1B88" w:rsidP="00EE62F2">
            <w:pPr>
              <w:spacing w:after="0"/>
              <w:rPr>
                <w:del w:id="2882" w:author="Patel, Rinkesh" w:date="2016-09-26T17:28:00Z"/>
                <w:rFonts w:ascii="Calibri" w:hAnsi="Calibri"/>
                <w:color w:val="000000"/>
                <w:szCs w:val="22"/>
              </w:rPr>
            </w:pPr>
            <w:del w:id="2883" w:author="Patel, Rinkesh" w:date="2016-09-26T17:28:00Z">
              <w:r w:rsidRPr="004F186C" w:rsidDel="00C661A2">
                <w:rPr>
                  <w:rFonts w:ascii="Calibri" w:hAnsi="Calibri"/>
                  <w:color w:val="000000"/>
                  <w:szCs w:val="22"/>
                </w:rPr>
                <w:delText xml:space="preserve">Remorse Return Immediate </w:delText>
              </w:r>
              <w:r w:rsidDel="00C661A2">
                <w:rPr>
                  <w:rFonts w:ascii="Calibri" w:hAnsi="Calibri"/>
                  <w:color w:val="000000"/>
                  <w:szCs w:val="22"/>
                </w:rPr>
                <w:delText>–</w:delText>
              </w:r>
              <w:r w:rsidRPr="004F186C" w:rsidDel="00C661A2">
                <w:rPr>
                  <w:rFonts w:ascii="Calibri" w:hAnsi="Calibri"/>
                  <w:color w:val="000000"/>
                  <w:szCs w:val="22"/>
                </w:rPr>
                <w:delText xml:space="preserve"> Retail</w:delText>
              </w:r>
              <w:bookmarkStart w:id="2884" w:name="_Toc463003990"/>
              <w:bookmarkStart w:id="2885" w:name="_Toc463028652"/>
              <w:bookmarkStart w:id="2886" w:name="_Toc464055658"/>
              <w:bookmarkStart w:id="2887" w:name="_Toc464729192"/>
              <w:bookmarkStart w:id="2888" w:name="_Toc468181341"/>
              <w:bookmarkStart w:id="2889" w:name="_Toc468182655"/>
              <w:bookmarkStart w:id="2890" w:name="_Toc469407432"/>
              <w:bookmarkStart w:id="2891" w:name="_Toc469493380"/>
              <w:bookmarkStart w:id="2892" w:name="_Toc469498199"/>
              <w:bookmarkEnd w:id="2884"/>
              <w:bookmarkEnd w:id="2885"/>
              <w:bookmarkEnd w:id="2886"/>
              <w:bookmarkEnd w:id="2887"/>
              <w:bookmarkEnd w:id="2888"/>
              <w:bookmarkEnd w:id="2889"/>
              <w:bookmarkEnd w:id="2890"/>
              <w:bookmarkEnd w:id="2891"/>
              <w:bookmarkEnd w:id="2892"/>
            </w:del>
          </w:p>
        </w:tc>
        <w:tc>
          <w:tcPr>
            <w:tcW w:w="3240" w:type="dxa"/>
            <w:tcBorders>
              <w:top w:val="nil"/>
              <w:left w:val="nil"/>
              <w:bottom w:val="single" w:sz="8" w:space="0" w:color="auto"/>
              <w:right w:val="single" w:sz="8" w:space="0" w:color="auto"/>
            </w:tcBorders>
            <w:shd w:val="clear" w:color="auto" w:fill="auto"/>
            <w:hideMark/>
          </w:tcPr>
          <w:p w14:paraId="76F9A78E" w14:textId="1A228260" w:rsidR="004B1B88" w:rsidRPr="004F186C" w:rsidDel="00C661A2" w:rsidRDefault="004B1B88" w:rsidP="00EE62F2">
            <w:pPr>
              <w:spacing w:after="0"/>
              <w:rPr>
                <w:del w:id="2893" w:author="Patel, Rinkesh" w:date="2016-09-26T17:28:00Z"/>
                <w:rFonts w:ascii="Calibri" w:hAnsi="Calibri"/>
                <w:color w:val="000000"/>
                <w:szCs w:val="22"/>
              </w:rPr>
            </w:pPr>
            <w:del w:id="2894" w:author="Patel, Rinkesh" w:date="2016-09-26T17:28:00Z">
              <w:r w:rsidRPr="004F186C" w:rsidDel="00C661A2">
                <w:rPr>
                  <w:rFonts w:ascii="Calibri" w:hAnsi="Calibri"/>
                  <w:color w:val="000000"/>
                  <w:szCs w:val="22"/>
                </w:rPr>
                <w:delText>ZNEWL_CLUB + X</w:delText>
              </w:r>
              <w:bookmarkStart w:id="2895" w:name="_Toc463003991"/>
              <w:bookmarkStart w:id="2896" w:name="_Toc463028653"/>
              <w:bookmarkStart w:id="2897" w:name="_Toc464055659"/>
              <w:bookmarkStart w:id="2898" w:name="_Toc464729193"/>
              <w:bookmarkStart w:id="2899" w:name="_Toc468181342"/>
              <w:bookmarkStart w:id="2900" w:name="_Toc468182656"/>
              <w:bookmarkStart w:id="2901" w:name="_Toc469407433"/>
              <w:bookmarkStart w:id="2902" w:name="_Toc469493381"/>
              <w:bookmarkStart w:id="2903" w:name="_Toc469498200"/>
              <w:bookmarkEnd w:id="2895"/>
              <w:bookmarkEnd w:id="2896"/>
              <w:bookmarkEnd w:id="2897"/>
              <w:bookmarkEnd w:id="2898"/>
              <w:bookmarkEnd w:id="2899"/>
              <w:bookmarkEnd w:id="2900"/>
              <w:bookmarkEnd w:id="2901"/>
              <w:bookmarkEnd w:id="2902"/>
              <w:bookmarkEnd w:id="2903"/>
            </w:del>
          </w:p>
        </w:tc>
        <w:bookmarkStart w:id="2904" w:name="_Toc463003992"/>
        <w:bookmarkStart w:id="2905" w:name="_Toc463028654"/>
        <w:bookmarkStart w:id="2906" w:name="_Toc464055660"/>
        <w:bookmarkStart w:id="2907" w:name="_Toc464729194"/>
        <w:bookmarkStart w:id="2908" w:name="_Toc468181343"/>
        <w:bookmarkStart w:id="2909" w:name="_Toc468182657"/>
        <w:bookmarkStart w:id="2910" w:name="_Toc469407434"/>
        <w:bookmarkStart w:id="2911" w:name="_Toc469493382"/>
        <w:bookmarkStart w:id="2912" w:name="_Toc469498201"/>
        <w:bookmarkEnd w:id="2904"/>
        <w:bookmarkEnd w:id="2905"/>
        <w:bookmarkEnd w:id="2906"/>
        <w:bookmarkEnd w:id="2907"/>
        <w:bookmarkEnd w:id="2908"/>
        <w:bookmarkEnd w:id="2909"/>
        <w:bookmarkEnd w:id="2910"/>
        <w:bookmarkEnd w:id="2911"/>
        <w:bookmarkEnd w:id="2912"/>
      </w:tr>
      <w:tr w:rsidR="004B1B88" w:rsidRPr="004F186C" w:rsidDel="00C661A2" w14:paraId="46134A57" w14:textId="2923BFB5" w:rsidTr="00EE62F2">
        <w:trPr>
          <w:trHeight w:val="142"/>
          <w:del w:id="291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FA06AC1" w14:textId="5D3E64FA" w:rsidR="004B1B88" w:rsidRPr="004F186C" w:rsidDel="00C661A2" w:rsidRDefault="004B1B88" w:rsidP="00EE62F2">
            <w:pPr>
              <w:spacing w:after="0"/>
              <w:rPr>
                <w:del w:id="2914" w:author="Patel, Rinkesh" w:date="2016-09-26T17:28:00Z"/>
                <w:rFonts w:ascii="Calibri" w:hAnsi="Calibri"/>
                <w:color w:val="000000"/>
                <w:szCs w:val="22"/>
              </w:rPr>
            </w:pPr>
            <w:del w:id="2915" w:author="Patel, Rinkesh" w:date="2016-09-26T17:28:00Z">
              <w:r w:rsidRPr="004F186C" w:rsidDel="00C661A2">
                <w:rPr>
                  <w:rFonts w:ascii="Calibri" w:hAnsi="Calibri"/>
                  <w:color w:val="000000"/>
                  <w:szCs w:val="22"/>
                </w:rPr>
                <w:delText xml:space="preserve">Void Remorse Return Immediate </w:delText>
              </w:r>
              <w:r w:rsidDel="00C661A2">
                <w:rPr>
                  <w:rFonts w:ascii="Calibri" w:hAnsi="Calibri"/>
                  <w:color w:val="000000"/>
                  <w:szCs w:val="22"/>
                </w:rPr>
                <w:delText>–</w:delText>
              </w:r>
              <w:r w:rsidRPr="004F186C" w:rsidDel="00C661A2">
                <w:rPr>
                  <w:rFonts w:ascii="Calibri" w:hAnsi="Calibri"/>
                  <w:color w:val="000000"/>
                  <w:szCs w:val="22"/>
                </w:rPr>
                <w:delText xml:space="preserve"> Retail</w:delText>
              </w:r>
              <w:bookmarkStart w:id="2916" w:name="_Toc463003993"/>
              <w:bookmarkStart w:id="2917" w:name="_Toc463028655"/>
              <w:bookmarkStart w:id="2918" w:name="_Toc464055661"/>
              <w:bookmarkStart w:id="2919" w:name="_Toc464729195"/>
              <w:bookmarkStart w:id="2920" w:name="_Toc468181344"/>
              <w:bookmarkStart w:id="2921" w:name="_Toc468182658"/>
              <w:bookmarkStart w:id="2922" w:name="_Toc469407435"/>
              <w:bookmarkStart w:id="2923" w:name="_Toc469493383"/>
              <w:bookmarkStart w:id="2924" w:name="_Toc469498202"/>
              <w:bookmarkEnd w:id="2916"/>
              <w:bookmarkEnd w:id="2917"/>
              <w:bookmarkEnd w:id="2918"/>
              <w:bookmarkEnd w:id="2919"/>
              <w:bookmarkEnd w:id="2920"/>
              <w:bookmarkEnd w:id="2921"/>
              <w:bookmarkEnd w:id="2922"/>
              <w:bookmarkEnd w:id="2923"/>
              <w:bookmarkEnd w:id="2924"/>
            </w:del>
          </w:p>
        </w:tc>
        <w:tc>
          <w:tcPr>
            <w:tcW w:w="3240" w:type="dxa"/>
            <w:tcBorders>
              <w:top w:val="nil"/>
              <w:left w:val="nil"/>
              <w:bottom w:val="single" w:sz="8" w:space="0" w:color="auto"/>
              <w:right w:val="single" w:sz="8" w:space="0" w:color="auto"/>
            </w:tcBorders>
            <w:shd w:val="clear" w:color="auto" w:fill="auto"/>
            <w:hideMark/>
          </w:tcPr>
          <w:p w14:paraId="282C49AD" w14:textId="5A84865F" w:rsidR="004B1B88" w:rsidRPr="004F186C" w:rsidDel="00C661A2" w:rsidRDefault="004B1B88" w:rsidP="00EE62F2">
            <w:pPr>
              <w:spacing w:after="0"/>
              <w:rPr>
                <w:del w:id="2925" w:author="Patel, Rinkesh" w:date="2016-09-26T17:28:00Z"/>
                <w:rFonts w:ascii="Calibri" w:hAnsi="Calibri"/>
                <w:color w:val="000000"/>
                <w:szCs w:val="22"/>
              </w:rPr>
            </w:pPr>
            <w:del w:id="2926" w:author="Patel, Rinkesh" w:date="2016-09-26T17:28:00Z">
              <w:r w:rsidRPr="004F186C" w:rsidDel="00C661A2">
                <w:rPr>
                  <w:rFonts w:ascii="Calibri" w:hAnsi="Calibri"/>
                  <w:color w:val="000000"/>
                  <w:szCs w:val="22"/>
                </w:rPr>
                <w:delText>ZNEWL_CLUB</w:delText>
              </w:r>
              <w:bookmarkStart w:id="2927" w:name="_Toc463003994"/>
              <w:bookmarkStart w:id="2928" w:name="_Toc463028656"/>
              <w:bookmarkStart w:id="2929" w:name="_Toc464055662"/>
              <w:bookmarkStart w:id="2930" w:name="_Toc464729196"/>
              <w:bookmarkStart w:id="2931" w:name="_Toc468181345"/>
              <w:bookmarkStart w:id="2932" w:name="_Toc468182659"/>
              <w:bookmarkStart w:id="2933" w:name="_Toc469407436"/>
              <w:bookmarkStart w:id="2934" w:name="_Toc469493384"/>
              <w:bookmarkStart w:id="2935" w:name="_Toc469498203"/>
              <w:bookmarkEnd w:id="2927"/>
              <w:bookmarkEnd w:id="2928"/>
              <w:bookmarkEnd w:id="2929"/>
              <w:bookmarkEnd w:id="2930"/>
              <w:bookmarkEnd w:id="2931"/>
              <w:bookmarkEnd w:id="2932"/>
              <w:bookmarkEnd w:id="2933"/>
              <w:bookmarkEnd w:id="2934"/>
              <w:bookmarkEnd w:id="2935"/>
            </w:del>
          </w:p>
        </w:tc>
        <w:bookmarkStart w:id="2936" w:name="_Toc463003995"/>
        <w:bookmarkStart w:id="2937" w:name="_Toc463028657"/>
        <w:bookmarkStart w:id="2938" w:name="_Toc464055663"/>
        <w:bookmarkStart w:id="2939" w:name="_Toc464729197"/>
        <w:bookmarkStart w:id="2940" w:name="_Toc468181346"/>
        <w:bookmarkStart w:id="2941" w:name="_Toc468182660"/>
        <w:bookmarkStart w:id="2942" w:name="_Toc469407437"/>
        <w:bookmarkStart w:id="2943" w:name="_Toc469493385"/>
        <w:bookmarkStart w:id="2944" w:name="_Toc469498204"/>
        <w:bookmarkEnd w:id="2936"/>
        <w:bookmarkEnd w:id="2937"/>
        <w:bookmarkEnd w:id="2938"/>
        <w:bookmarkEnd w:id="2939"/>
        <w:bookmarkEnd w:id="2940"/>
        <w:bookmarkEnd w:id="2941"/>
        <w:bookmarkEnd w:id="2942"/>
        <w:bookmarkEnd w:id="2943"/>
        <w:bookmarkEnd w:id="2944"/>
      </w:tr>
      <w:tr w:rsidR="004B1B88" w:rsidRPr="004F186C" w:rsidDel="00C661A2" w14:paraId="2E619277" w14:textId="2B95CB76" w:rsidTr="00EE62F2">
        <w:trPr>
          <w:trHeight w:val="615"/>
          <w:del w:id="294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6D17B2EF" w14:textId="56F8F4C9" w:rsidR="004B1B88" w:rsidRPr="004F186C" w:rsidDel="00C661A2" w:rsidRDefault="004B1B88" w:rsidP="00EE62F2">
            <w:pPr>
              <w:spacing w:after="0"/>
              <w:rPr>
                <w:del w:id="2946" w:author="Patel, Rinkesh" w:date="2016-09-26T17:28:00Z"/>
                <w:rFonts w:ascii="Calibri" w:hAnsi="Calibri"/>
                <w:color w:val="000000"/>
                <w:szCs w:val="22"/>
              </w:rPr>
            </w:pPr>
            <w:del w:id="2947" w:author="Patel, Rinkesh" w:date="2016-09-26T17:28:00Z">
              <w:r w:rsidRPr="004F186C" w:rsidDel="00C661A2">
                <w:rPr>
                  <w:rFonts w:ascii="Calibri" w:hAnsi="Calibri"/>
                  <w:color w:val="000000"/>
                  <w:szCs w:val="22"/>
                </w:rPr>
                <w:delText>Deferred Remorse Return (RMA/return order placed)</w:delText>
              </w:r>
              <w:bookmarkStart w:id="2948" w:name="_Toc463003996"/>
              <w:bookmarkStart w:id="2949" w:name="_Toc463028658"/>
              <w:bookmarkStart w:id="2950" w:name="_Toc464055664"/>
              <w:bookmarkStart w:id="2951" w:name="_Toc464729198"/>
              <w:bookmarkStart w:id="2952" w:name="_Toc468181347"/>
              <w:bookmarkStart w:id="2953" w:name="_Toc468182661"/>
              <w:bookmarkStart w:id="2954" w:name="_Toc469407438"/>
              <w:bookmarkStart w:id="2955" w:name="_Toc469493386"/>
              <w:bookmarkStart w:id="2956" w:name="_Toc469498205"/>
              <w:bookmarkEnd w:id="2948"/>
              <w:bookmarkEnd w:id="2949"/>
              <w:bookmarkEnd w:id="2950"/>
              <w:bookmarkEnd w:id="2951"/>
              <w:bookmarkEnd w:id="2952"/>
              <w:bookmarkEnd w:id="2953"/>
              <w:bookmarkEnd w:id="2954"/>
              <w:bookmarkEnd w:id="2955"/>
              <w:bookmarkEnd w:id="2956"/>
            </w:del>
          </w:p>
        </w:tc>
        <w:tc>
          <w:tcPr>
            <w:tcW w:w="3240" w:type="dxa"/>
            <w:tcBorders>
              <w:top w:val="nil"/>
              <w:left w:val="nil"/>
              <w:bottom w:val="single" w:sz="8" w:space="0" w:color="auto"/>
              <w:right w:val="single" w:sz="8" w:space="0" w:color="auto"/>
            </w:tcBorders>
            <w:shd w:val="clear" w:color="auto" w:fill="auto"/>
            <w:hideMark/>
          </w:tcPr>
          <w:p w14:paraId="41387808" w14:textId="7E12A01F" w:rsidR="004B1B88" w:rsidRPr="004F186C" w:rsidDel="00C661A2" w:rsidRDefault="004B1B88" w:rsidP="00EE62F2">
            <w:pPr>
              <w:spacing w:after="0"/>
              <w:rPr>
                <w:del w:id="2957" w:author="Patel, Rinkesh" w:date="2016-09-26T17:28:00Z"/>
                <w:rFonts w:ascii="Calibri" w:hAnsi="Calibri"/>
                <w:color w:val="000000"/>
                <w:szCs w:val="22"/>
              </w:rPr>
            </w:pPr>
            <w:del w:id="2958" w:author="Patel, Rinkesh" w:date="2016-09-26T17:28:00Z">
              <w:r w:rsidDel="00C661A2">
                <w:rPr>
                  <w:rFonts w:ascii="Calibri" w:hAnsi="Calibri"/>
                  <w:color w:val="000000"/>
                  <w:szCs w:val="22"/>
                </w:rPr>
                <w:delText>n/a</w:delText>
              </w:r>
              <w:bookmarkStart w:id="2959" w:name="_Toc463003997"/>
              <w:bookmarkStart w:id="2960" w:name="_Toc463028659"/>
              <w:bookmarkStart w:id="2961" w:name="_Toc464055665"/>
              <w:bookmarkStart w:id="2962" w:name="_Toc464729199"/>
              <w:bookmarkStart w:id="2963" w:name="_Toc468181348"/>
              <w:bookmarkStart w:id="2964" w:name="_Toc468182662"/>
              <w:bookmarkStart w:id="2965" w:name="_Toc469407439"/>
              <w:bookmarkStart w:id="2966" w:name="_Toc469493387"/>
              <w:bookmarkStart w:id="2967" w:name="_Toc469498206"/>
              <w:bookmarkEnd w:id="2959"/>
              <w:bookmarkEnd w:id="2960"/>
              <w:bookmarkEnd w:id="2961"/>
              <w:bookmarkEnd w:id="2962"/>
              <w:bookmarkEnd w:id="2963"/>
              <w:bookmarkEnd w:id="2964"/>
              <w:bookmarkEnd w:id="2965"/>
              <w:bookmarkEnd w:id="2966"/>
              <w:bookmarkEnd w:id="2967"/>
            </w:del>
          </w:p>
        </w:tc>
        <w:bookmarkStart w:id="2968" w:name="_Toc463003998"/>
        <w:bookmarkStart w:id="2969" w:name="_Toc463028660"/>
        <w:bookmarkStart w:id="2970" w:name="_Toc464055666"/>
        <w:bookmarkStart w:id="2971" w:name="_Toc464729200"/>
        <w:bookmarkStart w:id="2972" w:name="_Toc468181349"/>
        <w:bookmarkStart w:id="2973" w:name="_Toc468182663"/>
        <w:bookmarkStart w:id="2974" w:name="_Toc469407440"/>
        <w:bookmarkStart w:id="2975" w:name="_Toc469493388"/>
        <w:bookmarkStart w:id="2976" w:name="_Toc469498207"/>
        <w:bookmarkEnd w:id="2968"/>
        <w:bookmarkEnd w:id="2969"/>
        <w:bookmarkEnd w:id="2970"/>
        <w:bookmarkEnd w:id="2971"/>
        <w:bookmarkEnd w:id="2972"/>
        <w:bookmarkEnd w:id="2973"/>
        <w:bookmarkEnd w:id="2974"/>
        <w:bookmarkEnd w:id="2975"/>
        <w:bookmarkEnd w:id="2976"/>
      </w:tr>
      <w:tr w:rsidR="004B1B88" w:rsidRPr="004F186C" w:rsidDel="00C661A2" w14:paraId="1F7B39EF" w14:textId="5FA3E32B" w:rsidTr="00EE62F2">
        <w:trPr>
          <w:trHeight w:val="286"/>
          <w:del w:id="297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703CA49D" w14:textId="1FFD0393" w:rsidR="004B1B88" w:rsidRPr="004F186C" w:rsidDel="00C661A2" w:rsidRDefault="004B1B88" w:rsidP="00EE62F2">
            <w:pPr>
              <w:spacing w:after="0"/>
              <w:rPr>
                <w:del w:id="2978" w:author="Patel, Rinkesh" w:date="2016-09-26T17:28:00Z"/>
                <w:rFonts w:ascii="Calibri" w:hAnsi="Calibri"/>
                <w:color w:val="000000"/>
                <w:szCs w:val="22"/>
              </w:rPr>
            </w:pPr>
            <w:del w:id="2979" w:author="Patel, Rinkesh" w:date="2016-09-26T17:28:00Z">
              <w:r w:rsidRPr="004F186C" w:rsidDel="00C661A2">
                <w:rPr>
                  <w:rFonts w:ascii="Calibri" w:hAnsi="Calibri"/>
                  <w:color w:val="000000"/>
                  <w:szCs w:val="22"/>
                </w:rPr>
                <w:delText xml:space="preserve">Remorse Return Immediate </w:delText>
              </w:r>
              <w:r w:rsidDel="00C661A2">
                <w:rPr>
                  <w:rFonts w:ascii="Calibri" w:hAnsi="Calibri"/>
                  <w:color w:val="000000"/>
                  <w:szCs w:val="22"/>
                </w:rPr>
                <w:delText>–</w:delText>
              </w:r>
              <w:r w:rsidRPr="004F186C" w:rsidDel="00C661A2">
                <w:rPr>
                  <w:rFonts w:ascii="Calibri" w:hAnsi="Calibri"/>
                  <w:color w:val="000000"/>
                  <w:szCs w:val="22"/>
                </w:rPr>
                <w:delText xml:space="preserve"> SAP</w:delText>
              </w:r>
              <w:bookmarkStart w:id="2980" w:name="_Toc463003999"/>
              <w:bookmarkStart w:id="2981" w:name="_Toc463028661"/>
              <w:bookmarkStart w:id="2982" w:name="_Toc464055667"/>
              <w:bookmarkStart w:id="2983" w:name="_Toc464729201"/>
              <w:bookmarkStart w:id="2984" w:name="_Toc468181350"/>
              <w:bookmarkStart w:id="2985" w:name="_Toc468182664"/>
              <w:bookmarkStart w:id="2986" w:name="_Toc469407441"/>
              <w:bookmarkStart w:id="2987" w:name="_Toc469493389"/>
              <w:bookmarkStart w:id="2988" w:name="_Toc469498208"/>
              <w:bookmarkEnd w:id="2980"/>
              <w:bookmarkEnd w:id="2981"/>
              <w:bookmarkEnd w:id="2982"/>
              <w:bookmarkEnd w:id="2983"/>
              <w:bookmarkEnd w:id="2984"/>
              <w:bookmarkEnd w:id="2985"/>
              <w:bookmarkEnd w:id="2986"/>
              <w:bookmarkEnd w:id="2987"/>
              <w:bookmarkEnd w:id="2988"/>
            </w:del>
          </w:p>
        </w:tc>
        <w:tc>
          <w:tcPr>
            <w:tcW w:w="3240" w:type="dxa"/>
            <w:tcBorders>
              <w:top w:val="nil"/>
              <w:left w:val="nil"/>
              <w:bottom w:val="single" w:sz="8" w:space="0" w:color="auto"/>
              <w:right w:val="single" w:sz="8" w:space="0" w:color="auto"/>
            </w:tcBorders>
            <w:shd w:val="clear" w:color="auto" w:fill="auto"/>
            <w:hideMark/>
          </w:tcPr>
          <w:p w14:paraId="6183FC84" w14:textId="47995021" w:rsidR="004B1B88" w:rsidRPr="004F186C" w:rsidDel="00C661A2" w:rsidRDefault="004B1B88" w:rsidP="00EE62F2">
            <w:pPr>
              <w:spacing w:after="0"/>
              <w:rPr>
                <w:del w:id="2989" w:author="Patel, Rinkesh" w:date="2016-09-26T17:28:00Z"/>
                <w:rFonts w:ascii="Calibri" w:hAnsi="Calibri"/>
                <w:color w:val="000000"/>
                <w:szCs w:val="22"/>
              </w:rPr>
            </w:pPr>
            <w:del w:id="2990" w:author="Patel, Rinkesh" w:date="2016-09-26T17:28:00Z">
              <w:r w:rsidRPr="004F186C" w:rsidDel="00C661A2">
                <w:rPr>
                  <w:rFonts w:ascii="Calibri" w:hAnsi="Calibri"/>
                  <w:color w:val="000000"/>
                  <w:szCs w:val="22"/>
                </w:rPr>
                <w:delText>ZNEWL_CLUB + X</w:delText>
              </w:r>
              <w:bookmarkStart w:id="2991" w:name="_Toc463004000"/>
              <w:bookmarkStart w:id="2992" w:name="_Toc463028662"/>
              <w:bookmarkStart w:id="2993" w:name="_Toc464055668"/>
              <w:bookmarkStart w:id="2994" w:name="_Toc464729202"/>
              <w:bookmarkStart w:id="2995" w:name="_Toc468181351"/>
              <w:bookmarkStart w:id="2996" w:name="_Toc468182665"/>
              <w:bookmarkStart w:id="2997" w:name="_Toc469407442"/>
              <w:bookmarkStart w:id="2998" w:name="_Toc469493390"/>
              <w:bookmarkStart w:id="2999" w:name="_Toc469498209"/>
              <w:bookmarkEnd w:id="2991"/>
              <w:bookmarkEnd w:id="2992"/>
              <w:bookmarkEnd w:id="2993"/>
              <w:bookmarkEnd w:id="2994"/>
              <w:bookmarkEnd w:id="2995"/>
              <w:bookmarkEnd w:id="2996"/>
              <w:bookmarkEnd w:id="2997"/>
              <w:bookmarkEnd w:id="2998"/>
              <w:bookmarkEnd w:id="2999"/>
            </w:del>
          </w:p>
        </w:tc>
        <w:bookmarkStart w:id="3000" w:name="_Toc463004001"/>
        <w:bookmarkStart w:id="3001" w:name="_Toc463028663"/>
        <w:bookmarkStart w:id="3002" w:name="_Toc464055669"/>
        <w:bookmarkStart w:id="3003" w:name="_Toc464729203"/>
        <w:bookmarkStart w:id="3004" w:name="_Toc468181352"/>
        <w:bookmarkStart w:id="3005" w:name="_Toc468182666"/>
        <w:bookmarkStart w:id="3006" w:name="_Toc469407443"/>
        <w:bookmarkStart w:id="3007" w:name="_Toc469493391"/>
        <w:bookmarkStart w:id="3008" w:name="_Toc469498210"/>
        <w:bookmarkEnd w:id="3000"/>
        <w:bookmarkEnd w:id="3001"/>
        <w:bookmarkEnd w:id="3002"/>
        <w:bookmarkEnd w:id="3003"/>
        <w:bookmarkEnd w:id="3004"/>
        <w:bookmarkEnd w:id="3005"/>
        <w:bookmarkEnd w:id="3006"/>
        <w:bookmarkEnd w:id="3007"/>
        <w:bookmarkEnd w:id="3008"/>
      </w:tr>
      <w:tr w:rsidR="004B1B88" w:rsidRPr="004F186C" w:rsidDel="00C661A2" w14:paraId="07F7796B" w14:textId="32BBC51A" w:rsidTr="00EE62F2">
        <w:trPr>
          <w:trHeight w:val="250"/>
          <w:del w:id="300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56A4177" w14:textId="44E8339D" w:rsidR="004B1B88" w:rsidRPr="004F186C" w:rsidDel="00C661A2" w:rsidRDefault="004B1B88" w:rsidP="00EE62F2">
            <w:pPr>
              <w:spacing w:after="0"/>
              <w:rPr>
                <w:del w:id="3010" w:author="Patel, Rinkesh" w:date="2016-09-26T17:28:00Z"/>
                <w:rFonts w:ascii="Calibri" w:hAnsi="Calibri"/>
                <w:color w:val="000000"/>
                <w:szCs w:val="22"/>
              </w:rPr>
            </w:pPr>
            <w:del w:id="3011" w:author="Patel, Rinkesh" w:date="2016-09-26T17:28:00Z">
              <w:r w:rsidRPr="004F186C" w:rsidDel="00C661A2">
                <w:rPr>
                  <w:rFonts w:ascii="Calibri" w:hAnsi="Calibri"/>
                  <w:color w:val="000000"/>
                  <w:szCs w:val="22"/>
                </w:rPr>
                <w:delText>Order Never Received (ONR)</w:delText>
              </w:r>
              <w:bookmarkStart w:id="3012" w:name="_Toc463004002"/>
              <w:bookmarkStart w:id="3013" w:name="_Toc463028664"/>
              <w:bookmarkStart w:id="3014" w:name="_Toc464055670"/>
              <w:bookmarkStart w:id="3015" w:name="_Toc464729204"/>
              <w:bookmarkStart w:id="3016" w:name="_Toc468181353"/>
              <w:bookmarkStart w:id="3017" w:name="_Toc468182667"/>
              <w:bookmarkStart w:id="3018" w:name="_Toc469407444"/>
              <w:bookmarkStart w:id="3019" w:name="_Toc469493392"/>
              <w:bookmarkStart w:id="3020" w:name="_Toc469498211"/>
              <w:bookmarkEnd w:id="3012"/>
              <w:bookmarkEnd w:id="3013"/>
              <w:bookmarkEnd w:id="3014"/>
              <w:bookmarkEnd w:id="3015"/>
              <w:bookmarkEnd w:id="3016"/>
              <w:bookmarkEnd w:id="3017"/>
              <w:bookmarkEnd w:id="3018"/>
              <w:bookmarkEnd w:id="3019"/>
              <w:bookmarkEnd w:id="3020"/>
            </w:del>
          </w:p>
        </w:tc>
        <w:tc>
          <w:tcPr>
            <w:tcW w:w="3240" w:type="dxa"/>
            <w:tcBorders>
              <w:top w:val="nil"/>
              <w:left w:val="nil"/>
              <w:bottom w:val="single" w:sz="8" w:space="0" w:color="auto"/>
              <w:right w:val="single" w:sz="8" w:space="0" w:color="auto"/>
            </w:tcBorders>
            <w:shd w:val="clear" w:color="auto" w:fill="auto"/>
            <w:hideMark/>
          </w:tcPr>
          <w:p w14:paraId="685E628C" w14:textId="709F84EF" w:rsidR="004B1B88" w:rsidRPr="004F186C" w:rsidDel="00C661A2" w:rsidRDefault="004B1B88" w:rsidP="00EE62F2">
            <w:pPr>
              <w:spacing w:after="0"/>
              <w:rPr>
                <w:del w:id="3021" w:author="Patel, Rinkesh" w:date="2016-09-26T17:28:00Z"/>
                <w:rFonts w:ascii="Calibri" w:hAnsi="Calibri"/>
                <w:color w:val="000000"/>
                <w:szCs w:val="22"/>
              </w:rPr>
            </w:pPr>
            <w:del w:id="3022" w:author="Patel, Rinkesh" w:date="2016-09-26T17:28:00Z">
              <w:r w:rsidRPr="004F186C" w:rsidDel="00C661A2">
                <w:rPr>
                  <w:rFonts w:ascii="Calibri" w:hAnsi="Calibri"/>
                  <w:color w:val="000000"/>
                  <w:szCs w:val="22"/>
                </w:rPr>
                <w:delText>ZONR_CLUB</w:delText>
              </w:r>
              <w:bookmarkStart w:id="3023" w:name="_Toc463004003"/>
              <w:bookmarkStart w:id="3024" w:name="_Toc463028665"/>
              <w:bookmarkStart w:id="3025" w:name="_Toc464055671"/>
              <w:bookmarkStart w:id="3026" w:name="_Toc464729205"/>
              <w:bookmarkStart w:id="3027" w:name="_Toc468181354"/>
              <w:bookmarkStart w:id="3028" w:name="_Toc468182668"/>
              <w:bookmarkStart w:id="3029" w:name="_Toc469407445"/>
              <w:bookmarkStart w:id="3030" w:name="_Toc469493393"/>
              <w:bookmarkStart w:id="3031" w:name="_Toc469498212"/>
              <w:bookmarkEnd w:id="3023"/>
              <w:bookmarkEnd w:id="3024"/>
              <w:bookmarkEnd w:id="3025"/>
              <w:bookmarkEnd w:id="3026"/>
              <w:bookmarkEnd w:id="3027"/>
              <w:bookmarkEnd w:id="3028"/>
              <w:bookmarkEnd w:id="3029"/>
              <w:bookmarkEnd w:id="3030"/>
              <w:bookmarkEnd w:id="3031"/>
            </w:del>
          </w:p>
        </w:tc>
        <w:bookmarkStart w:id="3032" w:name="_Toc463004004"/>
        <w:bookmarkStart w:id="3033" w:name="_Toc463028666"/>
        <w:bookmarkStart w:id="3034" w:name="_Toc464055672"/>
        <w:bookmarkStart w:id="3035" w:name="_Toc464729206"/>
        <w:bookmarkStart w:id="3036" w:name="_Toc468181355"/>
        <w:bookmarkStart w:id="3037" w:name="_Toc468182669"/>
        <w:bookmarkStart w:id="3038" w:name="_Toc469407446"/>
        <w:bookmarkStart w:id="3039" w:name="_Toc469493394"/>
        <w:bookmarkStart w:id="3040" w:name="_Toc469498213"/>
        <w:bookmarkEnd w:id="3032"/>
        <w:bookmarkEnd w:id="3033"/>
        <w:bookmarkEnd w:id="3034"/>
        <w:bookmarkEnd w:id="3035"/>
        <w:bookmarkEnd w:id="3036"/>
        <w:bookmarkEnd w:id="3037"/>
        <w:bookmarkEnd w:id="3038"/>
        <w:bookmarkEnd w:id="3039"/>
        <w:bookmarkEnd w:id="3040"/>
      </w:tr>
      <w:tr w:rsidR="004B1B88" w:rsidRPr="004F186C" w:rsidDel="00C661A2" w14:paraId="45A80A18" w14:textId="340AC365" w:rsidTr="00EE62F2">
        <w:trPr>
          <w:trHeight w:val="502"/>
          <w:del w:id="304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BF9A835" w14:textId="5D37D442" w:rsidR="004B1B88" w:rsidRPr="004F186C" w:rsidDel="00C661A2" w:rsidRDefault="004B1B88" w:rsidP="00EE62F2">
            <w:pPr>
              <w:spacing w:after="0"/>
              <w:rPr>
                <w:del w:id="3042" w:author="Patel, Rinkesh" w:date="2016-09-26T17:28:00Z"/>
                <w:rFonts w:ascii="Calibri" w:hAnsi="Calibri"/>
                <w:color w:val="000000"/>
                <w:szCs w:val="22"/>
              </w:rPr>
            </w:pPr>
            <w:del w:id="3043" w:author="Patel, Rinkesh" w:date="2016-09-26T17:28:00Z">
              <w:r w:rsidRPr="004F186C" w:rsidDel="00C661A2">
                <w:rPr>
                  <w:rFonts w:ascii="Calibri" w:hAnsi="Calibri"/>
                  <w:color w:val="000000"/>
                  <w:szCs w:val="22"/>
                </w:rPr>
                <w:delText>Immediate Regular Redemption</w:delText>
              </w:r>
              <w:bookmarkStart w:id="3044" w:name="_Toc463004005"/>
              <w:bookmarkStart w:id="3045" w:name="_Toc463028667"/>
              <w:bookmarkStart w:id="3046" w:name="_Toc464055673"/>
              <w:bookmarkStart w:id="3047" w:name="_Toc464729207"/>
              <w:bookmarkStart w:id="3048" w:name="_Toc468181356"/>
              <w:bookmarkStart w:id="3049" w:name="_Toc468182670"/>
              <w:bookmarkStart w:id="3050" w:name="_Toc469407447"/>
              <w:bookmarkStart w:id="3051" w:name="_Toc469493395"/>
              <w:bookmarkStart w:id="3052" w:name="_Toc469498214"/>
              <w:bookmarkEnd w:id="3044"/>
              <w:bookmarkEnd w:id="3045"/>
              <w:bookmarkEnd w:id="3046"/>
              <w:bookmarkEnd w:id="3047"/>
              <w:bookmarkEnd w:id="3048"/>
              <w:bookmarkEnd w:id="3049"/>
              <w:bookmarkEnd w:id="3050"/>
              <w:bookmarkEnd w:id="3051"/>
              <w:bookmarkEnd w:id="3052"/>
            </w:del>
          </w:p>
        </w:tc>
        <w:tc>
          <w:tcPr>
            <w:tcW w:w="3240" w:type="dxa"/>
            <w:tcBorders>
              <w:top w:val="nil"/>
              <w:left w:val="nil"/>
              <w:bottom w:val="single" w:sz="8" w:space="0" w:color="auto"/>
              <w:right w:val="single" w:sz="8" w:space="0" w:color="auto"/>
            </w:tcBorders>
            <w:shd w:val="clear" w:color="auto" w:fill="auto"/>
            <w:hideMark/>
          </w:tcPr>
          <w:p w14:paraId="73B6C4C7" w14:textId="6AE6D1C8" w:rsidR="004B1B88" w:rsidRPr="004F186C" w:rsidDel="00C661A2" w:rsidRDefault="004B1B88" w:rsidP="00EE62F2">
            <w:pPr>
              <w:spacing w:after="0"/>
              <w:rPr>
                <w:del w:id="3053" w:author="Patel, Rinkesh" w:date="2016-09-26T17:28:00Z"/>
                <w:rFonts w:ascii="Calibri" w:hAnsi="Calibri"/>
                <w:color w:val="000000"/>
                <w:szCs w:val="22"/>
              </w:rPr>
            </w:pPr>
            <w:del w:id="3054" w:author="Patel, Rinkesh" w:date="2016-09-26T17:28:00Z">
              <w:r w:rsidRPr="004F186C" w:rsidDel="00C661A2">
                <w:rPr>
                  <w:rFonts w:ascii="Calibri" w:hAnsi="Calibri"/>
                  <w:color w:val="000000"/>
                  <w:szCs w:val="22"/>
                </w:rPr>
                <w:delText>Old device: ZTER_CLUB</w:delText>
              </w:r>
              <w:r w:rsidRPr="004F186C" w:rsidDel="00C661A2">
                <w:rPr>
                  <w:rFonts w:ascii="Calibri" w:hAnsi="Calibri"/>
                  <w:color w:val="000000"/>
                  <w:szCs w:val="22"/>
                </w:rPr>
                <w:br/>
                <w:delText>New device: ZNEWL_CLUB</w:delText>
              </w:r>
              <w:bookmarkStart w:id="3055" w:name="_Toc463004006"/>
              <w:bookmarkStart w:id="3056" w:name="_Toc463028668"/>
              <w:bookmarkStart w:id="3057" w:name="_Toc464055674"/>
              <w:bookmarkStart w:id="3058" w:name="_Toc464729208"/>
              <w:bookmarkStart w:id="3059" w:name="_Toc468181357"/>
              <w:bookmarkStart w:id="3060" w:name="_Toc468182671"/>
              <w:bookmarkStart w:id="3061" w:name="_Toc469407448"/>
              <w:bookmarkStart w:id="3062" w:name="_Toc469493396"/>
              <w:bookmarkStart w:id="3063" w:name="_Toc469498215"/>
              <w:bookmarkEnd w:id="3055"/>
              <w:bookmarkEnd w:id="3056"/>
              <w:bookmarkEnd w:id="3057"/>
              <w:bookmarkEnd w:id="3058"/>
              <w:bookmarkEnd w:id="3059"/>
              <w:bookmarkEnd w:id="3060"/>
              <w:bookmarkEnd w:id="3061"/>
              <w:bookmarkEnd w:id="3062"/>
              <w:bookmarkEnd w:id="3063"/>
            </w:del>
          </w:p>
        </w:tc>
        <w:bookmarkStart w:id="3064" w:name="_Toc463004007"/>
        <w:bookmarkStart w:id="3065" w:name="_Toc463028669"/>
        <w:bookmarkStart w:id="3066" w:name="_Toc464055675"/>
        <w:bookmarkStart w:id="3067" w:name="_Toc464729209"/>
        <w:bookmarkStart w:id="3068" w:name="_Toc468181358"/>
        <w:bookmarkStart w:id="3069" w:name="_Toc468182672"/>
        <w:bookmarkStart w:id="3070" w:name="_Toc469407449"/>
        <w:bookmarkStart w:id="3071" w:name="_Toc469493397"/>
        <w:bookmarkStart w:id="3072" w:name="_Toc469498216"/>
        <w:bookmarkEnd w:id="3064"/>
        <w:bookmarkEnd w:id="3065"/>
        <w:bookmarkEnd w:id="3066"/>
        <w:bookmarkEnd w:id="3067"/>
        <w:bookmarkEnd w:id="3068"/>
        <w:bookmarkEnd w:id="3069"/>
        <w:bookmarkEnd w:id="3070"/>
        <w:bookmarkEnd w:id="3071"/>
        <w:bookmarkEnd w:id="3072"/>
      </w:tr>
      <w:tr w:rsidR="004B1B88" w:rsidRPr="004F186C" w:rsidDel="00C661A2" w14:paraId="52CB07B4" w14:textId="7ACB8C13" w:rsidTr="00EE62F2">
        <w:trPr>
          <w:trHeight w:val="484"/>
          <w:del w:id="307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A9801AD" w14:textId="62B70CC6" w:rsidR="004B1B88" w:rsidRPr="004F186C" w:rsidDel="00C661A2" w:rsidRDefault="004B1B88" w:rsidP="00EE62F2">
            <w:pPr>
              <w:spacing w:after="0"/>
              <w:rPr>
                <w:del w:id="3074" w:author="Patel, Rinkesh" w:date="2016-09-26T17:28:00Z"/>
                <w:rFonts w:ascii="Calibri" w:hAnsi="Calibri"/>
                <w:color w:val="000000"/>
                <w:szCs w:val="22"/>
              </w:rPr>
            </w:pPr>
            <w:del w:id="3075" w:author="Patel, Rinkesh" w:date="2016-09-26T17:28:00Z">
              <w:r w:rsidRPr="004F186C" w:rsidDel="00C661A2">
                <w:rPr>
                  <w:rFonts w:ascii="Calibri" w:hAnsi="Calibri"/>
                  <w:color w:val="000000"/>
                  <w:szCs w:val="22"/>
                </w:rPr>
                <w:delText>Void Immediate Regular Redemption</w:delText>
              </w:r>
              <w:bookmarkStart w:id="3076" w:name="_Toc463004008"/>
              <w:bookmarkStart w:id="3077" w:name="_Toc463028670"/>
              <w:bookmarkStart w:id="3078" w:name="_Toc464055676"/>
              <w:bookmarkStart w:id="3079" w:name="_Toc464729210"/>
              <w:bookmarkStart w:id="3080" w:name="_Toc468181359"/>
              <w:bookmarkStart w:id="3081" w:name="_Toc468182673"/>
              <w:bookmarkStart w:id="3082" w:name="_Toc469407450"/>
              <w:bookmarkStart w:id="3083" w:name="_Toc469493398"/>
              <w:bookmarkStart w:id="3084" w:name="_Toc469498217"/>
              <w:bookmarkEnd w:id="3076"/>
              <w:bookmarkEnd w:id="3077"/>
              <w:bookmarkEnd w:id="3078"/>
              <w:bookmarkEnd w:id="3079"/>
              <w:bookmarkEnd w:id="3080"/>
              <w:bookmarkEnd w:id="3081"/>
              <w:bookmarkEnd w:id="3082"/>
              <w:bookmarkEnd w:id="3083"/>
              <w:bookmarkEnd w:id="3084"/>
            </w:del>
          </w:p>
        </w:tc>
        <w:tc>
          <w:tcPr>
            <w:tcW w:w="3240" w:type="dxa"/>
            <w:tcBorders>
              <w:top w:val="nil"/>
              <w:left w:val="nil"/>
              <w:bottom w:val="single" w:sz="8" w:space="0" w:color="auto"/>
              <w:right w:val="single" w:sz="8" w:space="0" w:color="auto"/>
            </w:tcBorders>
            <w:shd w:val="clear" w:color="auto" w:fill="auto"/>
            <w:hideMark/>
          </w:tcPr>
          <w:p w14:paraId="14852437" w14:textId="6C75B5C7" w:rsidR="004B1B88" w:rsidRPr="004F186C" w:rsidDel="00C661A2" w:rsidRDefault="004B1B88" w:rsidP="00EE62F2">
            <w:pPr>
              <w:spacing w:after="0"/>
              <w:rPr>
                <w:del w:id="3085" w:author="Patel, Rinkesh" w:date="2016-09-26T17:28:00Z"/>
                <w:rFonts w:ascii="Calibri" w:hAnsi="Calibri"/>
                <w:color w:val="000000"/>
                <w:szCs w:val="22"/>
              </w:rPr>
            </w:pPr>
            <w:del w:id="3086" w:author="Patel, Rinkesh" w:date="2016-09-26T17:28:00Z">
              <w:r w:rsidRPr="004F186C" w:rsidDel="00C661A2">
                <w:rPr>
                  <w:rFonts w:ascii="Calibri" w:hAnsi="Calibri"/>
                  <w:color w:val="000000"/>
                  <w:szCs w:val="22"/>
                </w:rPr>
                <w:delText xml:space="preserve">Old device: ZTER_CLUB </w:delText>
              </w:r>
              <w:r w:rsidDel="00C661A2">
                <w:rPr>
                  <w:rFonts w:ascii="Calibri" w:hAnsi="Calibri"/>
                  <w:color w:val="000000"/>
                  <w:szCs w:val="22"/>
                </w:rPr>
                <w:delText>+ X</w:delText>
              </w:r>
              <w:r w:rsidRPr="004F186C" w:rsidDel="00C661A2">
                <w:rPr>
                  <w:rFonts w:ascii="Calibri" w:hAnsi="Calibri"/>
                  <w:color w:val="000000"/>
                  <w:szCs w:val="22"/>
                </w:rPr>
                <w:delText xml:space="preserve"> </w:delText>
              </w:r>
              <w:r w:rsidRPr="004F186C" w:rsidDel="00C661A2">
                <w:rPr>
                  <w:rFonts w:ascii="Calibri" w:hAnsi="Calibri"/>
                  <w:color w:val="000000"/>
                  <w:szCs w:val="22"/>
                </w:rPr>
                <w:br/>
                <w:delText>New device: ZNEWL_CLUB</w:delText>
              </w:r>
              <w:r w:rsidDel="00C661A2">
                <w:rPr>
                  <w:rFonts w:ascii="Calibri" w:hAnsi="Calibri"/>
                  <w:color w:val="000000"/>
                  <w:szCs w:val="22"/>
                </w:rPr>
                <w:delText xml:space="preserve"> + X</w:delText>
              </w:r>
              <w:bookmarkStart w:id="3087" w:name="_Toc463004009"/>
              <w:bookmarkStart w:id="3088" w:name="_Toc463028671"/>
              <w:bookmarkStart w:id="3089" w:name="_Toc464055677"/>
              <w:bookmarkStart w:id="3090" w:name="_Toc464729211"/>
              <w:bookmarkStart w:id="3091" w:name="_Toc468181360"/>
              <w:bookmarkStart w:id="3092" w:name="_Toc468182674"/>
              <w:bookmarkStart w:id="3093" w:name="_Toc469407451"/>
              <w:bookmarkStart w:id="3094" w:name="_Toc469493399"/>
              <w:bookmarkStart w:id="3095" w:name="_Toc469498218"/>
              <w:bookmarkEnd w:id="3087"/>
              <w:bookmarkEnd w:id="3088"/>
              <w:bookmarkEnd w:id="3089"/>
              <w:bookmarkEnd w:id="3090"/>
              <w:bookmarkEnd w:id="3091"/>
              <w:bookmarkEnd w:id="3092"/>
              <w:bookmarkEnd w:id="3093"/>
              <w:bookmarkEnd w:id="3094"/>
              <w:bookmarkEnd w:id="3095"/>
            </w:del>
          </w:p>
        </w:tc>
        <w:bookmarkStart w:id="3096" w:name="_Toc463004010"/>
        <w:bookmarkStart w:id="3097" w:name="_Toc463028672"/>
        <w:bookmarkStart w:id="3098" w:name="_Toc464055678"/>
        <w:bookmarkStart w:id="3099" w:name="_Toc464729212"/>
        <w:bookmarkStart w:id="3100" w:name="_Toc468181361"/>
        <w:bookmarkStart w:id="3101" w:name="_Toc468182675"/>
        <w:bookmarkStart w:id="3102" w:name="_Toc469407452"/>
        <w:bookmarkStart w:id="3103" w:name="_Toc469493400"/>
        <w:bookmarkStart w:id="3104" w:name="_Toc469498219"/>
        <w:bookmarkEnd w:id="3096"/>
        <w:bookmarkEnd w:id="3097"/>
        <w:bookmarkEnd w:id="3098"/>
        <w:bookmarkEnd w:id="3099"/>
        <w:bookmarkEnd w:id="3100"/>
        <w:bookmarkEnd w:id="3101"/>
        <w:bookmarkEnd w:id="3102"/>
        <w:bookmarkEnd w:id="3103"/>
        <w:bookmarkEnd w:id="3104"/>
      </w:tr>
      <w:tr w:rsidR="004B1B88" w:rsidRPr="004F186C" w:rsidDel="00C661A2" w14:paraId="6EC824F7" w14:textId="7D807FCD" w:rsidTr="00EE62F2">
        <w:trPr>
          <w:trHeight w:val="196"/>
          <w:del w:id="310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51F3674C" w14:textId="6D162B7C" w:rsidR="004B1B88" w:rsidRPr="004F186C" w:rsidDel="00C661A2" w:rsidRDefault="004B1B88" w:rsidP="00EE62F2">
            <w:pPr>
              <w:spacing w:after="0"/>
              <w:rPr>
                <w:del w:id="3106" w:author="Patel, Rinkesh" w:date="2016-09-26T17:28:00Z"/>
                <w:rFonts w:ascii="Calibri" w:hAnsi="Calibri"/>
                <w:color w:val="000000"/>
                <w:szCs w:val="22"/>
              </w:rPr>
            </w:pPr>
            <w:del w:id="3107" w:author="Patel, Rinkesh" w:date="2016-09-26T17:28:00Z">
              <w:r w:rsidRPr="004F186C" w:rsidDel="00C661A2">
                <w:rPr>
                  <w:rFonts w:ascii="Calibri" w:hAnsi="Calibri"/>
                  <w:color w:val="000000"/>
                  <w:szCs w:val="22"/>
                </w:rPr>
                <w:delText>Deferred Redemption</w:delText>
              </w:r>
              <w:bookmarkStart w:id="3108" w:name="_Toc463004011"/>
              <w:bookmarkStart w:id="3109" w:name="_Toc463028673"/>
              <w:bookmarkStart w:id="3110" w:name="_Toc464055679"/>
              <w:bookmarkStart w:id="3111" w:name="_Toc464729213"/>
              <w:bookmarkStart w:id="3112" w:name="_Toc468181362"/>
              <w:bookmarkStart w:id="3113" w:name="_Toc468182676"/>
              <w:bookmarkStart w:id="3114" w:name="_Toc469407453"/>
              <w:bookmarkStart w:id="3115" w:name="_Toc469493401"/>
              <w:bookmarkStart w:id="3116" w:name="_Toc469498220"/>
              <w:bookmarkEnd w:id="3108"/>
              <w:bookmarkEnd w:id="3109"/>
              <w:bookmarkEnd w:id="3110"/>
              <w:bookmarkEnd w:id="3111"/>
              <w:bookmarkEnd w:id="3112"/>
              <w:bookmarkEnd w:id="3113"/>
              <w:bookmarkEnd w:id="3114"/>
              <w:bookmarkEnd w:id="3115"/>
              <w:bookmarkEnd w:id="3116"/>
            </w:del>
          </w:p>
        </w:tc>
        <w:tc>
          <w:tcPr>
            <w:tcW w:w="3240" w:type="dxa"/>
            <w:tcBorders>
              <w:top w:val="nil"/>
              <w:left w:val="nil"/>
              <w:bottom w:val="single" w:sz="8" w:space="0" w:color="auto"/>
              <w:right w:val="single" w:sz="8" w:space="0" w:color="auto"/>
            </w:tcBorders>
            <w:shd w:val="clear" w:color="auto" w:fill="auto"/>
            <w:hideMark/>
          </w:tcPr>
          <w:p w14:paraId="01CE9F76" w14:textId="3E55D2B0" w:rsidR="004B1B88" w:rsidRPr="004F186C" w:rsidDel="00C661A2" w:rsidRDefault="004B1B88" w:rsidP="00EE62F2">
            <w:pPr>
              <w:spacing w:after="0"/>
              <w:rPr>
                <w:del w:id="3117" w:author="Patel, Rinkesh" w:date="2016-09-26T17:28:00Z"/>
                <w:rFonts w:ascii="Calibri" w:hAnsi="Calibri"/>
                <w:color w:val="000000"/>
                <w:szCs w:val="22"/>
              </w:rPr>
            </w:pPr>
            <w:del w:id="3118" w:author="Patel, Rinkesh" w:date="2016-09-26T17:28:00Z">
              <w:r w:rsidRPr="004F186C" w:rsidDel="00C661A2">
                <w:rPr>
                  <w:rFonts w:ascii="Calibri" w:hAnsi="Calibri"/>
                  <w:color w:val="000000"/>
                  <w:szCs w:val="22"/>
                </w:rPr>
                <w:delText>n/a (no IMEI)</w:delText>
              </w:r>
              <w:bookmarkStart w:id="3119" w:name="_Toc463004012"/>
              <w:bookmarkStart w:id="3120" w:name="_Toc463028674"/>
              <w:bookmarkStart w:id="3121" w:name="_Toc464055680"/>
              <w:bookmarkStart w:id="3122" w:name="_Toc464729214"/>
              <w:bookmarkStart w:id="3123" w:name="_Toc468181363"/>
              <w:bookmarkStart w:id="3124" w:name="_Toc468182677"/>
              <w:bookmarkStart w:id="3125" w:name="_Toc469407454"/>
              <w:bookmarkStart w:id="3126" w:name="_Toc469493402"/>
              <w:bookmarkStart w:id="3127" w:name="_Toc469498221"/>
              <w:bookmarkEnd w:id="3119"/>
              <w:bookmarkEnd w:id="3120"/>
              <w:bookmarkEnd w:id="3121"/>
              <w:bookmarkEnd w:id="3122"/>
              <w:bookmarkEnd w:id="3123"/>
              <w:bookmarkEnd w:id="3124"/>
              <w:bookmarkEnd w:id="3125"/>
              <w:bookmarkEnd w:id="3126"/>
              <w:bookmarkEnd w:id="3127"/>
            </w:del>
          </w:p>
        </w:tc>
        <w:bookmarkStart w:id="3128" w:name="_Toc463004013"/>
        <w:bookmarkStart w:id="3129" w:name="_Toc463028675"/>
        <w:bookmarkStart w:id="3130" w:name="_Toc464055681"/>
        <w:bookmarkStart w:id="3131" w:name="_Toc464729215"/>
        <w:bookmarkStart w:id="3132" w:name="_Toc468181364"/>
        <w:bookmarkStart w:id="3133" w:name="_Toc468182678"/>
        <w:bookmarkStart w:id="3134" w:name="_Toc469407455"/>
        <w:bookmarkStart w:id="3135" w:name="_Toc469493403"/>
        <w:bookmarkStart w:id="3136" w:name="_Toc469498222"/>
        <w:bookmarkEnd w:id="3128"/>
        <w:bookmarkEnd w:id="3129"/>
        <w:bookmarkEnd w:id="3130"/>
        <w:bookmarkEnd w:id="3131"/>
        <w:bookmarkEnd w:id="3132"/>
        <w:bookmarkEnd w:id="3133"/>
        <w:bookmarkEnd w:id="3134"/>
        <w:bookmarkEnd w:id="3135"/>
        <w:bookmarkEnd w:id="3136"/>
      </w:tr>
      <w:tr w:rsidR="004B1B88" w:rsidRPr="004F186C" w:rsidDel="00C661A2" w14:paraId="37BF9D9A" w14:textId="3D13459A" w:rsidTr="00EE62F2">
        <w:trPr>
          <w:trHeight w:val="493"/>
          <w:del w:id="313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0F3F134B" w14:textId="20EB02FE" w:rsidR="004B1B88" w:rsidRPr="004F186C" w:rsidDel="00C661A2" w:rsidRDefault="004B1B88" w:rsidP="00EE62F2">
            <w:pPr>
              <w:spacing w:after="0"/>
              <w:rPr>
                <w:del w:id="3138" w:author="Patel, Rinkesh" w:date="2016-09-26T17:28:00Z"/>
                <w:rFonts w:ascii="Calibri" w:hAnsi="Calibri"/>
                <w:color w:val="000000"/>
                <w:szCs w:val="22"/>
              </w:rPr>
            </w:pPr>
            <w:del w:id="3139" w:author="Patel, Rinkesh" w:date="2016-09-26T17:28:00Z">
              <w:r w:rsidRPr="004F186C" w:rsidDel="00C661A2">
                <w:rPr>
                  <w:rFonts w:ascii="Calibri" w:hAnsi="Calibri"/>
                  <w:color w:val="000000"/>
                  <w:szCs w:val="22"/>
                </w:rPr>
                <w:delText>Fulfillment for new device in Deferred Regular Redemption</w:delText>
              </w:r>
              <w:bookmarkStart w:id="3140" w:name="_Toc463004014"/>
              <w:bookmarkStart w:id="3141" w:name="_Toc463028676"/>
              <w:bookmarkStart w:id="3142" w:name="_Toc464055682"/>
              <w:bookmarkStart w:id="3143" w:name="_Toc464729216"/>
              <w:bookmarkStart w:id="3144" w:name="_Toc468181365"/>
              <w:bookmarkStart w:id="3145" w:name="_Toc468182679"/>
              <w:bookmarkStart w:id="3146" w:name="_Toc469407456"/>
              <w:bookmarkStart w:id="3147" w:name="_Toc469493404"/>
              <w:bookmarkStart w:id="3148" w:name="_Toc469498223"/>
              <w:bookmarkEnd w:id="3140"/>
              <w:bookmarkEnd w:id="3141"/>
              <w:bookmarkEnd w:id="3142"/>
              <w:bookmarkEnd w:id="3143"/>
              <w:bookmarkEnd w:id="3144"/>
              <w:bookmarkEnd w:id="3145"/>
              <w:bookmarkEnd w:id="3146"/>
              <w:bookmarkEnd w:id="3147"/>
              <w:bookmarkEnd w:id="3148"/>
            </w:del>
          </w:p>
        </w:tc>
        <w:tc>
          <w:tcPr>
            <w:tcW w:w="3240" w:type="dxa"/>
            <w:tcBorders>
              <w:top w:val="nil"/>
              <w:left w:val="nil"/>
              <w:bottom w:val="single" w:sz="8" w:space="0" w:color="auto"/>
              <w:right w:val="single" w:sz="8" w:space="0" w:color="auto"/>
            </w:tcBorders>
            <w:shd w:val="clear" w:color="auto" w:fill="auto"/>
            <w:hideMark/>
          </w:tcPr>
          <w:p w14:paraId="01D3DC85" w14:textId="6E2C85BB" w:rsidR="004B1B88" w:rsidRPr="004F186C" w:rsidDel="00C661A2" w:rsidRDefault="004B1B88" w:rsidP="00EE62F2">
            <w:pPr>
              <w:spacing w:after="0"/>
              <w:rPr>
                <w:del w:id="3149" w:author="Patel, Rinkesh" w:date="2016-09-26T17:28:00Z"/>
                <w:rFonts w:ascii="Calibri" w:hAnsi="Calibri"/>
                <w:color w:val="000000"/>
                <w:szCs w:val="22"/>
              </w:rPr>
            </w:pPr>
            <w:del w:id="3150" w:author="Patel, Rinkesh" w:date="2016-09-26T17:28:00Z">
              <w:r w:rsidRPr="004F186C" w:rsidDel="00C661A2">
                <w:rPr>
                  <w:rFonts w:ascii="Calibri" w:hAnsi="Calibri"/>
                  <w:color w:val="000000"/>
                  <w:szCs w:val="22"/>
                </w:rPr>
                <w:delText>New device</w:delText>
              </w:r>
              <w:r w:rsidDel="00C661A2">
                <w:rPr>
                  <w:rFonts w:ascii="Calibri" w:hAnsi="Calibri"/>
                  <w:color w:val="000000"/>
                  <w:szCs w:val="22"/>
                </w:rPr>
                <w:delText xml:space="preserve"> only</w:delText>
              </w:r>
              <w:r w:rsidRPr="004F186C" w:rsidDel="00C661A2">
                <w:rPr>
                  <w:rFonts w:ascii="Calibri" w:hAnsi="Calibri"/>
                  <w:color w:val="000000"/>
                  <w:szCs w:val="22"/>
                </w:rPr>
                <w:delText>: ZNEWL_CLUB</w:delText>
              </w:r>
              <w:bookmarkStart w:id="3151" w:name="_Toc463004015"/>
              <w:bookmarkStart w:id="3152" w:name="_Toc463028677"/>
              <w:bookmarkStart w:id="3153" w:name="_Toc464055683"/>
              <w:bookmarkStart w:id="3154" w:name="_Toc464729217"/>
              <w:bookmarkStart w:id="3155" w:name="_Toc468181366"/>
              <w:bookmarkStart w:id="3156" w:name="_Toc468182680"/>
              <w:bookmarkStart w:id="3157" w:name="_Toc469407457"/>
              <w:bookmarkStart w:id="3158" w:name="_Toc469493405"/>
              <w:bookmarkStart w:id="3159" w:name="_Toc469498224"/>
              <w:bookmarkEnd w:id="3151"/>
              <w:bookmarkEnd w:id="3152"/>
              <w:bookmarkEnd w:id="3153"/>
              <w:bookmarkEnd w:id="3154"/>
              <w:bookmarkEnd w:id="3155"/>
              <w:bookmarkEnd w:id="3156"/>
              <w:bookmarkEnd w:id="3157"/>
              <w:bookmarkEnd w:id="3158"/>
              <w:bookmarkEnd w:id="3159"/>
            </w:del>
          </w:p>
        </w:tc>
        <w:bookmarkStart w:id="3160" w:name="_Toc463004016"/>
        <w:bookmarkStart w:id="3161" w:name="_Toc463028678"/>
        <w:bookmarkStart w:id="3162" w:name="_Toc464055684"/>
        <w:bookmarkStart w:id="3163" w:name="_Toc464729218"/>
        <w:bookmarkStart w:id="3164" w:name="_Toc468181367"/>
        <w:bookmarkStart w:id="3165" w:name="_Toc468182681"/>
        <w:bookmarkStart w:id="3166" w:name="_Toc469407458"/>
        <w:bookmarkStart w:id="3167" w:name="_Toc469493406"/>
        <w:bookmarkStart w:id="3168" w:name="_Toc469498225"/>
        <w:bookmarkEnd w:id="3160"/>
        <w:bookmarkEnd w:id="3161"/>
        <w:bookmarkEnd w:id="3162"/>
        <w:bookmarkEnd w:id="3163"/>
        <w:bookmarkEnd w:id="3164"/>
        <w:bookmarkEnd w:id="3165"/>
        <w:bookmarkEnd w:id="3166"/>
        <w:bookmarkEnd w:id="3167"/>
        <w:bookmarkEnd w:id="3168"/>
      </w:tr>
      <w:tr w:rsidR="004B1B88" w:rsidRPr="004F186C" w:rsidDel="00C661A2" w14:paraId="315B2BA6" w14:textId="1235E38B" w:rsidTr="00EE62F2">
        <w:trPr>
          <w:trHeight w:val="430"/>
          <w:del w:id="316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4D0DFB22" w14:textId="771BE3CF" w:rsidR="004B1B88" w:rsidRPr="004F186C" w:rsidDel="00C661A2" w:rsidRDefault="004B1B88" w:rsidP="00EE62F2">
            <w:pPr>
              <w:spacing w:after="0"/>
              <w:rPr>
                <w:del w:id="3170" w:author="Patel, Rinkesh" w:date="2016-09-26T17:28:00Z"/>
                <w:rFonts w:ascii="Calibri" w:hAnsi="Calibri"/>
                <w:color w:val="000000"/>
                <w:szCs w:val="22"/>
              </w:rPr>
            </w:pPr>
            <w:del w:id="3171" w:author="Patel, Rinkesh" w:date="2016-09-26T17:28:00Z">
              <w:r w:rsidRPr="004F186C" w:rsidDel="00C661A2">
                <w:rPr>
                  <w:rFonts w:ascii="Calibri" w:hAnsi="Calibri"/>
                  <w:color w:val="000000"/>
                  <w:szCs w:val="22"/>
                </w:rPr>
                <w:delText>Cancel new device in Deferred Regular Redemption Order</w:delText>
              </w:r>
              <w:bookmarkStart w:id="3172" w:name="_Toc463004017"/>
              <w:bookmarkStart w:id="3173" w:name="_Toc463028679"/>
              <w:bookmarkStart w:id="3174" w:name="_Toc464055685"/>
              <w:bookmarkStart w:id="3175" w:name="_Toc464729219"/>
              <w:bookmarkStart w:id="3176" w:name="_Toc468181368"/>
              <w:bookmarkStart w:id="3177" w:name="_Toc468182682"/>
              <w:bookmarkStart w:id="3178" w:name="_Toc469407459"/>
              <w:bookmarkStart w:id="3179" w:name="_Toc469493407"/>
              <w:bookmarkStart w:id="3180" w:name="_Toc469498226"/>
              <w:bookmarkEnd w:id="3172"/>
              <w:bookmarkEnd w:id="3173"/>
              <w:bookmarkEnd w:id="3174"/>
              <w:bookmarkEnd w:id="3175"/>
              <w:bookmarkEnd w:id="3176"/>
              <w:bookmarkEnd w:id="3177"/>
              <w:bookmarkEnd w:id="3178"/>
              <w:bookmarkEnd w:id="3179"/>
              <w:bookmarkEnd w:id="3180"/>
            </w:del>
          </w:p>
        </w:tc>
        <w:tc>
          <w:tcPr>
            <w:tcW w:w="3240" w:type="dxa"/>
            <w:tcBorders>
              <w:top w:val="nil"/>
              <w:left w:val="nil"/>
              <w:bottom w:val="single" w:sz="8" w:space="0" w:color="auto"/>
              <w:right w:val="single" w:sz="8" w:space="0" w:color="auto"/>
            </w:tcBorders>
            <w:shd w:val="clear" w:color="auto" w:fill="auto"/>
            <w:hideMark/>
          </w:tcPr>
          <w:p w14:paraId="2C681E32" w14:textId="7754FB34" w:rsidR="004B1B88" w:rsidRPr="004F186C" w:rsidDel="00C661A2" w:rsidRDefault="004B1B88" w:rsidP="00EE62F2">
            <w:pPr>
              <w:spacing w:after="0"/>
              <w:rPr>
                <w:del w:id="3181" w:author="Patel, Rinkesh" w:date="2016-09-26T17:28:00Z"/>
                <w:rFonts w:ascii="Calibri" w:hAnsi="Calibri"/>
                <w:color w:val="000000"/>
                <w:szCs w:val="22"/>
              </w:rPr>
            </w:pPr>
            <w:del w:id="3182" w:author="Patel, Rinkesh" w:date="2016-09-26T17:28:00Z">
              <w:r w:rsidRPr="004F186C" w:rsidDel="00C661A2">
                <w:rPr>
                  <w:rFonts w:ascii="Calibri" w:hAnsi="Calibri"/>
                  <w:color w:val="000000"/>
                  <w:szCs w:val="22"/>
                </w:rPr>
                <w:delText>n/a (no IMEI)</w:delText>
              </w:r>
              <w:bookmarkStart w:id="3183" w:name="_Toc463004018"/>
              <w:bookmarkStart w:id="3184" w:name="_Toc463028680"/>
              <w:bookmarkStart w:id="3185" w:name="_Toc464055686"/>
              <w:bookmarkStart w:id="3186" w:name="_Toc464729220"/>
              <w:bookmarkStart w:id="3187" w:name="_Toc468181369"/>
              <w:bookmarkStart w:id="3188" w:name="_Toc468182683"/>
              <w:bookmarkStart w:id="3189" w:name="_Toc469407460"/>
              <w:bookmarkStart w:id="3190" w:name="_Toc469493408"/>
              <w:bookmarkStart w:id="3191" w:name="_Toc469498227"/>
              <w:bookmarkEnd w:id="3183"/>
              <w:bookmarkEnd w:id="3184"/>
              <w:bookmarkEnd w:id="3185"/>
              <w:bookmarkEnd w:id="3186"/>
              <w:bookmarkEnd w:id="3187"/>
              <w:bookmarkEnd w:id="3188"/>
              <w:bookmarkEnd w:id="3189"/>
              <w:bookmarkEnd w:id="3190"/>
              <w:bookmarkEnd w:id="3191"/>
            </w:del>
          </w:p>
        </w:tc>
        <w:bookmarkStart w:id="3192" w:name="_Toc463004019"/>
        <w:bookmarkStart w:id="3193" w:name="_Toc463028681"/>
        <w:bookmarkStart w:id="3194" w:name="_Toc464055687"/>
        <w:bookmarkStart w:id="3195" w:name="_Toc464729221"/>
        <w:bookmarkStart w:id="3196" w:name="_Toc468181370"/>
        <w:bookmarkStart w:id="3197" w:name="_Toc468182684"/>
        <w:bookmarkStart w:id="3198" w:name="_Toc469407461"/>
        <w:bookmarkStart w:id="3199" w:name="_Toc469493409"/>
        <w:bookmarkStart w:id="3200" w:name="_Toc469498228"/>
        <w:bookmarkEnd w:id="3192"/>
        <w:bookmarkEnd w:id="3193"/>
        <w:bookmarkEnd w:id="3194"/>
        <w:bookmarkEnd w:id="3195"/>
        <w:bookmarkEnd w:id="3196"/>
        <w:bookmarkEnd w:id="3197"/>
        <w:bookmarkEnd w:id="3198"/>
        <w:bookmarkEnd w:id="3199"/>
        <w:bookmarkEnd w:id="3200"/>
      </w:tr>
      <w:tr w:rsidR="004B1B88" w:rsidRPr="004F186C" w:rsidDel="00C661A2" w14:paraId="143077F2" w14:textId="362A8BEA" w:rsidTr="00EE62F2">
        <w:trPr>
          <w:trHeight w:val="511"/>
          <w:del w:id="320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11A63DB9" w14:textId="1A3864D2" w:rsidR="004B1B88" w:rsidRPr="004F186C" w:rsidDel="00C661A2" w:rsidRDefault="004B1B88" w:rsidP="00EE62F2">
            <w:pPr>
              <w:spacing w:after="0"/>
              <w:rPr>
                <w:del w:id="3202" w:author="Patel, Rinkesh" w:date="2016-09-26T17:28:00Z"/>
                <w:rFonts w:ascii="Calibri" w:hAnsi="Calibri"/>
                <w:color w:val="000000"/>
                <w:szCs w:val="22"/>
              </w:rPr>
            </w:pPr>
            <w:del w:id="3203" w:author="Patel, Rinkesh" w:date="2016-09-26T17:28:00Z">
              <w:r w:rsidRPr="004F186C" w:rsidDel="00C661A2">
                <w:rPr>
                  <w:rFonts w:ascii="Calibri" w:hAnsi="Calibri"/>
                  <w:color w:val="000000"/>
                  <w:szCs w:val="22"/>
                </w:rPr>
                <w:delText>eSig Not Received for new device in Deferred Regular Redemption</w:delText>
              </w:r>
              <w:bookmarkStart w:id="3204" w:name="_Toc463004020"/>
              <w:bookmarkStart w:id="3205" w:name="_Toc463028682"/>
              <w:bookmarkStart w:id="3206" w:name="_Toc464055688"/>
              <w:bookmarkStart w:id="3207" w:name="_Toc464729222"/>
              <w:bookmarkStart w:id="3208" w:name="_Toc468181371"/>
              <w:bookmarkStart w:id="3209" w:name="_Toc468182685"/>
              <w:bookmarkStart w:id="3210" w:name="_Toc469407462"/>
              <w:bookmarkStart w:id="3211" w:name="_Toc469493410"/>
              <w:bookmarkStart w:id="3212" w:name="_Toc469498229"/>
              <w:bookmarkEnd w:id="3204"/>
              <w:bookmarkEnd w:id="3205"/>
              <w:bookmarkEnd w:id="3206"/>
              <w:bookmarkEnd w:id="3207"/>
              <w:bookmarkEnd w:id="3208"/>
              <w:bookmarkEnd w:id="3209"/>
              <w:bookmarkEnd w:id="3210"/>
              <w:bookmarkEnd w:id="3211"/>
              <w:bookmarkEnd w:id="3212"/>
            </w:del>
          </w:p>
        </w:tc>
        <w:tc>
          <w:tcPr>
            <w:tcW w:w="3240" w:type="dxa"/>
            <w:tcBorders>
              <w:top w:val="nil"/>
              <w:left w:val="nil"/>
              <w:bottom w:val="single" w:sz="8" w:space="0" w:color="auto"/>
              <w:right w:val="single" w:sz="8" w:space="0" w:color="auto"/>
            </w:tcBorders>
            <w:shd w:val="clear" w:color="auto" w:fill="auto"/>
            <w:hideMark/>
          </w:tcPr>
          <w:p w14:paraId="319AA173" w14:textId="5E53211F" w:rsidR="004B1B88" w:rsidRPr="004F186C" w:rsidDel="00C661A2" w:rsidRDefault="004B1B88" w:rsidP="00EE62F2">
            <w:pPr>
              <w:spacing w:after="0"/>
              <w:rPr>
                <w:del w:id="3213" w:author="Patel, Rinkesh" w:date="2016-09-26T17:28:00Z"/>
                <w:rFonts w:ascii="Calibri" w:hAnsi="Calibri"/>
                <w:color w:val="000000"/>
                <w:szCs w:val="22"/>
              </w:rPr>
            </w:pPr>
            <w:del w:id="3214" w:author="Patel, Rinkesh" w:date="2016-09-26T17:28:00Z">
              <w:r w:rsidRPr="004F186C" w:rsidDel="00C661A2">
                <w:rPr>
                  <w:rFonts w:ascii="Calibri" w:hAnsi="Calibri"/>
                  <w:color w:val="000000"/>
                  <w:szCs w:val="22"/>
                </w:rPr>
                <w:delText>n/a (no IMEI)</w:delText>
              </w:r>
              <w:bookmarkStart w:id="3215" w:name="_Toc463004021"/>
              <w:bookmarkStart w:id="3216" w:name="_Toc463028683"/>
              <w:bookmarkStart w:id="3217" w:name="_Toc464055689"/>
              <w:bookmarkStart w:id="3218" w:name="_Toc464729223"/>
              <w:bookmarkStart w:id="3219" w:name="_Toc468181372"/>
              <w:bookmarkStart w:id="3220" w:name="_Toc468182686"/>
              <w:bookmarkStart w:id="3221" w:name="_Toc469407463"/>
              <w:bookmarkStart w:id="3222" w:name="_Toc469493411"/>
              <w:bookmarkStart w:id="3223" w:name="_Toc469498230"/>
              <w:bookmarkEnd w:id="3215"/>
              <w:bookmarkEnd w:id="3216"/>
              <w:bookmarkEnd w:id="3217"/>
              <w:bookmarkEnd w:id="3218"/>
              <w:bookmarkEnd w:id="3219"/>
              <w:bookmarkEnd w:id="3220"/>
              <w:bookmarkEnd w:id="3221"/>
              <w:bookmarkEnd w:id="3222"/>
              <w:bookmarkEnd w:id="3223"/>
            </w:del>
          </w:p>
        </w:tc>
        <w:bookmarkStart w:id="3224" w:name="_Toc463004022"/>
        <w:bookmarkStart w:id="3225" w:name="_Toc463028684"/>
        <w:bookmarkStart w:id="3226" w:name="_Toc464055690"/>
        <w:bookmarkStart w:id="3227" w:name="_Toc464729224"/>
        <w:bookmarkStart w:id="3228" w:name="_Toc468181373"/>
        <w:bookmarkStart w:id="3229" w:name="_Toc468182687"/>
        <w:bookmarkStart w:id="3230" w:name="_Toc469407464"/>
        <w:bookmarkStart w:id="3231" w:name="_Toc469493412"/>
        <w:bookmarkStart w:id="3232" w:name="_Toc469498231"/>
        <w:bookmarkEnd w:id="3224"/>
        <w:bookmarkEnd w:id="3225"/>
        <w:bookmarkEnd w:id="3226"/>
        <w:bookmarkEnd w:id="3227"/>
        <w:bookmarkEnd w:id="3228"/>
        <w:bookmarkEnd w:id="3229"/>
        <w:bookmarkEnd w:id="3230"/>
        <w:bookmarkEnd w:id="3231"/>
        <w:bookmarkEnd w:id="3232"/>
      </w:tr>
      <w:tr w:rsidR="004B1B88" w:rsidRPr="004F186C" w:rsidDel="00C661A2" w14:paraId="57C60080" w14:textId="4BE9CDCA" w:rsidTr="00EE62F2">
        <w:trPr>
          <w:trHeight w:val="214"/>
          <w:del w:id="3233" w:author="Patel, Rinkesh" w:date="2016-09-26T17:28:00Z"/>
        </w:trPr>
        <w:tc>
          <w:tcPr>
            <w:tcW w:w="4690" w:type="dxa"/>
            <w:tcBorders>
              <w:top w:val="nil"/>
              <w:left w:val="single" w:sz="8" w:space="0" w:color="auto"/>
              <w:bottom w:val="nil"/>
              <w:right w:val="single" w:sz="8" w:space="0" w:color="auto"/>
            </w:tcBorders>
            <w:shd w:val="clear" w:color="auto" w:fill="auto"/>
            <w:hideMark/>
          </w:tcPr>
          <w:p w14:paraId="2276371D" w14:textId="39F6426F" w:rsidR="004B1B88" w:rsidRPr="004F186C" w:rsidDel="00C661A2" w:rsidRDefault="004B1B88" w:rsidP="00EE62F2">
            <w:pPr>
              <w:spacing w:after="0"/>
              <w:rPr>
                <w:del w:id="3234" w:author="Patel, Rinkesh" w:date="2016-09-26T17:28:00Z"/>
                <w:rFonts w:ascii="Calibri" w:hAnsi="Calibri"/>
                <w:color w:val="000000"/>
                <w:szCs w:val="22"/>
              </w:rPr>
            </w:pPr>
            <w:del w:id="3235" w:author="Patel, Rinkesh" w:date="2016-09-26T17:28:00Z">
              <w:r w:rsidRPr="004F186C" w:rsidDel="00C661A2">
                <w:rPr>
                  <w:rFonts w:ascii="Calibri" w:hAnsi="Calibri"/>
                  <w:color w:val="000000"/>
                  <w:szCs w:val="22"/>
                </w:rPr>
                <w:delText>Return-Pending Rollback (aka JRP to Active)</w:delText>
              </w:r>
              <w:bookmarkStart w:id="3236" w:name="_Toc463004023"/>
              <w:bookmarkStart w:id="3237" w:name="_Toc463028685"/>
              <w:bookmarkStart w:id="3238" w:name="_Toc464055691"/>
              <w:bookmarkStart w:id="3239" w:name="_Toc464729225"/>
              <w:bookmarkStart w:id="3240" w:name="_Toc468181374"/>
              <w:bookmarkStart w:id="3241" w:name="_Toc468182688"/>
              <w:bookmarkStart w:id="3242" w:name="_Toc469407465"/>
              <w:bookmarkStart w:id="3243" w:name="_Toc469493413"/>
              <w:bookmarkStart w:id="3244" w:name="_Toc469498232"/>
              <w:bookmarkEnd w:id="3236"/>
              <w:bookmarkEnd w:id="3237"/>
              <w:bookmarkEnd w:id="3238"/>
              <w:bookmarkEnd w:id="3239"/>
              <w:bookmarkEnd w:id="3240"/>
              <w:bookmarkEnd w:id="3241"/>
              <w:bookmarkEnd w:id="3242"/>
              <w:bookmarkEnd w:id="3243"/>
              <w:bookmarkEnd w:id="3244"/>
            </w:del>
          </w:p>
        </w:tc>
        <w:tc>
          <w:tcPr>
            <w:tcW w:w="3240" w:type="dxa"/>
            <w:tcBorders>
              <w:top w:val="nil"/>
              <w:left w:val="nil"/>
              <w:bottom w:val="single" w:sz="8" w:space="0" w:color="auto"/>
              <w:right w:val="single" w:sz="8" w:space="0" w:color="auto"/>
            </w:tcBorders>
            <w:shd w:val="clear" w:color="auto" w:fill="auto"/>
            <w:hideMark/>
          </w:tcPr>
          <w:p w14:paraId="2C2D0FDB" w14:textId="605F87CE" w:rsidR="004B1B88" w:rsidRPr="004F186C" w:rsidDel="00C661A2" w:rsidRDefault="004B1B88" w:rsidP="00EE62F2">
            <w:pPr>
              <w:spacing w:after="0"/>
              <w:rPr>
                <w:del w:id="3245" w:author="Patel, Rinkesh" w:date="2016-09-26T17:28:00Z"/>
                <w:rFonts w:ascii="Calibri" w:hAnsi="Calibri"/>
                <w:color w:val="000000"/>
                <w:szCs w:val="22"/>
              </w:rPr>
            </w:pPr>
            <w:del w:id="3246" w:author="Patel, Rinkesh" w:date="2016-09-26T17:28:00Z">
              <w:r w:rsidRPr="004F186C" w:rsidDel="00C661A2">
                <w:rPr>
                  <w:rFonts w:ascii="Calibri" w:hAnsi="Calibri"/>
                  <w:color w:val="000000"/>
                  <w:szCs w:val="22"/>
                </w:rPr>
                <w:delText>n/a</w:delText>
              </w:r>
              <w:bookmarkStart w:id="3247" w:name="_Toc463004024"/>
              <w:bookmarkStart w:id="3248" w:name="_Toc463028686"/>
              <w:bookmarkStart w:id="3249" w:name="_Toc464055692"/>
              <w:bookmarkStart w:id="3250" w:name="_Toc464729226"/>
              <w:bookmarkStart w:id="3251" w:name="_Toc468181375"/>
              <w:bookmarkStart w:id="3252" w:name="_Toc468182689"/>
              <w:bookmarkStart w:id="3253" w:name="_Toc469407466"/>
              <w:bookmarkStart w:id="3254" w:name="_Toc469493414"/>
              <w:bookmarkStart w:id="3255" w:name="_Toc469498233"/>
              <w:bookmarkEnd w:id="3247"/>
              <w:bookmarkEnd w:id="3248"/>
              <w:bookmarkEnd w:id="3249"/>
              <w:bookmarkEnd w:id="3250"/>
              <w:bookmarkEnd w:id="3251"/>
              <w:bookmarkEnd w:id="3252"/>
              <w:bookmarkEnd w:id="3253"/>
              <w:bookmarkEnd w:id="3254"/>
              <w:bookmarkEnd w:id="3255"/>
            </w:del>
          </w:p>
        </w:tc>
        <w:bookmarkStart w:id="3256" w:name="_Toc463004025"/>
        <w:bookmarkStart w:id="3257" w:name="_Toc463028687"/>
        <w:bookmarkStart w:id="3258" w:name="_Toc464055693"/>
        <w:bookmarkStart w:id="3259" w:name="_Toc464729227"/>
        <w:bookmarkStart w:id="3260" w:name="_Toc468181376"/>
        <w:bookmarkStart w:id="3261" w:name="_Toc468182690"/>
        <w:bookmarkStart w:id="3262" w:name="_Toc469407467"/>
        <w:bookmarkStart w:id="3263" w:name="_Toc469493415"/>
        <w:bookmarkStart w:id="3264" w:name="_Toc469498234"/>
        <w:bookmarkEnd w:id="3256"/>
        <w:bookmarkEnd w:id="3257"/>
        <w:bookmarkEnd w:id="3258"/>
        <w:bookmarkEnd w:id="3259"/>
        <w:bookmarkEnd w:id="3260"/>
        <w:bookmarkEnd w:id="3261"/>
        <w:bookmarkEnd w:id="3262"/>
        <w:bookmarkEnd w:id="3263"/>
        <w:bookmarkEnd w:id="3264"/>
      </w:tr>
      <w:tr w:rsidR="004B1B88" w:rsidRPr="004F186C" w:rsidDel="00C661A2" w14:paraId="06EC82B1" w14:textId="6AFC7088" w:rsidTr="00EE62F2">
        <w:trPr>
          <w:trHeight w:val="556"/>
          <w:del w:id="3265" w:author="Patel, Rinkesh" w:date="2016-09-26T17:28:00Z"/>
        </w:trPr>
        <w:tc>
          <w:tcPr>
            <w:tcW w:w="4690" w:type="dxa"/>
            <w:tcBorders>
              <w:top w:val="single" w:sz="8" w:space="0" w:color="auto"/>
              <w:left w:val="single" w:sz="8" w:space="0" w:color="auto"/>
              <w:bottom w:val="single" w:sz="8" w:space="0" w:color="auto"/>
              <w:right w:val="single" w:sz="8" w:space="0" w:color="auto"/>
            </w:tcBorders>
            <w:shd w:val="clear" w:color="auto" w:fill="auto"/>
            <w:hideMark/>
          </w:tcPr>
          <w:p w14:paraId="620E1453" w14:textId="0C0ABFF3" w:rsidR="004B1B88" w:rsidRPr="004F186C" w:rsidDel="00C661A2" w:rsidRDefault="004B1B88" w:rsidP="00EE62F2">
            <w:pPr>
              <w:spacing w:after="0"/>
              <w:rPr>
                <w:del w:id="3266" w:author="Patel, Rinkesh" w:date="2016-09-26T17:28:00Z"/>
                <w:rFonts w:ascii="Calibri" w:hAnsi="Calibri"/>
                <w:color w:val="000000"/>
                <w:szCs w:val="22"/>
              </w:rPr>
            </w:pPr>
            <w:del w:id="3267" w:author="Patel, Rinkesh" w:date="2016-09-26T17:28:00Z">
              <w:r w:rsidRPr="004F186C" w:rsidDel="00C661A2">
                <w:rPr>
                  <w:rFonts w:ascii="Calibri" w:hAnsi="Calibri"/>
                  <w:color w:val="000000"/>
                  <w:szCs w:val="22"/>
                </w:rPr>
                <w:delText>Immediate Reorder due to Remorse Return (in store exchange)</w:delText>
              </w:r>
              <w:bookmarkStart w:id="3268" w:name="_Toc463004026"/>
              <w:bookmarkStart w:id="3269" w:name="_Toc463028688"/>
              <w:bookmarkStart w:id="3270" w:name="_Toc464055694"/>
              <w:bookmarkStart w:id="3271" w:name="_Toc464729228"/>
              <w:bookmarkStart w:id="3272" w:name="_Toc468181377"/>
              <w:bookmarkStart w:id="3273" w:name="_Toc468182691"/>
              <w:bookmarkStart w:id="3274" w:name="_Toc469407468"/>
              <w:bookmarkStart w:id="3275" w:name="_Toc469493416"/>
              <w:bookmarkStart w:id="3276" w:name="_Toc469498235"/>
              <w:bookmarkEnd w:id="3268"/>
              <w:bookmarkEnd w:id="3269"/>
              <w:bookmarkEnd w:id="3270"/>
              <w:bookmarkEnd w:id="3271"/>
              <w:bookmarkEnd w:id="3272"/>
              <w:bookmarkEnd w:id="3273"/>
              <w:bookmarkEnd w:id="3274"/>
              <w:bookmarkEnd w:id="3275"/>
              <w:bookmarkEnd w:id="3276"/>
            </w:del>
          </w:p>
        </w:tc>
        <w:tc>
          <w:tcPr>
            <w:tcW w:w="3240" w:type="dxa"/>
            <w:tcBorders>
              <w:top w:val="nil"/>
              <w:left w:val="nil"/>
              <w:bottom w:val="single" w:sz="8" w:space="0" w:color="auto"/>
              <w:right w:val="single" w:sz="8" w:space="0" w:color="auto"/>
            </w:tcBorders>
            <w:shd w:val="clear" w:color="auto" w:fill="auto"/>
            <w:hideMark/>
          </w:tcPr>
          <w:p w14:paraId="512EAE96" w14:textId="2AD93CC1" w:rsidR="004B1B88" w:rsidRPr="004F186C" w:rsidDel="00C661A2" w:rsidRDefault="004B1B88" w:rsidP="00EE62F2">
            <w:pPr>
              <w:spacing w:after="0"/>
              <w:rPr>
                <w:del w:id="3277" w:author="Patel, Rinkesh" w:date="2016-09-26T17:28:00Z"/>
                <w:rFonts w:ascii="Calibri" w:hAnsi="Calibri"/>
                <w:color w:val="000000"/>
                <w:szCs w:val="22"/>
              </w:rPr>
            </w:pPr>
            <w:del w:id="3278" w:author="Patel, Rinkesh" w:date="2016-09-26T17:28:00Z">
              <w:r w:rsidRPr="004F186C" w:rsidDel="00C661A2">
                <w:rPr>
                  <w:rFonts w:ascii="Calibri" w:hAnsi="Calibri"/>
                  <w:color w:val="000000"/>
                  <w:szCs w:val="22"/>
                </w:rPr>
                <w:delText>Old device: ZNEWL_CLUB + X</w:delText>
              </w:r>
              <w:r w:rsidRPr="004F186C" w:rsidDel="00C661A2">
                <w:rPr>
                  <w:rFonts w:ascii="Calibri" w:hAnsi="Calibri"/>
                  <w:color w:val="000000"/>
                  <w:szCs w:val="22"/>
                </w:rPr>
                <w:br/>
                <w:delText>New device: ZNEWL_CLUB</w:delText>
              </w:r>
              <w:bookmarkStart w:id="3279" w:name="_Toc463004027"/>
              <w:bookmarkStart w:id="3280" w:name="_Toc463028689"/>
              <w:bookmarkStart w:id="3281" w:name="_Toc464055695"/>
              <w:bookmarkStart w:id="3282" w:name="_Toc464729229"/>
              <w:bookmarkStart w:id="3283" w:name="_Toc468181378"/>
              <w:bookmarkStart w:id="3284" w:name="_Toc468182692"/>
              <w:bookmarkStart w:id="3285" w:name="_Toc469407469"/>
              <w:bookmarkStart w:id="3286" w:name="_Toc469493417"/>
              <w:bookmarkStart w:id="3287" w:name="_Toc469498236"/>
              <w:bookmarkEnd w:id="3279"/>
              <w:bookmarkEnd w:id="3280"/>
              <w:bookmarkEnd w:id="3281"/>
              <w:bookmarkEnd w:id="3282"/>
              <w:bookmarkEnd w:id="3283"/>
              <w:bookmarkEnd w:id="3284"/>
              <w:bookmarkEnd w:id="3285"/>
              <w:bookmarkEnd w:id="3286"/>
              <w:bookmarkEnd w:id="3287"/>
            </w:del>
          </w:p>
        </w:tc>
        <w:bookmarkStart w:id="3288" w:name="_Toc463004028"/>
        <w:bookmarkStart w:id="3289" w:name="_Toc463028690"/>
        <w:bookmarkStart w:id="3290" w:name="_Toc464055696"/>
        <w:bookmarkStart w:id="3291" w:name="_Toc464729230"/>
        <w:bookmarkStart w:id="3292" w:name="_Toc468181379"/>
        <w:bookmarkStart w:id="3293" w:name="_Toc468182693"/>
        <w:bookmarkStart w:id="3294" w:name="_Toc469407470"/>
        <w:bookmarkStart w:id="3295" w:name="_Toc469493418"/>
        <w:bookmarkStart w:id="3296" w:name="_Toc469498237"/>
        <w:bookmarkEnd w:id="3288"/>
        <w:bookmarkEnd w:id="3289"/>
        <w:bookmarkEnd w:id="3290"/>
        <w:bookmarkEnd w:id="3291"/>
        <w:bookmarkEnd w:id="3292"/>
        <w:bookmarkEnd w:id="3293"/>
        <w:bookmarkEnd w:id="3294"/>
        <w:bookmarkEnd w:id="3295"/>
        <w:bookmarkEnd w:id="3296"/>
      </w:tr>
      <w:tr w:rsidR="004B1B88" w:rsidRPr="004F186C" w:rsidDel="00C661A2" w14:paraId="74856293" w14:textId="58541D83" w:rsidTr="00EE62F2">
        <w:trPr>
          <w:trHeight w:val="250"/>
          <w:del w:id="329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A5E7DBE" w14:textId="5843CE37" w:rsidR="004B1B88" w:rsidRPr="004F186C" w:rsidDel="00C661A2" w:rsidRDefault="004B1B88" w:rsidP="00EE62F2">
            <w:pPr>
              <w:spacing w:after="0"/>
              <w:rPr>
                <w:del w:id="3298" w:author="Patel, Rinkesh" w:date="2016-09-26T17:28:00Z"/>
                <w:rFonts w:ascii="Calibri" w:hAnsi="Calibri"/>
                <w:color w:val="000000"/>
                <w:szCs w:val="22"/>
              </w:rPr>
            </w:pPr>
            <w:del w:id="3299" w:author="Patel, Rinkesh" w:date="2016-09-26T17:28:00Z">
              <w:r w:rsidRPr="004F186C" w:rsidDel="00C661A2">
                <w:rPr>
                  <w:rFonts w:ascii="Calibri" w:hAnsi="Calibri"/>
                  <w:color w:val="000000"/>
                  <w:szCs w:val="22"/>
                </w:rPr>
                <w:delText>CARE Reorder due to Remorse Return (exchange)</w:delText>
              </w:r>
              <w:bookmarkStart w:id="3300" w:name="_Toc463004029"/>
              <w:bookmarkStart w:id="3301" w:name="_Toc463028691"/>
              <w:bookmarkStart w:id="3302" w:name="_Toc464055697"/>
              <w:bookmarkStart w:id="3303" w:name="_Toc464729231"/>
              <w:bookmarkStart w:id="3304" w:name="_Toc468181380"/>
              <w:bookmarkStart w:id="3305" w:name="_Toc468182694"/>
              <w:bookmarkStart w:id="3306" w:name="_Toc469407471"/>
              <w:bookmarkStart w:id="3307" w:name="_Toc469493419"/>
              <w:bookmarkStart w:id="3308" w:name="_Toc469498238"/>
              <w:bookmarkEnd w:id="3300"/>
              <w:bookmarkEnd w:id="3301"/>
              <w:bookmarkEnd w:id="3302"/>
              <w:bookmarkEnd w:id="3303"/>
              <w:bookmarkEnd w:id="3304"/>
              <w:bookmarkEnd w:id="3305"/>
              <w:bookmarkEnd w:id="3306"/>
              <w:bookmarkEnd w:id="3307"/>
              <w:bookmarkEnd w:id="3308"/>
            </w:del>
          </w:p>
        </w:tc>
        <w:tc>
          <w:tcPr>
            <w:tcW w:w="3240" w:type="dxa"/>
            <w:tcBorders>
              <w:top w:val="nil"/>
              <w:left w:val="nil"/>
              <w:bottom w:val="single" w:sz="8" w:space="0" w:color="auto"/>
              <w:right w:val="single" w:sz="8" w:space="0" w:color="auto"/>
            </w:tcBorders>
            <w:shd w:val="clear" w:color="auto" w:fill="auto"/>
            <w:hideMark/>
          </w:tcPr>
          <w:p w14:paraId="560AB9C3" w14:textId="238C4C34" w:rsidR="004B1B88" w:rsidRPr="004F186C" w:rsidDel="00C661A2" w:rsidRDefault="004B1B88" w:rsidP="00EE62F2">
            <w:pPr>
              <w:spacing w:after="0"/>
              <w:rPr>
                <w:del w:id="3309" w:author="Patel, Rinkesh" w:date="2016-09-26T17:28:00Z"/>
                <w:rFonts w:ascii="Calibri" w:hAnsi="Calibri"/>
                <w:color w:val="000000"/>
                <w:szCs w:val="22"/>
              </w:rPr>
            </w:pPr>
            <w:del w:id="3310" w:author="Patel, Rinkesh" w:date="2016-09-26T17:28:00Z">
              <w:r w:rsidRPr="004F186C" w:rsidDel="00C661A2">
                <w:rPr>
                  <w:rFonts w:ascii="Calibri" w:hAnsi="Calibri"/>
                  <w:color w:val="000000"/>
                  <w:szCs w:val="22"/>
                </w:rPr>
                <w:delText>n/a</w:delText>
              </w:r>
              <w:bookmarkStart w:id="3311" w:name="_Toc463004030"/>
              <w:bookmarkStart w:id="3312" w:name="_Toc463028692"/>
              <w:bookmarkStart w:id="3313" w:name="_Toc464055698"/>
              <w:bookmarkStart w:id="3314" w:name="_Toc464729232"/>
              <w:bookmarkStart w:id="3315" w:name="_Toc468181381"/>
              <w:bookmarkStart w:id="3316" w:name="_Toc468182695"/>
              <w:bookmarkStart w:id="3317" w:name="_Toc469407472"/>
              <w:bookmarkStart w:id="3318" w:name="_Toc469493420"/>
              <w:bookmarkStart w:id="3319" w:name="_Toc469498239"/>
              <w:bookmarkEnd w:id="3311"/>
              <w:bookmarkEnd w:id="3312"/>
              <w:bookmarkEnd w:id="3313"/>
              <w:bookmarkEnd w:id="3314"/>
              <w:bookmarkEnd w:id="3315"/>
              <w:bookmarkEnd w:id="3316"/>
              <w:bookmarkEnd w:id="3317"/>
              <w:bookmarkEnd w:id="3318"/>
              <w:bookmarkEnd w:id="3319"/>
            </w:del>
          </w:p>
        </w:tc>
        <w:bookmarkStart w:id="3320" w:name="_Toc463004031"/>
        <w:bookmarkStart w:id="3321" w:name="_Toc463028693"/>
        <w:bookmarkStart w:id="3322" w:name="_Toc464055699"/>
        <w:bookmarkStart w:id="3323" w:name="_Toc464729233"/>
        <w:bookmarkStart w:id="3324" w:name="_Toc468181382"/>
        <w:bookmarkStart w:id="3325" w:name="_Toc468182696"/>
        <w:bookmarkStart w:id="3326" w:name="_Toc469407473"/>
        <w:bookmarkStart w:id="3327" w:name="_Toc469493421"/>
        <w:bookmarkStart w:id="3328" w:name="_Toc469498240"/>
        <w:bookmarkEnd w:id="3320"/>
        <w:bookmarkEnd w:id="3321"/>
        <w:bookmarkEnd w:id="3322"/>
        <w:bookmarkEnd w:id="3323"/>
        <w:bookmarkEnd w:id="3324"/>
        <w:bookmarkEnd w:id="3325"/>
        <w:bookmarkEnd w:id="3326"/>
        <w:bookmarkEnd w:id="3327"/>
        <w:bookmarkEnd w:id="3328"/>
      </w:tr>
      <w:tr w:rsidR="004B1B88" w:rsidRPr="004F186C" w:rsidDel="00C661A2" w14:paraId="1938EAAA" w14:textId="6DB661DB" w:rsidTr="00EE62F2">
        <w:trPr>
          <w:trHeight w:val="142"/>
          <w:del w:id="332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C23A175" w14:textId="61040616" w:rsidR="004B1B88" w:rsidRPr="004F186C" w:rsidDel="00C661A2" w:rsidRDefault="004B1B88" w:rsidP="00EE62F2">
            <w:pPr>
              <w:spacing w:after="0"/>
              <w:rPr>
                <w:del w:id="3330" w:author="Patel, Rinkesh" w:date="2016-09-26T17:28:00Z"/>
                <w:rFonts w:ascii="Calibri" w:hAnsi="Calibri"/>
                <w:color w:val="000000"/>
                <w:szCs w:val="22"/>
              </w:rPr>
            </w:pPr>
            <w:del w:id="3331" w:author="Patel, Rinkesh" w:date="2016-09-26T17:28:00Z">
              <w:r w:rsidRPr="004F186C" w:rsidDel="00C661A2">
                <w:rPr>
                  <w:rFonts w:ascii="Calibri" w:hAnsi="Calibri"/>
                  <w:color w:val="000000"/>
                  <w:szCs w:val="22"/>
                </w:rPr>
                <w:delText>Reorder due to ONR</w:delText>
              </w:r>
              <w:bookmarkStart w:id="3332" w:name="_Toc463004032"/>
              <w:bookmarkStart w:id="3333" w:name="_Toc463028694"/>
              <w:bookmarkStart w:id="3334" w:name="_Toc464055700"/>
              <w:bookmarkStart w:id="3335" w:name="_Toc464729234"/>
              <w:bookmarkStart w:id="3336" w:name="_Toc468181383"/>
              <w:bookmarkStart w:id="3337" w:name="_Toc468182697"/>
              <w:bookmarkStart w:id="3338" w:name="_Toc469407474"/>
              <w:bookmarkStart w:id="3339" w:name="_Toc469493422"/>
              <w:bookmarkStart w:id="3340" w:name="_Toc469498241"/>
              <w:bookmarkEnd w:id="3332"/>
              <w:bookmarkEnd w:id="3333"/>
              <w:bookmarkEnd w:id="3334"/>
              <w:bookmarkEnd w:id="3335"/>
              <w:bookmarkEnd w:id="3336"/>
              <w:bookmarkEnd w:id="3337"/>
              <w:bookmarkEnd w:id="3338"/>
              <w:bookmarkEnd w:id="3339"/>
              <w:bookmarkEnd w:id="3340"/>
            </w:del>
          </w:p>
        </w:tc>
        <w:tc>
          <w:tcPr>
            <w:tcW w:w="3240" w:type="dxa"/>
            <w:tcBorders>
              <w:top w:val="nil"/>
              <w:left w:val="nil"/>
              <w:bottom w:val="single" w:sz="8" w:space="0" w:color="auto"/>
              <w:right w:val="single" w:sz="8" w:space="0" w:color="auto"/>
            </w:tcBorders>
            <w:shd w:val="clear" w:color="auto" w:fill="auto"/>
            <w:hideMark/>
          </w:tcPr>
          <w:p w14:paraId="3DF5C951" w14:textId="1140602D" w:rsidR="004B1B88" w:rsidRPr="004F186C" w:rsidDel="00C661A2" w:rsidRDefault="004B1B88" w:rsidP="00EE62F2">
            <w:pPr>
              <w:spacing w:after="0"/>
              <w:rPr>
                <w:del w:id="3341" w:author="Patel, Rinkesh" w:date="2016-09-26T17:28:00Z"/>
                <w:rFonts w:ascii="Calibri" w:hAnsi="Calibri"/>
                <w:color w:val="000000"/>
                <w:szCs w:val="22"/>
              </w:rPr>
            </w:pPr>
            <w:del w:id="3342" w:author="Patel, Rinkesh" w:date="2016-09-26T17:28:00Z">
              <w:r w:rsidDel="00C661A2">
                <w:rPr>
                  <w:rFonts w:ascii="Calibri" w:hAnsi="Calibri"/>
                  <w:color w:val="000000"/>
                  <w:szCs w:val="22"/>
                </w:rPr>
                <w:delText>O</w:delText>
              </w:r>
              <w:r w:rsidRPr="004F186C" w:rsidDel="00C661A2">
                <w:rPr>
                  <w:rFonts w:ascii="Calibri" w:hAnsi="Calibri"/>
                  <w:color w:val="000000"/>
                  <w:szCs w:val="22"/>
                </w:rPr>
                <w:delText>ld device only: ZONR_CLUB</w:delText>
              </w:r>
              <w:bookmarkStart w:id="3343" w:name="_Toc463004033"/>
              <w:bookmarkStart w:id="3344" w:name="_Toc463028695"/>
              <w:bookmarkStart w:id="3345" w:name="_Toc464055701"/>
              <w:bookmarkStart w:id="3346" w:name="_Toc464729235"/>
              <w:bookmarkStart w:id="3347" w:name="_Toc468181384"/>
              <w:bookmarkStart w:id="3348" w:name="_Toc468182698"/>
              <w:bookmarkStart w:id="3349" w:name="_Toc469407475"/>
              <w:bookmarkStart w:id="3350" w:name="_Toc469493423"/>
              <w:bookmarkStart w:id="3351" w:name="_Toc469498242"/>
              <w:bookmarkEnd w:id="3343"/>
              <w:bookmarkEnd w:id="3344"/>
              <w:bookmarkEnd w:id="3345"/>
              <w:bookmarkEnd w:id="3346"/>
              <w:bookmarkEnd w:id="3347"/>
              <w:bookmarkEnd w:id="3348"/>
              <w:bookmarkEnd w:id="3349"/>
              <w:bookmarkEnd w:id="3350"/>
              <w:bookmarkEnd w:id="3351"/>
            </w:del>
          </w:p>
        </w:tc>
        <w:bookmarkStart w:id="3352" w:name="_Toc463004034"/>
        <w:bookmarkStart w:id="3353" w:name="_Toc463028696"/>
        <w:bookmarkStart w:id="3354" w:name="_Toc464055702"/>
        <w:bookmarkStart w:id="3355" w:name="_Toc464729236"/>
        <w:bookmarkStart w:id="3356" w:name="_Toc468181385"/>
        <w:bookmarkStart w:id="3357" w:name="_Toc468182699"/>
        <w:bookmarkStart w:id="3358" w:name="_Toc469407476"/>
        <w:bookmarkStart w:id="3359" w:name="_Toc469493424"/>
        <w:bookmarkStart w:id="3360" w:name="_Toc469498243"/>
        <w:bookmarkEnd w:id="3352"/>
        <w:bookmarkEnd w:id="3353"/>
        <w:bookmarkEnd w:id="3354"/>
        <w:bookmarkEnd w:id="3355"/>
        <w:bookmarkEnd w:id="3356"/>
        <w:bookmarkEnd w:id="3357"/>
        <w:bookmarkEnd w:id="3358"/>
        <w:bookmarkEnd w:id="3359"/>
        <w:bookmarkEnd w:id="3360"/>
      </w:tr>
      <w:tr w:rsidR="004B1B88" w:rsidRPr="004F186C" w:rsidDel="00C661A2" w14:paraId="5D34B70E" w14:textId="19113CD4" w:rsidTr="00EE62F2">
        <w:trPr>
          <w:trHeight w:val="214"/>
          <w:del w:id="336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78F451D" w14:textId="6EAD1724" w:rsidR="004B1B88" w:rsidRPr="004F186C" w:rsidDel="00C661A2" w:rsidRDefault="004B1B88" w:rsidP="00EE62F2">
            <w:pPr>
              <w:spacing w:after="0"/>
              <w:rPr>
                <w:del w:id="3362" w:author="Patel, Rinkesh" w:date="2016-09-26T17:28:00Z"/>
                <w:rFonts w:ascii="Calibri" w:hAnsi="Calibri"/>
                <w:color w:val="000000"/>
                <w:szCs w:val="22"/>
              </w:rPr>
            </w:pPr>
            <w:del w:id="3363" w:author="Patel, Rinkesh" w:date="2016-09-26T17:28:00Z">
              <w:r w:rsidRPr="004F186C" w:rsidDel="00C661A2">
                <w:rPr>
                  <w:rFonts w:ascii="Calibri" w:hAnsi="Calibri"/>
                  <w:color w:val="000000"/>
                  <w:szCs w:val="22"/>
                </w:rPr>
                <w:delText>Fulfillment for new device in CARE Reorder</w:delText>
              </w:r>
              <w:bookmarkStart w:id="3364" w:name="_Toc463004035"/>
              <w:bookmarkStart w:id="3365" w:name="_Toc463028697"/>
              <w:bookmarkStart w:id="3366" w:name="_Toc464055703"/>
              <w:bookmarkStart w:id="3367" w:name="_Toc464729237"/>
              <w:bookmarkStart w:id="3368" w:name="_Toc468181386"/>
              <w:bookmarkStart w:id="3369" w:name="_Toc468182700"/>
              <w:bookmarkStart w:id="3370" w:name="_Toc469407477"/>
              <w:bookmarkStart w:id="3371" w:name="_Toc469493425"/>
              <w:bookmarkStart w:id="3372" w:name="_Toc469498244"/>
              <w:bookmarkEnd w:id="3364"/>
              <w:bookmarkEnd w:id="3365"/>
              <w:bookmarkEnd w:id="3366"/>
              <w:bookmarkEnd w:id="3367"/>
              <w:bookmarkEnd w:id="3368"/>
              <w:bookmarkEnd w:id="3369"/>
              <w:bookmarkEnd w:id="3370"/>
              <w:bookmarkEnd w:id="3371"/>
              <w:bookmarkEnd w:id="3372"/>
            </w:del>
          </w:p>
        </w:tc>
        <w:tc>
          <w:tcPr>
            <w:tcW w:w="3240" w:type="dxa"/>
            <w:tcBorders>
              <w:top w:val="nil"/>
              <w:left w:val="nil"/>
              <w:bottom w:val="single" w:sz="8" w:space="0" w:color="auto"/>
              <w:right w:val="single" w:sz="8" w:space="0" w:color="auto"/>
            </w:tcBorders>
            <w:shd w:val="clear" w:color="auto" w:fill="auto"/>
            <w:hideMark/>
          </w:tcPr>
          <w:p w14:paraId="0E5B3CB5" w14:textId="6BA0F62E" w:rsidR="004B1B88" w:rsidRPr="004F186C" w:rsidDel="00C661A2" w:rsidRDefault="004B1B88" w:rsidP="00EE62F2">
            <w:pPr>
              <w:spacing w:after="0"/>
              <w:rPr>
                <w:del w:id="3373" w:author="Patel, Rinkesh" w:date="2016-09-26T17:28:00Z"/>
                <w:rFonts w:ascii="Calibri" w:hAnsi="Calibri"/>
                <w:color w:val="000000"/>
                <w:szCs w:val="22"/>
              </w:rPr>
            </w:pPr>
            <w:del w:id="3374" w:author="Patel, Rinkesh" w:date="2016-09-26T17:28:00Z">
              <w:r w:rsidRPr="004F186C" w:rsidDel="00C661A2">
                <w:rPr>
                  <w:rFonts w:ascii="Calibri" w:hAnsi="Calibri"/>
                  <w:color w:val="000000"/>
                  <w:szCs w:val="22"/>
                </w:rPr>
                <w:delText>New device</w:delText>
              </w:r>
              <w:r w:rsidDel="00C661A2">
                <w:rPr>
                  <w:rFonts w:ascii="Calibri" w:hAnsi="Calibri"/>
                  <w:color w:val="000000"/>
                  <w:szCs w:val="22"/>
                </w:rPr>
                <w:delText xml:space="preserve"> only</w:delText>
              </w:r>
              <w:r w:rsidRPr="004F186C" w:rsidDel="00C661A2">
                <w:rPr>
                  <w:rFonts w:ascii="Calibri" w:hAnsi="Calibri"/>
                  <w:color w:val="000000"/>
                  <w:szCs w:val="22"/>
                </w:rPr>
                <w:delText>: ZNEWL_CLUB</w:delText>
              </w:r>
              <w:bookmarkStart w:id="3375" w:name="_Toc463004036"/>
              <w:bookmarkStart w:id="3376" w:name="_Toc463028698"/>
              <w:bookmarkStart w:id="3377" w:name="_Toc464055704"/>
              <w:bookmarkStart w:id="3378" w:name="_Toc464729238"/>
              <w:bookmarkStart w:id="3379" w:name="_Toc468181387"/>
              <w:bookmarkStart w:id="3380" w:name="_Toc468182701"/>
              <w:bookmarkStart w:id="3381" w:name="_Toc469407478"/>
              <w:bookmarkStart w:id="3382" w:name="_Toc469493426"/>
              <w:bookmarkStart w:id="3383" w:name="_Toc469498245"/>
              <w:bookmarkEnd w:id="3375"/>
              <w:bookmarkEnd w:id="3376"/>
              <w:bookmarkEnd w:id="3377"/>
              <w:bookmarkEnd w:id="3378"/>
              <w:bookmarkEnd w:id="3379"/>
              <w:bookmarkEnd w:id="3380"/>
              <w:bookmarkEnd w:id="3381"/>
              <w:bookmarkEnd w:id="3382"/>
              <w:bookmarkEnd w:id="3383"/>
            </w:del>
          </w:p>
        </w:tc>
        <w:bookmarkStart w:id="3384" w:name="_Toc463004037"/>
        <w:bookmarkStart w:id="3385" w:name="_Toc463028699"/>
        <w:bookmarkStart w:id="3386" w:name="_Toc464055705"/>
        <w:bookmarkStart w:id="3387" w:name="_Toc464729239"/>
        <w:bookmarkStart w:id="3388" w:name="_Toc468181388"/>
        <w:bookmarkStart w:id="3389" w:name="_Toc468182702"/>
        <w:bookmarkStart w:id="3390" w:name="_Toc469407479"/>
        <w:bookmarkStart w:id="3391" w:name="_Toc469493427"/>
        <w:bookmarkStart w:id="3392" w:name="_Toc469498246"/>
        <w:bookmarkEnd w:id="3384"/>
        <w:bookmarkEnd w:id="3385"/>
        <w:bookmarkEnd w:id="3386"/>
        <w:bookmarkEnd w:id="3387"/>
        <w:bookmarkEnd w:id="3388"/>
        <w:bookmarkEnd w:id="3389"/>
        <w:bookmarkEnd w:id="3390"/>
        <w:bookmarkEnd w:id="3391"/>
        <w:bookmarkEnd w:id="3392"/>
      </w:tr>
      <w:tr w:rsidR="004B1B88" w:rsidRPr="004F186C" w:rsidDel="00C661A2" w14:paraId="5F07103B" w14:textId="325B10B4" w:rsidTr="00EE62F2">
        <w:trPr>
          <w:trHeight w:val="196"/>
          <w:del w:id="339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4A5F82FB" w14:textId="418954D3" w:rsidR="004B1B88" w:rsidRPr="004F186C" w:rsidDel="00C661A2" w:rsidRDefault="004B1B88" w:rsidP="00EE62F2">
            <w:pPr>
              <w:spacing w:after="0"/>
              <w:rPr>
                <w:del w:id="3394" w:author="Patel, Rinkesh" w:date="2016-09-26T17:28:00Z"/>
                <w:rFonts w:ascii="Calibri" w:hAnsi="Calibri"/>
                <w:color w:val="000000"/>
                <w:szCs w:val="22"/>
              </w:rPr>
            </w:pPr>
            <w:del w:id="3395" w:author="Patel, Rinkesh" w:date="2016-09-26T17:28:00Z">
              <w:r w:rsidRPr="004F186C" w:rsidDel="00C661A2">
                <w:rPr>
                  <w:rFonts w:ascii="Calibri" w:hAnsi="Calibri"/>
                  <w:color w:val="000000"/>
                  <w:szCs w:val="22"/>
                </w:rPr>
                <w:delText>Manual Closed - with device</w:delText>
              </w:r>
              <w:bookmarkStart w:id="3396" w:name="_Toc463004038"/>
              <w:bookmarkStart w:id="3397" w:name="_Toc463028700"/>
              <w:bookmarkStart w:id="3398" w:name="_Toc464055706"/>
              <w:bookmarkStart w:id="3399" w:name="_Toc464729240"/>
              <w:bookmarkStart w:id="3400" w:name="_Toc468181389"/>
              <w:bookmarkStart w:id="3401" w:name="_Toc468182703"/>
              <w:bookmarkStart w:id="3402" w:name="_Toc469407480"/>
              <w:bookmarkStart w:id="3403" w:name="_Toc469493428"/>
              <w:bookmarkStart w:id="3404" w:name="_Toc469498247"/>
              <w:bookmarkEnd w:id="3396"/>
              <w:bookmarkEnd w:id="3397"/>
              <w:bookmarkEnd w:id="3398"/>
              <w:bookmarkEnd w:id="3399"/>
              <w:bookmarkEnd w:id="3400"/>
              <w:bookmarkEnd w:id="3401"/>
              <w:bookmarkEnd w:id="3402"/>
              <w:bookmarkEnd w:id="3403"/>
              <w:bookmarkEnd w:id="3404"/>
            </w:del>
          </w:p>
        </w:tc>
        <w:tc>
          <w:tcPr>
            <w:tcW w:w="3240" w:type="dxa"/>
            <w:tcBorders>
              <w:top w:val="nil"/>
              <w:left w:val="nil"/>
              <w:bottom w:val="single" w:sz="8" w:space="0" w:color="auto"/>
              <w:right w:val="single" w:sz="8" w:space="0" w:color="auto"/>
            </w:tcBorders>
            <w:shd w:val="clear" w:color="auto" w:fill="auto"/>
            <w:hideMark/>
          </w:tcPr>
          <w:p w14:paraId="4D30AA6E" w14:textId="152B1F43" w:rsidR="004B1B88" w:rsidRPr="004F186C" w:rsidDel="00C661A2" w:rsidRDefault="004B1B88" w:rsidP="00EE62F2">
            <w:pPr>
              <w:spacing w:after="0"/>
              <w:rPr>
                <w:del w:id="3405" w:author="Patel, Rinkesh" w:date="2016-09-26T17:28:00Z"/>
                <w:rFonts w:ascii="Calibri" w:hAnsi="Calibri"/>
                <w:color w:val="000000"/>
                <w:szCs w:val="22"/>
              </w:rPr>
            </w:pPr>
            <w:del w:id="3406" w:author="Patel, Rinkesh" w:date="2016-09-26T17:28:00Z">
              <w:r w:rsidRPr="004F186C" w:rsidDel="00C661A2">
                <w:rPr>
                  <w:rFonts w:ascii="Calibri" w:hAnsi="Calibri"/>
                  <w:color w:val="000000"/>
                  <w:szCs w:val="22"/>
                </w:rPr>
                <w:delText>ZMANDR_CLUB</w:delText>
              </w:r>
              <w:bookmarkStart w:id="3407" w:name="_Toc463004039"/>
              <w:bookmarkStart w:id="3408" w:name="_Toc463028701"/>
              <w:bookmarkStart w:id="3409" w:name="_Toc464055707"/>
              <w:bookmarkStart w:id="3410" w:name="_Toc464729241"/>
              <w:bookmarkStart w:id="3411" w:name="_Toc468181390"/>
              <w:bookmarkStart w:id="3412" w:name="_Toc468182704"/>
              <w:bookmarkStart w:id="3413" w:name="_Toc469407481"/>
              <w:bookmarkStart w:id="3414" w:name="_Toc469493429"/>
              <w:bookmarkStart w:id="3415" w:name="_Toc469498248"/>
              <w:bookmarkEnd w:id="3407"/>
              <w:bookmarkEnd w:id="3408"/>
              <w:bookmarkEnd w:id="3409"/>
              <w:bookmarkEnd w:id="3410"/>
              <w:bookmarkEnd w:id="3411"/>
              <w:bookmarkEnd w:id="3412"/>
              <w:bookmarkEnd w:id="3413"/>
              <w:bookmarkEnd w:id="3414"/>
              <w:bookmarkEnd w:id="3415"/>
            </w:del>
          </w:p>
        </w:tc>
        <w:bookmarkStart w:id="3416" w:name="_Toc463004040"/>
        <w:bookmarkStart w:id="3417" w:name="_Toc463028702"/>
        <w:bookmarkStart w:id="3418" w:name="_Toc464055708"/>
        <w:bookmarkStart w:id="3419" w:name="_Toc464729242"/>
        <w:bookmarkStart w:id="3420" w:name="_Toc468181391"/>
        <w:bookmarkStart w:id="3421" w:name="_Toc468182705"/>
        <w:bookmarkStart w:id="3422" w:name="_Toc469407482"/>
        <w:bookmarkStart w:id="3423" w:name="_Toc469493430"/>
        <w:bookmarkStart w:id="3424" w:name="_Toc469498249"/>
        <w:bookmarkEnd w:id="3416"/>
        <w:bookmarkEnd w:id="3417"/>
        <w:bookmarkEnd w:id="3418"/>
        <w:bookmarkEnd w:id="3419"/>
        <w:bookmarkEnd w:id="3420"/>
        <w:bookmarkEnd w:id="3421"/>
        <w:bookmarkEnd w:id="3422"/>
        <w:bookmarkEnd w:id="3423"/>
        <w:bookmarkEnd w:id="3424"/>
      </w:tr>
      <w:tr w:rsidR="004B1B88" w:rsidRPr="004F186C" w:rsidDel="00C661A2" w14:paraId="28C43620" w14:textId="63F29AA8" w:rsidTr="00EE62F2">
        <w:trPr>
          <w:trHeight w:val="187"/>
          <w:del w:id="342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D069235" w14:textId="12212ECC" w:rsidR="004B1B88" w:rsidRPr="004F186C" w:rsidDel="00C661A2" w:rsidRDefault="004B1B88" w:rsidP="00EE62F2">
            <w:pPr>
              <w:spacing w:after="0"/>
              <w:rPr>
                <w:del w:id="3426" w:author="Patel, Rinkesh" w:date="2016-09-26T17:28:00Z"/>
                <w:rFonts w:ascii="Calibri" w:hAnsi="Calibri"/>
                <w:color w:val="000000"/>
                <w:szCs w:val="22"/>
              </w:rPr>
            </w:pPr>
            <w:del w:id="3427" w:author="Patel, Rinkesh" w:date="2016-09-26T17:28:00Z">
              <w:r w:rsidRPr="004F186C" w:rsidDel="00C661A2">
                <w:rPr>
                  <w:rFonts w:ascii="Calibri" w:hAnsi="Calibri"/>
                  <w:color w:val="000000"/>
                  <w:szCs w:val="22"/>
                </w:rPr>
                <w:delText>Manual Closed - without device</w:delText>
              </w:r>
              <w:bookmarkStart w:id="3428" w:name="_Toc463004041"/>
              <w:bookmarkStart w:id="3429" w:name="_Toc463028703"/>
              <w:bookmarkStart w:id="3430" w:name="_Toc464055709"/>
              <w:bookmarkStart w:id="3431" w:name="_Toc464729243"/>
              <w:bookmarkStart w:id="3432" w:name="_Toc468181392"/>
              <w:bookmarkStart w:id="3433" w:name="_Toc468182706"/>
              <w:bookmarkStart w:id="3434" w:name="_Toc469407483"/>
              <w:bookmarkStart w:id="3435" w:name="_Toc469493431"/>
              <w:bookmarkStart w:id="3436" w:name="_Toc469498250"/>
              <w:bookmarkEnd w:id="3428"/>
              <w:bookmarkEnd w:id="3429"/>
              <w:bookmarkEnd w:id="3430"/>
              <w:bookmarkEnd w:id="3431"/>
              <w:bookmarkEnd w:id="3432"/>
              <w:bookmarkEnd w:id="3433"/>
              <w:bookmarkEnd w:id="3434"/>
              <w:bookmarkEnd w:id="3435"/>
              <w:bookmarkEnd w:id="3436"/>
            </w:del>
          </w:p>
        </w:tc>
        <w:tc>
          <w:tcPr>
            <w:tcW w:w="3240" w:type="dxa"/>
            <w:tcBorders>
              <w:top w:val="nil"/>
              <w:left w:val="nil"/>
              <w:bottom w:val="single" w:sz="8" w:space="0" w:color="auto"/>
              <w:right w:val="single" w:sz="8" w:space="0" w:color="auto"/>
            </w:tcBorders>
            <w:shd w:val="clear" w:color="auto" w:fill="auto"/>
            <w:hideMark/>
          </w:tcPr>
          <w:p w14:paraId="7023CEDF" w14:textId="71C66A8D" w:rsidR="004B1B88" w:rsidRPr="004F186C" w:rsidDel="00C661A2" w:rsidRDefault="004B1B88" w:rsidP="00EE62F2">
            <w:pPr>
              <w:spacing w:after="0"/>
              <w:rPr>
                <w:del w:id="3437" w:author="Patel, Rinkesh" w:date="2016-09-26T17:28:00Z"/>
                <w:rFonts w:ascii="Calibri" w:hAnsi="Calibri"/>
                <w:color w:val="000000"/>
                <w:szCs w:val="22"/>
              </w:rPr>
            </w:pPr>
            <w:del w:id="3438" w:author="Patel, Rinkesh" w:date="2016-09-26T17:28:00Z">
              <w:r w:rsidRPr="004F186C" w:rsidDel="00C661A2">
                <w:rPr>
                  <w:rFonts w:ascii="Calibri" w:hAnsi="Calibri"/>
                  <w:color w:val="000000"/>
                  <w:szCs w:val="22"/>
                </w:rPr>
                <w:delText>ZMANDNR_CLUB</w:delText>
              </w:r>
              <w:bookmarkStart w:id="3439" w:name="_Toc463004042"/>
              <w:bookmarkStart w:id="3440" w:name="_Toc463028704"/>
              <w:bookmarkStart w:id="3441" w:name="_Toc464055710"/>
              <w:bookmarkStart w:id="3442" w:name="_Toc464729244"/>
              <w:bookmarkStart w:id="3443" w:name="_Toc468181393"/>
              <w:bookmarkStart w:id="3444" w:name="_Toc468182707"/>
              <w:bookmarkStart w:id="3445" w:name="_Toc469407484"/>
              <w:bookmarkStart w:id="3446" w:name="_Toc469493432"/>
              <w:bookmarkStart w:id="3447" w:name="_Toc469498251"/>
              <w:bookmarkEnd w:id="3439"/>
              <w:bookmarkEnd w:id="3440"/>
              <w:bookmarkEnd w:id="3441"/>
              <w:bookmarkEnd w:id="3442"/>
              <w:bookmarkEnd w:id="3443"/>
              <w:bookmarkEnd w:id="3444"/>
              <w:bookmarkEnd w:id="3445"/>
              <w:bookmarkEnd w:id="3446"/>
              <w:bookmarkEnd w:id="3447"/>
            </w:del>
          </w:p>
        </w:tc>
        <w:bookmarkStart w:id="3448" w:name="_Toc463004043"/>
        <w:bookmarkStart w:id="3449" w:name="_Toc463028705"/>
        <w:bookmarkStart w:id="3450" w:name="_Toc464055711"/>
        <w:bookmarkStart w:id="3451" w:name="_Toc464729245"/>
        <w:bookmarkStart w:id="3452" w:name="_Toc468181394"/>
        <w:bookmarkStart w:id="3453" w:name="_Toc468182708"/>
        <w:bookmarkStart w:id="3454" w:name="_Toc469407485"/>
        <w:bookmarkStart w:id="3455" w:name="_Toc469493433"/>
        <w:bookmarkStart w:id="3456" w:name="_Toc469498252"/>
        <w:bookmarkEnd w:id="3448"/>
        <w:bookmarkEnd w:id="3449"/>
        <w:bookmarkEnd w:id="3450"/>
        <w:bookmarkEnd w:id="3451"/>
        <w:bookmarkEnd w:id="3452"/>
        <w:bookmarkEnd w:id="3453"/>
        <w:bookmarkEnd w:id="3454"/>
        <w:bookmarkEnd w:id="3455"/>
        <w:bookmarkEnd w:id="3456"/>
      </w:tr>
      <w:tr w:rsidR="004B1B88" w:rsidRPr="004F186C" w:rsidDel="00C661A2" w14:paraId="4F72858E" w14:textId="29293B62" w:rsidTr="00EE62F2">
        <w:trPr>
          <w:trHeight w:val="214"/>
          <w:del w:id="345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0A5D3FDF" w14:textId="1B28B0FE" w:rsidR="004B1B88" w:rsidRPr="004F186C" w:rsidDel="00C661A2" w:rsidRDefault="004B1B88" w:rsidP="00EE62F2">
            <w:pPr>
              <w:spacing w:after="0"/>
              <w:rPr>
                <w:del w:id="3458" w:author="Patel, Rinkesh" w:date="2016-09-26T17:28:00Z"/>
                <w:rFonts w:ascii="Calibri" w:hAnsi="Calibri"/>
                <w:color w:val="000000"/>
                <w:szCs w:val="22"/>
              </w:rPr>
            </w:pPr>
            <w:del w:id="3459" w:author="Patel, Rinkesh" w:date="2016-09-26T17:28:00Z">
              <w:r w:rsidRPr="004F186C" w:rsidDel="00C661A2">
                <w:rPr>
                  <w:rFonts w:ascii="Calibri" w:hAnsi="Calibri"/>
                  <w:color w:val="000000"/>
                  <w:szCs w:val="22"/>
                </w:rPr>
                <w:delText>Manual IMEI Update</w:delText>
              </w:r>
              <w:bookmarkStart w:id="3460" w:name="_Toc463004044"/>
              <w:bookmarkStart w:id="3461" w:name="_Toc463028706"/>
              <w:bookmarkStart w:id="3462" w:name="_Toc464055712"/>
              <w:bookmarkStart w:id="3463" w:name="_Toc464729246"/>
              <w:bookmarkStart w:id="3464" w:name="_Toc468181395"/>
              <w:bookmarkStart w:id="3465" w:name="_Toc468182709"/>
              <w:bookmarkStart w:id="3466" w:name="_Toc469407486"/>
              <w:bookmarkStart w:id="3467" w:name="_Toc469493434"/>
              <w:bookmarkStart w:id="3468" w:name="_Toc469498253"/>
              <w:bookmarkEnd w:id="3460"/>
              <w:bookmarkEnd w:id="3461"/>
              <w:bookmarkEnd w:id="3462"/>
              <w:bookmarkEnd w:id="3463"/>
              <w:bookmarkEnd w:id="3464"/>
              <w:bookmarkEnd w:id="3465"/>
              <w:bookmarkEnd w:id="3466"/>
              <w:bookmarkEnd w:id="3467"/>
              <w:bookmarkEnd w:id="3468"/>
            </w:del>
          </w:p>
        </w:tc>
        <w:tc>
          <w:tcPr>
            <w:tcW w:w="3240" w:type="dxa"/>
            <w:tcBorders>
              <w:top w:val="nil"/>
              <w:left w:val="nil"/>
              <w:bottom w:val="single" w:sz="8" w:space="0" w:color="auto"/>
              <w:right w:val="single" w:sz="8" w:space="0" w:color="auto"/>
            </w:tcBorders>
            <w:shd w:val="clear" w:color="auto" w:fill="auto"/>
            <w:hideMark/>
          </w:tcPr>
          <w:p w14:paraId="3668041C" w14:textId="346887A9" w:rsidR="004B1B88" w:rsidRPr="004F186C" w:rsidDel="00C661A2" w:rsidRDefault="004B1B88" w:rsidP="00EE62F2">
            <w:pPr>
              <w:spacing w:after="0"/>
              <w:rPr>
                <w:del w:id="3469" w:author="Patel, Rinkesh" w:date="2016-09-26T17:28:00Z"/>
                <w:rFonts w:ascii="Calibri" w:hAnsi="Calibri"/>
                <w:color w:val="000000"/>
                <w:szCs w:val="22"/>
              </w:rPr>
            </w:pPr>
            <w:del w:id="3470" w:author="Patel, Rinkesh" w:date="2016-09-26T17:28:00Z">
              <w:r w:rsidRPr="004F186C" w:rsidDel="00C661A2">
                <w:rPr>
                  <w:rFonts w:ascii="Calibri" w:hAnsi="Calibri"/>
                  <w:color w:val="000000"/>
                  <w:szCs w:val="22"/>
                </w:rPr>
                <w:delText>ZEXCG_CLUB</w:delText>
              </w:r>
              <w:bookmarkStart w:id="3471" w:name="_Toc463004045"/>
              <w:bookmarkStart w:id="3472" w:name="_Toc463028707"/>
              <w:bookmarkStart w:id="3473" w:name="_Toc464055713"/>
              <w:bookmarkStart w:id="3474" w:name="_Toc464729247"/>
              <w:bookmarkStart w:id="3475" w:name="_Toc468181396"/>
              <w:bookmarkStart w:id="3476" w:name="_Toc468182710"/>
              <w:bookmarkStart w:id="3477" w:name="_Toc469407487"/>
              <w:bookmarkStart w:id="3478" w:name="_Toc469493435"/>
              <w:bookmarkStart w:id="3479" w:name="_Toc469498254"/>
              <w:bookmarkEnd w:id="3471"/>
              <w:bookmarkEnd w:id="3472"/>
              <w:bookmarkEnd w:id="3473"/>
              <w:bookmarkEnd w:id="3474"/>
              <w:bookmarkEnd w:id="3475"/>
              <w:bookmarkEnd w:id="3476"/>
              <w:bookmarkEnd w:id="3477"/>
              <w:bookmarkEnd w:id="3478"/>
              <w:bookmarkEnd w:id="3479"/>
            </w:del>
          </w:p>
        </w:tc>
        <w:bookmarkStart w:id="3480" w:name="_Toc463004046"/>
        <w:bookmarkStart w:id="3481" w:name="_Toc463028708"/>
        <w:bookmarkStart w:id="3482" w:name="_Toc464055714"/>
        <w:bookmarkStart w:id="3483" w:name="_Toc464729248"/>
        <w:bookmarkStart w:id="3484" w:name="_Toc468181397"/>
        <w:bookmarkStart w:id="3485" w:name="_Toc468182711"/>
        <w:bookmarkStart w:id="3486" w:name="_Toc469407488"/>
        <w:bookmarkStart w:id="3487" w:name="_Toc469493436"/>
        <w:bookmarkStart w:id="3488" w:name="_Toc469498255"/>
        <w:bookmarkEnd w:id="3480"/>
        <w:bookmarkEnd w:id="3481"/>
        <w:bookmarkEnd w:id="3482"/>
        <w:bookmarkEnd w:id="3483"/>
        <w:bookmarkEnd w:id="3484"/>
        <w:bookmarkEnd w:id="3485"/>
        <w:bookmarkEnd w:id="3486"/>
        <w:bookmarkEnd w:id="3487"/>
        <w:bookmarkEnd w:id="3488"/>
      </w:tr>
      <w:tr w:rsidR="004B1B88" w:rsidRPr="004F186C" w:rsidDel="00C661A2" w14:paraId="71F442BC" w14:textId="064254E8" w:rsidTr="00EE62F2">
        <w:trPr>
          <w:trHeight w:val="241"/>
          <w:del w:id="348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777A7B30" w14:textId="5179D7B0" w:rsidR="004B1B88" w:rsidRPr="004F186C" w:rsidDel="00C661A2" w:rsidRDefault="004B1B88" w:rsidP="00EE62F2">
            <w:pPr>
              <w:spacing w:after="0"/>
              <w:rPr>
                <w:del w:id="3490" w:author="Patel, Rinkesh" w:date="2016-09-26T17:28:00Z"/>
                <w:rFonts w:ascii="Calibri" w:hAnsi="Calibri"/>
                <w:color w:val="000000"/>
                <w:szCs w:val="22"/>
              </w:rPr>
            </w:pPr>
            <w:del w:id="3491" w:author="Patel, Rinkesh" w:date="2016-09-26T17:28:00Z">
              <w:r w:rsidRPr="004F186C" w:rsidDel="00C661A2">
                <w:rPr>
                  <w:rFonts w:ascii="Calibri" w:hAnsi="Calibri"/>
                  <w:color w:val="000000"/>
                  <w:szCs w:val="22"/>
                </w:rPr>
                <w:delText>Warranty Exchanges</w:delText>
              </w:r>
              <w:bookmarkStart w:id="3492" w:name="_Toc463004047"/>
              <w:bookmarkStart w:id="3493" w:name="_Toc463028709"/>
              <w:bookmarkStart w:id="3494" w:name="_Toc464055715"/>
              <w:bookmarkStart w:id="3495" w:name="_Toc464729249"/>
              <w:bookmarkStart w:id="3496" w:name="_Toc468181398"/>
              <w:bookmarkStart w:id="3497" w:name="_Toc468182712"/>
              <w:bookmarkStart w:id="3498" w:name="_Toc469407489"/>
              <w:bookmarkStart w:id="3499" w:name="_Toc469493437"/>
              <w:bookmarkStart w:id="3500" w:name="_Toc469498256"/>
              <w:bookmarkEnd w:id="3492"/>
              <w:bookmarkEnd w:id="3493"/>
              <w:bookmarkEnd w:id="3494"/>
              <w:bookmarkEnd w:id="3495"/>
              <w:bookmarkEnd w:id="3496"/>
              <w:bookmarkEnd w:id="3497"/>
              <w:bookmarkEnd w:id="3498"/>
              <w:bookmarkEnd w:id="3499"/>
              <w:bookmarkEnd w:id="3500"/>
            </w:del>
          </w:p>
        </w:tc>
        <w:tc>
          <w:tcPr>
            <w:tcW w:w="3240" w:type="dxa"/>
            <w:tcBorders>
              <w:top w:val="nil"/>
              <w:left w:val="nil"/>
              <w:bottom w:val="single" w:sz="8" w:space="0" w:color="auto"/>
              <w:right w:val="single" w:sz="8" w:space="0" w:color="auto"/>
            </w:tcBorders>
            <w:shd w:val="clear" w:color="auto" w:fill="auto"/>
            <w:hideMark/>
          </w:tcPr>
          <w:p w14:paraId="30D4E224" w14:textId="2102DF6E" w:rsidR="004B1B88" w:rsidRPr="004F186C" w:rsidDel="00C661A2" w:rsidRDefault="004B1B88" w:rsidP="00EE62F2">
            <w:pPr>
              <w:spacing w:after="0"/>
              <w:rPr>
                <w:del w:id="3501" w:author="Patel, Rinkesh" w:date="2016-09-26T17:28:00Z"/>
                <w:rFonts w:ascii="Calibri" w:hAnsi="Calibri"/>
                <w:color w:val="000000"/>
                <w:szCs w:val="22"/>
              </w:rPr>
            </w:pPr>
            <w:del w:id="3502" w:author="Patel, Rinkesh" w:date="2016-09-26T17:28:00Z">
              <w:r w:rsidRPr="004F186C" w:rsidDel="00C661A2">
                <w:rPr>
                  <w:rFonts w:ascii="Calibri" w:hAnsi="Calibri"/>
                  <w:color w:val="000000"/>
                  <w:szCs w:val="22"/>
                </w:rPr>
                <w:delText>ZINSWR_CLUB</w:delText>
              </w:r>
              <w:bookmarkStart w:id="3503" w:name="_Toc463004048"/>
              <w:bookmarkStart w:id="3504" w:name="_Toc463028710"/>
              <w:bookmarkStart w:id="3505" w:name="_Toc464055716"/>
              <w:bookmarkStart w:id="3506" w:name="_Toc464729250"/>
              <w:bookmarkStart w:id="3507" w:name="_Toc468181399"/>
              <w:bookmarkStart w:id="3508" w:name="_Toc468182713"/>
              <w:bookmarkStart w:id="3509" w:name="_Toc469407490"/>
              <w:bookmarkStart w:id="3510" w:name="_Toc469493438"/>
              <w:bookmarkStart w:id="3511" w:name="_Toc469498257"/>
              <w:bookmarkEnd w:id="3503"/>
              <w:bookmarkEnd w:id="3504"/>
              <w:bookmarkEnd w:id="3505"/>
              <w:bookmarkEnd w:id="3506"/>
              <w:bookmarkEnd w:id="3507"/>
              <w:bookmarkEnd w:id="3508"/>
              <w:bookmarkEnd w:id="3509"/>
              <w:bookmarkEnd w:id="3510"/>
              <w:bookmarkEnd w:id="3511"/>
            </w:del>
          </w:p>
        </w:tc>
        <w:bookmarkStart w:id="3512" w:name="_Toc463004049"/>
        <w:bookmarkStart w:id="3513" w:name="_Toc463028711"/>
        <w:bookmarkStart w:id="3514" w:name="_Toc464055717"/>
        <w:bookmarkStart w:id="3515" w:name="_Toc464729251"/>
        <w:bookmarkStart w:id="3516" w:name="_Toc468181400"/>
        <w:bookmarkStart w:id="3517" w:name="_Toc468182714"/>
        <w:bookmarkStart w:id="3518" w:name="_Toc469407491"/>
        <w:bookmarkStart w:id="3519" w:name="_Toc469493439"/>
        <w:bookmarkStart w:id="3520" w:name="_Toc469498258"/>
        <w:bookmarkEnd w:id="3512"/>
        <w:bookmarkEnd w:id="3513"/>
        <w:bookmarkEnd w:id="3514"/>
        <w:bookmarkEnd w:id="3515"/>
        <w:bookmarkEnd w:id="3516"/>
        <w:bookmarkEnd w:id="3517"/>
        <w:bookmarkEnd w:id="3518"/>
        <w:bookmarkEnd w:id="3519"/>
        <w:bookmarkEnd w:id="3520"/>
      </w:tr>
      <w:tr w:rsidR="004B1B88" w:rsidRPr="004F186C" w:rsidDel="00C661A2" w14:paraId="72E493E9" w14:textId="158F1FBC" w:rsidTr="00EE62F2">
        <w:trPr>
          <w:trHeight w:val="160"/>
          <w:del w:id="352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42B12753" w14:textId="17211C85" w:rsidR="004B1B88" w:rsidRPr="004F186C" w:rsidDel="00C661A2" w:rsidRDefault="004B1B88" w:rsidP="00EE62F2">
            <w:pPr>
              <w:spacing w:after="0"/>
              <w:rPr>
                <w:del w:id="3522" w:author="Patel, Rinkesh" w:date="2016-09-26T17:28:00Z"/>
                <w:rFonts w:ascii="Calibri" w:hAnsi="Calibri"/>
                <w:color w:val="000000"/>
                <w:szCs w:val="22"/>
              </w:rPr>
            </w:pPr>
            <w:del w:id="3523" w:author="Patel, Rinkesh" w:date="2016-09-26T17:28:00Z">
              <w:r w:rsidRPr="004F186C" w:rsidDel="00C661A2">
                <w:rPr>
                  <w:rFonts w:ascii="Calibri" w:hAnsi="Calibri"/>
                  <w:color w:val="000000"/>
                  <w:szCs w:val="22"/>
                </w:rPr>
                <w:delText>Insurance Exchanges</w:delText>
              </w:r>
              <w:bookmarkStart w:id="3524" w:name="_Toc463004050"/>
              <w:bookmarkStart w:id="3525" w:name="_Toc463028712"/>
              <w:bookmarkStart w:id="3526" w:name="_Toc464055718"/>
              <w:bookmarkStart w:id="3527" w:name="_Toc464729252"/>
              <w:bookmarkStart w:id="3528" w:name="_Toc468181401"/>
              <w:bookmarkStart w:id="3529" w:name="_Toc468182715"/>
              <w:bookmarkStart w:id="3530" w:name="_Toc469407492"/>
              <w:bookmarkStart w:id="3531" w:name="_Toc469493440"/>
              <w:bookmarkStart w:id="3532" w:name="_Toc469498259"/>
              <w:bookmarkEnd w:id="3524"/>
              <w:bookmarkEnd w:id="3525"/>
              <w:bookmarkEnd w:id="3526"/>
              <w:bookmarkEnd w:id="3527"/>
              <w:bookmarkEnd w:id="3528"/>
              <w:bookmarkEnd w:id="3529"/>
              <w:bookmarkEnd w:id="3530"/>
              <w:bookmarkEnd w:id="3531"/>
              <w:bookmarkEnd w:id="3532"/>
            </w:del>
          </w:p>
        </w:tc>
        <w:tc>
          <w:tcPr>
            <w:tcW w:w="3240" w:type="dxa"/>
            <w:tcBorders>
              <w:top w:val="nil"/>
              <w:left w:val="nil"/>
              <w:bottom w:val="single" w:sz="8" w:space="0" w:color="auto"/>
              <w:right w:val="single" w:sz="8" w:space="0" w:color="auto"/>
            </w:tcBorders>
            <w:shd w:val="clear" w:color="auto" w:fill="auto"/>
            <w:hideMark/>
          </w:tcPr>
          <w:p w14:paraId="213E6CE7" w14:textId="4DAD89DF" w:rsidR="004B1B88" w:rsidRPr="004F186C" w:rsidDel="00C661A2" w:rsidRDefault="004B1B88" w:rsidP="00EE62F2">
            <w:pPr>
              <w:spacing w:after="0"/>
              <w:rPr>
                <w:del w:id="3533" w:author="Patel, Rinkesh" w:date="2016-09-26T17:28:00Z"/>
                <w:rFonts w:ascii="Calibri" w:hAnsi="Calibri"/>
                <w:color w:val="000000"/>
                <w:szCs w:val="22"/>
              </w:rPr>
            </w:pPr>
            <w:del w:id="3534" w:author="Patel, Rinkesh" w:date="2016-09-26T17:28:00Z">
              <w:r w:rsidRPr="004F186C" w:rsidDel="00C661A2">
                <w:rPr>
                  <w:rFonts w:ascii="Calibri" w:hAnsi="Calibri"/>
                  <w:color w:val="000000"/>
                  <w:szCs w:val="22"/>
                </w:rPr>
                <w:delText>ZINSWR_CLUB</w:delText>
              </w:r>
              <w:bookmarkStart w:id="3535" w:name="_Toc463004051"/>
              <w:bookmarkStart w:id="3536" w:name="_Toc463028713"/>
              <w:bookmarkStart w:id="3537" w:name="_Toc464055719"/>
              <w:bookmarkStart w:id="3538" w:name="_Toc464729253"/>
              <w:bookmarkStart w:id="3539" w:name="_Toc468181402"/>
              <w:bookmarkStart w:id="3540" w:name="_Toc468182716"/>
              <w:bookmarkStart w:id="3541" w:name="_Toc469407493"/>
              <w:bookmarkStart w:id="3542" w:name="_Toc469493441"/>
              <w:bookmarkStart w:id="3543" w:name="_Toc469498260"/>
              <w:bookmarkEnd w:id="3535"/>
              <w:bookmarkEnd w:id="3536"/>
              <w:bookmarkEnd w:id="3537"/>
              <w:bookmarkEnd w:id="3538"/>
              <w:bookmarkEnd w:id="3539"/>
              <w:bookmarkEnd w:id="3540"/>
              <w:bookmarkEnd w:id="3541"/>
              <w:bookmarkEnd w:id="3542"/>
              <w:bookmarkEnd w:id="3543"/>
            </w:del>
          </w:p>
        </w:tc>
        <w:bookmarkStart w:id="3544" w:name="_Toc463004052"/>
        <w:bookmarkStart w:id="3545" w:name="_Toc463028714"/>
        <w:bookmarkStart w:id="3546" w:name="_Toc464055720"/>
        <w:bookmarkStart w:id="3547" w:name="_Toc464729254"/>
        <w:bookmarkStart w:id="3548" w:name="_Toc468181403"/>
        <w:bookmarkStart w:id="3549" w:name="_Toc468182717"/>
        <w:bookmarkStart w:id="3550" w:name="_Toc469407494"/>
        <w:bookmarkStart w:id="3551" w:name="_Toc469493442"/>
        <w:bookmarkStart w:id="3552" w:name="_Toc469498261"/>
        <w:bookmarkEnd w:id="3544"/>
        <w:bookmarkEnd w:id="3545"/>
        <w:bookmarkEnd w:id="3546"/>
        <w:bookmarkEnd w:id="3547"/>
        <w:bookmarkEnd w:id="3548"/>
        <w:bookmarkEnd w:id="3549"/>
        <w:bookmarkEnd w:id="3550"/>
        <w:bookmarkEnd w:id="3551"/>
        <w:bookmarkEnd w:id="3552"/>
      </w:tr>
      <w:tr w:rsidR="004B1B88" w:rsidRPr="004F186C" w:rsidDel="00C661A2" w14:paraId="084C0816" w14:textId="7ED47C81" w:rsidTr="00EE62F2">
        <w:trPr>
          <w:trHeight w:val="97"/>
          <w:del w:id="355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460B421D" w14:textId="4160031D" w:rsidR="004B1B88" w:rsidRPr="004F186C" w:rsidDel="00C661A2" w:rsidRDefault="004B1B88" w:rsidP="00EE62F2">
            <w:pPr>
              <w:spacing w:after="0"/>
              <w:rPr>
                <w:del w:id="3554" w:author="Patel, Rinkesh" w:date="2016-09-26T17:28:00Z"/>
                <w:rFonts w:ascii="Calibri" w:hAnsi="Calibri"/>
                <w:color w:val="000000"/>
                <w:szCs w:val="22"/>
              </w:rPr>
            </w:pPr>
            <w:del w:id="3555" w:author="Patel, Rinkesh" w:date="2016-09-26T17:28:00Z">
              <w:r w:rsidRPr="004F186C" w:rsidDel="00C661A2">
                <w:rPr>
                  <w:rFonts w:ascii="Calibri" w:hAnsi="Calibri"/>
                  <w:color w:val="000000"/>
                  <w:szCs w:val="22"/>
                </w:rPr>
                <w:delText>Like for like Exchanges</w:delText>
              </w:r>
              <w:bookmarkStart w:id="3556" w:name="_Toc463004053"/>
              <w:bookmarkStart w:id="3557" w:name="_Toc463028715"/>
              <w:bookmarkStart w:id="3558" w:name="_Toc464055721"/>
              <w:bookmarkStart w:id="3559" w:name="_Toc464729255"/>
              <w:bookmarkStart w:id="3560" w:name="_Toc468181404"/>
              <w:bookmarkStart w:id="3561" w:name="_Toc468182718"/>
              <w:bookmarkStart w:id="3562" w:name="_Toc469407495"/>
              <w:bookmarkStart w:id="3563" w:name="_Toc469493443"/>
              <w:bookmarkStart w:id="3564" w:name="_Toc469498262"/>
              <w:bookmarkEnd w:id="3556"/>
              <w:bookmarkEnd w:id="3557"/>
              <w:bookmarkEnd w:id="3558"/>
              <w:bookmarkEnd w:id="3559"/>
              <w:bookmarkEnd w:id="3560"/>
              <w:bookmarkEnd w:id="3561"/>
              <w:bookmarkEnd w:id="3562"/>
              <w:bookmarkEnd w:id="3563"/>
              <w:bookmarkEnd w:id="3564"/>
            </w:del>
          </w:p>
        </w:tc>
        <w:tc>
          <w:tcPr>
            <w:tcW w:w="3240" w:type="dxa"/>
            <w:tcBorders>
              <w:top w:val="nil"/>
              <w:left w:val="nil"/>
              <w:bottom w:val="single" w:sz="8" w:space="0" w:color="auto"/>
              <w:right w:val="single" w:sz="8" w:space="0" w:color="auto"/>
            </w:tcBorders>
            <w:shd w:val="clear" w:color="auto" w:fill="auto"/>
            <w:hideMark/>
          </w:tcPr>
          <w:p w14:paraId="38F41EBD" w14:textId="6EC7B76B" w:rsidR="004B1B88" w:rsidRPr="004F186C" w:rsidDel="00C661A2" w:rsidRDefault="004B1B88" w:rsidP="00EE62F2">
            <w:pPr>
              <w:spacing w:after="0"/>
              <w:rPr>
                <w:del w:id="3565" w:author="Patel, Rinkesh" w:date="2016-09-26T17:28:00Z"/>
                <w:rFonts w:ascii="Calibri" w:hAnsi="Calibri"/>
                <w:color w:val="000000"/>
                <w:szCs w:val="22"/>
              </w:rPr>
            </w:pPr>
            <w:del w:id="3566" w:author="Patel, Rinkesh" w:date="2016-09-26T17:28:00Z">
              <w:r w:rsidRPr="004F186C" w:rsidDel="00C661A2">
                <w:rPr>
                  <w:rFonts w:ascii="Calibri" w:hAnsi="Calibri"/>
                  <w:color w:val="000000"/>
                  <w:szCs w:val="22"/>
                </w:rPr>
                <w:delText>ZEXCG_CLUB</w:delText>
              </w:r>
              <w:bookmarkStart w:id="3567" w:name="_Toc463004054"/>
              <w:bookmarkStart w:id="3568" w:name="_Toc463028716"/>
              <w:bookmarkStart w:id="3569" w:name="_Toc464055722"/>
              <w:bookmarkStart w:id="3570" w:name="_Toc464729256"/>
              <w:bookmarkStart w:id="3571" w:name="_Toc468181405"/>
              <w:bookmarkStart w:id="3572" w:name="_Toc468182719"/>
              <w:bookmarkStart w:id="3573" w:name="_Toc469407496"/>
              <w:bookmarkStart w:id="3574" w:name="_Toc469493444"/>
              <w:bookmarkStart w:id="3575" w:name="_Toc469498263"/>
              <w:bookmarkEnd w:id="3567"/>
              <w:bookmarkEnd w:id="3568"/>
              <w:bookmarkEnd w:id="3569"/>
              <w:bookmarkEnd w:id="3570"/>
              <w:bookmarkEnd w:id="3571"/>
              <w:bookmarkEnd w:id="3572"/>
              <w:bookmarkEnd w:id="3573"/>
              <w:bookmarkEnd w:id="3574"/>
              <w:bookmarkEnd w:id="3575"/>
            </w:del>
          </w:p>
        </w:tc>
        <w:bookmarkStart w:id="3576" w:name="_Toc463004055"/>
        <w:bookmarkStart w:id="3577" w:name="_Toc463028717"/>
        <w:bookmarkStart w:id="3578" w:name="_Toc464055723"/>
        <w:bookmarkStart w:id="3579" w:name="_Toc464729257"/>
        <w:bookmarkStart w:id="3580" w:name="_Toc468181406"/>
        <w:bookmarkStart w:id="3581" w:name="_Toc468182720"/>
        <w:bookmarkStart w:id="3582" w:name="_Toc469407497"/>
        <w:bookmarkStart w:id="3583" w:name="_Toc469493445"/>
        <w:bookmarkStart w:id="3584" w:name="_Toc469498264"/>
        <w:bookmarkEnd w:id="3576"/>
        <w:bookmarkEnd w:id="3577"/>
        <w:bookmarkEnd w:id="3578"/>
        <w:bookmarkEnd w:id="3579"/>
        <w:bookmarkEnd w:id="3580"/>
        <w:bookmarkEnd w:id="3581"/>
        <w:bookmarkEnd w:id="3582"/>
        <w:bookmarkEnd w:id="3583"/>
        <w:bookmarkEnd w:id="3584"/>
      </w:tr>
      <w:tr w:rsidR="004B1B88" w:rsidRPr="004F186C" w:rsidDel="00C661A2" w14:paraId="632E0BEA" w14:textId="7137C7FB" w:rsidTr="00EE62F2">
        <w:trPr>
          <w:trHeight w:val="46"/>
          <w:del w:id="3585" w:author="Patel, Rinkesh" w:date="2016-09-26T17:28:00Z"/>
        </w:trPr>
        <w:tc>
          <w:tcPr>
            <w:tcW w:w="4690" w:type="dxa"/>
            <w:tcBorders>
              <w:top w:val="nil"/>
              <w:left w:val="single" w:sz="8" w:space="0" w:color="auto"/>
              <w:bottom w:val="nil"/>
              <w:right w:val="single" w:sz="8" w:space="0" w:color="auto"/>
            </w:tcBorders>
            <w:shd w:val="clear" w:color="auto" w:fill="auto"/>
            <w:hideMark/>
          </w:tcPr>
          <w:p w14:paraId="67DEFC25" w14:textId="379D3FA7" w:rsidR="004B1B88" w:rsidRPr="004F186C" w:rsidDel="00C661A2" w:rsidRDefault="004B1B88" w:rsidP="00EE62F2">
            <w:pPr>
              <w:spacing w:after="0"/>
              <w:rPr>
                <w:del w:id="3586" w:author="Patel, Rinkesh" w:date="2016-09-26T17:28:00Z"/>
                <w:rFonts w:ascii="Calibri" w:hAnsi="Calibri"/>
                <w:color w:val="000000"/>
                <w:szCs w:val="22"/>
              </w:rPr>
            </w:pPr>
            <w:del w:id="3587" w:author="Patel, Rinkesh" w:date="2016-09-26T17:28:00Z">
              <w:r w:rsidRPr="004F186C" w:rsidDel="00C661A2">
                <w:rPr>
                  <w:rFonts w:ascii="Calibri" w:hAnsi="Calibri"/>
                  <w:color w:val="000000"/>
                  <w:szCs w:val="22"/>
                </w:rPr>
                <w:delText>MSISDN Update</w:delText>
              </w:r>
              <w:bookmarkStart w:id="3588" w:name="_Toc463004056"/>
              <w:bookmarkStart w:id="3589" w:name="_Toc463028718"/>
              <w:bookmarkStart w:id="3590" w:name="_Toc464055724"/>
              <w:bookmarkStart w:id="3591" w:name="_Toc464729258"/>
              <w:bookmarkStart w:id="3592" w:name="_Toc468181407"/>
              <w:bookmarkStart w:id="3593" w:name="_Toc468182721"/>
              <w:bookmarkStart w:id="3594" w:name="_Toc469407498"/>
              <w:bookmarkStart w:id="3595" w:name="_Toc469493446"/>
              <w:bookmarkStart w:id="3596" w:name="_Toc469498265"/>
              <w:bookmarkEnd w:id="3588"/>
              <w:bookmarkEnd w:id="3589"/>
              <w:bookmarkEnd w:id="3590"/>
              <w:bookmarkEnd w:id="3591"/>
              <w:bookmarkEnd w:id="3592"/>
              <w:bookmarkEnd w:id="3593"/>
              <w:bookmarkEnd w:id="3594"/>
              <w:bookmarkEnd w:id="3595"/>
              <w:bookmarkEnd w:id="3596"/>
            </w:del>
          </w:p>
        </w:tc>
        <w:tc>
          <w:tcPr>
            <w:tcW w:w="3240" w:type="dxa"/>
            <w:tcBorders>
              <w:top w:val="nil"/>
              <w:left w:val="nil"/>
              <w:bottom w:val="single" w:sz="8" w:space="0" w:color="auto"/>
              <w:right w:val="single" w:sz="8" w:space="0" w:color="auto"/>
            </w:tcBorders>
            <w:shd w:val="clear" w:color="auto" w:fill="auto"/>
            <w:hideMark/>
          </w:tcPr>
          <w:p w14:paraId="707C1492" w14:textId="5841D93C" w:rsidR="004B1B88" w:rsidRPr="004F186C" w:rsidDel="00C661A2" w:rsidRDefault="004B1B88" w:rsidP="00EE62F2">
            <w:pPr>
              <w:spacing w:after="0"/>
              <w:rPr>
                <w:del w:id="3597" w:author="Patel, Rinkesh" w:date="2016-09-26T17:28:00Z"/>
                <w:rFonts w:ascii="Calibri" w:hAnsi="Calibri"/>
                <w:color w:val="000000"/>
                <w:szCs w:val="22"/>
              </w:rPr>
            </w:pPr>
            <w:del w:id="3598" w:author="Patel, Rinkesh" w:date="2016-09-26T17:28:00Z">
              <w:r w:rsidRPr="004F186C" w:rsidDel="00C661A2">
                <w:rPr>
                  <w:rFonts w:ascii="Calibri" w:hAnsi="Calibri"/>
                  <w:color w:val="000000"/>
                  <w:szCs w:val="22"/>
                </w:rPr>
                <w:delText>n/a</w:delText>
              </w:r>
              <w:bookmarkStart w:id="3599" w:name="_Toc463004057"/>
              <w:bookmarkStart w:id="3600" w:name="_Toc463028719"/>
              <w:bookmarkStart w:id="3601" w:name="_Toc464055725"/>
              <w:bookmarkStart w:id="3602" w:name="_Toc464729259"/>
              <w:bookmarkStart w:id="3603" w:name="_Toc468181408"/>
              <w:bookmarkStart w:id="3604" w:name="_Toc468182722"/>
              <w:bookmarkStart w:id="3605" w:name="_Toc469407499"/>
              <w:bookmarkStart w:id="3606" w:name="_Toc469493447"/>
              <w:bookmarkStart w:id="3607" w:name="_Toc469498266"/>
              <w:bookmarkEnd w:id="3599"/>
              <w:bookmarkEnd w:id="3600"/>
              <w:bookmarkEnd w:id="3601"/>
              <w:bookmarkEnd w:id="3602"/>
              <w:bookmarkEnd w:id="3603"/>
              <w:bookmarkEnd w:id="3604"/>
              <w:bookmarkEnd w:id="3605"/>
              <w:bookmarkEnd w:id="3606"/>
              <w:bookmarkEnd w:id="3607"/>
            </w:del>
          </w:p>
        </w:tc>
        <w:bookmarkStart w:id="3608" w:name="_Toc463004058"/>
        <w:bookmarkStart w:id="3609" w:name="_Toc463028720"/>
        <w:bookmarkStart w:id="3610" w:name="_Toc464055726"/>
        <w:bookmarkStart w:id="3611" w:name="_Toc464729260"/>
        <w:bookmarkStart w:id="3612" w:name="_Toc468181409"/>
        <w:bookmarkStart w:id="3613" w:name="_Toc468182723"/>
        <w:bookmarkStart w:id="3614" w:name="_Toc469407500"/>
        <w:bookmarkStart w:id="3615" w:name="_Toc469493448"/>
        <w:bookmarkStart w:id="3616" w:name="_Toc469498267"/>
        <w:bookmarkEnd w:id="3608"/>
        <w:bookmarkEnd w:id="3609"/>
        <w:bookmarkEnd w:id="3610"/>
        <w:bookmarkEnd w:id="3611"/>
        <w:bookmarkEnd w:id="3612"/>
        <w:bookmarkEnd w:id="3613"/>
        <w:bookmarkEnd w:id="3614"/>
        <w:bookmarkEnd w:id="3615"/>
        <w:bookmarkEnd w:id="3616"/>
      </w:tr>
      <w:tr w:rsidR="004B1B88" w:rsidRPr="004F186C" w:rsidDel="00C661A2" w14:paraId="00CAEB2C" w14:textId="079230F7" w:rsidTr="00EE62F2">
        <w:trPr>
          <w:trHeight w:val="61"/>
          <w:del w:id="3617" w:author="Patel, Rinkesh" w:date="2016-09-26T17:28:00Z"/>
        </w:trPr>
        <w:tc>
          <w:tcPr>
            <w:tcW w:w="4690" w:type="dxa"/>
            <w:tcBorders>
              <w:top w:val="single" w:sz="8" w:space="0" w:color="auto"/>
              <w:left w:val="single" w:sz="8" w:space="0" w:color="auto"/>
              <w:bottom w:val="single" w:sz="8" w:space="0" w:color="auto"/>
              <w:right w:val="single" w:sz="8" w:space="0" w:color="auto"/>
            </w:tcBorders>
            <w:shd w:val="clear" w:color="auto" w:fill="auto"/>
            <w:hideMark/>
          </w:tcPr>
          <w:p w14:paraId="788BF8FB" w14:textId="0C016A06" w:rsidR="004B1B88" w:rsidRPr="004F186C" w:rsidDel="00C661A2" w:rsidRDefault="004B1B88" w:rsidP="00EE62F2">
            <w:pPr>
              <w:spacing w:after="0"/>
              <w:rPr>
                <w:del w:id="3618" w:author="Patel, Rinkesh" w:date="2016-09-26T17:28:00Z"/>
                <w:rFonts w:ascii="Calibri" w:hAnsi="Calibri"/>
                <w:color w:val="000000"/>
                <w:szCs w:val="22"/>
              </w:rPr>
            </w:pPr>
            <w:del w:id="3619" w:author="Patel, Rinkesh" w:date="2016-09-26T17:28:00Z">
              <w:r w:rsidRPr="004F186C" w:rsidDel="00C661A2">
                <w:rPr>
                  <w:rFonts w:ascii="Calibri" w:hAnsi="Calibri"/>
                  <w:color w:val="000000"/>
                  <w:szCs w:val="22"/>
                </w:rPr>
                <w:delText>BAN Canceled</w:delText>
              </w:r>
              <w:bookmarkStart w:id="3620" w:name="_Toc463004059"/>
              <w:bookmarkStart w:id="3621" w:name="_Toc463028721"/>
              <w:bookmarkStart w:id="3622" w:name="_Toc464055727"/>
              <w:bookmarkStart w:id="3623" w:name="_Toc464729261"/>
              <w:bookmarkStart w:id="3624" w:name="_Toc468181410"/>
              <w:bookmarkStart w:id="3625" w:name="_Toc468182724"/>
              <w:bookmarkStart w:id="3626" w:name="_Toc469407501"/>
              <w:bookmarkStart w:id="3627" w:name="_Toc469493449"/>
              <w:bookmarkStart w:id="3628" w:name="_Toc469498268"/>
              <w:bookmarkEnd w:id="3620"/>
              <w:bookmarkEnd w:id="3621"/>
              <w:bookmarkEnd w:id="3622"/>
              <w:bookmarkEnd w:id="3623"/>
              <w:bookmarkEnd w:id="3624"/>
              <w:bookmarkEnd w:id="3625"/>
              <w:bookmarkEnd w:id="3626"/>
              <w:bookmarkEnd w:id="3627"/>
              <w:bookmarkEnd w:id="3628"/>
            </w:del>
          </w:p>
        </w:tc>
        <w:tc>
          <w:tcPr>
            <w:tcW w:w="3240" w:type="dxa"/>
            <w:tcBorders>
              <w:top w:val="nil"/>
              <w:left w:val="nil"/>
              <w:bottom w:val="single" w:sz="8" w:space="0" w:color="auto"/>
              <w:right w:val="single" w:sz="8" w:space="0" w:color="auto"/>
            </w:tcBorders>
            <w:shd w:val="clear" w:color="auto" w:fill="auto"/>
            <w:hideMark/>
          </w:tcPr>
          <w:p w14:paraId="2CDBA162" w14:textId="04B7505A" w:rsidR="004B1B88" w:rsidRPr="004F186C" w:rsidDel="00C661A2" w:rsidRDefault="004B1B88" w:rsidP="00EE62F2">
            <w:pPr>
              <w:spacing w:after="0"/>
              <w:rPr>
                <w:del w:id="3629" w:author="Patel, Rinkesh" w:date="2016-09-26T17:28:00Z"/>
                <w:rFonts w:ascii="Calibri" w:hAnsi="Calibri"/>
                <w:color w:val="000000"/>
                <w:szCs w:val="22"/>
              </w:rPr>
            </w:pPr>
            <w:del w:id="3630" w:author="Patel, Rinkesh" w:date="2016-09-26T17:28:00Z">
              <w:r w:rsidRPr="004F186C" w:rsidDel="00C661A2">
                <w:rPr>
                  <w:rFonts w:ascii="Calibri" w:hAnsi="Calibri"/>
                  <w:color w:val="000000"/>
                  <w:szCs w:val="22"/>
                </w:rPr>
                <w:delText>n/a</w:delText>
              </w:r>
              <w:bookmarkStart w:id="3631" w:name="_Toc463004060"/>
              <w:bookmarkStart w:id="3632" w:name="_Toc463028722"/>
              <w:bookmarkStart w:id="3633" w:name="_Toc464055728"/>
              <w:bookmarkStart w:id="3634" w:name="_Toc464729262"/>
              <w:bookmarkStart w:id="3635" w:name="_Toc468181411"/>
              <w:bookmarkStart w:id="3636" w:name="_Toc468182725"/>
              <w:bookmarkStart w:id="3637" w:name="_Toc469407502"/>
              <w:bookmarkStart w:id="3638" w:name="_Toc469493450"/>
              <w:bookmarkStart w:id="3639" w:name="_Toc469498269"/>
              <w:bookmarkEnd w:id="3631"/>
              <w:bookmarkEnd w:id="3632"/>
              <w:bookmarkEnd w:id="3633"/>
              <w:bookmarkEnd w:id="3634"/>
              <w:bookmarkEnd w:id="3635"/>
              <w:bookmarkEnd w:id="3636"/>
              <w:bookmarkEnd w:id="3637"/>
              <w:bookmarkEnd w:id="3638"/>
              <w:bookmarkEnd w:id="3639"/>
            </w:del>
          </w:p>
        </w:tc>
        <w:bookmarkStart w:id="3640" w:name="_Toc463004061"/>
        <w:bookmarkStart w:id="3641" w:name="_Toc463028723"/>
        <w:bookmarkStart w:id="3642" w:name="_Toc464055729"/>
        <w:bookmarkStart w:id="3643" w:name="_Toc464729263"/>
        <w:bookmarkStart w:id="3644" w:name="_Toc468181412"/>
        <w:bookmarkStart w:id="3645" w:name="_Toc468182726"/>
        <w:bookmarkStart w:id="3646" w:name="_Toc469407503"/>
        <w:bookmarkStart w:id="3647" w:name="_Toc469493451"/>
        <w:bookmarkStart w:id="3648" w:name="_Toc469498270"/>
        <w:bookmarkEnd w:id="3640"/>
        <w:bookmarkEnd w:id="3641"/>
        <w:bookmarkEnd w:id="3642"/>
        <w:bookmarkEnd w:id="3643"/>
        <w:bookmarkEnd w:id="3644"/>
        <w:bookmarkEnd w:id="3645"/>
        <w:bookmarkEnd w:id="3646"/>
        <w:bookmarkEnd w:id="3647"/>
        <w:bookmarkEnd w:id="3648"/>
      </w:tr>
      <w:tr w:rsidR="004B1B88" w:rsidRPr="004F186C" w:rsidDel="00C661A2" w14:paraId="61CDA57F" w14:textId="27B29FBC" w:rsidTr="00EE62F2">
        <w:trPr>
          <w:trHeight w:val="133"/>
          <w:del w:id="364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03AC9DCD" w14:textId="0C07739F" w:rsidR="004B1B88" w:rsidRPr="004F186C" w:rsidDel="00C661A2" w:rsidRDefault="004B1B88" w:rsidP="00EE62F2">
            <w:pPr>
              <w:spacing w:after="0"/>
              <w:rPr>
                <w:del w:id="3650" w:author="Patel, Rinkesh" w:date="2016-09-26T17:28:00Z"/>
                <w:rFonts w:ascii="Calibri" w:hAnsi="Calibri"/>
                <w:color w:val="000000"/>
                <w:szCs w:val="22"/>
              </w:rPr>
            </w:pPr>
            <w:del w:id="3651" w:author="Patel, Rinkesh" w:date="2016-09-26T17:28:00Z">
              <w:r w:rsidRPr="004F186C" w:rsidDel="00C661A2">
                <w:rPr>
                  <w:rFonts w:ascii="Calibri" w:hAnsi="Calibri"/>
                  <w:color w:val="000000"/>
                  <w:szCs w:val="22"/>
                </w:rPr>
                <w:delText>Line Canceled</w:delText>
              </w:r>
              <w:bookmarkStart w:id="3652" w:name="_Toc463004062"/>
              <w:bookmarkStart w:id="3653" w:name="_Toc463028724"/>
              <w:bookmarkStart w:id="3654" w:name="_Toc464055730"/>
              <w:bookmarkStart w:id="3655" w:name="_Toc464729264"/>
              <w:bookmarkStart w:id="3656" w:name="_Toc468181413"/>
              <w:bookmarkStart w:id="3657" w:name="_Toc468182727"/>
              <w:bookmarkStart w:id="3658" w:name="_Toc469407504"/>
              <w:bookmarkStart w:id="3659" w:name="_Toc469493452"/>
              <w:bookmarkStart w:id="3660" w:name="_Toc469498271"/>
              <w:bookmarkEnd w:id="3652"/>
              <w:bookmarkEnd w:id="3653"/>
              <w:bookmarkEnd w:id="3654"/>
              <w:bookmarkEnd w:id="3655"/>
              <w:bookmarkEnd w:id="3656"/>
              <w:bookmarkEnd w:id="3657"/>
              <w:bookmarkEnd w:id="3658"/>
              <w:bookmarkEnd w:id="3659"/>
              <w:bookmarkEnd w:id="3660"/>
            </w:del>
          </w:p>
        </w:tc>
        <w:tc>
          <w:tcPr>
            <w:tcW w:w="3240" w:type="dxa"/>
            <w:tcBorders>
              <w:top w:val="nil"/>
              <w:left w:val="nil"/>
              <w:bottom w:val="single" w:sz="8" w:space="0" w:color="auto"/>
              <w:right w:val="single" w:sz="8" w:space="0" w:color="auto"/>
            </w:tcBorders>
            <w:shd w:val="clear" w:color="auto" w:fill="auto"/>
            <w:hideMark/>
          </w:tcPr>
          <w:p w14:paraId="102E7866" w14:textId="20819EB7" w:rsidR="004B1B88" w:rsidRPr="004F186C" w:rsidDel="00C661A2" w:rsidRDefault="004B1B88" w:rsidP="00EE62F2">
            <w:pPr>
              <w:spacing w:after="0"/>
              <w:rPr>
                <w:del w:id="3661" w:author="Patel, Rinkesh" w:date="2016-09-26T17:28:00Z"/>
                <w:rFonts w:ascii="Calibri" w:hAnsi="Calibri"/>
                <w:color w:val="000000"/>
                <w:szCs w:val="22"/>
              </w:rPr>
            </w:pPr>
            <w:del w:id="3662" w:author="Patel, Rinkesh" w:date="2016-09-26T17:28:00Z">
              <w:r w:rsidRPr="004F186C" w:rsidDel="00C661A2">
                <w:rPr>
                  <w:rFonts w:ascii="Calibri" w:hAnsi="Calibri"/>
                  <w:color w:val="000000"/>
                  <w:szCs w:val="22"/>
                </w:rPr>
                <w:delText>n/a</w:delText>
              </w:r>
              <w:bookmarkStart w:id="3663" w:name="_Toc463004063"/>
              <w:bookmarkStart w:id="3664" w:name="_Toc463028725"/>
              <w:bookmarkStart w:id="3665" w:name="_Toc464055731"/>
              <w:bookmarkStart w:id="3666" w:name="_Toc464729265"/>
              <w:bookmarkStart w:id="3667" w:name="_Toc468181414"/>
              <w:bookmarkStart w:id="3668" w:name="_Toc468182728"/>
              <w:bookmarkStart w:id="3669" w:name="_Toc469407505"/>
              <w:bookmarkStart w:id="3670" w:name="_Toc469493453"/>
              <w:bookmarkStart w:id="3671" w:name="_Toc469498272"/>
              <w:bookmarkEnd w:id="3663"/>
              <w:bookmarkEnd w:id="3664"/>
              <w:bookmarkEnd w:id="3665"/>
              <w:bookmarkEnd w:id="3666"/>
              <w:bookmarkEnd w:id="3667"/>
              <w:bookmarkEnd w:id="3668"/>
              <w:bookmarkEnd w:id="3669"/>
              <w:bookmarkEnd w:id="3670"/>
              <w:bookmarkEnd w:id="3671"/>
            </w:del>
          </w:p>
        </w:tc>
        <w:bookmarkStart w:id="3672" w:name="_Toc463004064"/>
        <w:bookmarkStart w:id="3673" w:name="_Toc463028726"/>
        <w:bookmarkStart w:id="3674" w:name="_Toc464055732"/>
        <w:bookmarkStart w:id="3675" w:name="_Toc464729266"/>
        <w:bookmarkStart w:id="3676" w:name="_Toc468181415"/>
        <w:bookmarkStart w:id="3677" w:name="_Toc468182729"/>
        <w:bookmarkStart w:id="3678" w:name="_Toc469407506"/>
        <w:bookmarkStart w:id="3679" w:name="_Toc469493454"/>
        <w:bookmarkStart w:id="3680" w:name="_Toc469498273"/>
        <w:bookmarkEnd w:id="3672"/>
        <w:bookmarkEnd w:id="3673"/>
        <w:bookmarkEnd w:id="3674"/>
        <w:bookmarkEnd w:id="3675"/>
        <w:bookmarkEnd w:id="3676"/>
        <w:bookmarkEnd w:id="3677"/>
        <w:bookmarkEnd w:id="3678"/>
        <w:bookmarkEnd w:id="3679"/>
        <w:bookmarkEnd w:id="3680"/>
      </w:tr>
      <w:tr w:rsidR="004B1B88" w:rsidRPr="004F186C" w:rsidDel="00C661A2" w14:paraId="7108B1C1" w14:textId="42F1CCA3" w:rsidTr="00EE62F2">
        <w:trPr>
          <w:trHeight w:val="394"/>
          <w:del w:id="3681"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2952DBCD" w14:textId="374EE5A0" w:rsidR="004B1B88" w:rsidRPr="004F186C" w:rsidDel="00C661A2" w:rsidRDefault="004B1B88" w:rsidP="00EE62F2">
            <w:pPr>
              <w:spacing w:after="0"/>
              <w:rPr>
                <w:del w:id="3682" w:author="Patel, Rinkesh" w:date="2016-09-26T17:28:00Z"/>
                <w:rFonts w:ascii="Calibri" w:hAnsi="Calibri"/>
                <w:color w:val="000000"/>
                <w:szCs w:val="22"/>
              </w:rPr>
            </w:pPr>
            <w:del w:id="3683" w:author="Patel, Rinkesh" w:date="2016-09-26T17:28:00Z">
              <w:r w:rsidRPr="004F186C" w:rsidDel="00C661A2">
                <w:rPr>
                  <w:rFonts w:ascii="Calibri" w:hAnsi="Calibri"/>
                  <w:color w:val="000000"/>
                  <w:szCs w:val="22"/>
                </w:rPr>
                <w:delText>Line Moved from BAN to BAN (including change ownership)</w:delText>
              </w:r>
              <w:bookmarkStart w:id="3684" w:name="_Toc463004065"/>
              <w:bookmarkStart w:id="3685" w:name="_Toc463028727"/>
              <w:bookmarkStart w:id="3686" w:name="_Toc464055733"/>
              <w:bookmarkStart w:id="3687" w:name="_Toc464729267"/>
              <w:bookmarkStart w:id="3688" w:name="_Toc468181416"/>
              <w:bookmarkStart w:id="3689" w:name="_Toc468182730"/>
              <w:bookmarkStart w:id="3690" w:name="_Toc469407507"/>
              <w:bookmarkStart w:id="3691" w:name="_Toc469493455"/>
              <w:bookmarkStart w:id="3692" w:name="_Toc469498274"/>
              <w:bookmarkEnd w:id="3684"/>
              <w:bookmarkEnd w:id="3685"/>
              <w:bookmarkEnd w:id="3686"/>
              <w:bookmarkEnd w:id="3687"/>
              <w:bookmarkEnd w:id="3688"/>
              <w:bookmarkEnd w:id="3689"/>
              <w:bookmarkEnd w:id="3690"/>
              <w:bookmarkEnd w:id="3691"/>
              <w:bookmarkEnd w:id="3692"/>
            </w:del>
          </w:p>
        </w:tc>
        <w:tc>
          <w:tcPr>
            <w:tcW w:w="3240" w:type="dxa"/>
            <w:tcBorders>
              <w:top w:val="nil"/>
              <w:left w:val="nil"/>
              <w:bottom w:val="single" w:sz="8" w:space="0" w:color="auto"/>
              <w:right w:val="single" w:sz="8" w:space="0" w:color="auto"/>
            </w:tcBorders>
            <w:shd w:val="clear" w:color="auto" w:fill="auto"/>
            <w:hideMark/>
          </w:tcPr>
          <w:p w14:paraId="6AC70B48" w14:textId="763AA5A6" w:rsidR="004B1B88" w:rsidRPr="004F186C" w:rsidDel="00C661A2" w:rsidRDefault="004B1B88" w:rsidP="00EE62F2">
            <w:pPr>
              <w:spacing w:after="0"/>
              <w:rPr>
                <w:del w:id="3693" w:author="Patel, Rinkesh" w:date="2016-09-26T17:28:00Z"/>
                <w:rFonts w:ascii="Calibri" w:hAnsi="Calibri"/>
                <w:color w:val="000000"/>
                <w:szCs w:val="22"/>
              </w:rPr>
            </w:pPr>
            <w:del w:id="3694" w:author="Patel, Rinkesh" w:date="2016-09-26T17:28:00Z">
              <w:r w:rsidRPr="004F186C" w:rsidDel="00C661A2">
                <w:rPr>
                  <w:rFonts w:ascii="Calibri" w:hAnsi="Calibri"/>
                  <w:color w:val="000000"/>
                  <w:szCs w:val="22"/>
                </w:rPr>
                <w:delText>n/a</w:delText>
              </w:r>
              <w:bookmarkStart w:id="3695" w:name="_Toc463004066"/>
              <w:bookmarkStart w:id="3696" w:name="_Toc463028728"/>
              <w:bookmarkStart w:id="3697" w:name="_Toc464055734"/>
              <w:bookmarkStart w:id="3698" w:name="_Toc464729268"/>
              <w:bookmarkStart w:id="3699" w:name="_Toc468181417"/>
              <w:bookmarkStart w:id="3700" w:name="_Toc468182731"/>
              <w:bookmarkStart w:id="3701" w:name="_Toc469407508"/>
              <w:bookmarkStart w:id="3702" w:name="_Toc469493456"/>
              <w:bookmarkStart w:id="3703" w:name="_Toc469498275"/>
              <w:bookmarkEnd w:id="3695"/>
              <w:bookmarkEnd w:id="3696"/>
              <w:bookmarkEnd w:id="3697"/>
              <w:bookmarkEnd w:id="3698"/>
              <w:bookmarkEnd w:id="3699"/>
              <w:bookmarkEnd w:id="3700"/>
              <w:bookmarkEnd w:id="3701"/>
              <w:bookmarkEnd w:id="3702"/>
              <w:bookmarkEnd w:id="3703"/>
            </w:del>
          </w:p>
        </w:tc>
        <w:bookmarkStart w:id="3704" w:name="_Toc463004067"/>
        <w:bookmarkStart w:id="3705" w:name="_Toc463028729"/>
        <w:bookmarkStart w:id="3706" w:name="_Toc464055735"/>
        <w:bookmarkStart w:id="3707" w:name="_Toc464729269"/>
        <w:bookmarkStart w:id="3708" w:name="_Toc468181418"/>
        <w:bookmarkStart w:id="3709" w:name="_Toc468182732"/>
        <w:bookmarkStart w:id="3710" w:name="_Toc469407509"/>
        <w:bookmarkStart w:id="3711" w:name="_Toc469493457"/>
        <w:bookmarkStart w:id="3712" w:name="_Toc469498276"/>
        <w:bookmarkEnd w:id="3704"/>
        <w:bookmarkEnd w:id="3705"/>
        <w:bookmarkEnd w:id="3706"/>
        <w:bookmarkEnd w:id="3707"/>
        <w:bookmarkEnd w:id="3708"/>
        <w:bookmarkEnd w:id="3709"/>
        <w:bookmarkEnd w:id="3710"/>
        <w:bookmarkEnd w:id="3711"/>
        <w:bookmarkEnd w:id="3712"/>
      </w:tr>
      <w:tr w:rsidR="004B1B88" w:rsidRPr="004F186C" w:rsidDel="00C661A2" w14:paraId="20993A79" w14:textId="00BD142E" w:rsidTr="00EE62F2">
        <w:trPr>
          <w:trHeight w:val="187"/>
          <w:del w:id="3713"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759828D4" w14:textId="4781E2CB" w:rsidR="004B1B88" w:rsidRPr="004F186C" w:rsidDel="00C661A2" w:rsidRDefault="004B1B88" w:rsidP="00EE62F2">
            <w:pPr>
              <w:spacing w:after="0"/>
              <w:rPr>
                <w:del w:id="3714" w:author="Patel, Rinkesh" w:date="2016-09-26T17:28:00Z"/>
                <w:rFonts w:ascii="Calibri" w:hAnsi="Calibri"/>
                <w:color w:val="000000"/>
                <w:szCs w:val="22"/>
              </w:rPr>
            </w:pPr>
            <w:del w:id="3715" w:author="Patel, Rinkesh" w:date="2016-09-26T17:28:00Z">
              <w:r w:rsidRPr="004F186C" w:rsidDel="00C661A2">
                <w:rPr>
                  <w:rFonts w:ascii="Calibri" w:hAnsi="Calibri"/>
                  <w:color w:val="000000"/>
                  <w:szCs w:val="22"/>
                </w:rPr>
                <w:delText>Rate Plan Change to non-Club (reverse migration)</w:delText>
              </w:r>
              <w:bookmarkStart w:id="3716" w:name="_Toc463004068"/>
              <w:bookmarkStart w:id="3717" w:name="_Toc463028730"/>
              <w:bookmarkStart w:id="3718" w:name="_Toc464055736"/>
              <w:bookmarkStart w:id="3719" w:name="_Toc464729270"/>
              <w:bookmarkStart w:id="3720" w:name="_Toc468181419"/>
              <w:bookmarkStart w:id="3721" w:name="_Toc468182733"/>
              <w:bookmarkStart w:id="3722" w:name="_Toc469407510"/>
              <w:bookmarkStart w:id="3723" w:name="_Toc469493458"/>
              <w:bookmarkStart w:id="3724" w:name="_Toc469498277"/>
              <w:bookmarkEnd w:id="3716"/>
              <w:bookmarkEnd w:id="3717"/>
              <w:bookmarkEnd w:id="3718"/>
              <w:bookmarkEnd w:id="3719"/>
              <w:bookmarkEnd w:id="3720"/>
              <w:bookmarkEnd w:id="3721"/>
              <w:bookmarkEnd w:id="3722"/>
              <w:bookmarkEnd w:id="3723"/>
              <w:bookmarkEnd w:id="3724"/>
            </w:del>
          </w:p>
        </w:tc>
        <w:tc>
          <w:tcPr>
            <w:tcW w:w="3240" w:type="dxa"/>
            <w:tcBorders>
              <w:top w:val="nil"/>
              <w:left w:val="nil"/>
              <w:bottom w:val="single" w:sz="8" w:space="0" w:color="auto"/>
              <w:right w:val="single" w:sz="8" w:space="0" w:color="auto"/>
            </w:tcBorders>
            <w:shd w:val="clear" w:color="auto" w:fill="auto"/>
            <w:hideMark/>
          </w:tcPr>
          <w:p w14:paraId="6963469F" w14:textId="0C0D9941" w:rsidR="004B1B88" w:rsidRPr="004F186C" w:rsidDel="00C661A2" w:rsidRDefault="004B1B88" w:rsidP="00EE62F2">
            <w:pPr>
              <w:spacing w:after="0"/>
              <w:rPr>
                <w:del w:id="3725" w:author="Patel, Rinkesh" w:date="2016-09-26T17:28:00Z"/>
                <w:rFonts w:ascii="Calibri" w:hAnsi="Calibri"/>
                <w:color w:val="000000"/>
                <w:szCs w:val="22"/>
              </w:rPr>
            </w:pPr>
            <w:del w:id="3726" w:author="Patel, Rinkesh" w:date="2016-09-26T17:28:00Z">
              <w:r w:rsidRPr="004F186C" w:rsidDel="00C661A2">
                <w:rPr>
                  <w:rFonts w:ascii="Calibri" w:hAnsi="Calibri"/>
                  <w:color w:val="000000"/>
                  <w:szCs w:val="22"/>
                </w:rPr>
                <w:delText>n/a</w:delText>
              </w:r>
              <w:bookmarkStart w:id="3727" w:name="_Toc463004069"/>
              <w:bookmarkStart w:id="3728" w:name="_Toc463028731"/>
              <w:bookmarkStart w:id="3729" w:name="_Toc464055737"/>
              <w:bookmarkStart w:id="3730" w:name="_Toc464729271"/>
              <w:bookmarkStart w:id="3731" w:name="_Toc468181420"/>
              <w:bookmarkStart w:id="3732" w:name="_Toc468182734"/>
              <w:bookmarkStart w:id="3733" w:name="_Toc469407511"/>
              <w:bookmarkStart w:id="3734" w:name="_Toc469493459"/>
              <w:bookmarkStart w:id="3735" w:name="_Toc469498278"/>
              <w:bookmarkEnd w:id="3727"/>
              <w:bookmarkEnd w:id="3728"/>
              <w:bookmarkEnd w:id="3729"/>
              <w:bookmarkEnd w:id="3730"/>
              <w:bookmarkEnd w:id="3731"/>
              <w:bookmarkEnd w:id="3732"/>
              <w:bookmarkEnd w:id="3733"/>
              <w:bookmarkEnd w:id="3734"/>
              <w:bookmarkEnd w:id="3735"/>
            </w:del>
          </w:p>
        </w:tc>
        <w:bookmarkStart w:id="3736" w:name="_Toc463004070"/>
        <w:bookmarkStart w:id="3737" w:name="_Toc463028732"/>
        <w:bookmarkStart w:id="3738" w:name="_Toc464055738"/>
        <w:bookmarkStart w:id="3739" w:name="_Toc464729272"/>
        <w:bookmarkStart w:id="3740" w:name="_Toc468181421"/>
        <w:bookmarkStart w:id="3741" w:name="_Toc468182735"/>
        <w:bookmarkStart w:id="3742" w:name="_Toc469407512"/>
        <w:bookmarkStart w:id="3743" w:name="_Toc469493460"/>
        <w:bookmarkStart w:id="3744" w:name="_Toc469498279"/>
        <w:bookmarkEnd w:id="3736"/>
        <w:bookmarkEnd w:id="3737"/>
        <w:bookmarkEnd w:id="3738"/>
        <w:bookmarkEnd w:id="3739"/>
        <w:bookmarkEnd w:id="3740"/>
        <w:bookmarkEnd w:id="3741"/>
        <w:bookmarkEnd w:id="3742"/>
        <w:bookmarkEnd w:id="3743"/>
        <w:bookmarkEnd w:id="3744"/>
      </w:tr>
      <w:tr w:rsidR="004B1B88" w:rsidRPr="004F186C" w:rsidDel="00C661A2" w14:paraId="5D7A2925" w14:textId="47339BA2" w:rsidTr="00EE62F2">
        <w:trPr>
          <w:trHeight w:val="259"/>
          <w:del w:id="3745"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164FF56" w14:textId="719C1360" w:rsidR="004B1B88" w:rsidRPr="004F186C" w:rsidDel="00C661A2" w:rsidRDefault="004B1B88" w:rsidP="00EE62F2">
            <w:pPr>
              <w:spacing w:after="0"/>
              <w:rPr>
                <w:del w:id="3746" w:author="Patel, Rinkesh" w:date="2016-09-26T17:28:00Z"/>
                <w:rFonts w:ascii="Calibri" w:hAnsi="Calibri"/>
                <w:color w:val="000000"/>
                <w:szCs w:val="22"/>
              </w:rPr>
            </w:pPr>
            <w:del w:id="3747" w:author="Patel, Rinkesh" w:date="2016-09-26T17:28:00Z">
              <w:r w:rsidRPr="004F186C" w:rsidDel="00C661A2">
                <w:rPr>
                  <w:rFonts w:ascii="Calibri" w:hAnsi="Calibri"/>
                  <w:color w:val="000000"/>
                  <w:szCs w:val="22"/>
                </w:rPr>
                <w:delText>Device-return-timer Expiration</w:delText>
              </w:r>
              <w:bookmarkStart w:id="3748" w:name="_Toc463004071"/>
              <w:bookmarkStart w:id="3749" w:name="_Toc463028733"/>
              <w:bookmarkStart w:id="3750" w:name="_Toc464055739"/>
              <w:bookmarkStart w:id="3751" w:name="_Toc464729273"/>
              <w:bookmarkStart w:id="3752" w:name="_Toc468181422"/>
              <w:bookmarkStart w:id="3753" w:name="_Toc468182736"/>
              <w:bookmarkStart w:id="3754" w:name="_Toc469407513"/>
              <w:bookmarkStart w:id="3755" w:name="_Toc469493461"/>
              <w:bookmarkStart w:id="3756" w:name="_Toc469498280"/>
              <w:bookmarkEnd w:id="3748"/>
              <w:bookmarkEnd w:id="3749"/>
              <w:bookmarkEnd w:id="3750"/>
              <w:bookmarkEnd w:id="3751"/>
              <w:bookmarkEnd w:id="3752"/>
              <w:bookmarkEnd w:id="3753"/>
              <w:bookmarkEnd w:id="3754"/>
              <w:bookmarkEnd w:id="3755"/>
              <w:bookmarkEnd w:id="3756"/>
            </w:del>
          </w:p>
        </w:tc>
        <w:tc>
          <w:tcPr>
            <w:tcW w:w="3240" w:type="dxa"/>
            <w:tcBorders>
              <w:top w:val="nil"/>
              <w:left w:val="nil"/>
              <w:bottom w:val="single" w:sz="8" w:space="0" w:color="auto"/>
              <w:right w:val="single" w:sz="8" w:space="0" w:color="auto"/>
            </w:tcBorders>
            <w:shd w:val="clear" w:color="auto" w:fill="auto"/>
            <w:hideMark/>
          </w:tcPr>
          <w:p w14:paraId="0AA455BF" w14:textId="1E553DE1" w:rsidR="004B1B88" w:rsidRPr="004F186C" w:rsidDel="00C661A2" w:rsidRDefault="004B1B88" w:rsidP="00EE62F2">
            <w:pPr>
              <w:spacing w:after="0"/>
              <w:rPr>
                <w:del w:id="3757" w:author="Patel, Rinkesh" w:date="2016-09-26T17:28:00Z"/>
                <w:rFonts w:ascii="Calibri" w:hAnsi="Calibri"/>
                <w:color w:val="000000"/>
                <w:szCs w:val="22"/>
              </w:rPr>
            </w:pPr>
            <w:del w:id="3758" w:author="Patel, Rinkesh" w:date="2016-09-26T17:28:00Z">
              <w:r w:rsidRPr="004F186C" w:rsidDel="00C661A2">
                <w:rPr>
                  <w:rFonts w:ascii="Calibri" w:hAnsi="Calibri"/>
                  <w:color w:val="000000"/>
                  <w:szCs w:val="22"/>
                </w:rPr>
                <w:delText>n/a</w:delText>
              </w:r>
              <w:bookmarkStart w:id="3759" w:name="_Toc463004072"/>
              <w:bookmarkStart w:id="3760" w:name="_Toc463028734"/>
              <w:bookmarkStart w:id="3761" w:name="_Toc464055740"/>
              <w:bookmarkStart w:id="3762" w:name="_Toc464729274"/>
              <w:bookmarkStart w:id="3763" w:name="_Toc468181423"/>
              <w:bookmarkStart w:id="3764" w:name="_Toc468182737"/>
              <w:bookmarkStart w:id="3765" w:name="_Toc469407514"/>
              <w:bookmarkStart w:id="3766" w:name="_Toc469493462"/>
              <w:bookmarkStart w:id="3767" w:name="_Toc469498281"/>
              <w:bookmarkEnd w:id="3759"/>
              <w:bookmarkEnd w:id="3760"/>
              <w:bookmarkEnd w:id="3761"/>
              <w:bookmarkEnd w:id="3762"/>
              <w:bookmarkEnd w:id="3763"/>
              <w:bookmarkEnd w:id="3764"/>
              <w:bookmarkEnd w:id="3765"/>
              <w:bookmarkEnd w:id="3766"/>
              <w:bookmarkEnd w:id="3767"/>
            </w:del>
          </w:p>
        </w:tc>
        <w:bookmarkStart w:id="3768" w:name="_Toc463004073"/>
        <w:bookmarkStart w:id="3769" w:name="_Toc463028735"/>
        <w:bookmarkStart w:id="3770" w:name="_Toc464055741"/>
        <w:bookmarkStart w:id="3771" w:name="_Toc464729275"/>
        <w:bookmarkStart w:id="3772" w:name="_Toc468181424"/>
        <w:bookmarkStart w:id="3773" w:name="_Toc468182738"/>
        <w:bookmarkStart w:id="3774" w:name="_Toc469407515"/>
        <w:bookmarkStart w:id="3775" w:name="_Toc469493463"/>
        <w:bookmarkStart w:id="3776" w:name="_Toc469498282"/>
        <w:bookmarkEnd w:id="3768"/>
        <w:bookmarkEnd w:id="3769"/>
        <w:bookmarkEnd w:id="3770"/>
        <w:bookmarkEnd w:id="3771"/>
        <w:bookmarkEnd w:id="3772"/>
        <w:bookmarkEnd w:id="3773"/>
        <w:bookmarkEnd w:id="3774"/>
        <w:bookmarkEnd w:id="3775"/>
        <w:bookmarkEnd w:id="3776"/>
      </w:tr>
      <w:tr w:rsidR="004B1B88" w:rsidRPr="004F186C" w:rsidDel="00C661A2" w14:paraId="659B19EB" w14:textId="5CE26FA9" w:rsidTr="00EE62F2">
        <w:trPr>
          <w:trHeight w:val="151"/>
          <w:del w:id="3777"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32896974" w14:textId="1F047A3C" w:rsidR="004B1B88" w:rsidRPr="004F186C" w:rsidDel="00C661A2" w:rsidRDefault="004B1B88" w:rsidP="00EE62F2">
            <w:pPr>
              <w:spacing w:after="0"/>
              <w:rPr>
                <w:del w:id="3778" w:author="Patel, Rinkesh" w:date="2016-09-26T17:28:00Z"/>
                <w:rFonts w:ascii="Calibri" w:hAnsi="Calibri"/>
                <w:color w:val="000000"/>
                <w:szCs w:val="22"/>
              </w:rPr>
            </w:pPr>
            <w:del w:id="3779" w:author="Patel, Rinkesh" w:date="2016-09-26T17:28:00Z">
              <w:r w:rsidRPr="004F186C" w:rsidDel="00C661A2">
                <w:rPr>
                  <w:rFonts w:ascii="Calibri" w:hAnsi="Calibri"/>
                  <w:color w:val="000000"/>
                  <w:szCs w:val="22"/>
                </w:rPr>
                <w:delText>NRC-refund-timer Expiration</w:delText>
              </w:r>
              <w:bookmarkStart w:id="3780" w:name="_Toc463004074"/>
              <w:bookmarkStart w:id="3781" w:name="_Toc463028736"/>
              <w:bookmarkStart w:id="3782" w:name="_Toc464055742"/>
              <w:bookmarkStart w:id="3783" w:name="_Toc464729276"/>
              <w:bookmarkStart w:id="3784" w:name="_Toc468181425"/>
              <w:bookmarkStart w:id="3785" w:name="_Toc468182739"/>
              <w:bookmarkStart w:id="3786" w:name="_Toc469407516"/>
              <w:bookmarkStart w:id="3787" w:name="_Toc469493464"/>
              <w:bookmarkStart w:id="3788" w:name="_Toc469498283"/>
              <w:bookmarkEnd w:id="3780"/>
              <w:bookmarkEnd w:id="3781"/>
              <w:bookmarkEnd w:id="3782"/>
              <w:bookmarkEnd w:id="3783"/>
              <w:bookmarkEnd w:id="3784"/>
              <w:bookmarkEnd w:id="3785"/>
              <w:bookmarkEnd w:id="3786"/>
              <w:bookmarkEnd w:id="3787"/>
              <w:bookmarkEnd w:id="3788"/>
            </w:del>
          </w:p>
        </w:tc>
        <w:tc>
          <w:tcPr>
            <w:tcW w:w="3240" w:type="dxa"/>
            <w:tcBorders>
              <w:top w:val="nil"/>
              <w:left w:val="nil"/>
              <w:bottom w:val="single" w:sz="8" w:space="0" w:color="auto"/>
              <w:right w:val="single" w:sz="8" w:space="0" w:color="auto"/>
            </w:tcBorders>
            <w:shd w:val="clear" w:color="auto" w:fill="auto"/>
            <w:hideMark/>
          </w:tcPr>
          <w:p w14:paraId="5C9F4807" w14:textId="5CA5BA21" w:rsidR="004B1B88" w:rsidRPr="004F186C" w:rsidDel="00C661A2" w:rsidRDefault="004B1B88" w:rsidP="00EE62F2">
            <w:pPr>
              <w:spacing w:after="0"/>
              <w:rPr>
                <w:del w:id="3789" w:author="Patel, Rinkesh" w:date="2016-09-26T17:28:00Z"/>
                <w:rFonts w:ascii="Calibri" w:hAnsi="Calibri"/>
                <w:color w:val="000000"/>
                <w:szCs w:val="22"/>
              </w:rPr>
            </w:pPr>
            <w:del w:id="3790" w:author="Patel, Rinkesh" w:date="2016-09-26T17:28:00Z">
              <w:r w:rsidRPr="004F186C" w:rsidDel="00C661A2">
                <w:rPr>
                  <w:rFonts w:ascii="Calibri" w:hAnsi="Calibri"/>
                  <w:color w:val="000000"/>
                  <w:szCs w:val="22"/>
                </w:rPr>
                <w:delText>n/a</w:delText>
              </w:r>
              <w:bookmarkStart w:id="3791" w:name="_Toc463004075"/>
              <w:bookmarkStart w:id="3792" w:name="_Toc463028737"/>
              <w:bookmarkStart w:id="3793" w:name="_Toc464055743"/>
              <w:bookmarkStart w:id="3794" w:name="_Toc464729277"/>
              <w:bookmarkStart w:id="3795" w:name="_Toc468181426"/>
              <w:bookmarkStart w:id="3796" w:name="_Toc468182740"/>
              <w:bookmarkStart w:id="3797" w:name="_Toc469407517"/>
              <w:bookmarkStart w:id="3798" w:name="_Toc469493465"/>
              <w:bookmarkStart w:id="3799" w:name="_Toc469498284"/>
              <w:bookmarkEnd w:id="3791"/>
              <w:bookmarkEnd w:id="3792"/>
              <w:bookmarkEnd w:id="3793"/>
              <w:bookmarkEnd w:id="3794"/>
              <w:bookmarkEnd w:id="3795"/>
              <w:bookmarkEnd w:id="3796"/>
              <w:bookmarkEnd w:id="3797"/>
              <w:bookmarkEnd w:id="3798"/>
              <w:bookmarkEnd w:id="3799"/>
            </w:del>
          </w:p>
        </w:tc>
        <w:bookmarkStart w:id="3800" w:name="_Toc463004076"/>
        <w:bookmarkStart w:id="3801" w:name="_Toc463028738"/>
        <w:bookmarkStart w:id="3802" w:name="_Toc464055744"/>
        <w:bookmarkStart w:id="3803" w:name="_Toc464729278"/>
        <w:bookmarkStart w:id="3804" w:name="_Toc468181427"/>
        <w:bookmarkStart w:id="3805" w:name="_Toc468182741"/>
        <w:bookmarkStart w:id="3806" w:name="_Toc469407518"/>
        <w:bookmarkStart w:id="3807" w:name="_Toc469493466"/>
        <w:bookmarkStart w:id="3808" w:name="_Toc469498285"/>
        <w:bookmarkEnd w:id="3800"/>
        <w:bookmarkEnd w:id="3801"/>
        <w:bookmarkEnd w:id="3802"/>
        <w:bookmarkEnd w:id="3803"/>
        <w:bookmarkEnd w:id="3804"/>
        <w:bookmarkEnd w:id="3805"/>
        <w:bookmarkEnd w:id="3806"/>
        <w:bookmarkEnd w:id="3807"/>
        <w:bookmarkEnd w:id="3808"/>
      </w:tr>
      <w:tr w:rsidR="004B1B88" w:rsidRPr="004F186C" w:rsidDel="00C661A2" w14:paraId="641F52BD" w14:textId="00A9E6DE" w:rsidTr="00EE62F2">
        <w:trPr>
          <w:trHeight w:val="403"/>
          <w:del w:id="3809" w:author="Patel, Rinkesh" w:date="2016-09-26T17:28:00Z"/>
        </w:trPr>
        <w:tc>
          <w:tcPr>
            <w:tcW w:w="4690" w:type="dxa"/>
            <w:tcBorders>
              <w:top w:val="nil"/>
              <w:left w:val="single" w:sz="8" w:space="0" w:color="auto"/>
              <w:bottom w:val="single" w:sz="8" w:space="0" w:color="auto"/>
              <w:right w:val="single" w:sz="8" w:space="0" w:color="auto"/>
            </w:tcBorders>
            <w:shd w:val="clear" w:color="auto" w:fill="auto"/>
            <w:hideMark/>
          </w:tcPr>
          <w:p w14:paraId="0A3E435C" w14:textId="36EE4E78" w:rsidR="004B1B88" w:rsidRPr="004F186C" w:rsidDel="00C661A2" w:rsidRDefault="004B1B88" w:rsidP="00EE62F2">
            <w:pPr>
              <w:spacing w:after="0"/>
              <w:rPr>
                <w:del w:id="3810" w:author="Patel, Rinkesh" w:date="2016-09-26T17:28:00Z"/>
                <w:rFonts w:ascii="Calibri" w:hAnsi="Calibri"/>
                <w:color w:val="000000"/>
                <w:szCs w:val="22"/>
              </w:rPr>
            </w:pPr>
            <w:del w:id="3811" w:author="Patel, Rinkesh" w:date="2016-09-26T17:28:00Z">
              <w:r w:rsidRPr="009C1E2C" w:rsidDel="00C661A2">
                <w:rPr>
                  <w:rFonts w:ascii="Calibri" w:hAnsi="Calibri"/>
                  <w:color w:val="000000"/>
                  <w:szCs w:val="22"/>
                </w:rPr>
                <w:delText>NRC-refund-grace-period</w:delText>
              </w:r>
              <w:r w:rsidRPr="004F186C" w:rsidDel="00C661A2">
                <w:rPr>
                  <w:rFonts w:ascii="Calibri" w:hAnsi="Calibri"/>
                  <w:color w:val="000000"/>
                  <w:szCs w:val="22"/>
                </w:rPr>
                <w:delText xml:space="preserve"> Expiration</w:delText>
              </w:r>
              <w:r w:rsidDel="00C661A2">
                <w:rPr>
                  <w:rFonts w:ascii="Calibri" w:hAnsi="Calibri"/>
                  <w:color w:val="000000"/>
                  <w:szCs w:val="22"/>
                </w:rPr>
                <w:delText xml:space="preserve"> (device not previously checked-in) *</w:delText>
              </w:r>
              <w:bookmarkStart w:id="3812" w:name="_Toc463004077"/>
              <w:bookmarkStart w:id="3813" w:name="_Toc463028739"/>
              <w:bookmarkStart w:id="3814" w:name="_Toc464055745"/>
              <w:bookmarkStart w:id="3815" w:name="_Toc464729279"/>
              <w:bookmarkStart w:id="3816" w:name="_Toc468181428"/>
              <w:bookmarkStart w:id="3817" w:name="_Toc468182742"/>
              <w:bookmarkStart w:id="3818" w:name="_Toc469407519"/>
              <w:bookmarkStart w:id="3819" w:name="_Toc469493467"/>
              <w:bookmarkStart w:id="3820" w:name="_Toc469498286"/>
              <w:bookmarkEnd w:id="3812"/>
              <w:bookmarkEnd w:id="3813"/>
              <w:bookmarkEnd w:id="3814"/>
              <w:bookmarkEnd w:id="3815"/>
              <w:bookmarkEnd w:id="3816"/>
              <w:bookmarkEnd w:id="3817"/>
              <w:bookmarkEnd w:id="3818"/>
              <w:bookmarkEnd w:id="3819"/>
              <w:bookmarkEnd w:id="3820"/>
            </w:del>
          </w:p>
        </w:tc>
        <w:tc>
          <w:tcPr>
            <w:tcW w:w="3240" w:type="dxa"/>
            <w:tcBorders>
              <w:top w:val="nil"/>
              <w:left w:val="nil"/>
              <w:bottom w:val="single" w:sz="8" w:space="0" w:color="auto"/>
              <w:right w:val="single" w:sz="8" w:space="0" w:color="auto"/>
            </w:tcBorders>
            <w:shd w:val="clear" w:color="auto" w:fill="auto"/>
            <w:hideMark/>
          </w:tcPr>
          <w:p w14:paraId="11AAE4FC" w14:textId="49E566E9" w:rsidR="004B1B88" w:rsidRPr="004F186C" w:rsidDel="00C661A2" w:rsidRDefault="004B1B88" w:rsidP="00EE62F2">
            <w:pPr>
              <w:spacing w:after="0"/>
              <w:rPr>
                <w:del w:id="3821" w:author="Patel, Rinkesh" w:date="2016-09-26T17:28:00Z"/>
                <w:rFonts w:ascii="Calibri" w:hAnsi="Calibri"/>
                <w:color w:val="000000"/>
                <w:szCs w:val="22"/>
              </w:rPr>
            </w:pPr>
            <w:del w:id="3822" w:author="Patel, Rinkesh" w:date="2016-09-26T17:28:00Z">
              <w:r w:rsidRPr="004F186C" w:rsidDel="00C661A2">
                <w:rPr>
                  <w:rFonts w:ascii="Calibri" w:hAnsi="Calibri"/>
                  <w:color w:val="000000"/>
                  <w:szCs w:val="22"/>
                </w:rPr>
                <w:delText>ZDNR_CLUB</w:delText>
              </w:r>
              <w:bookmarkStart w:id="3823" w:name="_Toc463004078"/>
              <w:bookmarkStart w:id="3824" w:name="_Toc463028740"/>
              <w:bookmarkStart w:id="3825" w:name="_Toc464055746"/>
              <w:bookmarkStart w:id="3826" w:name="_Toc464729280"/>
              <w:bookmarkStart w:id="3827" w:name="_Toc468181429"/>
              <w:bookmarkStart w:id="3828" w:name="_Toc468182743"/>
              <w:bookmarkStart w:id="3829" w:name="_Toc469407520"/>
              <w:bookmarkStart w:id="3830" w:name="_Toc469493468"/>
              <w:bookmarkStart w:id="3831" w:name="_Toc469498287"/>
              <w:bookmarkEnd w:id="3823"/>
              <w:bookmarkEnd w:id="3824"/>
              <w:bookmarkEnd w:id="3825"/>
              <w:bookmarkEnd w:id="3826"/>
              <w:bookmarkEnd w:id="3827"/>
              <w:bookmarkEnd w:id="3828"/>
              <w:bookmarkEnd w:id="3829"/>
              <w:bookmarkEnd w:id="3830"/>
              <w:bookmarkEnd w:id="3831"/>
            </w:del>
          </w:p>
        </w:tc>
        <w:bookmarkStart w:id="3832" w:name="_Toc463004079"/>
        <w:bookmarkStart w:id="3833" w:name="_Toc463028741"/>
        <w:bookmarkStart w:id="3834" w:name="_Toc464055747"/>
        <w:bookmarkStart w:id="3835" w:name="_Toc464729281"/>
        <w:bookmarkStart w:id="3836" w:name="_Toc468181430"/>
        <w:bookmarkStart w:id="3837" w:name="_Toc468182744"/>
        <w:bookmarkStart w:id="3838" w:name="_Toc469407521"/>
        <w:bookmarkStart w:id="3839" w:name="_Toc469493469"/>
        <w:bookmarkStart w:id="3840" w:name="_Toc469498288"/>
        <w:bookmarkEnd w:id="3832"/>
        <w:bookmarkEnd w:id="3833"/>
        <w:bookmarkEnd w:id="3834"/>
        <w:bookmarkEnd w:id="3835"/>
        <w:bookmarkEnd w:id="3836"/>
        <w:bookmarkEnd w:id="3837"/>
        <w:bookmarkEnd w:id="3838"/>
        <w:bookmarkEnd w:id="3839"/>
        <w:bookmarkEnd w:id="3840"/>
      </w:tr>
    </w:tbl>
    <w:p w14:paraId="20B60988" w14:textId="5CE4DE7E" w:rsidR="004B1B88" w:rsidDel="00C661A2" w:rsidRDefault="004B1B88" w:rsidP="004B1B88">
      <w:pPr>
        <w:rPr>
          <w:del w:id="3841" w:author="Patel, Rinkesh" w:date="2016-09-26T17:28:00Z"/>
          <w:rFonts w:cs="Arial"/>
        </w:rPr>
      </w:pPr>
      <w:del w:id="3842" w:author="Patel, Rinkesh" w:date="2016-09-26T17:28:00Z">
        <w:r w:rsidDel="00C661A2">
          <w:rPr>
            <w:rFonts w:cs="Arial"/>
          </w:rPr>
          <w:delText>* if check-in after grace period expires, no special event from EIP, same as for check-in</w:delText>
        </w:r>
        <w:bookmarkStart w:id="3843" w:name="_Toc463004080"/>
        <w:bookmarkStart w:id="3844" w:name="_Toc463028742"/>
        <w:bookmarkStart w:id="3845" w:name="_Toc464055748"/>
        <w:bookmarkStart w:id="3846" w:name="_Toc464729282"/>
        <w:bookmarkStart w:id="3847" w:name="_Toc468181431"/>
        <w:bookmarkStart w:id="3848" w:name="_Toc468182745"/>
        <w:bookmarkStart w:id="3849" w:name="_Toc469407522"/>
        <w:bookmarkStart w:id="3850" w:name="_Toc469493470"/>
        <w:bookmarkStart w:id="3851" w:name="_Toc469498289"/>
        <w:bookmarkEnd w:id="3843"/>
        <w:bookmarkEnd w:id="3844"/>
        <w:bookmarkEnd w:id="3845"/>
        <w:bookmarkEnd w:id="3846"/>
        <w:bookmarkEnd w:id="3847"/>
        <w:bookmarkEnd w:id="3848"/>
        <w:bookmarkEnd w:id="3849"/>
        <w:bookmarkEnd w:id="3850"/>
        <w:bookmarkEnd w:id="3851"/>
      </w:del>
    </w:p>
    <w:p w14:paraId="62EBF93A" w14:textId="62456BB3" w:rsidR="00AE6864" w:rsidDel="00C661A2" w:rsidRDefault="004072A9" w:rsidP="00AE6864">
      <w:pPr>
        <w:rPr>
          <w:del w:id="3852" w:author="Patel, Rinkesh" w:date="2016-09-26T17:28:00Z"/>
        </w:rPr>
      </w:pPr>
      <w:del w:id="3853" w:author="Patel, Rinkesh" w:date="2016-09-26T17:28:00Z">
        <w:r w:rsidDel="00C661A2">
          <w:delText xml:space="preserve">This Consumer will consume above Activity and </w:delText>
        </w:r>
        <w:r w:rsidR="006D6809" w:rsidDel="00C661A2">
          <w:delText xml:space="preserve">INSERT record into </w:delText>
        </w:r>
        <w:r w:rsidR="00AE6864" w:rsidRPr="00AE6864" w:rsidDel="00C661A2">
          <w:delText>CLUB_DEVICE_EVENTS_SAP_LAE</w:delText>
        </w:r>
        <w:r w:rsidDel="00C661A2">
          <w:delText xml:space="preserve"> table.</w:delText>
        </w:r>
        <w:bookmarkStart w:id="3854" w:name="_Toc463004081"/>
        <w:bookmarkStart w:id="3855" w:name="_Toc463028743"/>
        <w:bookmarkStart w:id="3856" w:name="_Toc464055749"/>
        <w:bookmarkStart w:id="3857" w:name="_Toc464729283"/>
        <w:bookmarkStart w:id="3858" w:name="_Toc468181432"/>
        <w:bookmarkStart w:id="3859" w:name="_Toc468182746"/>
        <w:bookmarkStart w:id="3860" w:name="_Toc469407523"/>
        <w:bookmarkStart w:id="3861" w:name="_Toc469493471"/>
        <w:bookmarkStart w:id="3862" w:name="_Toc469498290"/>
        <w:bookmarkEnd w:id="3854"/>
        <w:bookmarkEnd w:id="3855"/>
        <w:bookmarkEnd w:id="3856"/>
        <w:bookmarkEnd w:id="3857"/>
        <w:bookmarkEnd w:id="3858"/>
        <w:bookmarkEnd w:id="3859"/>
        <w:bookmarkEnd w:id="3860"/>
        <w:bookmarkEnd w:id="3861"/>
        <w:bookmarkEnd w:id="3862"/>
      </w:del>
    </w:p>
    <w:p w14:paraId="2C5268A4" w14:textId="1C9F12CB" w:rsidR="006B1808" w:rsidDel="00C661A2" w:rsidRDefault="006B1808" w:rsidP="006B1808">
      <w:pPr>
        <w:pStyle w:val="ListParagraph"/>
        <w:numPr>
          <w:ilvl w:val="0"/>
          <w:numId w:val="66"/>
        </w:numPr>
        <w:rPr>
          <w:del w:id="3863" w:author="Patel, Rinkesh" w:date="2016-09-26T17:28:00Z"/>
          <w:rFonts w:cs="Arial"/>
        </w:rPr>
      </w:pPr>
      <w:del w:id="3864" w:author="Patel, Rinkesh" w:date="2016-09-26T17:28:00Z">
        <w:r w:rsidDel="00C661A2">
          <w:rPr>
            <w:rFonts w:cs="Arial"/>
          </w:rPr>
          <w:delText>Club: The following fields need to be made available for all the events:</w:delText>
        </w:r>
        <w:bookmarkStart w:id="3865" w:name="_Toc463004082"/>
        <w:bookmarkStart w:id="3866" w:name="_Toc463028744"/>
        <w:bookmarkStart w:id="3867" w:name="_Toc464055750"/>
        <w:bookmarkStart w:id="3868" w:name="_Toc464729284"/>
        <w:bookmarkStart w:id="3869" w:name="_Toc468181433"/>
        <w:bookmarkStart w:id="3870" w:name="_Toc468182747"/>
        <w:bookmarkStart w:id="3871" w:name="_Toc469407524"/>
        <w:bookmarkStart w:id="3872" w:name="_Toc469493472"/>
        <w:bookmarkStart w:id="3873" w:name="_Toc469498291"/>
        <w:bookmarkEnd w:id="3865"/>
        <w:bookmarkEnd w:id="3866"/>
        <w:bookmarkEnd w:id="3867"/>
        <w:bookmarkEnd w:id="3868"/>
        <w:bookmarkEnd w:id="3869"/>
        <w:bookmarkEnd w:id="3870"/>
        <w:bookmarkEnd w:id="3871"/>
        <w:bookmarkEnd w:id="3872"/>
        <w:bookmarkEnd w:id="3873"/>
      </w:del>
    </w:p>
    <w:tbl>
      <w:tblPr>
        <w:tblStyle w:val="TableGrid"/>
        <w:tblW w:w="0" w:type="auto"/>
        <w:tblInd w:w="360" w:type="dxa"/>
        <w:tblLook w:val="04A0" w:firstRow="1" w:lastRow="0" w:firstColumn="1" w:lastColumn="0" w:noHBand="0" w:noVBand="1"/>
      </w:tblPr>
      <w:tblGrid>
        <w:gridCol w:w="3258"/>
        <w:gridCol w:w="4860"/>
      </w:tblGrid>
      <w:tr w:rsidR="006B1808" w:rsidDel="00C661A2" w14:paraId="7863B7F9" w14:textId="2BD38316" w:rsidTr="00EE62F2">
        <w:trPr>
          <w:del w:id="3874" w:author="Patel, Rinkesh" w:date="2016-09-26T17:28:00Z"/>
        </w:trPr>
        <w:tc>
          <w:tcPr>
            <w:tcW w:w="3258" w:type="dxa"/>
          </w:tcPr>
          <w:p w14:paraId="70853797" w14:textId="359E7076" w:rsidR="006B1808" w:rsidRPr="00B8664D" w:rsidDel="00C661A2" w:rsidRDefault="006B1808" w:rsidP="00EE62F2">
            <w:pPr>
              <w:pStyle w:val="ListParagraph"/>
              <w:tabs>
                <w:tab w:val="left" w:pos="2868"/>
              </w:tabs>
              <w:ind w:left="0"/>
              <w:rPr>
                <w:del w:id="3875" w:author="Patel, Rinkesh" w:date="2016-09-26T17:28:00Z"/>
                <w:rFonts w:cs="Arial"/>
                <w:b/>
              </w:rPr>
            </w:pPr>
            <w:del w:id="3876" w:author="Patel, Rinkesh" w:date="2016-09-26T17:28:00Z">
              <w:r w:rsidDel="00C661A2">
                <w:rPr>
                  <w:rFonts w:cs="Arial"/>
                  <w:b/>
                </w:rPr>
                <w:delText>Field</w:delText>
              </w:r>
              <w:r w:rsidRPr="00B8664D" w:rsidDel="00C661A2">
                <w:rPr>
                  <w:rFonts w:cs="Arial"/>
                  <w:b/>
                </w:rPr>
                <w:tab/>
              </w:r>
              <w:bookmarkStart w:id="3877" w:name="_Toc463004083"/>
              <w:bookmarkStart w:id="3878" w:name="_Toc463028745"/>
              <w:bookmarkStart w:id="3879" w:name="_Toc464055751"/>
              <w:bookmarkStart w:id="3880" w:name="_Toc464729285"/>
              <w:bookmarkStart w:id="3881" w:name="_Toc468181434"/>
              <w:bookmarkStart w:id="3882" w:name="_Toc468182748"/>
              <w:bookmarkStart w:id="3883" w:name="_Toc469407525"/>
              <w:bookmarkStart w:id="3884" w:name="_Toc469493473"/>
              <w:bookmarkStart w:id="3885" w:name="_Toc469498292"/>
              <w:bookmarkEnd w:id="3877"/>
              <w:bookmarkEnd w:id="3878"/>
              <w:bookmarkEnd w:id="3879"/>
              <w:bookmarkEnd w:id="3880"/>
              <w:bookmarkEnd w:id="3881"/>
              <w:bookmarkEnd w:id="3882"/>
              <w:bookmarkEnd w:id="3883"/>
              <w:bookmarkEnd w:id="3884"/>
              <w:bookmarkEnd w:id="3885"/>
            </w:del>
          </w:p>
        </w:tc>
        <w:tc>
          <w:tcPr>
            <w:tcW w:w="4860" w:type="dxa"/>
          </w:tcPr>
          <w:p w14:paraId="41B2834B" w14:textId="20D87A2B" w:rsidR="006B1808" w:rsidRPr="00B8664D" w:rsidDel="00C661A2" w:rsidRDefault="006B1808" w:rsidP="00EE62F2">
            <w:pPr>
              <w:pStyle w:val="ListParagraph"/>
              <w:ind w:left="0"/>
              <w:rPr>
                <w:del w:id="3886" w:author="Patel, Rinkesh" w:date="2016-09-26T17:28:00Z"/>
                <w:rFonts w:cs="Arial"/>
                <w:b/>
              </w:rPr>
            </w:pPr>
            <w:del w:id="3887" w:author="Patel, Rinkesh" w:date="2016-09-26T17:28:00Z">
              <w:r w:rsidRPr="00B8664D" w:rsidDel="00C661A2">
                <w:rPr>
                  <w:rFonts w:cs="Arial"/>
                  <w:b/>
                </w:rPr>
                <w:delText>Comment</w:delText>
              </w:r>
              <w:bookmarkStart w:id="3888" w:name="_Toc463004084"/>
              <w:bookmarkStart w:id="3889" w:name="_Toc463028746"/>
              <w:bookmarkStart w:id="3890" w:name="_Toc464055752"/>
              <w:bookmarkStart w:id="3891" w:name="_Toc464729286"/>
              <w:bookmarkStart w:id="3892" w:name="_Toc468181435"/>
              <w:bookmarkStart w:id="3893" w:name="_Toc468182749"/>
              <w:bookmarkStart w:id="3894" w:name="_Toc469407526"/>
              <w:bookmarkStart w:id="3895" w:name="_Toc469493474"/>
              <w:bookmarkStart w:id="3896" w:name="_Toc469498293"/>
              <w:bookmarkEnd w:id="3888"/>
              <w:bookmarkEnd w:id="3889"/>
              <w:bookmarkEnd w:id="3890"/>
              <w:bookmarkEnd w:id="3891"/>
              <w:bookmarkEnd w:id="3892"/>
              <w:bookmarkEnd w:id="3893"/>
              <w:bookmarkEnd w:id="3894"/>
              <w:bookmarkEnd w:id="3895"/>
              <w:bookmarkEnd w:id="3896"/>
            </w:del>
          </w:p>
        </w:tc>
        <w:bookmarkStart w:id="3897" w:name="_Toc463004085"/>
        <w:bookmarkStart w:id="3898" w:name="_Toc463028747"/>
        <w:bookmarkStart w:id="3899" w:name="_Toc464055753"/>
        <w:bookmarkStart w:id="3900" w:name="_Toc464729287"/>
        <w:bookmarkStart w:id="3901" w:name="_Toc468181436"/>
        <w:bookmarkStart w:id="3902" w:name="_Toc468182750"/>
        <w:bookmarkStart w:id="3903" w:name="_Toc469407527"/>
        <w:bookmarkStart w:id="3904" w:name="_Toc469493475"/>
        <w:bookmarkStart w:id="3905" w:name="_Toc469498294"/>
        <w:bookmarkEnd w:id="3897"/>
        <w:bookmarkEnd w:id="3898"/>
        <w:bookmarkEnd w:id="3899"/>
        <w:bookmarkEnd w:id="3900"/>
        <w:bookmarkEnd w:id="3901"/>
        <w:bookmarkEnd w:id="3902"/>
        <w:bookmarkEnd w:id="3903"/>
        <w:bookmarkEnd w:id="3904"/>
        <w:bookmarkEnd w:id="3905"/>
      </w:tr>
      <w:tr w:rsidR="006B1808" w:rsidDel="00C661A2" w14:paraId="47A1EC89" w14:textId="690D1404" w:rsidTr="00EE62F2">
        <w:trPr>
          <w:del w:id="3906" w:author="Patel, Rinkesh" w:date="2016-09-26T17:28:00Z"/>
        </w:trPr>
        <w:tc>
          <w:tcPr>
            <w:tcW w:w="3258" w:type="dxa"/>
          </w:tcPr>
          <w:p w14:paraId="2495C298" w14:textId="2273B303" w:rsidR="006B1808" w:rsidDel="00C661A2" w:rsidRDefault="006B1808" w:rsidP="00EE62F2">
            <w:pPr>
              <w:pStyle w:val="ListParagraph"/>
              <w:ind w:left="0"/>
              <w:rPr>
                <w:del w:id="3907" w:author="Patel, Rinkesh" w:date="2016-09-26T17:28:00Z"/>
                <w:rFonts w:cs="Arial"/>
              </w:rPr>
            </w:pPr>
            <w:del w:id="3908" w:author="Patel, Rinkesh" w:date="2016-09-26T17:28:00Z">
              <w:r w:rsidRPr="00217C09" w:rsidDel="00C661A2">
                <w:rPr>
                  <w:rFonts w:cs="Arial"/>
                </w:rPr>
                <w:delText>BAN</w:delText>
              </w:r>
              <w:bookmarkStart w:id="3909" w:name="_Toc463004086"/>
              <w:bookmarkStart w:id="3910" w:name="_Toc463028748"/>
              <w:bookmarkStart w:id="3911" w:name="_Toc464055754"/>
              <w:bookmarkStart w:id="3912" w:name="_Toc464729288"/>
              <w:bookmarkStart w:id="3913" w:name="_Toc468181437"/>
              <w:bookmarkStart w:id="3914" w:name="_Toc468182751"/>
              <w:bookmarkStart w:id="3915" w:name="_Toc469407528"/>
              <w:bookmarkStart w:id="3916" w:name="_Toc469493476"/>
              <w:bookmarkStart w:id="3917" w:name="_Toc469498295"/>
              <w:bookmarkEnd w:id="3909"/>
              <w:bookmarkEnd w:id="3910"/>
              <w:bookmarkEnd w:id="3911"/>
              <w:bookmarkEnd w:id="3912"/>
              <w:bookmarkEnd w:id="3913"/>
              <w:bookmarkEnd w:id="3914"/>
              <w:bookmarkEnd w:id="3915"/>
              <w:bookmarkEnd w:id="3916"/>
              <w:bookmarkEnd w:id="3917"/>
            </w:del>
          </w:p>
        </w:tc>
        <w:tc>
          <w:tcPr>
            <w:tcW w:w="4860" w:type="dxa"/>
          </w:tcPr>
          <w:p w14:paraId="205713DE" w14:textId="4BA7379B" w:rsidR="006B1808" w:rsidDel="00C661A2" w:rsidRDefault="006B1808" w:rsidP="00EE62F2">
            <w:pPr>
              <w:pStyle w:val="ListParagraph"/>
              <w:ind w:left="0"/>
              <w:rPr>
                <w:del w:id="3918" w:author="Patel, Rinkesh" w:date="2016-09-26T17:28:00Z"/>
                <w:rFonts w:cs="Arial"/>
              </w:rPr>
            </w:pPr>
            <w:bookmarkStart w:id="3919" w:name="_Toc463004087"/>
            <w:bookmarkStart w:id="3920" w:name="_Toc463028749"/>
            <w:bookmarkStart w:id="3921" w:name="_Toc464055755"/>
            <w:bookmarkStart w:id="3922" w:name="_Toc464729289"/>
            <w:bookmarkStart w:id="3923" w:name="_Toc468181438"/>
            <w:bookmarkStart w:id="3924" w:name="_Toc468182752"/>
            <w:bookmarkStart w:id="3925" w:name="_Toc469407529"/>
            <w:bookmarkStart w:id="3926" w:name="_Toc469493477"/>
            <w:bookmarkStart w:id="3927" w:name="_Toc469498296"/>
            <w:bookmarkEnd w:id="3919"/>
            <w:bookmarkEnd w:id="3920"/>
            <w:bookmarkEnd w:id="3921"/>
            <w:bookmarkEnd w:id="3922"/>
            <w:bookmarkEnd w:id="3923"/>
            <w:bookmarkEnd w:id="3924"/>
            <w:bookmarkEnd w:id="3925"/>
            <w:bookmarkEnd w:id="3926"/>
            <w:bookmarkEnd w:id="3927"/>
          </w:p>
        </w:tc>
        <w:bookmarkStart w:id="3928" w:name="_Toc463004088"/>
        <w:bookmarkStart w:id="3929" w:name="_Toc463028750"/>
        <w:bookmarkStart w:id="3930" w:name="_Toc464055756"/>
        <w:bookmarkStart w:id="3931" w:name="_Toc464729290"/>
        <w:bookmarkStart w:id="3932" w:name="_Toc468181439"/>
        <w:bookmarkStart w:id="3933" w:name="_Toc468182753"/>
        <w:bookmarkStart w:id="3934" w:name="_Toc469407530"/>
        <w:bookmarkStart w:id="3935" w:name="_Toc469493478"/>
        <w:bookmarkStart w:id="3936" w:name="_Toc469498297"/>
        <w:bookmarkEnd w:id="3928"/>
        <w:bookmarkEnd w:id="3929"/>
        <w:bookmarkEnd w:id="3930"/>
        <w:bookmarkEnd w:id="3931"/>
        <w:bookmarkEnd w:id="3932"/>
        <w:bookmarkEnd w:id="3933"/>
        <w:bookmarkEnd w:id="3934"/>
        <w:bookmarkEnd w:id="3935"/>
        <w:bookmarkEnd w:id="3936"/>
      </w:tr>
      <w:tr w:rsidR="006B1808" w:rsidDel="00C661A2" w14:paraId="6863AB85" w14:textId="5BACA5B5" w:rsidTr="00EE62F2">
        <w:trPr>
          <w:del w:id="3937" w:author="Patel, Rinkesh" w:date="2016-09-26T17:28:00Z"/>
        </w:trPr>
        <w:tc>
          <w:tcPr>
            <w:tcW w:w="3258" w:type="dxa"/>
          </w:tcPr>
          <w:p w14:paraId="29FC2926" w14:textId="007F629B" w:rsidR="006B1808" w:rsidRPr="00217C09" w:rsidDel="00C661A2" w:rsidRDefault="006B1808" w:rsidP="00EE62F2">
            <w:pPr>
              <w:pStyle w:val="ListParagraph"/>
              <w:ind w:left="0"/>
              <w:rPr>
                <w:del w:id="3938" w:author="Patel, Rinkesh" w:date="2016-09-26T17:28:00Z"/>
                <w:rFonts w:cs="Arial"/>
              </w:rPr>
            </w:pPr>
            <w:del w:id="3939" w:author="Patel, Rinkesh" w:date="2016-09-26T17:28:00Z">
              <w:r w:rsidDel="00C661A2">
                <w:rPr>
                  <w:rFonts w:cs="Arial"/>
                </w:rPr>
                <w:delText>MSISDN</w:delText>
              </w:r>
              <w:bookmarkStart w:id="3940" w:name="_Toc463004089"/>
              <w:bookmarkStart w:id="3941" w:name="_Toc463028751"/>
              <w:bookmarkStart w:id="3942" w:name="_Toc464055757"/>
              <w:bookmarkStart w:id="3943" w:name="_Toc464729291"/>
              <w:bookmarkStart w:id="3944" w:name="_Toc468181440"/>
              <w:bookmarkStart w:id="3945" w:name="_Toc468182754"/>
              <w:bookmarkStart w:id="3946" w:name="_Toc469407531"/>
              <w:bookmarkStart w:id="3947" w:name="_Toc469493479"/>
              <w:bookmarkStart w:id="3948" w:name="_Toc469498298"/>
              <w:bookmarkEnd w:id="3940"/>
              <w:bookmarkEnd w:id="3941"/>
              <w:bookmarkEnd w:id="3942"/>
              <w:bookmarkEnd w:id="3943"/>
              <w:bookmarkEnd w:id="3944"/>
              <w:bookmarkEnd w:id="3945"/>
              <w:bookmarkEnd w:id="3946"/>
              <w:bookmarkEnd w:id="3947"/>
              <w:bookmarkEnd w:id="3948"/>
            </w:del>
          </w:p>
        </w:tc>
        <w:tc>
          <w:tcPr>
            <w:tcW w:w="4860" w:type="dxa"/>
          </w:tcPr>
          <w:p w14:paraId="49C3676D" w14:textId="31F69486" w:rsidR="006B1808" w:rsidDel="00C661A2" w:rsidRDefault="006B1808" w:rsidP="00EE62F2">
            <w:pPr>
              <w:pStyle w:val="ListParagraph"/>
              <w:ind w:left="0"/>
              <w:rPr>
                <w:del w:id="3949" w:author="Patel, Rinkesh" w:date="2016-09-26T17:28:00Z"/>
                <w:rFonts w:cs="Arial"/>
              </w:rPr>
            </w:pPr>
            <w:bookmarkStart w:id="3950" w:name="_Toc463004090"/>
            <w:bookmarkStart w:id="3951" w:name="_Toc463028752"/>
            <w:bookmarkStart w:id="3952" w:name="_Toc464055758"/>
            <w:bookmarkStart w:id="3953" w:name="_Toc464729292"/>
            <w:bookmarkStart w:id="3954" w:name="_Toc468181441"/>
            <w:bookmarkStart w:id="3955" w:name="_Toc468182755"/>
            <w:bookmarkStart w:id="3956" w:name="_Toc469407532"/>
            <w:bookmarkStart w:id="3957" w:name="_Toc469493480"/>
            <w:bookmarkStart w:id="3958" w:name="_Toc469498299"/>
            <w:bookmarkEnd w:id="3950"/>
            <w:bookmarkEnd w:id="3951"/>
            <w:bookmarkEnd w:id="3952"/>
            <w:bookmarkEnd w:id="3953"/>
            <w:bookmarkEnd w:id="3954"/>
            <w:bookmarkEnd w:id="3955"/>
            <w:bookmarkEnd w:id="3956"/>
            <w:bookmarkEnd w:id="3957"/>
            <w:bookmarkEnd w:id="3958"/>
          </w:p>
        </w:tc>
        <w:bookmarkStart w:id="3959" w:name="_Toc463004091"/>
        <w:bookmarkStart w:id="3960" w:name="_Toc463028753"/>
        <w:bookmarkStart w:id="3961" w:name="_Toc464055759"/>
        <w:bookmarkStart w:id="3962" w:name="_Toc464729293"/>
        <w:bookmarkStart w:id="3963" w:name="_Toc468181442"/>
        <w:bookmarkStart w:id="3964" w:name="_Toc468182756"/>
        <w:bookmarkStart w:id="3965" w:name="_Toc469407533"/>
        <w:bookmarkStart w:id="3966" w:name="_Toc469493481"/>
        <w:bookmarkStart w:id="3967" w:name="_Toc469498300"/>
        <w:bookmarkEnd w:id="3959"/>
        <w:bookmarkEnd w:id="3960"/>
        <w:bookmarkEnd w:id="3961"/>
        <w:bookmarkEnd w:id="3962"/>
        <w:bookmarkEnd w:id="3963"/>
        <w:bookmarkEnd w:id="3964"/>
        <w:bookmarkEnd w:id="3965"/>
        <w:bookmarkEnd w:id="3966"/>
        <w:bookmarkEnd w:id="3967"/>
      </w:tr>
      <w:tr w:rsidR="006B1808" w:rsidDel="00C661A2" w14:paraId="2B0E2E05" w14:textId="09886040" w:rsidTr="00EE62F2">
        <w:trPr>
          <w:del w:id="3968" w:author="Patel, Rinkesh" w:date="2016-09-26T17:28:00Z"/>
        </w:trPr>
        <w:tc>
          <w:tcPr>
            <w:tcW w:w="3258" w:type="dxa"/>
          </w:tcPr>
          <w:p w14:paraId="52B7EEDF" w14:textId="56E3FBAD" w:rsidR="006B1808" w:rsidRPr="00217C09" w:rsidDel="00C661A2" w:rsidRDefault="006B1808" w:rsidP="00EE62F2">
            <w:pPr>
              <w:pStyle w:val="ListParagraph"/>
              <w:ind w:left="0"/>
              <w:rPr>
                <w:del w:id="3969" w:author="Patel, Rinkesh" w:date="2016-09-26T17:28:00Z"/>
                <w:rFonts w:cs="Arial"/>
              </w:rPr>
            </w:pPr>
            <w:del w:id="3970" w:author="Patel, Rinkesh" w:date="2016-09-26T17:28:00Z">
              <w:r w:rsidRPr="00217C09" w:rsidDel="00C661A2">
                <w:rPr>
                  <w:rFonts w:cs="Arial"/>
                </w:rPr>
                <w:delText>Plan</w:delText>
              </w:r>
              <w:r w:rsidDel="00C661A2">
                <w:rPr>
                  <w:rFonts w:cs="Arial"/>
                </w:rPr>
                <w:delText>ID</w:delText>
              </w:r>
              <w:bookmarkStart w:id="3971" w:name="_Toc463004092"/>
              <w:bookmarkStart w:id="3972" w:name="_Toc463028754"/>
              <w:bookmarkStart w:id="3973" w:name="_Toc464055760"/>
              <w:bookmarkStart w:id="3974" w:name="_Toc464729294"/>
              <w:bookmarkStart w:id="3975" w:name="_Toc468181443"/>
              <w:bookmarkStart w:id="3976" w:name="_Toc468182757"/>
              <w:bookmarkStart w:id="3977" w:name="_Toc469407534"/>
              <w:bookmarkStart w:id="3978" w:name="_Toc469493482"/>
              <w:bookmarkStart w:id="3979" w:name="_Toc469498301"/>
              <w:bookmarkEnd w:id="3971"/>
              <w:bookmarkEnd w:id="3972"/>
              <w:bookmarkEnd w:id="3973"/>
              <w:bookmarkEnd w:id="3974"/>
              <w:bookmarkEnd w:id="3975"/>
              <w:bookmarkEnd w:id="3976"/>
              <w:bookmarkEnd w:id="3977"/>
              <w:bookmarkEnd w:id="3978"/>
              <w:bookmarkEnd w:id="3979"/>
            </w:del>
          </w:p>
        </w:tc>
        <w:tc>
          <w:tcPr>
            <w:tcW w:w="4860" w:type="dxa"/>
          </w:tcPr>
          <w:p w14:paraId="7553CDE1" w14:textId="033B0055" w:rsidR="006B1808" w:rsidDel="00C661A2" w:rsidRDefault="006B1808" w:rsidP="00EE62F2">
            <w:pPr>
              <w:pStyle w:val="ListParagraph"/>
              <w:ind w:left="0"/>
              <w:rPr>
                <w:del w:id="3980" w:author="Patel, Rinkesh" w:date="2016-09-26T17:28:00Z"/>
                <w:rFonts w:cs="Arial"/>
              </w:rPr>
            </w:pPr>
            <w:bookmarkStart w:id="3981" w:name="_Toc463004093"/>
            <w:bookmarkStart w:id="3982" w:name="_Toc463028755"/>
            <w:bookmarkStart w:id="3983" w:name="_Toc464055761"/>
            <w:bookmarkStart w:id="3984" w:name="_Toc464729295"/>
            <w:bookmarkStart w:id="3985" w:name="_Toc468181444"/>
            <w:bookmarkStart w:id="3986" w:name="_Toc468182758"/>
            <w:bookmarkStart w:id="3987" w:name="_Toc469407535"/>
            <w:bookmarkStart w:id="3988" w:name="_Toc469493483"/>
            <w:bookmarkStart w:id="3989" w:name="_Toc469498302"/>
            <w:bookmarkEnd w:id="3981"/>
            <w:bookmarkEnd w:id="3982"/>
            <w:bookmarkEnd w:id="3983"/>
            <w:bookmarkEnd w:id="3984"/>
            <w:bookmarkEnd w:id="3985"/>
            <w:bookmarkEnd w:id="3986"/>
            <w:bookmarkEnd w:id="3987"/>
            <w:bookmarkEnd w:id="3988"/>
            <w:bookmarkEnd w:id="3989"/>
          </w:p>
        </w:tc>
        <w:bookmarkStart w:id="3990" w:name="_Toc463004094"/>
        <w:bookmarkStart w:id="3991" w:name="_Toc463028756"/>
        <w:bookmarkStart w:id="3992" w:name="_Toc464055762"/>
        <w:bookmarkStart w:id="3993" w:name="_Toc464729296"/>
        <w:bookmarkStart w:id="3994" w:name="_Toc468181445"/>
        <w:bookmarkStart w:id="3995" w:name="_Toc468182759"/>
        <w:bookmarkStart w:id="3996" w:name="_Toc469407536"/>
        <w:bookmarkStart w:id="3997" w:name="_Toc469493484"/>
        <w:bookmarkStart w:id="3998" w:name="_Toc469498303"/>
        <w:bookmarkEnd w:id="3990"/>
        <w:bookmarkEnd w:id="3991"/>
        <w:bookmarkEnd w:id="3992"/>
        <w:bookmarkEnd w:id="3993"/>
        <w:bookmarkEnd w:id="3994"/>
        <w:bookmarkEnd w:id="3995"/>
        <w:bookmarkEnd w:id="3996"/>
        <w:bookmarkEnd w:id="3997"/>
        <w:bookmarkEnd w:id="3998"/>
      </w:tr>
      <w:tr w:rsidR="006B1808" w:rsidDel="00C661A2" w14:paraId="65B34066" w14:textId="2E5EE0E7" w:rsidTr="00EE62F2">
        <w:trPr>
          <w:del w:id="3999" w:author="Patel, Rinkesh" w:date="2016-09-26T17:28:00Z"/>
        </w:trPr>
        <w:tc>
          <w:tcPr>
            <w:tcW w:w="3258" w:type="dxa"/>
          </w:tcPr>
          <w:p w14:paraId="5A084444" w14:textId="0AAA1BD4" w:rsidR="006B1808" w:rsidRPr="00217C09" w:rsidDel="00C661A2" w:rsidRDefault="006B1808" w:rsidP="00EE62F2">
            <w:pPr>
              <w:pStyle w:val="ListParagraph"/>
              <w:ind w:left="0"/>
              <w:rPr>
                <w:del w:id="4000" w:author="Patel, Rinkesh" w:date="2016-09-26T17:28:00Z"/>
                <w:rFonts w:cs="Arial"/>
              </w:rPr>
            </w:pPr>
            <w:del w:id="4001" w:author="Patel, Rinkesh" w:date="2016-09-26T17:28:00Z">
              <w:r w:rsidRPr="00217C09" w:rsidDel="00C661A2">
                <w:rPr>
                  <w:rFonts w:cs="Arial"/>
                </w:rPr>
                <w:delText xml:space="preserve">EquipmentID </w:delText>
              </w:r>
              <w:bookmarkStart w:id="4002" w:name="_Toc463004095"/>
              <w:bookmarkStart w:id="4003" w:name="_Toc463028757"/>
              <w:bookmarkStart w:id="4004" w:name="_Toc464055763"/>
              <w:bookmarkStart w:id="4005" w:name="_Toc464729297"/>
              <w:bookmarkStart w:id="4006" w:name="_Toc468181446"/>
              <w:bookmarkStart w:id="4007" w:name="_Toc468182760"/>
              <w:bookmarkStart w:id="4008" w:name="_Toc469407537"/>
              <w:bookmarkStart w:id="4009" w:name="_Toc469493485"/>
              <w:bookmarkStart w:id="4010" w:name="_Toc469498304"/>
              <w:bookmarkEnd w:id="4002"/>
              <w:bookmarkEnd w:id="4003"/>
              <w:bookmarkEnd w:id="4004"/>
              <w:bookmarkEnd w:id="4005"/>
              <w:bookmarkEnd w:id="4006"/>
              <w:bookmarkEnd w:id="4007"/>
              <w:bookmarkEnd w:id="4008"/>
              <w:bookmarkEnd w:id="4009"/>
              <w:bookmarkEnd w:id="4010"/>
            </w:del>
          </w:p>
        </w:tc>
        <w:tc>
          <w:tcPr>
            <w:tcW w:w="4860" w:type="dxa"/>
          </w:tcPr>
          <w:p w14:paraId="0A2FC55D" w14:textId="3AFA4612" w:rsidR="006B1808" w:rsidRPr="00217C09" w:rsidDel="00C661A2" w:rsidRDefault="006B1808" w:rsidP="00EE62F2">
            <w:pPr>
              <w:pStyle w:val="ListParagraph"/>
              <w:ind w:left="0"/>
              <w:rPr>
                <w:del w:id="4011" w:author="Patel, Rinkesh" w:date="2016-09-26T17:28:00Z"/>
                <w:rFonts w:cs="Arial"/>
              </w:rPr>
            </w:pPr>
            <w:bookmarkStart w:id="4012" w:name="_Toc463004096"/>
            <w:bookmarkStart w:id="4013" w:name="_Toc463028758"/>
            <w:bookmarkStart w:id="4014" w:name="_Toc464055764"/>
            <w:bookmarkStart w:id="4015" w:name="_Toc464729298"/>
            <w:bookmarkStart w:id="4016" w:name="_Toc468181447"/>
            <w:bookmarkStart w:id="4017" w:name="_Toc468182761"/>
            <w:bookmarkStart w:id="4018" w:name="_Toc469407538"/>
            <w:bookmarkStart w:id="4019" w:name="_Toc469493486"/>
            <w:bookmarkStart w:id="4020" w:name="_Toc469498305"/>
            <w:bookmarkEnd w:id="4012"/>
            <w:bookmarkEnd w:id="4013"/>
            <w:bookmarkEnd w:id="4014"/>
            <w:bookmarkEnd w:id="4015"/>
            <w:bookmarkEnd w:id="4016"/>
            <w:bookmarkEnd w:id="4017"/>
            <w:bookmarkEnd w:id="4018"/>
            <w:bookmarkEnd w:id="4019"/>
            <w:bookmarkEnd w:id="4020"/>
          </w:p>
        </w:tc>
        <w:bookmarkStart w:id="4021" w:name="_Toc463004097"/>
        <w:bookmarkStart w:id="4022" w:name="_Toc463028759"/>
        <w:bookmarkStart w:id="4023" w:name="_Toc464055765"/>
        <w:bookmarkStart w:id="4024" w:name="_Toc464729299"/>
        <w:bookmarkStart w:id="4025" w:name="_Toc468181448"/>
        <w:bookmarkStart w:id="4026" w:name="_Toc468182762"/>
        <w:bookmarkStart w:id="4027" w:name="_Toc469407539"/>
        <w:bookmarkStart w:id="4028" w:name="_Toc469493487"/>
        <w:bookmarkStart w:id="4029" w:name="_Toc469498306"/>
        <w:bookmarkEnd w:id="4021"/>
        <w:bookmarkEnd w:id="4022"/>
        <w:bookmarkEnd w:id="4023"/>
        <w:bookmarkEnd w:id="4024"/>
        <w:bookmarkEnd w:id="4025"/>
        <w:bookmarkEnd w:id="4026"/>
        <w:bookmarkEnd w:id="4027"/>
        <w:bookmarkEnd w:id="4028"/>
        <w:bookmarkEnd w:id="4029"/>
      </w:tr>
      <w:tr w:rsidR="006B1808" w:rsidDel="00C661A2" w14:paraId="210559C2" w14:textId="1BF29A43" w:rsidTr="00EE62F2">
        <w:trPr>
          <w:del w:id="4030" w:author="Patel, Rinkesh" w:date="2016-09-26T17:28:00Z"/>
        </w:trPr>
        <w:tc>
          <w:tcPr>
            <w:tcW w:w="3258" w:type="dxa"/>
          </w:tcPr>
          <w:p w14:paraId="28BA6B10" w14:textId="799DB56D" w:rsidR="006B1808" w:rsidRPr="00217C09" w:rsidDel="00C661A2" w:rsidRDefault="006B1808" w:rsidP="00EE62F2">
            <w:pPr>
              <w:pStyle w:val="ListParagraph"/>
              <w:ind w:left="0"/>
              <w:rPr>
                <w:del w:id="4031" w:author="Patel, Rinkesh" w:date="2016-09-26T17:28:00Z"/>
                <w:rFonts w:cs="Arial"/>
              </w:rPr>
            </w:pPr>
            <w:del w:id="4032" w:author="Patel, Rinkesh" w:date="2016-09-26T17:28:00Z">
              <w:r w:rsidDel="00C661A2">
                <w:rPr>
                  <w:rFonts w:cs="Arial"/>
                </w:rPr>
                <w:delText>SAP LAE e</w:delText>
              </w:r>
              <w:r w:rsidRPr="00217C09" w:rsidDel="00C661A2">
                <w:rPr>
                  <w:rFonts w:cs="Arial"/>
                </w:rPr>
                <w:delText>vent</w:delText>
              </w:r>
              <w:r w:rsidDel="00C661A2">
                <w:rPr>
                  <w:rFonts w:cs="Arial"/>
                </w:rPr>
                <w:delText xml:space="preserve"> code</w:delText>
              </w:r>
              <w:bookmarkStart w:id="4033" w:name="_Toc463004098"/>
              <w:bookmarkStart w:id="4034" w:name="_Toc463028760"/>
              <w:bookmarkStart w:id="4035" w:name="_Toc464055766"/>
              <w:bookmarkStart w:id="4036" w:name="_Toc464729300"/>
              <w:bookmarkStart w:id="4037" w:name="_Toc468181449"/>
              <w:bookmarkStart w:id="4038" w:name="_Toc468182763"/>
              <w:bookmarkStart w:id="4039" w:name="_Toc469407540"/>
              <w:bookmarkStart w:id="4040" w:name="_Toc469493488"/>
              <w:bookmarkStart w:id="4041" w:name="_Toc469498307"/>
              <w:bookmarkEnd w:id="4033"/>
              <w:bookmarkEnd w:id="4034"/>
              <w:bookmarkEnd w:id="4035"/>
              <w:bookmarkEnd w:id="4036"/>
              <w:bookmarkEnd w:id="4037"/>
              <w:bookmarkEnd w:id="4038"/>
              <w:bookmarkEnd w:id="4039"/>
              <w:bookmarkEnd w:id="4040"/>
              <w:bookmarkEnd w:id="4041"/>
            </w:del>
          </w:p>
        </w:tc>
        <w:tc>
          <w:tcPr>
            <w:tcW w:w="4860" w:type="dxa"/>
          </w:tcPr>
          <w:p w14:paraId="12AA0EC5" w14:textId="6DF64644" w:rsidR="006B1808" w:rsidRPr="00217C09" w:rsidDel="00C661A2" w:rsidRDefault="006B1808" w:rsidP="00EE62F2">
            <w:pPr>
              <w:pStyle w:val="ListParagraph"/>
              <w:ind w:left="0"/>
              <w:rPr>
                <w:del w:id="4042" w:author="Patel, Rinkesh" w:date="2016-09-26T17:28:00Z"/>
                <w:rFonts w:cs="Arial"/>
              </w:rPr>
            </w:pPr>
            <w:del w:id="4043" w:author="Patel, Rinkesh" w:date="2016-09-26T17:28:00Z">
              <w:r w:rsidDel="00C661A2">
                <w:rPr>
                  <w:rFonts w:cs="Arial"/>
                </w:rPr>
                <w:delText>As per table above</w:delText>
              </w:r>
              <w:bookmarkStart w:id="4044" w:name="_Toc463004099"/>
              <w:bookmarkStart w:id="4045" w:name="_Toc463028761"/>
              <w:bookmarkStart w:id="4046" w:name="_Toc464055767"/>
              <w:bookmarkStart w:id="4047" w:name="_Toc464729301"/>
              <w:bookmarkStart w:id="4048" w:name="_Toc468181450"/>
              <w:bookmarkStart w:id="4049" w:name="_Toc468182764"/>
              <w:bookmarkStart w:id="4050" w:name="_Toc469407541"/>
              <w:bookmarkStart w:id="4051" w:name="_Toc469493489"/>
              <w:bookmarkStart w:id="4052" w:name="_Toc469498308"/>
              <w:bookmarkEnd w:id="4044"/>
              <w:bookmarkEnd w:id="4045"/>
              <w:bookmarkEnd w:id="4046"/>
              <w:bookmarkEnd w:id="4047"/>
              <w:bookmarkEnd w:id="4048"/>
              <w:bookmarkEnd w:id="4049"/>
              <w:bookmarkEnd w:id="4050"/>
              <w:bookmarkEnd w:id="4051"/>
              <w:bookmarkEnd w:id="4052"/>
            </w:del>
          </w:p>
        </w:tc>
        <w:bookmarkStart w:id="4053" w:name="_Toc463004100"/>
        <w:bookmarkStart w:id="4054" w:name="_Toc463028762"/>
        <w:bookmarkStart w:id="4055" w:name="_Toc464055768"/>
        <w:bookmarkStart w:id="4056" w:name="_Toc464729302"/>
        <w:bookmarkStart w:id="4057" w:name="_Toc468181451"/>
        <w:bookmarkStart w:id="4058" w:name="_Toc468182765"/>
        <w:bookmarkStart w:id="4059" w:name="_Toc469407542"/>
        <w:bookmarkStart w:id="4060" w:name="_Toc469493490"/>
        <w:bookmarkStart w:id="4061" w:name="_Toc469498309"/>
        <w:bookmarkEnd w:id="4053"/>
        <w:bookmarkEnd w:id="4054"/>
        <w:bookmarkEnd w:id="4055"/>
        <w:bookmarkEnd w:id="4056"/>
        <w:bookmarkEnd w:id="4057"/>
        <w:bookmarkEnd w:id="4058"/>
        <w:bookmarkEnd w:id="4059"/>
        <w:bookmarkEnd w:id="4060"/>
        <w:bookmarkEnd w:id="4061"/>
      </w:tr>
      <w:tr w:rsidR="006B1808" w:rsidDel="00C661A2" w14:paraId="22BA2BD0" w14:textId="08AF896F" w:rsidTr="00EE62F2">
        <w:trPr>
          <w:del w:id="4062" w:author="Patel, Rinkesh" w:date="2016-09-26T17:28:00Z"/>
        </w:trPr>
        <w:tc>
          <w:tcPr>
            <w:tcW w:w="3258" w:type="dxa"/>
          </w:tcPr>
          <w:p w14:paraId="6551382C" w14:textId="48B1D3AE" w:rsidR="006B1808" w:rsidRPr="00217C09" w:rsidDel="00C661A2" w:rsidRDefault="006B1808" w:rsidP="00EE62F2">
            <w:pPr>
              <w:pStyle w:val="ListParagraph"/>
              <w:ind w:left="0"/>
              <w:rPr>
                <w:del w:id="4063" w:author="Patel, Rinkesh" w:date="2016-09-26T17:28:00Z"/>
                <w:rFonts w:cs="Arial"/>
              </w:rPr>
            </w:pPr>
            <w:del w:id="4064" w:author="Patel, Rinkesh" w:date="2016-09-26T17:28:00Z">
              <w:r w:rsidRPr="00217C09" w:rsidDel="00C661A2">
                <w:rPr>
                  <w:rFonts w:cs="Arial"/>
                </w:rPr>
                <w:delText xml:space="preserve">SKU </w:delText>
              </w:r>
              <w:bookmarkStart w:id="4065" w:name="_Toc463004101"/>
              <w:bookmarkStart w:id="4066" w:name="_Toc463028763"/>
              <w:bookmarkStart w:id="4067" w:name="_Toc464055769"/>
              <w:bookmarkStart w:id="4068" w:name="_Toc464729303"/>
              <w:bookmarkStart w:id="4069" w:name="_Toc468181452"/>
              <w:bookmarkStart w:id="4070" w:name="_Toc468182766"/>
              <w:bookmarkStart w:id="4071" w:name="_Toc469407543"/>
              <w:bookmarkStart w:id="4072" w:name="_Toc469493491"/>
              <w:bookmarkStart w:id="4073" w:name="_Toc469498310"/>
              <w:bookmarkEnd w:id="4065"/>
              <w:bookmarkEnd w:id="4066"/>
              <w:bookmarkEnd w:id="4067"/>
              <w:bookmarkEnd w:id="4068"/>
              <w:bookmarkEnd w:id="4069"/>
              <w:bookmarkEnd w:id="4070"/>
              <w:bookmarkEnd w:id="4071"/>
              <w:bookmarkEnd w:id="4072"/>
              <w:bookmarkEnd w:id="4073"/>
            </w:del>
          </w:p>
        </w:tc>
        <w:tc>
          <w:tcPr>
            <w:tcW w:w="4860" w:type="dxa"/>
          </w:tcPr>
          <w:p w14:paraId="77E4E1DF" w14:textId="69129373" w:rsidR="006B1808" w:rsidRPr="00217C09" w:rsidDel="00C661A2" w:rsidRDefault="006B1808" w:rsidP="00EE62F2">
            <w:pPr>
              <w:pStyle w:val="ListParagraph"/>
              <w:ind w:left="0"/>
              <w:rPr>
                <w:del w:id="4074" w:author="Patel, Rinkesh" w:date="2016-09-26T17:28:00Z"/>
                <w:rFonts w:cs="Arial"/>
              </w:rPr>
            </w:pPr>
            <w:bookmarkStart w:id="4075" w:name="_Toc463004102"/>
            <w:bookmarkStart w:id="4076" w:name="_Toc463028764"/>
            <w:bookmarkStart w:id="4077" w:name="_Toc464055770"/>
            <w:bookmarkStart w:id="4078" w:name="_Toc464729304"/>
            <w:bookmarkStart w:id="4079" w:name="_Toc468181453"/>
            <w:bookmarkStart w:id="4080" w:name="_Toc468182767"/>
            <w:bookmarkStart w:id="4081" w:name="_Toc469407544"/>
            <w:bookmarkStart w:id="4082" w:name="_Toc469493492"/>
            <w:bookmarkStart w:id="4083" w:name="_Toc469498311"/>
            <w:bookmarkEnd w:id="4075"/>
            <w:bookmarkEnd w:id="4076"/>
            <w:bookmarkEnd w:id="4077"/>
            <w:bookmarkEnd w:id="4078"/>
            <w:bookmarkEnd w:id="4079"/>
            <w:bookmarkEnd w:id="4080"/>
            <w:bookmarkEnd w:id="4081"/>
            <w:bookmarkEnd w:id="4082"/>
            <w:bookmarkEnd w:id="4083"/>
          </w:p>
        </w:tc>
        <w:bookmarkStart w:id="4084" w:name="_Toc463004103"/>
        <w:bookmarkStart w:id="4085" w:name="_Toc463028765"/>
        <w:bookmarkStart w:id="4086" w:name="_Toc464055771"/>
        <w:bookmarkStart w:id="4087" w:name="_Toc464729305"/>
        <w:bookmarkStart w:id="4088" w:name="_Toc468181454"/>
        <w:bookmarkStart w:id="4089" w:name="_Toc468182768"/>
        <w:bookmarkStart w:id="4090" w:name="_Toc469407545"/>
        <w:bookmarkStart w:id="4091" w:name="_Toc469493493"/>
        <w:bookmarkStart w:id="4092" w:name="_Toc469498312"/>
        <w:bookmarkEnd w:id="4084"/>
        <w:bookmarkEnd w:id="4085"/>
        <w:bookmarkEnd w:id="4086"/>
        <w:bookmarkEnd w:id="4087"/>
        <w:bookmarkEnd w:id="4088"/>
        <w:bookmarkEnd w:id="4089"/>
        <w:bookmarkEnd w:id="4090"/>
        <w:bookmarkEnd w:id="4091"/>
        <w:bookmarkEnd w:id="4092"/>
      </w:tr>
      <w:tr w:rsidR="006B1808" w:rsidDel="00C661A2" w14:paraId="3925704C" w14:textId="72EC79DC" w:rsidTr="00EE62F2">
        <w:trPr>
          <w:del w:id="4093" w:author="Patel, Rinkesh" w:date="2016-09-26T17:28:00Z"/>
        </w:trPr>
        <w:tc>
          <w:tcPr>
            <w:tcW w:w="3258" w:type="dxa"/>
          </w:tcPr>
          <w:p w14:paraId="5B2F9185" w14:textId="6F88C63B" w:rsidR="006B1808" w:rsidRPr="00217C09" w:rsidDel="00C661A2" w:rsidRDefault="006B1808" w:rsidP="00EE62F2">
            <w:pPr>
              <w:pStyle w:val="ListParagraph"/>
              <w:ind w:left="0"/>
              <w:rPr>
                <w:del w:id="4094" w:author="Patel, Rinkesh" w:date="2016-09-26T17:28:00Z"/>
                <w:rFonts w:cs="Arial"/>
              </w:rPr>
            </w:pPr>
            <w:del w:id="4095" w:author="Patel, Rinkesh" w:date="2016-09-26T17:28:00Z">
              <w:r w:rsidRPr="00217C09" w:rsidDel="00C661A2">
                <w:rPr>
                  <w:rFonts w:cs="Arial"/>
                </w:rPr>
                <w:delText xml:space="preserve">SKU Description </w:delText>
              </w:r>
              <w:bookmarkStart w:id="4096" w:name="_Toc463004104"/>
              <w:bookmarkStart w:id="4097" w:name="_Toc463028766"/>
              <w:bookmarkStart w:id="4098" w:name="_Toc464055772"/>
              <w:bookmarkStart w:id="4099" w:name="_Toc464729306"/>
              <w:bookmarkStart w:id="4100" w:name="_Toc468181455"/>
              <w:bookmarkStart w:id="4101" w:name="_Toc468182769"/>
              <w:bookmarkStart w:id="4102" w:name="_Toc469407546"/>
              <w:bookmarkStart w:id="4103" w:name="_Toc469493494"/>
              <w:bookmarkStart w:id="4104" w:name="_Toc469498313"/>
              <w:bookmarkEnd w:id="4096"/>
              <w:bookmarkEnd w:id="4097"/>
              <w:bookmarkEnd w:id="4098"/>
              <w:bookmarkEnd w:id="4099"/>
              <w:bookmarkEnd w:id="4100"/>
              <w:bookmarkEnd w:id="4101"/>
              <w:bookmarkEnd w:id="4102"/>
              <w:bookmarkEnd w:id="4103"/>
              <w:bookmarkEnd w:id="4104"/>
            </w:del>
          </w:p>
        </w:tc>
        <w:tc>
          <w:tcPr>
            <w:tcW w:w="4860" w:type="dxa"/>
          </w:tcPr>
          <w:p w14:paraId="4AEE75AE" w14:textId="6D29AD5B" w:rsidR="006B1808" w:rsidRPr="00217C09" w:rsidDel="00C661A2" w:rsidRDefault="006B1808" w:rsidP="00EE62F2">
            <w:pPr>
              <w:pStyle w:val="ListParagraph"/>
              <w:ind w:left="0"/>
              <w:rPr>
                <w:del w:id="4105" w:author="Patel, Rinkesh" w:date="2016-09-26T17:28:00Z"/>
                <w:rFonts w:cs="Arial"/>
              </w:rPr>
            </w:pPr>
            <w:bookmarkStart w:id="4106" w:name="_Toc463004105"/>
            <w:bookmarkStart w:id="4107" w:name="_Toc463028767"/>
            <w:bookmarkStart w:id="4108" w:name="_Toc464055773"/>
            <w:bookmarkStart w:id="4109" w:name="_Toc464729307"/>
            <w:bookmarkStart w:id="4110" w:name="_Toc468181456"/>
            <w:bookmarkStart w:id="4111" w:name="_Toc468182770"/>
            <w:bookmarkStart w:id="4112" w:name="_Toc469407547"/>
            <w:bookmarkStart w:id="4113" w:name="_Toc469493495"/>
            <w:bookmarkStart w:id="4114" w:name="_Toc469498314"/>
            <w:bookmarkEnd w:id="4106"/>
            <w:bookmarkEnd w:id="4107"/>
            <w:bookmarkEnd w:id="4108"/>
            <w:bookmarkEnd w:id="4109"/>
            <w:bookmarkEnd w:id="4110"/>
            <w:bookmarkEnd w:id="4111"/>
            <w:bookmarkEnd w:id="4112"/>
            <w:bookmarkEnd w:id="4113"/>
            <w:bookmarkEnd w:id="4114"/>
          </w:p>
        </w:tc>
        <w:bookmarkStart w:id="4115" w:name="_Toc463004106"/>
        <w:bookmarkStart w:id="4116" w:name="_Toc463028768"/>
        <w:bookmarkStart w:id="4117" w:name="_Toc464055774"/>
        <w:bookmarkStart w:id="4118" w:name="_Toc464729308"/>
        <w:bookmarkStart w:id="4119" w:name="_Toc468181457"/>
        <w:bookmarkStart w:id="4120" w:name="_Toc468182771"/>
        <w:bookmarkStart w:id="4121" w:name="_Toc469407548"/>
        <w:bookmarkStart w:id="4122" w:name="_Toc469493496"/>
        <w:bookmarkStart w:id="4123" w:name="_Toc469498315"/>
        <w:bookmarkEnd w:id="4115"/>
        <w:bookmarkEnd w:id="4116"/>
        <w:bookmarkEnd w:id="4117"/>
        <w:bookmarkEnd w:id="4118"/>
        <w:bookmarkEnd w:id="4119"/>
        <w:bookmarkEnd w:id="4120"/>
        <w:bookmarkEnd w:id="4121"/>
        <w:bookmarkEnd w:id="4122"/>
        <w:bookmarkEnd w:id="4123"/>
      </w:tr>
      <w:tr w:rsidR="006B1808" w:rsidDel="00C661A2" w14:paraId="658AF003" w14:textId="28BF648E" w:rsidTr="00EE62F2">
        <w:trPr>
          <w:trHeight w:val="206"/>
          <w:del w:id="4124" w:author="Patel, Rinkesh" w:date="2016-09-26T17:28:00Z"/>
        </w:trPr>
        <w:tc>
          <w:tcPr>
            <w:tcW w:w="3258" w:type="dxa"/>
          </w:tcPr>
          <w:p w14:paraId="6C51F683" w14:textId="657237EC" w:rsidR="006B1808" w:rsidRPr="00217C09" w:rsidDel="00C661A2" w:rsidRDefault="006B1808" w:rsidP="00EE62F2">
            <w:pPr>
              <w:pStyle w:val="ListParagraph"/>
              <w:ind w:left="0"/>
              <w:rPr>
                <w:del w:id="4125" w:author="Patel, Rinkesh" w:date="2016-09-26T17:28:00Z"/>
                <w:rFonts w:cs="Arial"/>
              </w:rPr>
            </w:pPr>
            <w:del w:id="4126" w:author="Patel, Rinkesh" w:date="2016-09-26T17:28:00Z">
              <w:r w:rsidRPr="00217C09" w:rsidDel="00C661A2">
                <w:rPr>
                  <w:rFonts w:cs="Arial"/>
                </w:rPr>
                <w:delText xml:space="preserve">IMEI </w:delText>
              </w:r>
              <w:bookmarkStart w:id="4127" w:name="_Toc463004107"/>
              <w:bookmarkStart w:id="4128" w:name="_Toc463028769"/>
              <w:bookmarkStart w:id="4129" w:name="_Toc464055775"/>
              <w:bookmarkStart w:id="4130" w:name="_Toc464729309"/>
              <w:bookmarkStart w:id="4131" w:name="_Toc468181458"/>
              <w:bookmarkStart w:id="4132" w:name="_Toc468182772"/>
              <w:bookmarkStart w:id="4133" w:name="_Toc469407549"/>
              <w:bookmarkStart w:id="4134" w:name="_Toc469493497"/>
              <w:bookmarkStart w:id="4135" w:name="_Toc469498316"/>
              <w:bookmarkEnd w:id="4127"/>
              <w:bookmarkEnd w:id="4128"/>
              <w:bookmarkEnd w:id="4129"/>
              <w:bookmarkEnd w:id="4130"/>
              <w:bookmarkEnd w:id="4131"/>
              <w:bookmarkEnd w:id="4132"/>
              <w:bookmarkEnd w:id="4133"/>
              <w:bookmarkEnd w:id="4134"/>
              <w:bookmarkEnd w:id="4135"/>
            </w:del>
          </w:p>
        </w:tc>
        <w:tc>
          <w:tcPr>
            <w:tcW w:w="4860" w:type="dxa"/>
          </w:tcPr>
          <w:p w14:paraId="1F6AF6CE" w14:textId="69D84441" w:rsidR="006B1808" w:rsidRPr="00217C09" w:rsidDel="00C661A2" w:rsidRDefault="006B1808" w:rsidP="00EE62F2">
            <w:pPr>
              <w:pStyle w:val="ListParagraph"/>
              <w:ind w:left="0"/>
              <w:rPr>
                <w:del w:id="4136" w:author="Patel, Rinkesh" w:date="2016-09-26T17:28:00Z"/>
                <w:rFonts w:cs="Arial"/>
              </w:rPr>
            </w:pPr>
            <w:bookmarkStart w:id="4137" w:name="_Toc463004108"/>
            <w:bookmarkStart w:id="4138" w:name="_Toc463028770"/>
            <w:bookmarkStart w:id="4139" w:name="_Toc464055776"/>
            <w:bookmarkStart w:id="4140" w:name="_Toc464729310"/>
            <w:bookmarkStart w:id="4141" w:name="_Toc468181459"/>
            <w:bookmarkStart w:id="4142" w:name="_Toc468182773"/>
            <w:bookmarkStart w:id="4143" w:name="_Toc469407550"/>
            <w:bookmarkStart w:id="4144" w:name="_Toc469493498"/>
            <w:bookmarkStart w:id="4145" w:name="_Toc469498317"/>
            <w:bookmarkEnd w:id="4137"/>
            <w:bookmarkEnd w:id="4138"/>
            <w:bookmarkEnd w:id="4139"/>
            <w:bookmarkEnd w:id="4140"/>
            <w:bookmarkEnd w:id="4141"/>
            <w:bookmarkEnd w:id="4142"/>
            <w:bookmarkEnd w:id="4143"/>
            <w:bookmarkEnd w:id="4144"/>
            <w:bookmarkEnd w:id="4145"/>
          </w:p>
        </w:tc>
        <w:bookmarkStart w:id="4146" w:name="_Toc463004109"/>
        <w:bookmarkStart w:id="4147" w:name="_Toc463028771"/>
        <w:bookmarkStart w:id="4148" w:name="_Toc464055777"/>
        <w:bookmarkStart w:id="4149" w:name="_Toc464729311"/>
        <w:bookmarkStart w:id="4150" w:name="_Toc468181460"/>
        <w:bookmarkStart w:id="4151" w:name="_Toc468182774"/>
        <w:bookmarkStart w:id="4152" w:name="_Toc469407551"/>
        <w:bookmarkStart w:id="4153" w:name="_Toc469493499"/>
        <w:bookmarkStart w:id="4154" w:name="_Toc469498318"/>
        <w:bookmarkEnd w:id="4146"/>
        <w:bookmarkEnd w:id="4147"/>
        <w:bookmarkEnd w:id="4148"/>
        <w:bookmarkEnd w:id="4149"/>
        <w:bookmarkEnd w:id="4150"/>
        <w:bookmarkEnd w:id="4151"/>
        <w:bookmarkEnd w:id="4152"/>
        <w:bookmarkEnd w:id="4153"/>
        <w:bookmarkEnd w:id="4154"/>
      </w:tr>
      <w:tr w:rsidR="006B1808" w:rsidDel="00C661A2" w14:paraId="6C3E2370" w14:textId="27DE92A1" w:rsidTr="00EE62F2">
        <w:trPr>
          <w:del w:id="4155" w:author="Patel, Rinkesh" w:date="2016-09-26T17:28:00Z"/>
        </w:trPr>
        <w:tc>
          <w:tcPr>
            <w:tcW w:w="3258" w:type="dxa"/>
          </w:tcPr>
          <w:p w14:paraId="1E267F41" w14:textId="6C6C0052" w:rsidR="006B1808" w:rsidRPr="00217C09" w:rsidDel="00C661A2" w:rsidRDefault="006B1808" w:rsidP="00EE62F2">
            <w:pPr>
              <w:pStyle w:val="ListParagraph"/>
              <w:ind w:left="0"/>
              <w:rPr>
                <w:del w:id="4156" w:author="Patel, Rinkesh" w:date="2016-09-26T17:28:00Z"/>
                <w:rFonts w:cs="Arial"/>
              </w:rPr>
            </w:pPr>
            <w:del w:id="4157" w:author="Patel, Rinkesh" w:date="2016-09-26T17:28:00Z">
              <w:r w:rsidRPr="00217C09" w:rsidDel="00C661A2">
                <w:rPr>
                  <w:rFonts w:cs="Arial"/>
                </w:rPr>
                <w:delText>Processing Mode</w:delText>
              </w:r>
              <w:bookmarkStart w:id="4158" w:name="_Toc463004110"/>
              <w:bookmarkStart w:id="4159" w:name="_Toc463028772"/>
              <w:bookmarkStart w:id="4160" w:name="_Toc464055778"/>
              <w:bookmarkStart w:id="4161" w:name="_Toc464729312"/>
              <w:bookmarkStart w:id="4162" w:name="_Toc468181461"/>
              <w:bookmarkStart w:id="4163" w:name="_Toc468182775"/>
              <w:bookmarkStart w:id="4164" w:name="_Toc469407552"/>
              <w:bookmarkStart w:id="4165" w:name="_Toc469493500"/>
              <w:bookmarkStart w:id="4166" w:name="_Toc469498319"/>
              <w:bookmarkEnd w:id="4158"/>
              <w:bookmarkEnd w:id="4159"/>
              <w:bookmarkEnd w:id="4160"/>
              <w:bookmarkEnd w:id="4161"/>
              <w:bookmarkEnd w:id="4162"/>
              <w:bookmarkEnd w:id="4163"/>
              <w:bookmarkEnd w:id="4164"/>
              <w:bookmarkEnd w:id="4165"/>
              <w:bookmarkEnd w:id="4166"/>
            </w:del>
          </w:p>
        </w:tc>
        <w:tc>
          <w:tcPr>
            <w:tcW w:w="4860" w:type="dxa"/>
          </w:tcPr>
          <w:p w14:paraId="45ECA420" w14:textId="10D66918" w:rsidR="006B1808" w:rsidDel="00C661A2" w:rsidRDefault="006B1808" w:rsidP="00EE62F2">
            <w:pPr>
              <w:pStyle w:val="ListParagraph"/>
              <w:ind w:left="0"/>
              <w:rPr>
                <w:del w:id="4167" w:author="Patel, Rinkesh" w:date="2016-09-26T17:28:00Z"/>
                <w:rFonts w:cs="Arial"/>
              </w:rPr>
            </w:pPr>
            <w:del w:id="4168" w:author="Patel, Rinkesh" w:date="2016-09-26T17:28:00Z">
              <w:r w:rsidRPr="0085099C" w:rsidDel="00C661A2">
                <w:rPr>
                  <w:rFonts w:cs="Arial"/>
                </w:rPr>
                <w:delText>Blank – New event, X – Reversal of Event</w:delText>
              </w:r>
              <w:bookmarkStart w:id="4169" w:name="_Toc463004111"/>
              <w:bookmarkStart w:id="4170" w:name="_Toc463028773"/>
              <w:bookmarkStart w:id="4171" w:name="_Toc464055779"/>
              <w:bookmarkStart w:id="4172" w:name="_Toc464729313"/>
              <w:bookmarkStart w:id="4173" w:name="_Toc468181462"/>
              <w:bookmarkStart w:id="4174" w:name="_Toc468182776"/>
              <w:bookmarkStart w:id="4175" w:name="_Toc469407553"/>
              <w:bookmarkStart w:id="4176" w:name="_Toc469493501"/>
              <w:bookmarkStart w:id="4177" w:name="_Toc469498320"/>
              <w:bookmarkEnd w:id="4169"/>
              <w:bookmarkEnd w:id="4170"/>
              <w:bookmarkEnd w:id="4171"/>
              <w:bookmarkEnd w:id="4172"/>
              <w:bookmarkEnd w:id="4173"/>
              <w:bookmarkEnd w:id="4174"/>
              <w:bookmarkEnd w:id="4175"/>
              <w:bookmarkEnd w:id="4176"/>
              <w:bookmarkEnd w:id="4177"/>
            </w:del>
          </w:p>
          <w:p w14:paraId="22612C5B" w14:textId="35818435" w:rsidR="006B1808" w:rsidDel="00C661A2" w:rsidRDefault="006B1808" w:rsidP="00EE62F2">
            <w:pPr>
              <w:pStyle w:val="ListParagraph"/>
              <w:ind w:left="0"/>
              <w:rPr>
                <w:del w:id="4178" w:author="Patel, Rinkesh" w:date="2016-09-26T17:28:00Z"/>
                <w:rFonts w:cs="Arial"/>
              </w:rPr>
            </w:pPr>
            <w:del w:id="4179" w:author="Patel, Rinkesh" w:date="2016-09-26T17:28:00Z">
              <w:r w:rsidDel="00C661A2">
                <w:rPr>
                  <w:rFonts w:cs="Arial"/>
                </w:rPr>
                <w:delText xml:space="preserve"> </w:delText>
              </w:r>
              <w:bookmarkStart w:id="4180" w:name="_Toc463004112"/>
              <w:bookmarkStart w:id="4181" w:name="_Toc463028774"/>
              <w:bookmarkStart w:id="4182" w:name="_Toc464055780"/>
              <w:bookmarkStart w:id="4183" w:name="_Toc464729314"/>
              <w:bookmarkStart w:id="4184" w:name="_Toc468181463"/>
              <w:bookmarkStart w:id="4185" w:name="_Toc468182777"/>
              <w:bookmarkStart w:id="4186" w:name="_Toc469407554"/>
              <w:bookmarkStart w:id="4187" w:name="_Toc469493502"/>
              <w:bookmarkStart w:id="4188" w:name="_Toc469498321"/>
              <w:bookmarkEnd w:id="4180"/>
              <w:bookmarkEnd w:id="4181"/>
              <w:bookmarkEnd w:id="4182"/>
              <w:bookmarkEnd w:id="4183"/>
              <w:bookmarkEnd w:id="4184"/>
              <w:bookmarkEnd w:id="4185"/>
              <w:bookmarkEnd w:id="4186"/>
              <w:bookmarkEnd w:id="4187"/>
              <w:bookmarkEnd w:id="4188"/>
            </w:del>
          </w:p>
          <w:p w14:paraId="04EF528A" w14:textId="0655E27D" w:rsidR="006B1808" w:rsidRPr="00217C09" w:rsidDel="00C661A2" w:rsidRDefault="006B1808" w:rsidP="00EE62F2">
            <w:pPr>
              <w:pStyle w:val="ListParagraph"/>
              <w:ind w:left="0"/>
              <w:rPr>
                <w:del w:id="4189" w:author="Patel, Rinkesh" w:date="2016-09-26T17:28:00Z"/>
                <w:rFonts w:cs="Arial"/>
              </w:rPr>
            </w:pPr>
            <w:del w:id="4190" w:author="Patel, Rinkesh" w:date="2016-09-26T17:28:00Z">
              <w:r w:rsidDel="00C661A2">
                <w:rPr>
                  <w:rFonts w:cs="Arial"/>
                </w:rPr>
                <w:delText>I</w:delText>
              </w:r>
              <w:r w:rsidRPr="0085099C" w:rsidDel="00C661A2">
                <w:rPr>
                  <w:rFonts w:cs="Arial"/>
                </w:rPr>
                <w:delText>n the events table above + X indicates the processing_mode populated as X</w:delText>
              </w:r>
              <w:bookmarkStart w:id="4191" w:name="_Toc463004113"/>
              <w:bookmarkStart w:id="4192" w:name="_Toc463028775"/>
              <w:bookmarkStart w:id="4193" w:name="_Toc464055781"/>
              <w:bookmarkStart w:id="4194" w:name="_Toc464729315"/>
              <w:bookmarkStart w:id="4195" w:name="_Toc468181464"/>
              <w:bookmarkStart w:id="4196" w:name="_Toc468182778"/>
              <w:bookmarkStart w:id="4197" w:name="_Toc469407555"/>
              <w:bookmarkStart w:id="4198" w:name="_Toc469493503"/>
              <w:bookmarkStart w:id="4199" w:name="_Toc469498322"/>
              <w:bookmarkEnd w:id="4191"/>
              <w:bookmarkEnd w:id="4192"/>
              <w:bookmarkEnd w:id="4193"/>
              <w:bookmarkEnd w:id="4194"/>
              <w:bookmarkEnd w:id="4195"/>
              <w:bookmarkEnd w:id="4196"/>
              <w:bookmarkEnd w:id="4197"/>
              <w:bookmarkEnd w:id="4198"/>
              <w:bookmarkEnd w:id="4199"/>
            </w:del>
          </w:p>
        </w:tc>
        <w:bookmarkStart w:id="4200" w:name="_Toc463004114"/>
        <w:bookmarkStart w:id="4201" w:name="_Toc463028776"/>
        <w:bookmarkStart w:id="4202" w:name="_Toc464055782"/>
        <w:bookmarkStart w:id="4203" w:name="_Toc464729316"/>
        <w:bookmarkStart w:id="4204" w:name="_Toc468181465"/>
        <w:bookmarkStart w:id="4205" w:name="_Toc468182779"/>
        <w:bookmarkStart w:id="4206" w:name="_Toc469407556"/>
        <w:bookmarkStart w:id="4207" w:name="_Toc469493504"/>
        <w:bookmarkStart w:id="4208" w:name="_Toc469498323"/>
        <w:bookmarkEnd w:id="4200"/>
        <w:bookmarkEnd w:id="4201"/>
        <w:bookmarkEnd w:id="4202"/>
        <w:bookmarkEnd w:id="4203"/>
        <w:bookmarkEnd w:id="4204"/>
        <w:bookmarkEnd w:id="4205"/>
        <w:bookmarkEnd w:id="4206"/>
        <w:bookmarkEnd w:id="4207"/>
        <w:bookmarkEnd w:id="4208"/>
      </w:tr>
      <w:tr w:rsidR="006B1808" w:rsidDel="00C661A2" w14:paraId="5F8EAF6A" w14:textId="3ECC3E46" w:rsidTr="00EE62F2">
        <w:trPr>
          <w:trHeight w:val="503"/>
          <w:del w:id="4209" w:author="Patel, Rinkesh" w:date="2016-09-26T17:28:00Z"/>
        </w:trPr>
        <w:tc>
          <w:tcPr>
            <w:tcW w:w="3258" w:type="dxa"/>
          </w:tcPr>
          <w:p w14:paraId="26E27F71" w14:textId="7EBC63E3" w:rsidR="006B1808" w:rsidRPr="00217C09" w:rsidDel="00C661A2" w:rsidRDefault="006B1808" w:rsidP="00EE62F2">
            <w:pPr>
              <w:pStyle w:val="ListParagraph"/>
              <w:ind w:left="0"/>
              <w:rPr>
                <w:del w:id="4210" w:author="Patel, Rinkesh" w:date="2016-09-26T17:28:00Z"/>
                <w:rFonts w:cs="Arial"/>
              </w:rPr>
            </w:pPr>
            <w:del w:id="4211" w:author="Patel, Rinkesh" w:date="2016-09-26T17:28:00Z">
              <w:r w:rsidRPr="00217C09" w:rsidDel="00C661A2">
                <w:rPr>
                  <w:rFonts w:cs="Arial"/>
                </w:rPr>
                <w:delText xml:space="preserve">Effective date </w:delText>
              </w:r>
              <w:bookmarkStart w:id="4212" w:name="_Toc463004115"/>
              <w:bookmarkStart w:id="4213" w:name="_Toc463028777"/>
              <w:bookmarkStart w:id="4214" w:name="_Toc464055783"/>
              <w:bookmarkStart w:id="4215" w:name="_Toc464729317"/>
              <w:bookmarkStart w:id="4216" w:name="_Toc468181466"/>
              <w:bookmarkStart w:id="4217" w:name="_Toc468182780"/>
              <w:bookmarkStart w:id="4218" w:name="_Toc469407557"/>
              <w:bookmarkStart w:id="4219" w:name="_Toc469493505"/>
              <w:bookmarkStart w:id="4220" w:name="_Toc469498324"/>
              <w:bookmarkEnd w:id="4212"/>
              <w:bookmarkEnd w:id="4213"/>
              <w:bookmarkEnd w:id="4214"/>
              <w:bookmarkEnd w:id="4215"/>
              <w:bookmarkEnd w:id="4216"/>
              <w:bookmarkEnd w:id="4217"/>
              <w:bookmarkEnd w:id="4218"/>
              <w:bookmarkEnd w:id="4219"/>
              <w:bookmarkEnd w:id="4220"/>
            </w:del>
          </w:p>
        </w:tc>
        <w:tc>
          <w:tcPr>
            <w:tcW w:w="4860" w:type="dxa"/>
          </w:tcPr>
          <w:p w14:paraId="5A3FE059" w14:textId="24251CBD" w:rsidR="006B1808" w:rsidRPr="00217C09" w:rsidDel="00C661A2" w:rsidRDefault="006B1808" w:rsidP="00EE62F2">
            <w:pPr>
              <w:pStyle w:val="ListParagraph"/>
              <w:ind w:left="0"/>
              <w:rPr>
                <w:del w:id="4221" w:author="Patel, Rinkesh" w:date="2016-09-26T17:28:00Z"/>
                <w:rFonts w:cs="Arial"/>
              </w:rPr>
            </w:pPr>
            <w:del w:id="4222" w:author="Patel, Rinkesh" w:date="2016-09-26T17:28:00Z">
              <w:r w:rsidDel="00C661A2">
                <w:rPr>
                  <w:rFonts w:cs="Arial"/>
                </w:rPr>
                <w:delText xml:space="preserve">Date the activity occurred, format: </w:delText>
              </w:r>
              <w:r w:rsidRPr="00217C09" w:rsidDel="00C661A2">
                <w:rPr>
                  <w:rFonts w:cs="Arial"/>
                </w:rPr>
                <w:delText>YYYYMMDDHH24MISS</w:delText>
              </w:r>
              <w:bookmarkStart w:id="4223" w:name="_Toc463004116"/>
              <w:bookmarkStart w:id="4224" w:name="_Toc463028778"/>
              <w:bookmarkStart w:id="4225" w:name="_Toc464055784"/>
              <w:bookmarkStart w:id="4226" w:name="_Toc464729318"/>
              <w:bookmarkStart w:id="4227" w:name="_Toc468181467"/>
              <w:bookmarkStart w:id="4228" w:name="_Toc468182781"/>
              <w:bookmarkStart w:id="4229" w:name="_Toc469407558"/>
              <w:bookmarkStart w:id="4230" w:name="_Toc469493506"/>
              <w:bookmarkStart w:id="4231" w:name="_Toc469498325"/>
              <w:bookmarkEnd w:id="4223"/>
              <w:bookmarkEnd w:id="4224"/>
              <w:bookmarkEnd w:id="4225"/>
              <w:bookmarkEnd w:id="4226"/>
              <w:bookmarkEnd w:id="4227"/>
              <w:bookmarkEnd w:id="4228"/>
              <w:bookmarkEnd w:id="4229"/>
              <w:bookmarkEnd w:id="4230"/>
              <w:bookmarkEnd w:id="4231"/>
            </w:del>
          </w:p>
        </w:tc>
        <w:bookmarkStart w:id="4232" w:name="_Toc463004117"/>
        <w:bookmarkStart w:id="4233" w:name="_Toc463028779"/>
        <w:bookmarkStart w:id="4234" w:name="_Toc464055785"/>
        <w:bookmarkStart w:id="4235" w:name="_Toc464729319"/>
        <w:bookmarkStart w:id="4236" w:name="_Toc468181468"/>
        <w:bookmarkStart w:id="4237" w:name="_Toc468182782"/>
        <w:bookmarkStart w:id="4238" w:name="_Toc469407559"/>
        <w:bookmarkStart w:id="4239" w:name="_Toc469493507"/>
        <w:bookmarkStart w:id="4240" w:name="_Toc469498326"/>
        <w:bookmarkEnd w:id="4232"/>
        <w:bookmarkEnd w:id="4233"/>
        <w:bookmarkEnd w:id="4234"/>
        <w:bookmarkEnd w:id="4235"/>
        <w:bookmarkEnd w:id="4236"/>
        <w:bookmarkEnd w:id="4237"/>
        <w:bookmarkEnd w:id="4238"/>
        <w:bookmarkEnd w:id="4239"/>
        <w:bookmarkEnd w:id="4240"/>
      </w:tr>
      <w:tr w:rsidR="006B1808" w:rsidDel="00C661A2" w14:paraId="582B1129" w14:textId="309484D2" w:rsidTr="00EE62F2">
        <w:trPr>
          <w:del w:id="4241" w:author="Patel, Rinkesh" w:date="2016-09-26T17:28:00Z"/>
        </w:trPr>
        <w:tc>
          <w:tcPr>
            <w:tcW w:w="3258" w:type="dxa"/>
          </w:tcPr>
          <w:p w14:paraId="7FEC63B9" w14:textId="44D7C3A4" w:rsidR="006B1808" w:rsidRPr="00217C09" w:rsidDel="00C661A2" w:rsidRDefault="006B1808" w:rsidP="00EE62F2">
            <w:pPr>
              <w:pStyle w:val="ListParagraph"/>
              <w:ind w:left="0"/>
              <w:rPr>
                <w:del w:id="4242" w:author="Patel, Rinkesh" w:date="2016-09-26T17:28:00Z"/>
                <w:rFonts w:cs="Arial"/>
              </w:rPr>
            </w:pPr>
            <w:del w:id="4243" w:author="Patel, Rinkesh" w:date="2016-09-26T17:28:00Z">
              <w:r w:rsidRPr="00217C09" w:rsidDel="00C661A2">
                <w:rPr>
                  <w:rFonts w:cs="Arial"/>
                </w:rPr>
                <w:delText>Premium fee</w:delText>
              </w:r>
              <w:bookmarkStart w:id="4244" w:name="_Toc463004118"/>
              <w:bookmarkStart w:id="4245" w:name="_Toc463028780"/>
              <w:bookmarkStart w:id="4246" w:name="_Toc464055786"/>
              <w:bookmarkStart w:id="4247" w:name="_Toc464729320"/>
              <w:bookmarkStart w:id="4248" w:name="_Toc468181469"/>
              <w:bookmarkStart w:id="4249" w:name="_Toc468182783"/>
              <w:bookmarkStart w:id="4250" w:name="_Toc469407560"/>
              <w:bookmarkStart w:id="4251" w:name="_Toc469493508"/>
              <w:bookmarkStart w:id="4252" w:name="_Toc469498327"/>
              <w:bookmarkEnd w:id="4244"/>
              <w:bookmarkEnd w:id="4245"/>
              <w:bookmarkEnd w:id="4246"/>
              <w:bookmarkEnd w:id="4247"/>
              <w:bookmarkEnd w:id="4248"/>
              <w:bookmarkEnd w:id="4249"/>
              <w:bookmarkEnd w:id="4250"/>
              <w:bookmarkEnd w:id="4251"/>
              <w:bookmarkEnd w:id="4252"/>
            </w:del>
          </w:p>
        </w:tc>
        <w:tc>
          <w:tcPr>
            <w:tcW w:w="4860" w:type="dxa"/>
          </w:tcPr>
          <w:p w14:paraId="2ABAB7D4" w14:textId="09D0F6B0" w:rsidR="006B1808" w:rsidRPr="00217C09" w:rsidDel="00C661A2" w:rsidRDefault="006B1808" w:rsidP="00EE62F2">
            <w:pPr>
              <w:pStyle w:val="ListParagraph"/>
              <w:ind w:left="0"/>
              <w:rPr>
                <w:del w:id="4253" w:author="Patel, Rinkesh" w:date="2016-09-26T17:28:00Z"/>
                <w:rFonts w:cs="Arial"/>
              </w:rPr>
            </w:pPr>
            <w:del w:id="4254" w:author="Patel, Rinkesh" w:date="2016-09-26T17:28:00Z">
              <w:r w:rsidDel="00C661A2">
                <w:rPr>
                  <w:rFonts w:cs="Arial"/>
                </w:rPr>
                <w:delText>O</w:delText>
              </w:r>
              <w:r w:rsidRPr="00217C09" w:rsidDel="00C661A2">
                <w:rPr>
                  <w:rFonts w:cs="Arial"/>
                </w:rPr>
                <w:delText>nly for Check-out</w:delText>
              </w:r>
              <w:r w:rsidDel="00C661A2">
                <w:rPr>
                  <w:rFonts w:cs="Arial"/>
                </w:rPr>
                <w:delText xml:space="preserve"> activities</w:delText>
              </w:r>
              <w:bookmarkStart w:id="4255" w:name="_Toc463004119"/>
              <w:bookmarkStart w:id="4256" w:name="_Toc463028781"/>
              <w:bookmarkStart w:id="4257" w:name="_Toc464055787"/>
              <w:bookmarkStart w:id="4258" w:name="_Toc464729321"/>
              <w:bookmarkStart w:id="4259" w:name="_Toc468181470"/>
              <w:bookmarkStart w:id="4260" w:name="_Toc468182784"/>
              <w:bookmarkStart w:id="4261" w:name="_Toc469407561"/>
              <w:bookmarkStart w:id="4262" w:name="_Toc469493509"/>
              <w:bookmarkStart w:id="4263" w:name="_Toc469498328"/>
              <w:bookmarkEnd w:id="4255"/>
              <w:bookmarkEnd w:id="4256"/>
              <w:bookmarkEnd w:id="4257"/>
              <w:bookmarkEnd w:id="4258"/>
              <w:bookmarkEnd w:id="4259"/>
              <w:bookmarkEnd w:id="4260"/>
              <w:bookmarkEnd w:id="4261"/>
              <w:bookmarkEnd w:id="4262"/>
              <w:bookmarkEnd w:id="4263"/>
            </w:del>
          </w:p>
        </w:tc>
        <w:bookmarkStart w:id="4264" w:name="_Toc463004120"/>
        <w:bookmarkStart w:id="4265" w:name="_Toc463028782"/>
        <w:bookmarkStart w:id="4266" w:name="_Toc464055788"/>
        <w:bookmarkStart w:id="4267" w:name="_Toc464729322"/>
        <w:bookmarkStart w:id="4268" w:name="_Toc468181471"/>
        <w:bookmarkStart w:id="4269" w:name="_Toc468182785"/>
        <w:bookmarkStart w:id="4270" w:name="_Toc469407562"/>
        <w:bookmarkStart w:id="4271" w:name="_Toc469493510"/>
        <w:bookmarkStart w:id="4272" w:name="_Toc469498329"/>
        <w:bookmarkEnd w:id="4264"/>
        <w:bookmarkEnd w:id="4265"/>
        <w:bookmarkEnd w:id="4266"/>
        <w:bookmarkEnd w:id="4267"/>
        <w:bookmarkEnd w:id="4268"/>
        <w:bookmarkEnd w:id="4269"/>
        <w:bookmarkEnd w:id="4270"/>
        <w:bookmarkEnd w:id="4271"/>
        <w:bookmarkEnd w:id="4272"/>
      </w:tr>
      <w:tr w:rsidR="006B1808" w:rsidDel="00C661A2" w14:paraId="50247D5B" w14:textId="44F9242F" w:rsidTr="00EE62F2">
        <w:trPr>
          <w:trHeight w:val="269"/>
          <w:del w:id="4273" w:author="Patel, Rinkesh" w:date="2016-09-26T17:28:00Z"/>
        </w:trPr>
        <w:tc>
          <w:tcPr>
            <w:tcW w:w="3258" w:type="dxa"/>
          </w:tcPr>
          <w:p w14:paraId="073E473C" w14:textId="536FFCC8" w:rsidR="006B1808" w:rsidRPr="00217C09" w:rsidDel="00C661A2" w:rsidRDefault="006B1808" w:rsidP="00EE62F2">
            <w:pPr>
              <w:pStyle w:val="ListParagraph"/>
              <w:ind w:left="0"/>
              <w:rPr>
                <w:del w:id="4274" w:author="Patel, Rinkesh" w:date="2016-09-26T17:28:00Z"/>
                <w:rFonts w:cs="Arial"/>
              </w:rPr>
            </w:pPr>
            <w:del w:id="4275" w:author="Patel, Rinkesh" w:date="2016-09-26T17:28:00Z">
              <w:r w:rsidDel="00C661A2">
                <w:rPr>
                  <w:rFonts w:cs="Arial"/>
                </w:rPr>
                <w:delText>ApplicationID*</w:delText>
              </w:r>
              <w:bookmarkStart w:id="4276" w:name="_Toc463004121"/>
              <w:bookmarkStart w:id="4277" w:name="_Toc463028783"/>
              <w:bookmarkStart w:id="4278" w:name="_Toc464055789"/>
              <w:bookmarkStart w:id="4279" w:name="_Toc464729323"/>
              <w:bookmarkStart w:id="4280" w:name="_Toc468181472"/>
              <w:bookmarkStart w:id="4281" w:name="_Toc468182786"/>
              <w:bookmarkStart w:id="4282" w:name="_Toc469407563"/>
              <w:bookmarkStart w:id="4283" w:name="_Toc469493511"/>
              <w:bookmarkStart w:id="4284" w:name="_Toc469498330"/>
              <w:bookmarkEnd w:id="4276"/>
              <w:bookmarkEnd w:id="4277"/>
              <w:bookmarkEnd w:id="4278"/>
              <w:bookmarkEnd w:id="4279"/>
              <w:bookmarkEnd w:id="4280"/>
              <w:bookmarkEnd w:id="4281"/>
              <w:bookmarkEnd w:id="4282"/>
              <w:bookmarkEnd w:id="4283"/>
              <w:bookmarkEnd w:id="4284"/>
            </w:del>
          </w:p>
        </w:tc>
        <w:tc>
          <w:tcPr>
            <w:tcW w:w="4860" w:type="dxa"/>
          </w:tcPr>
          <w:p w14:paraId="7B3F8D81" w14:textId="7088A399" w:rsidR="006B1808" w:rsidRPr="00217C09" w:rsidDel="00C661A2" w:rsidRDefault="006B1808" w:rsidP="00EE62F2">
            <w:pPr>
              <w:pStyle w:val="ListParagraph"/>
              <w:ind w:left="0"/>
              <w:contextualSpacing w:val="0"/>
              <w:rPr>
                <w:del w:id="4285" w:author="Patel, Rinkesh" w:date="2016-09-26T17:28:00Z"/>
                <w:rFonts w:cs="Arial"/>
              </w:rPr>
            </w:pPr>
            <w:del w:id="4286" w:author="Patel, Rinkesh" w:date="2016-09-26T17:28:00Z">
              <w:r w:rsidDel="00C661A2">
                <w:rPr>
                  <w:rFonts w:cs="Arial"/>
                </w:rPr>
                <w:delText>O</w:delText>
              </w:r>
              <w:r w:rsidRPr="00217C09" w:rsidDel="00C661A2">
                <w:rPr>
                  <w:rFonts w:cs="Arial"/>
                </w:rPr>
                <w:delText>nly for Check-out</w:delText>
              </w:r>
              <w:r w:rsidDel="00C661A2">
                <w:rPr>
                  <w:rFonts w:cs="Arial"/>
                </w:rPr>
                <w:delText xml:space="preserve"> activities</w:delText>
              </w:r>
              <w:bookmarkStart w:id="4287" w:name="_Toc463004122"/>
              <w:bookmarkStart w:id="4288" w:name="_Toc463028784"/>
              <w:bookmarkStart w:id="4289" w:name="_Toc464055790"/>
              <w:bookmarkStart w:id="4290" w:name="_Toc464729324"/>
              <w:bookmarkStart w:id="4291" w:name="_Toc468181473"/>
              <w:bookmarkStart w:id="4292" w:name="_Toc468182787"/>
              <w:bookmarkStart w:id="4293" w:name="_Toc469407564"/>
              <w:bookmarkStart w:id="4294" w:name="_Toc469493512"/>
              <w:bookmarkStart w:id="4295" w:name="_Toc469498331"/>
              <w:bookmarkEnd w:id="4287"/>
              <w:bookmarkEnd w:id="4288"/>
              <w:bookmarkEnd w:id="4289"/>
              <w:bookmarkEnd w:id="4290"/>
              <w:bookmarkEnd w:id="4291"/>
              <w:bookmarkEnd w:id="4292"/>
              <w:bookmarkEnd w:id="4293"/>
              <w:bookmarkEnd w:id="4294"/>
              <w:bookmarkEnd w:id="4295"/>
            </w:del>
          </w:p>
        </w:tc>
        <w:bookmarkStart w:id="4296" w:name="_Toc463004123"/>
        <w:bookmarkStart w:id="4297" w:name="_Toc463028785"/>
        <w:bookmarkStart w:id="4298" w:name="_Toc464055791"/>
        <w:bookmarkStart w:id="4299" w:name="_Toc464729325"/>
        <w:bookmarkStart w:id="4300" w:name="_Toc468181474"/>
        <w:bookmarkStart w:id="4301" w:name="_Toc468182788"/>
        <w:bookmarkStart w:id="4302" w:name="_Toc469407565"/>
        <w:bookmarkStart w:id="4303" w:name="_Toc469493513"/>
        <w:bookmarkStart w:id="4304" w:name="_Toc469498332"/>
        <w:bookmarkEnd w:id="4296"/>
        <w:bookmarkEnd w:id="4297"/>
        <w:bookmarkEnd w:id="4298"/>
        <w:bookmarkEnd w:id="4299"/>
        <w:bookmarkEnd w:id="4300"/>
        <w:bookmarkEnd w:id="4301"/>
        <w:bookmarkEnd w:id="4302"/>
        <w:bookmarkEnd w:id="4303"/>
        <w:bookmarkEnd w:id="4304"/>
      </w:tr>
      <w:tr w:rsidR="006B1808" w:rsidDel="00C661A2" w14:paraId="7A6A6CB6" w14:textId="1CD191D1" w:rsidTr="00EE62F2">
        <w:trPr>
          <w:trHeight w:val="251"/>
          <w:del w:id="4305" w:author="Patel, Rinkesh" w:date="2016-09-26T17:28:00Z"/>
        </w:trPr>
        <w:tc>
          <w:tcPr>
            <w:tcW w:w="3258" w:type="dxa"/>
          </w:tcPr>
          <w:p w14:paraId="22E9F0B0" w14:textId="5A61646F" w:rsidR="006B1808" w:rsidDel="00C661A2" w:rsidRDefault="006B1808" w:rsidP="00EE62F2">
            <w:pPr>
              <w:pStyle w:val="ListParagraph"/>
              <w:ind w:left="0"/>
              <w:rPr>
                <w:del w:id="4306" w:author="Patel, Rinkesh" w:date="2016-09-26T17:28:00Z"/>
                <w:rFonts w:cs="Arial"/>
              </w:rPr>
            </w:pPr>
            <w:del w:id="4307" w:author="Patel, Rinkesh" w:date="2016-09-26T17:28:00Z">
              <w:r w:rsidDel="00C661A2">
                <w:rPr>
                  <w:rFonts w:cs="Arial"/>
                </w:rPr>
                <w:delText>Channel type*</w:delText>
              </w:r>
              <w:bookmarkStart w:id="4308" w:name="_Toc463004124"/>
              <w:bookmarkStart w:id="4309" w:name="_Toc463028786"/>
              <w:bookmarkStart w:id="4310" w:name="_Toc464055792"/>
              <w:bookmarkStart w:id="4311" w:name="_Toc464729326"/>
              <w:bookmarkStart w:id="4312" w:name="_Toc468181475"/>
              <w:bookmarkStart w:id="4313" w:name="_Toc468182789"/>
              <w:bookmarkStart w:id="4314" w:name="_Toc469407566"/>
              <w:bookmarkStart w:id="4315" w:name="_Toc469493514"/>
              <w:bookmarkStart w:id="4316" w:name="_Toc469498333"/>
              <w:bookmarkEnd w:id="4308"/>
              <w:bookmarkEnd w:id="4309"/>
              <w:bookmarkEnd w:id="4310"/>
              <w:bookmarkEnd w:id="4311"/>
              <w:bookmarkEnd w:id="4312"/>
              <w:bookmarkEnd w:id="4313"/>
              <w:bookmarkEnd w:id="4314"/>
              <w:bookmarkEnd w:id="4315"/>
              <w:bookmarkEnd w:id="4316"/>
            </w:del>
          </w:p>
        </w:tc>
        <w:tc>
          <w:tcPr>
            <w:tcW w:w="4860" w:type="dxa"/>
          </w:tcPr>
          <w:p w14:paraId="03C3679C" w14:textId="0E38318C" w:rsidR="006B1808" w:rsidDel="00C661A2" w:rsidRDefault="006B1808" w:rsidP="00EE62F2">
            <w:pPr>
              <w:pStyle w:val="ListParagraph"/>
              <w:ind w:left="0"/>
              <w:contextualSpacing w:val="0"/>
              <w:rPr>
                <w:del w:id="4317" w:author="Patel, Rinkesh" w:date="2016-09-26T17:28:00Z"/>
                <w:rFonts w:cs="Arial"/>
              </w:rPr>
            </w:pPr>
            <w:del w:id="4318" w:author="Patel, Rinkesh" w:date="2016-09-26T17:28:00Z">
              <w:r w:rsidDel="00C661A2">
                <w:rPr>
                  <w:rFonts w:cs="Arial"/>
                </w:rPr>
                <w:delText>O</w:delText>
              </w:r>
              <w:r w:rsidRPr="00217C09" w:rsidDel="00C661A2">
                <w:rPr>
                  <w:rFonts w:cs="Arial"/>
                </w:rPr>
                <w:delText>nly for Check-out</w:delText>
              </w:r>
              <w:r w:rsidDel="00C661A2">
                <w:rPr>
                  <w:rFonts w:cs="Arial"/>
                </w:rPr>
                <w:delText xml:space="preserve"> activities</w:delText>
              </w:r>
              <w:bookmarkStart w:id="4319" w:name="_Toc463004125"/>
              <w:bookmarkStart w:id="4320" w:name="_Toc463028787"/>
              <w:bookmarkStart w:id="4321" w:name="_Toc464055793"/>
              <w:bookmarkStart w:id="4322" w:name="_Toc464729327"/>
              <w:bookmarkStart w:id="4323" w:name="_Toc468181476"/>
              <w:bookmarkStart w:id="4324" w:name="_Toc468182790"/>
              <w:bookmarkStart w:id="4325" w:name="_Toc469407567"/>
              <w:bookmarkStart w:id="4326" w:name="_Toc469493515"/>
              <w:bookmarkStart w:id="4327" w:name="_Toc469498334"/>
              <w:bookmarkEnd w:id="4319"/>
              <w:bookmarkEnd w:id="4320"/>
              <w:bookmarkEnd w:id="4321"/>
              <w:bookmarkEnd w:id="4322"/>
              <w:bookmarkEnd w:id="4323"/>
              <w:bookmarkEnd w:id="4324"/>
              <w:bookmarkEnd w:id="4325"/>
              <w:bookmarkEnd w:id="4326"/>
              <w:bookmarkEnd w:id="4327"/>
            </w:del>
          </w:p>
        </w:tc>
        <w:bookmarkStart w:id="4328" w:name="_Toc463004126"/>
        <w:bookmarkStart w:id="4329" w:name="_Toc463028788"/>
        <w:bookmarkStart w:id="4330" w:name="_Toc464055794"/>
        <w:bookmarkStart w:id="4331" w:name="_Toc464729328"/>
        <w:bookmarkStart w:id="4332" w:name="_Toc468181477"/>
        <w:bookmarkStart w:id="4333" w:name="_Toc468182791"/>
        <w:bookmarkStart w:id="4334" w:name="_Toc469407568"/>
        <w:bookmarkStart w:id="4335" w:name="_Toc469493516"/>
        <w:bookmarkStart w:id="4336" w:name="_Toc469498335"/>
        <w:bookmarkEnd w:id="4328"/>
        <w:bookmarkEnd w:id="4329"/>
        <w:bookmarkEnd w:id="4330"/>
        <w:bookmarkEnd w:id="4331"/>
        <w:bookmarkEnd w:id="4332"/>
        <w:bookmarkEnd w:id="4333"/>
        <w:bookmarkEnd w:id="4334"/>
        <w:bookmarkEnd w:id="4335"/>
        <w:bookmarkEnd w:id="4336"/>
      </w:tr>
    </w:tbl>
    <w:p w14:paraId="5FD9864A" w14:textId="5A35FC9B" w:rsidR="006B1808" w:rsidDel="00C661A2" w:rsidRDefault="006B1808" w:rsidP="006B1808">
      <w:pPr>
        <w:ind w:firstLine="720"/>
        <w:rPr>
          <w:del w:id="4337" w:author="Patel, Rinkesh" w:date="2016-09-26T17:28:00Z"/>
          <w:rFonts w:cs="Arial"/>
        </w:rPr>
      </w:pPr>
      <w:del w:id="4338" w:author="Patel, Rinkesh" w:date="2016-09-26T17:28:00Z">
        <w:r w:rsidDel="00C661A2">
          <w:rPr>
            <w:rFonts w:cs="Arial"/>
          </w:rPr>
          <w:delText>*</w:delText>
        </w:r>
        <w:r w:rsidRPr="009E4221" w:rsidDel="00C661A2">
          <w:rPr>
            <w:rFonts w:cs="Arial"/>
          </w:rPr>
          <w:delText xml:space="preserve"> </w:delText>
        </w:r>
        <w:r w:rsidDel="00C661A2">
          <w:rPr>
            <w:rFonts w:cs="Arial"/>
          </w:rPr>
          <w:delText>Centivia will derive the distribution channel based on the Application ID and Channel type.</w:delText>
        </w:r>
        <w:bookmarkStart w:id="4339" w:name="_Toc463004127"/>
        <w:bookmarkStart w:id="4340" w:name="_Toc463028789"/>
        <w:bookmarkStart w:id="4341" w:name="_Toc464055795"/>
        <w:bookmarkStart w:id="4342" w:name="_Toc464729329"/>
        <w:bookmarkStart w:id="4343" w:name="_Toc468181478"/>
        <w:bookmarkStart w:id="4344" w:name="_Toc468182792"/>
        <w:bookmarkStart w:id="4345" w:name="_Toc469407569"/>
        <w:bookmarkStart w:id="4346" w:name="_Toc469493517"/>
        <w:bookmarkStart w:id="4347" w:name="_Toc469498336"/>
        <w:bookmarkEnd w:id="4339"/>
        <w:bookmarkEnd w:id="4340"/>
        <w:bookmarkEnd w:id="4341"/>
        <w:bookmarkEnd w:id="4342"/>
        <w:bookmarkEnd w:id="4343"/>
        <w:bookmarkEnd w:id="4344"/>
        <w:bookmarkEnd w:id="4345"/>
        <w:bookmarkEnd w:id="4346"/>
        <w:bookmarkEnd w:id="4347"/>
      </w:del>
    </w:p>
    <w:p w14:paraId="68294AF1" w14:textId="438D7A64" w:rsidR="009B025B" w:rsidDel="00C661A2" w:rsidRDefault="009B025B" w:rsidP="009B025B">
      <w:pPr>
        <w:pStyle w:val="ListParagraph"/>
        <w:numPr>
          <w:ilvl w:val="0"/>
          <w:numId w:val="67"/>
        </w:numPr>
        <w:rPr>
          <w:del w:id="4348" w:author="Patel, Rinkesh" w:date="2016-09-26T17:28:00Z"/>
          <w:rFonts w:cs="Arial"/>
        </w:rPr>
      </w:pPr>
      <w:del w:id="4349" w:author="Patel, Rinkesh" w:date="2016-09-26T17:28:00Z">
        <w:r w:rsidDel="00C661A2">
          <w:rPr>
            <w:rFonts w:cs="Arial"/>
          </w:rPr>
          <w:delText>Lease/Club: For JOD to CLUB EIP shall trigger:</w:delText>
        </w:r>
        <w:bookmarkStart w:id="4350" w:name="_Toc463004128"/>
        <w:bookmarkStart w:id="4351" w:name="_Toc463028790"/>
        <w:bookmarkStart w:id="4352" w:name="_Toc464055796"/>
        <w:bookmarkStart w:id="4353" w:name="_Toc464729330"/>
        <w:bookmarkStart w:id="4354" w:name="_Toc468181479"/>
        <w:bookmarkStart w:id="4355" w:name="_Toc468182793"/>
        <w:bookmarkStart w:id="4356" w:name="_Toc469407570"/>
        <w:bookmarkStart w:id="4357" w:name="_Toc469493518"/>
        <w:bookmarkStart w:id="4358" w:name="_Toc469498337"/>
        <w:bookmarkEnd w:id="4350"/>
        <w:bookmarkEnd w:id="4351"/>
        <w:bookmarkEnd w:id="4352"/>
        <w:bookmarkEnd w:id="4353"/>
        <w:bookmarkEnd w:id="4354"/>
        <w:bookmarkEnd w:id="4355"/>
        <w:bookmarkEnd w:id="4356"/>
        <w:bookmarkEnd w:id="4357"/>
        <w:bookmarkEnd w:id="4358"/>
      </w:del>
    </w:p>
    <w:p w14:paraId="132D012E" w14:textId="1A683C4B" w:rsidR="009B025B" w:rsidDel="00C661A2" w:rsidRDefault="009B025B" w:rsidP="009B025B">
      <w:pPr>
        <w:pStyle w:val="ListParagraph"/>
        <w:numPr>
          <w:ilvl w:val="1"/>
          <w:numId w:val="67"/>
        </w:numPr>
        <w:rPr>
          <w:del w:id="4359" w:author="Patel, Rinkesh" w:date="2016-09-26T17:28:00Z"/>
          <w:rFonts w:cs="Arial"/>
        </w:rPr>
      </w:pPr>
      <w:del w:id="4360" w:author="Patel, Rinkesh" w:date="2016-09-26T17:28:00Z">
        <w:r w:rsidDel="00C661A2">
          <w:rPr>
            <w:rFonts w:cs="Arial"/>
          </w:rPr>
          <w:delText>If immediate redemption:</w:delText>
        </w:r>
        <w:bookmarkStart w:id="4361" w:name="_Toc463004129"/>
        <w:bookmarkStart w:id="4362" w:name="_Toc463028791"/>
        <w:bookmarkStart w:id="4363" w:name="_Toc464055797"/>
        <w:bookmarkStart w:id="4364" w:name="_Toc464729331"/>
        <w:bookmarkStart w:id="4365" w:name="_Toc468181480"/>
        <w:bookmarkStart w:id="4366" w:name="_Toc468182794"/>
        <w:bookmarkStart w:id="4367" w:name="_Toc469407571"/>
        <w:bookmarkStart w:id="4368" w:name="_Toc469493519"/>
        <w:bookmarkStart w:id="4369" w:name="_Toc469498338"/>
        <w:bookmarkEnd w:id="4361"/>
        <w:bookmarkEnd w:id="4362"/>
        <w:bookmarkEnd w:id="4363"/>
        <w:bookmarkEnd w:id="4364"/>
        <w:bookmarkEnd w:id="4365"/>
        <w:bookmarkEnd w:id="4366"/>
        <w:bookmarkEnd w:id="4367"/>
        <w:bookmarkEnd w:id="4368"/>
        <w:bookmarkEnd w:id="4369"/>
      </w:del>
    </w:p>
    <w:p w14:paraId="4092FE54" w14:textId="77A5F3F5" w:rsidR="009B025B" w:rsidDel="00C661A2" w:rsidRDefault="009B025B" w:rsidP="009B025B">
      <w:pPr>
        <w:pStyle w:val="ListParagraph"/>
        <w:numPr>
          <w:ilvl w:val="2"/>
          <w:numId w:val="67"/>
        </w:numPr>
        <w:rPr>
          <w:del w:id="4370" w:author="Patel, Rinkesh" w:date="2016-09-26T17:28:00Z"/>
          <w:rFonts w:cs="Arial"/>
        </w:rPr>
      </w:pPr>
      <w:del w:id="4371" w:author="Patel, Rinkesh" w:date="2016-09-26T17:28:00Z">
        <w:r w:rsidDel="00C661A2">
          <w:rPr>
            <w:rFonts w:cs="Arial"/>
          </w:rPr>
          <w:delText>ZTER event for the leased device as per existing functionality</w:delText>
        </w:r>
        <w:bookmarkStart w:id="4372" w:name="_Toc463004130"/>
        <w:bookmarkStart w:id="4373" w:name="_Toc463028792"/>
        <w:bookmarkStart w:id="4374" w:name="_Toc464055798"/>
        <w:bookmarkStart w:id="4375" w:name="_Toc464729332"/>
        <w:bookmarkStart w:id="4376" w:name="_Toc468181481"/>
        <w:bookmarkStart w:id="4377" w:name="_Toc468182795"/>
        <w:bookmarkStart w:id="4378" w:name="_Toc469407572"/>
        <w:bookmarkStart w:id="4379" w:name="_Toc469493520"/>
        <w:bookmarkStart w:id="4380" w:name="_Toc469498339"/>
        <w:bookmarkEnd w:id="4372"/>
        <w:bookmarkEnd w:id="4373"/>
        <w:bookmarkEnd w:id="4374"/>
        <w:bookmarkEnd w:id="4375"/>
        <w:bookmarkEnd w:id="4376"/>
        <w:bookmarkEnd w:id="4377"/>
        <w:bookmarkEnd w:id="4378"/>
        <w:bookmarkEnd w:id="4379"/>
        <w:bookmarkEnd w:id="4380"/>
      </w:del>
    </w:p>
    <w:p w14:paraId="6233B454" w14:textId="708FD63B" w:rsidR="009B025B" w:rsidDel="00C661A2" w:rsidRDefault="009B025B" w:rsidP="009B025B">
      <w:pPr>
        <w:pStyle w:val="ListParagraph"/>
        <w:numPr>
          <w:ilvl w:val="2"/>
          <w:numId w:val="67"/>
        </w:numPr>
        <w:rPr>
          <w:del w:id="4381" w:author="Patel, Rinkesh" w:date="2016-09-26T17:28:00Z"/>
          <w:rFonts w:cs="Arial"/>
        </w:rPr>
      </w:pPr>
      <w:del w:id="4382" w:author="Patel, Rinkesh" w:date="2016-09-26T17:28:00Z">
        <w:r w:rsidRPr="004F186C" w:rsidDel="00C661A2">
          <w:rPr>
            <w:rFonts w:cs="Arial"/>
          </w:rPr>
          <w:delText>ZNEWL_CLUB</w:delText>
        </w:r>
        <w:r w:rsidDel="00C661A2">
          <w:rPr>
            <w:rFonts w:cs="Arial"/>
          </w:rPr>
          <w:delText xml:space="preserve"> for the Club device as noted above</w:delText>
        </w:r>
        <w:bookmarkStart w:id="4383" w:name="_Toc463004131"/>
        <w:bookmarkStart w:id="4384" w:name="_Toc463028793"/>
        <w:bookmarkStart w:id="4385" w:name="_Toc464055799"/>
        <w:bookmarkStart w:id="4386" w:name="_Toc464729333"/>
        <w:bookmarkStart w:id="4387" w:name="_Toc468181482"/>
        <w:bookmarkStart w:id="4388" w:name="_Toc468182796"/>
        <w:bookmarkStart w:id="4389" w:name="_Toc469407573"/>
        <w:bookmarkStart w:id="4390" w:name="_Toc469493521"/>
        <w:bookmarkStart w:id="4391" w:name="_Toc469498340"/>
        <w:bookmarkEnd w:id="4383"/>
        <w:bookmarkEnd w:id="4384"/>
        <w:bookmarkEnd w:id="4385"/>
        <w:bookmarkEnd w:id="4386"/>
        <w:bookmarkEnd w:id="4387"/>
        <w:bookmarkEnd w:id="4388"/>
        <w:bookmarkEnd w:id="4389"/>
        <w:bookmarkEnd w:id="4390"/>
        <w:bookmarkEnd w:id="4391"/>
      </w:del>
    </w:p>
    <w:p w14:paraId="7499F638" w14:textId="691CC04A" w:rsidR="009B025B" w:rsidDel="00C661A2" w:rsidRDefault="009B025B" w:rsidP="009B025B">
      <w:pPr>
        <w:pStyle w:val="ListParagraph"/>
        <w:numPr>
          <w:ilvl w:val="1"/>
          <w:numId w:val="67"/>
        </w:numPr>
        <w:rPr>
          <w:del w:id="4392" w:author="Patel, Rinkesh" w:date="2016-09-26T17:28:00Z"/>
          <w:rFonts w:cs="Arial"/>
        </w:rPr>
      </w:pPr>
      <w:del w:id="4393" w:author="Patel, Rinkesh" w:date="2016-09-26T17:28:00Z">
        <w:r w:rsidDel="00C661A2">
          <w:rPr>
            <w:rFonts w:cs="Arial"/>
          </w:rPr>
          <w:delText>If deferred:</w:delText>
        </w:r>
        <w:bookmarkStart w:id="4394" w:name="_Toc463004132"/>
        <w:bookmarkStart w:id="4395" w:name="_Toc463028794"/>
        <w:bookmarkStart w:id="4396" w:name="_Toc464055800"/>
        <w:bookmarkStart w:id="4397" w:name="_Toc464729334"/>
        <w:bookmarkStart w:id="4398" w:name="_Toc468181483"/>
        <w:bookmarkStart w:id="4399" w:name="_Toc468182797"/>
        <w:bookmarkStart w:id="4400" w:name="_Toc469407574"/>
        <w:bookmarkStart w:id="4401" w:name="_Toc469493522"/>
        <w:bookmarkStart w:id="4402" w:name="_Toc469498341"/>
        <w:bookmarkEnd w:id="4394"/>
        <w:bookmarkEnd w:id="4395"/>
        <w:bookmarkEnd w:id="4396"/>
        <w:bookmarkEnd w:id="4397"/>
        <w:bookmarkEnd w:id="4398"/>
        <w:bookmarkEnd w:id="4399"/>
        <w:bookmarkEnd w:id="4400"/>
        <w:bookmarkEnd w:id="4401"/>
        <w:bookmarkEnd w:id="4402"/>
      </w:del>
    </w:p>
    <w:p w14:paraId="5187BE46" w14:textId="69570BB9" w:rsidR="009B025B" w:rsidDel="00C661A2" w:rsidRDefault="009B025B" w:rsidP="009B025B">
      <w:pPr>
        <w:pStyle w:val="ListParagraph"/>
        <w:numPr>
          <w:ilvl w:val="2"/>
          <w:numId w:val="67"/>
        </w:numPr>
        <w:rPr>
          <w:del w:id="4403" w:author="Patel, Rinkesh" w:date="2016-09-26T17:28:00Z"/>
          <w:rFonts w:cs="Arial"/>
        </w:rPr>
      </w:pPr>
      <w:del w:id="4404" w:author="Patel, Rinkesh" w:date="2016-09-26T17:28:00Z">
        <w:r w:rsidDel="00C661A2">
          <w:rPr>
            <w:rFonts w:cs="Arial"/>
          </w:rPr>
          <w:delText xml:space="preserve">New device at shipment </w:delText>
        </w:r>
        <w:r w:rsidRPr="004F186C" w:rsidDel="00C661A2">
          <w:rPr>
            <w:rFonts w:cs="Arial"/>
          </w:rPr>
          <w:delText>ZNEWL_CLUB</w:delText>
        </w:r>
        <w:bookmarkStart w:id="4405" w:name="_Toc463004133"/>
        <w:bookmarkStart w:id="4406" w:name="_Toc463028795"/>
        <w:bookmarkStart w:id="4407" w:name="_Toc464055801"/>
        <w:bookmarkStart w:id="4408" w:name="_Toc464729335"/>
        <w:bookmarkStart w:id="4409" w:name="_Toc468181484"/>
        <w:bookmarkStart w:id="4410" w:name="_Toc468182798"/>
        <w:bookmarkStart w:id="4411" w:name="_Toc469407575"/>
        <w:bookmarkStart w:id="4412" w:name="_Toc469493523"/>
        <w:bookmarkStart w:id="4413" w:name="_Toc469498342"/>
        <w:bookmarkEnd w:id="4405"/>
        <w:bookmarkEnd w:id="4406"/>
        <w:bookmarkEnd w:id="4407"/>
        <w:bookmarkEnd w:id="4408"/>
        <w:bookmarkEnd w:id="4409"/>
        <w:bookmarkEnd w:id="4410"/>
        <w:bookmarkEnd w:id="4411"/>
        <w:bookmarkEnd w:id="4412"/>
        <w:bookmarkEnd w:id="4413"/>
      </w:del>
    </w:p>
    <w:p w14:paraId="5F9B6E0D" w14:textId="30D1B175" w:rsidR="009B025B" w:rsidDel="00C661A2" w:rsidRDefault="009B025B" w:rsidP="009B025B">
      <w:pPr>
        <w:pStyle w:val="ListParagraph"/>
        <w:numPr>
          <w:ilvl w:val="2"/>
          <w:numId w:val="67"/>
        </w:numPr>
        <w:rPr>
          <w:del w:id="4414" w:author="Patel, Rinkesh" w:date="2016-09-26T17:28:00Z"/>
          <w:rFonts w:cs="Arial"/>
        </w:rPr>
      </w:pPr>
      <w:del w:id="4415" w:author="Patel, Rinkesh" w:date="2016-09-26T17:28:00Z">
        <w:r w:rsidDel="00C661A2">
          <w:rPr>
            <w:rFonts w:cs="Arial"/>
          </w:rPr>
          <w:delText>Old device n/a (ZTER at device turn-in as today)</w:delText>
        </w:r>
        <w:bookmarkStart w:id="4416" w:name="_Toc463004134"/>
        <w:bookmarkStart w:id="4417" w:name="_Toc463028796"/>
        <w:bookmarkStart w:id="4418" w:name="_Toc464055802"/>
        <w:bookmarkStart w:id="4419" w:name="_Toc464729336"/>
        <w:bookmarkStart w:id="4420" w:name="_Toc468181485"/>
        <w:bookmarkStart w:id="4421" w:name="_Toc468182799"/>
        <w:bookmarkStart w:id="4422" w:name="_Toc469407576"/>
        <w:bookmarkStart w:id="4423" w:name="_Toc469493524"/>
        <w:bookmarkStart w:id="4424" w:name="_Toc469498343"/>
        <w:bookmarkEnd w:id="4416"/>
        <w:bookmarkEnd w:id="4417"/>
        <w:bookmarkEnd w:id="4418"/>
        <w:bookmarkEnd w:id="4419"/>
        <w:bookmarkEnd w:id="4420"/>
        <w:bookmarkEnd w:id="4421"/>
        <w:bookmarkEnd w:id="4422"/>
        <w:bookmarkEnd w:id="4423"/>
        <w:bookmarkEnd w:id="4424"/>
      </w:del>
    </w:p>
    <w:p w14:paraId="68D9D4C4" w14:textId="7FEA645B" w:rsidR="009B025B" w:rsidDel="00C661A2" w:rsidRDefault="009B025B" w:rsidP="009B025B">
      <w:pPr>
        <w:pStyle w:val="ListParagraph"/>
        <w:numPr>
          <w:ilvl w:val="1"/>
          <w:numId w:val="67"/>
        </w:numPr>
        <w:rPr>
          <w:del w:id="4425" w:author="Patel, Rinkesh" w:date="2016-09-26T17:28:00Z"/>
          <w:rFonts w:cs="Arial"/>
        </w:rPr>
      </w:pPr>
      <w:del w:id="4426" w:author="Patel, Rinkesh" w:date="2016-09-26T17:28:00Z">
        <w:r w:rsidDel="00C661A2">
          <w:rPr>
            <w:rFonts w:cs="Arial"/>
          </w:rPr>
          <w:delText>If void of immediate redemption:</w:delText>
        </w:r>
        <w:bookmarkStart w:id="4427" w:name="_Toc463004135"/>
        <w:bookmarkStart w:id="4428" w:name="_Toc463028797"/>
        <w:bookmarkStart w:id="4429" w:name="_Toc464055803"/>
        <w:bookmarkStart w:id="4430" w:name="_Toc464729337"/>
        <w:bookmarkStart w:id="4431" w:name="_Toc468181486"/>
        <w:bookmarkStart w:id="4432" w:name="_Toc468182800"/>
        <w:bookmarkStart w:id="4433" w:name="_Toc469407577"/>
        <w:bookmarkStart w:id="4434" w:name="_Toc469493525"/>
        <w:bookmarkStart w:id="4435" w:name="_Toc469498344"/>
        <w:bookmarkEnd w:id="4427"/>
        <w:bookmarkEnd w:id="4428"/>
        <w:bookmarkEnd w:id="4429"/>
        <w:bookmarkEnd w:id="4430"/>
        <w:bookmarkEnd w:id="4431"/>
        <w:bookmarkEnd w:id="4432"/>
        <w:bookmarkEnd w:id="4433"/>
        <w:bookmarkEnd w:id="4434"/>
        <w:bookmarkEnd w:id="4435"/>
      </w:del>
    </w:p>
    <w:p w14:paraId="07C46090" w14:textId="3BC70F2D" w:rsidR="009B025B" w:rsidDel="00C661A2" w:rsidRDefault="009B025B" w:rsidP="009B025B">
      <w:pPr>
        <w:pStyle w:val="ListParagraph"/>
        <w:numPr>
          <w:ilvl w:val="2"/>
          <w:numId w:val="67"/>
        </w:numPr>
        <w:rPr>
          <w:del w:id="4436" w:author="Patel, Rinkesh" w:date="2016-09-26T17:28:00Z"/>
          <w:rFonts w:cs="Arial"/>
        </w:rPr>
      </w:pPr>
      <w:del w:id="4437" w:author="Patel, Rinkesh" w:date="2016-09-26T17:28:00Z">
        <w:r w:rsidDel="00C661A2">
          <w:rPr>
            <w:rFonts w:cs="Arial"/>
          </w:rPr>
          <w:delText xml:space="preserve">New device: </w:delText>
        </w:r>
        <w:r w:rsidRPr="004F186C" w:rsidDel="00C661A2">
          <w:rPr>
            <w:rFonts w:cs="Arial"/>
          </w:rPr>
          <w:delText>ZNEWL_CLUB</w:delText>
        </w:r>
        <w:r w:rsidDel="00C661A2">
          <w:rPr>
            <w:rFonts w:cs="Arial"/>
          </w:rPr>
          <w:delText xml:space="preserve"> + X</w:delText>
        </w:r>
        <w:bookmarkStart w:id="4438" w:name="_Toc463004136"/>
        <w:bookmarkStart w:id="4439" w:name="_Toc463028798"/>
        <w:bookmarkStart w:id="4440" w:name="_Toc464055804"/>
        <w:bookmarkStart w:id="4441" w:name="_Toc464729338"/>
        <w:bookmarkStart w:id="4442" w:name="_Toc468181487"/>
        <w:bookmarkStart w:id="4443" w:name="_Toc468182801"/>
        <w:bookmarkStart w:id="4444" w:name="_Toc469407578"/>
        <w:bookmarkStart w:id="4445" w:name="_Toc469493526"/>
        <w:bookmarkStart w:id="4446" w:name="_Toc469498345"/>
        <w:bookmarkEnd w:id="4438"/>
        <w:bookmarkEnd w:id="4439"/>
        <w:bookmarkEnd w:id="4440"/>
        <w:bookmarkEnd w:id="4441"/>
        <w:bookmarkEnd w:id="4442"/>
        <w:bookmarkEnd w:id="4443"/>
        <w:bookmarkEnd w:id="4444"/>
        <w:bookmarkEnd w:id="4445"/>
        <w:bookmarkEnd w:id="4446"/>
      </w:del>
    </w:p>
    <w:p w14:paraId="13B9235F" w14:textId="6F79499C" w:rsidR="009B025B" w:rsidDel="00C661A2" w:rsidRDefault="009B025B" w:rsidP="009B025B">
      <w:pPr>
        <w:pStyle w:val="ListParagraph"/>
        <w:numPr>
          <w:ilvl w:val="2"/>
          <w:numId w:val="67"/>
        </w:numPr>
        <w:rPr>
          <w:del w:id="4447" w:author="Patel, Rinkesh" w:date="2016-09-26T17:28:00Z"/>
          <w:rFonts w:cs="Arial"/>
        </w:rPr>
      </w:pPr>
      <w:del w:id="4448" w:author="Patel, Rinkesh" w:date="2016-09-26T17:28:00Z">
        <w:r w:rsidDel="00C661A2">
          <w:rPr>
            <w:rFonts w:cs="Arial"/>
          </w:rPr>
          <w:delText>Old device ZTER + X</w:delText>
        </w:r>
        <w:bookmarkStart w:id="4449" w:name="_Toc463004137"/>
        <w:bookmarkStart w:id="4450" w:name="_Toc463028799"/>
        <w:bookmarkStart w:id="4451" w:name="_Toc464055805"/>
        <w:bookmarkStart w:id="4452" w:name="_Toc464729339"/>
        <w:bookmarkStart w:id="4453" w:name="_Toc468181488"/>
        <w:bookmarkStart w:id="4454" w:name="_Toc468182802"/>
        <w:bookmarkStart w:id="4455" w:name="_Toc469407579"/>
        <w:bookmarkStart w:id="4456" w:name="_Toc469493527"/>
        <w:bookmarkStart w:id="4457" w:name="_Toc469498346"/>
        <w:bookmarkEnd w:id="4449"/>
        <w:bookmarkEnd w:id="4450"/>
        <w:bookmarkEnd w:id="4451"/>
        <w:bookmarkEnd w:id="4452"/>
        <w:bookmarkEnd w:id="4453"/>
        <w:bookmarkEnd w:id="4454"/>
        <w:bookmarkEnd w:id="4455"/>
        <w:bookmarkEnd w:id="4456"/>
        <w:bookmarkEnd w:id="4457"/>
      </w:del>
    </w:p>
    <w:p w14:paraId="408EA9AF" w14:textId="1B09C7E8" w:rsidR="009B025B" w:rsidRPr="00135988" w:rsidDel="00C661A2" w:rsidRDefault="009B025B" w:rsidP="009B025B">
      <w:pPr>
        <w:ind w:left="1944"/>
        <w:rPr>
          <w:del w:id="4458" w:author="Patel, Rinkesh" w:date="2016-09-26T17:28:00Z"/>
          <w:rFonts w:cs="Arial"/>
        </w:rPr>
      </w:pPr>
      <w:bookmarkStart w:id="4459" w:name="_Toc463004138"/>
      <w:bookmarkStart w:id="4460" w:name="_Toc463028800"/>
      <w:bookmarkStart w:id="4461" w:name="_Toc464055806"/>
      <w:bookmarkStart w:id="4462" w:name="_Toc464729340"/>
      <w:bookmarkStart w:id="4463" w:name="_Toc468181489"/>
      <w:bookmarkStart w:id="4464" w:name="_Toc468182803"/>
      <w:bookmarkStart w:id="4465" w:name="_Toc469407580"/>
      <w:bookmarkStart w:id="4466" w:name="_Toc469493528"/>
      <w:bookmarkStart w:id="4467" w:name="_Toc469498347"/>
      <w:bookmarkEnd w:id="4459"/>
      <w:bookmarkEnd w:id="4460"/>
      <w:bookmarkEnd w:id="4461"/>
      <w:bookmarkEnd w:id="4462"/>
      <w:bookmarkEnd w:id="4463"/>
      <w:bookmarkEnd w:id="4464"/>
      <w:bookmarkEnd w:id="4465"/>
      <w:bookmarkEnd w:id="4466"/>
      <w:bookmarkEnd w:id="4467"/>
    </w:p>
    <w:p w14:paraId="3C1084ED" w14:textId="02E1E742" w:rsidR="009B025B" w:rsidRPr="00F8490E" w:rsidDel="00C661A2" w:rsidRDefault="009B025B" w:rsidP="009B025B">
      <w:pPr>
        <w:pStyle w:val="ListParagraph"/>
        <w:numPr>
          <w:ilvl w:val="0"/>
          <w:numId w:val="67"/>
        </w:numPr>
        <w:ind w:left="1944"/>
        <w:rPr>
          <w:del w:id="4468" w:author="Patel, Rinkesh" w:date="2016-09-26T17:28:00Z"/>
          <w:rFonts w:cs="Arial"/>
        </w:rPr>
      </w:pPr>
      <w:del w:id="4469" w:author="Patel, Rinkesh" w:date="2016-09-26T17:28:00Z">
        <w:r w:rsidRPr="00F8490E" w:rsidDel="00C661A2">
          <w:rPr>
            <w:rFonts w:cs="Arial"/>
          </w:rPr>
          <w:delText>Lease: the EIP system shall publish the JOD warranty and insurance events with event code ZINSWR</w:delText>
        </w:r>
        <w:r w:rsidDel="00C661A2">
          <w:rPr>
            <w:rFonts w:cs="Arial"/>
          </w:rPr>
          <w:delText>, same fields to be populated as today. The like-for-like exchanges shall remain as today with ZEXG.</w:delText>
        </w:r>
        <w:bookmarkStart w:id="4470" w:name="_Toc463004139"/>
        <w:bookmarkStart w:id="4471" w:name="_Toc463028801"/>
        <w:bookmarkStart w:id="4472" w:name="_Toc464055807"/>
        <w:bookmarkStart w:id="4473" w:name="_Toc464729341"/>
        <w:bookmarkStart w:id="4474" w:name="_Toc468181490"/>
        <w:bookmarkStart w:id="4475" w:name="_Toc468182804"/>
        <w:bookmarkStart w:id="4476" w:name="_Toc469407581"/>
        <w:bookmarkStart w:id="4477" w:name="_Toc469493529"/>
        <w:bookmarkStart w:id="4478" w:name="_Toc469498348"/>
        <w:bookmarkEnd w:id="4470"/>
        <w:bookmarkEnd w:id="4471"/>
        <w:bookmarkEnd w:id="4472"/>
        <w:bookmarkEnd w:id="4473"/>
        <w:bookmarkEnd w:id="4474"/>
        <w:bookmarkEnd w:id="4475"/>
        <w:bookmarkEnd w:id="4476"/>
        <w:bookmarkEnd w:id="4477"/>
        <w:bookmarkEnd w:id="4478"/>
      </w:del>
    </w:p>
    <w:p w14:paraId="116654C7" w14:textId="2F71720B" w:rsidR="00AE6864" w:rsidRPr="00AE6864" w:rsidDel="00C661A2" w:rsidRDefault="00AE6864" w:rsidP="00AE6864">
      <w:pPr>
        <w:rPr>
          <w:del w:id="4479" w:author="Patel, Rinkesh" w:date="2016-09-26T17:28:00Z"/>
        </w:rPr>
      </w:pPr>
      <w:bookmarkStart w:id="4480" w:name="_Toc463004140"/>
      <w:bookmarkStart w:id="4481" w:name="_Toc463028802"/>
      <w:bookmarkStart w:id="4482" w:name="_Toc464055808"/>
      <w:bookmarkStart w:id="4483" w:name="_Toc464729342"/>
      <w:bookmarkStart w:id="4484" w:name="_Toc468181491"/>
      <w:bookmarkStart w:id="4485" w:name="_Toc468182805"/>
      <w:bookmarkStart w:id="4486" w:name="_Toc469407582"/>
      <w:bookmarkStart w:id="4487" w:name="_Toc469493530"/>
      <w:bookmarkStart w:id="4488" w:name="_Toc469498349"/>
      <w:bookmarkEnd w:id="4480"/>
      <w:bookmarkEnd w:id="4481"/>
      <w:bookmarkEnd w:id="4482"/>
      <w:bookmarkEnd w:id="4483"/>
      <w:bookmarkEnd w:id="4484"/>
      <w:bookmarkEnd w:id="4485"/>
      <w:bookmarkEnd w:id="4486"/>
      <w:bookmarkEnd w:id="4487"/>
      <w:bookmarkEnd w:id="4488"/>
    </w:p>
    <w:p w14:paraId="0A5BC0A3" w14:textId="181543C2" w:rsidR="00DC01E6" w:rsidDel="00C661A2" w:rsidRDefault="00DC01E6" w:rsidP="00722130">
      <w:pPr>
        <w:pStyle w:val="Heading2"/>
        <w:rPr>
          <w:del w:id="4489" w:author="Patel, Rinkesh" w:date="2016-09-26T17:28:00Z"/>
        </w:rPr>
      </w:pPr>
      <w:del w:id="4490" w:author="Patel, Rinkesh" w:date="2016-09-26T17:28:00Z">
        <w:r w:rsidDel="00C661A2">
          <w:delText xml:space="preserve">Club device SAP OER/SCMS </w:delText>
        </w:r>
        <w:r w:rsidR="002409BD" w:rsidDel="00C661A2">
          <w:delText>consumer</w:delText>
        </w:r>
        <w:bookmarkStart w:id="4491" w:name="_Toc463004141"/>
        <w:bookmarkStart w:id="4492" w:name="_Toc463028803"/>
        <w:bookmarkStart w:id="4493" w:name="_Toc464055809"/>
        <w:bookmarkStart w:id="4494" w:name="_Toc464729343"/>
        <w:bookmarkStart w:id="4495" w:name="_Toc468181492"/>
        <w:bookmarkStart w:id="4496" w:name="_Toc468182806"/>
        <w:bookmarkStart w:id="4497" w:name="_Toc469407583"/>
        <w:bookmarkStart w:id="4498" w:name="_Toc469493531"/>
        <w:bookmarkStart w:id="4499" w:name="_Toc469498350"/>
        <w:bookmarkEnd w:id="4491"/>
        <w:bookmarkEnd w:id="4492"/>
        <w:bookmarkEnd w:id="4493"/>
        <w:bookmarkEnd w:id="4494"/>
        <w:bookmarkEnd w:id="4495"/>
        <w:bookmarkEnd w:id="4496"/>
        <w:bookmarkEnd w:id="4497"/>
        <w:bookmarkEnd w:id="4498"/>
        <w:bookmarkEnd w:id="4499"/>
      </w:del>
    </w:p>
    <w:p w14:paraId="79A596A9" w14:textId="19315708" w:rsidR="00771B02" w:rsidDel="00C661A2" w:rsidRDefault="00771B02" w:rsidP="00771B02">
      <w:pPr>
        <w:numPr>
          <w:ilvl w:val="0"/>
          <w:numId w:val="42"/>
        </w:numPr>
        <w:rPr>
          <w:del w:id="4500" w:author="Patel, Rinkesh" w:date="2016-09-26T17:28:00Z"/>
          <w:rFonts w:cs="Arial"/>
        </w:rPr>
      </w:pPr>
      <w:del w:id="4501" w:author="Patel, Rinkesh" w:date="2016-09-26T17:28:00Z">
        <w:r w:rsidDel="00C661A2">
          <w:rPr>
            <w:rFonts w:cs="Arial"/>
          </w:rPr>
          <w:delText>The EIP system shall publish to MW via the same means as today the eipNew, eipStatusChange and eipUpdate events as follows:</w:delText>
        </w:r>
        <w:bookmarkStart w:id="4502" w:name="_Toc463004142"/>
        <w:bookmarkStart w:id="4503" w:name="_Toc463028804"/>
        <w:bookmarkStart w:id="4504" w:name="_Toc464055810"/>
        <w:bookmarkStart w:id="4505" w:name="_Toc464729344"/>
        <w:bookmarkStart w:id="4506" w:name="_Toc468181493"/>
        <w:bookmarkStart w:id="4507" w:name="_Toc468182807"/>
        <w:bookmarkStart w:id="4508" w:name="_Toc469407584"/>
        <w:bookmarkStart w:id="4509" w:name="_Toc469493532"/>
        <w:bookmarkStart w:id="4510" w:name="_Toc469498351"/>
        <w:bookmarkEnd w:id="4502"/>
        <w:bookmarkEnd w:id="4503"/>
        <w:bookmarkEnd w:id="4504"/>
        <w:bookmarkEnd w:id="4505"/>
        <w:bookmarkEnd w:id="4506"/>
        <w:bookmarkEnd w:id="4507"/>
        <w:bookmarkEnd w:id="4508"/>
        <w:bookmarkEnd w:id="4509"/>
        <w:bookmarkEnd w:id="4510"/>
      </w:del>
    </w:p>
    <w:p w14:paraId="6091B75F" w14:textId="1DFF35DF" w:rsidR="00771B02" w:rsidDel="00C661A2" w:rsidRDefault="00771B02" w:rsidP="00771B02">
      <w:pPr>
        <w:ind w:left="1224"/>
        <w:rPr>
          <w:del w:id="4511" w:author="Patel, Rinkesh" w:date="2016-09-26T17:28:00Z"/>
          <w:rFonts w:cs="Arial"/>
        </w:rPr>
      </w:pPr>
      <w:del w:id="4512" w:author="Patel, Rinkesh" w:date="2016-09-26T17:28:00Z">
        <w:r w:rsidDel="00C661A2">
          <w:rPr>
            <w:rFonts w:cs="Arial"/>
          </w:rPr>
          <w:delText xml:space="preserve"> </w:delText>
        </w:r>
        <w:bookmarkStart w:id="4513" w:name="_Toc463004143"/>
        <w:bookmarkStart w:id="4514" w:name="_Toc463028805"/>
        <w:bookmarkStart w:id="4515" w:name="_Toc464055811"/>
        <w:bookmarkStart w:id="4516" w:name="_Toc464729345"/>
        <w:bookmarkStart w:id="4517" w:name="_Toc468181494"/>
        <w:bookmarkStart w:id="4518" w:name="_Toc468182808"/>
        <w:bookmarkStart w:id="4519" w:name="_Toc469407585"/>
        <w:bookmarkStart w:id="4520" w:name="_Toc469493533"/>
        <w:bookmarkStart w:id="4521" w:name="_Toc469498352"/>
        <w:bookmarkEnd w:id="4513"/>
        <w:bookmarkEnd w:id="4514"/>
        <w:bookmarkEnd w:id="4515"/>
        <w:bookmarkEnd w:id="4516"/>
        <w:bookmarkEnd w:id="4517"/>
        <w:bookmarkEnd w:id="4518"/>
        <w:bookmarkEnd w:id="4519"/>
        <w:bookmarkEnd w:id="4520"/>
        <w:bookmarkEnd w:id="4521"/>
      </w:del>
    </w:p>
    <w:tbl>
      <w:tblPr>
        <w:tblW w:w="5000" w:type="pct"/>
        <w:tblLook w:val="04A0" w:firstRow="1" w:lastRow="0" w:firstColumn="1" w:lastColumn="0" w:noHBand="0" w:noVBand="1"/>
      </w:tblPr>
      <w:tblGrid>
        <w:gridCol w:w="4381"/>
        <w:gridCol w:w="3632"/>
        <w:gridCol w:w="2777"/>
      </w:tblGrid>
      <w:tr w:rsidR="00771B02" w:rsidRPr="00806B13" w:rsidDel="00C661A2" w14:paraId="6DBAD8A9" w14:textId="67932BFD" w:rsidTr="00722130">
        <w:trPr>
          <w:trHeight w:val="300"/>
          <w:del w:id="4522" w:author="Patel, Rinkesh" w:date="2016-09-26T17:28:00Z"/>
        </w:trPr>
        <w:tc>
          <w:tcPr>
            <w:tcW w:w="20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349998" w14:textId="55DEAFB1" w:rsidR="00771B02" w:rsidRPr="00806B13" w:rsidDel="00C661A2" w:rsidRDefault="00771B02" w:rsidP="00EE62F2">
            <w:pPr>
              <w:spacing w:after="0"/>
              <w:rPr>
                <w:del w:id="4523" w:author="Patel, Rinkesh" w:date="2016-09-26T17:28:00Z"/>
                <w:rFonts w:ascii="Calibri" w:hAnsi="Calibri"/>
                <w:b/>
                <w:bCs/>
                <w:szCs w:val="22"/>
              </w:rPr>
            </w:pPr>
            <w:del w:id="4524" w:author="Patel, Rinkesh" w:date="2016-09-26T17:28:00Z">
              <w:r w:rsidRPr="00806B13" w:rsidDel="00C661A2">
                <w:rPr>
                  <w:rFonts w:ascii="Calibri" w:hAnsi="Calibri"/>
                  <w:b/>
                  <w:bCs/>
                  <w:szCs w:val="22"/>
                </w:rPr>
                <w:delText>Activity</w:delText>
              </w:r>
              <w:bookmarkStart w:id="4525" w:name="_Toc463004144"/>
              <w:bookmarkStart w:id="4526" w:name="_Toc463028806"/>
              <w:bookmarkStart w:id="4527" w:name="_Toc464055812"/>
              <w:bookmarkStart w:id="4528" w:name="_Toc464729346"/>
              <w:bookmarkStart w:id="4529" w:name="_Toc468181495"/>
              <w:bookmarkStart w:id="4530" w:name="_Toc468182809"/>
              <w:bookmarkStart w:id="4531" w:name="_Toc469407586"/>
              <w:bookmarkStart w:id="4532" w:name="_Toc469493534"/>
              <w:bookmarkStart w:id="4533" w:name="_Toc469498353"/>
              <w:bookmarkEnd w:id="4525"/>
              <w:bookmarkEnd w:id="4526"/>
              <w:bookmarkEnd w:id="4527"/>
              <w:bookmarkEnd w:id="4528"/>
              <w:bookmarkEnd w:id="4529"/>
              <w:bookmarkEnd w:id="4530"/>
              <w:bookmarkEnd w:id="4531"/>
              <w:bookmarkEnd w:id="4532"/>
              <w:bookmarkEnd w:id="4533"/>
            </w:del>
          </w:p>
        </w:tc>
        <w:tc>
          <w:tcPr>
            <w:tcW w:w="1683" w:type="pct"/>
            <w:tcBorders>
              <w:top w:val="single" w:sz="4" w:space="0" w:color="auto"/>
              <w:left w:val="nil"/>
              <w:bottom w:val="single" w:sz="4" w:space="0" w:color="auto"/>
              <w:right w:val="single" w:sz="4" w:space="0" w:color="auto"/>
            </w:tcBorders>
            <w:shd w:val="clear" w:color="auto" w:fill="auto"/>
            <w:vAlign w:val="center"/>
            <w:hideMark/>
          </w:tcPr>
          <w:p w14:paraId="69F52D24" w14:textId="387EB1A7" w:rsidR="00771B02" w:rsidRPr="00806B13" w:rsidDel="00C661A2" w:rsidRDefault="00771B02" w:rsidP="00EE62F2">
            <w:pPr>
              <w:spacing w:after="0"/>
              <w:rPr>
                <w:del w:id="4534" w:author="Patel, Rinkesh" w:date="2016-09-26T17:28:00Z"/>
                <w:rFonts w:ascii="Calibri" w:hAnsi="Calibri"/>
                <w:b/>
                <w:bCs/>
                <w:szCs w:val="22"/>
              </w:rPr>
            </w:pPr>
            <w:del w:id="4535" w:author="Patel, Rinkesh" w:date="2016-09-26T17:28:00Z">
              <w:r w:rsidRPr="00806B13" w:rsidDel="00C661A2">
                <w:rPr>
                  <w:rFonts w:ascii="Calibri" w:hAnsi="Calibri"/>
                  <w:b/>
                  <w:bCs/>
                  <w:szCs w:val="22"/>
                </w:rPr>
                <w:delText>Event</w:delText>
              </w:r>
              <w:bookmarkStart w:id="4536" w:name="_Toc463004145"/>
              <w:bookmarkStart w:id="4537" w:name="_Toc463028807"/>
              <w:bookmarkStart w:id="4538" w:name="_Toc464055813"/>
              <w:bookmarkStart w:id="4539" w:name="_Toc464729347"/>
              <w:bookmarkStart w:id="4540" w:name="_Toc468181496"/>
              <w:bookmarkStart w:id="4541" w:name="_Toc468182810"/>
              <w:bookmarkStart w:id="4542" w:name="_Toc469407587"/>
              <w:bookmarkStart w:id="4543" w:name="_Toc469493535"/>
              <w:bookmarkStart w:id="4544" w:name="_Toc469498354"/>
              <w:bookmarkEnd w:id="4536"/>
              <w:bookmarkEnd w:id="4537"/>
              <w:bookmarkEnd w:id="4538"/>
              <w:bookmarkEnd w:id="4539"/>
              <w:bookmarkEnd w:id="4540"/>
              <w:bookmarkEnd w:id="4541"/>
              <w:bookmarkEnd w:id="4542"/>
              <w:bookmarkEnd w:id="4543"/>
              <w:bookmarkEnd w:id="4544"/>
            </w:del>
          </w:p>
        </w:tc>
        <w:tc>
          <w:tcPr>
            <w:tcW w:w="1287" w:type="pct"/>
            <w:tcBorders>
              <w:top w:val="single" w:sz="4" w:space="0" w:color="auto"/>
              <w:left w:val="nil"/>
              <w:bottom w:val="single" w:sz="4" w:space="0" w:color="auto"/>
              <w:right w:val="single" w:sz="4" w:space="0" w:color="auto"/>
            </w:tcBorders>
            <w:shd w:val="clear" w:color="auto" w:fill="auto"/>
            <w:noWrap/>
            <w:vAlign w:val="center"/>
            <w:hideMark/>
          </w:tcPr>
          <w:p w14:paraId="7DD19E82" w14:textId="0696F073" w:rsidR="00771B02" w:rsidRPr="00806B13" w:rsidDel="00C661A2" w:rsidRDefault="00771B02" w:rsidP="00EE62F2">
            <w:pPr>
              <w:spacing w:after="0"/>
              <w:rPr>
                <w:del w:id="4545" w:author="Patel, Rinkesh" w:date="2016-09-26T17:28:00Z"/>
                <w:rFonts w:ascii="Calibri" w:hAnsi="Calibri"/>
                <w:b/>
                <w:bCs/>
                <w:szCs w:val="22"/>
              </w:rPr>
            </w:pPr>
            <w:del w:id="4546" w:author="Patel, Rinkesh" w:date="2016-09-26T17:28:00Z">
              <w:r w:rsidRPr="00806B13" w:rsidDel="00C661A2">
                <w:rPr>
                  <w:rFonts w:ascii="Calibri" w:hAnsi="Calibri"/>
                  <w:b/>
                  <w:bCs/>
                  <w:szCs w:val="22"/>
                </w:rPr>
                <w:delText>SubEventType</w:delText>
              </w:r>
              <w:bookmarkStart w:id="4547" w:name="_Toc463004146"/>
              <w:bookmarkStart w:id="4548" w:name="_Toc463028808"/>
              <w:bookmarkStart w:id="4549" w:name="_Toc464055814"/>
              <w:bookmarkStart w:id="4550" w:name="_Toc464729348"/>
              <w:bookmarkStart w:id="4551" w:name="_Toc468181497"/>
              <w:bookmarkStart w:id="4552" w:name="_Toc468182811"/>
              <w:bookmarkStart w:id="4553" w:name="_Toc469407588"/>
              <w:bookmarkStart w:id="4554" w:name="_Toc469493536"/>
              <w:bookmarkStart w:id="4555" w:name="_Toc469498355"/>
              <w:bookmarkEnd w:id="4547"/>
              <w:bookmarkEnd w:id="4548"/>
              <w:bookmarkEnd w:id="4549"/>
              <w:bookmarkEnd w:id="4550"/>
              <w:bookmarkEnd w:id="4551"/>
              <w:bookmarkEnd w:id="4552"/>
              <w:bookmarkEnd w:id="4553"/>
              <w:bookmarkEnd w:id="4554"/>
              <w:bookmarkEnd w:id="4555"/>
            </w:del>
          </w:p>
        </w:tc>
        <w:bookmarkStart w:id="4556" w:name="_Toc463004147"/>
        <w:bookmarkStart w:id="4557" w:name="_Toc463028809"/>
        <w:bookmarkStart w:id="4558" w:name="_Toc464055815"/>
        <w:bookmarkStart w:id="4559" w:name="_Toc464729349"/>
        <w:bookmarkStart w:id="4560" w:name="_Toc468181498"/>
        <w:bookmarkStart w:id="4561" w:name="_Toc468182812"/>
        <w:bookmarkStart w:id="4562" w:name="_Toc469407589"/>
        <w:bookmarkStart w:id="4563" w:name="_Toc469493537"/>
        <w:bookmarkStart w:id="4564" w:name="_Toc469498356"/>
        <w:bookmarkEnd w:id="4556"/>
        <w:bookmarkEnd w:id="4557"/>
        <w:bookmarkEnd w:id="4558"/>
        <w:bookmarkEnd w:id="4559"/>
        <w:bookmarkEnd w:id="4560"/>
        <w:bookmarkEnd w:id="4561"/>
        <w:bookmarkEnd w:id="4562"/>
        <w:bookmarkEnd w:id="4563"/>
        <w:bookmarkEnd w:id="4564"/>
      </w:tr>
      <w:tr w:rsidR="00771B02" w:rsidRPr="00806B13" w:rsidDel="00C661A2" w14:paraId="66E71CD9" w14:textId="6872FE7E" w:rsidTr="00722130">
        <w:trPr>
          <w:trHeight w:val="300"/>
          <w:del w:id="4565" w:author="Patel, Rinkesh" w:date="2016-09-26T17:28:00Z"/>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3416B9EA" w14:textId="4BB7E257" w:rsidR="00771B02" w:rsidRPr="00806B13" w:rsidDel="00C661A2" w:rsidRDefault="00771B02" w:rsidP="00EE62F2">
            <w:pPr>
              <w:spacing w:after="0"/>
              <w:rPr>
                <w:del w:id="4566" w:author="Patel, Rinkesh" w:date="2016-09-26T17:28:00Z"/>
                <w:rFonts w:ascii="Calibri" w:hAnsi="Calibri"/>
                <w:b/>
                <w:bCs/>
                <w:szCs w:val="22"/>
              </w:rPr>
            </w:pPr>
            <w:del w:id="4567" w:author="Patel, Rinkesh" w:date="2016-09-26T17:28:00Z">
              <w:r w:rsidRPr="00806B13" w:rsidDel="00C661A2">
                <w:rPr>
                  <w:rFonts w:ascii="Calibri" w:hAnsi="Calibri"/>
                  <w:b/>
                  <w:bCs/>
                  <w:szCs w:val="22"/>
                </w:rPr>
                <w:delText>Club</w:delText>
              </w:r>
              <w:r w:rsidDel="00C661A2">
                <w:rPr>
                  <w:rFonts w:ascii="Calibri" w:hAnsi="Calibri"/>
                  <w:b/>
                  <w:bCs/>
                  <w:szCs w:val="22"/>
                </w:rPr>
                <w:delText>:</w:delText>
              </w:r>
              <w:bookmarkStart w:id="4568" w:name="_Toc463004148"/>
              <w:bookmarkStart w:id="4569" w:name="_Toc463028810"/>
              <w:bookmarkStart w:id="4570" w:name="_Toc464055816"/>
              <w:bookmarkStart w:id="4571" w:name="_Toc464729350"/>
              <w:bookmarkStart w:id="4572" w:name="_Toc468181499"/>
              <w:bookmarkStart w:id="4573" w:name="_Toc468182813"/>
              <w:bookmarkStart w:id="4574" w:name="_Toc469407590"/>
              <w:bookmarkStart w:id="4575" w:name="_Toc469493538"/>
              <w:bookmarkStart w:id="4576" w:name="_Toc469498357"/>
              <w:bookmarkEnd w:id="4568"/>
              <w:bookmarkEnd w:id="4569"/>
              <w:bookmarkEnd w:id="4570"/>
              <w:bookmarkEnd w:id="4571"/>
              <w:bookmarkEnd w:id="4572"/>
              <w:bookmarkEnd w:id="4573"/>
              <w:bookmarkEnd w:id="4574"/>
              <w:bookmarkEnd w:id="4575"/>
              <w:bookmarkEnd w:id="4576"/>
            </w:del>
          </w:p>
        </w:tc>
        <w:bookmarkStart w:id="4577" w:name="_Toc463004149"/>
        <w:bookmarkStart w:id="4578" w:name="_Toc463028811"/>
        <w:bookmarkStart w:id="4579" w:name="_Toc464055817"/>
        <w:bookmarkStart w:id="4580" w:name="_Toc464729351"/>
        <w:bookmarkStart w:id="4581" w:name="_Toc468181500"/>
        <w:bookmarkStart w:id="4582" w:name="_Toc468182814"/>
        <w:bookmarkStart w:id="4583" w:name="_Toc469407591"/>
        <w:bookmarkStart w:id="4584" w:name="_Toc469493539"/>
        <w:bookmarkStart w:id="4585" w:name="_Toc469498358"/>
        <w:bookmarkEnd w:id="4577"/>
        <w:bookmarkEnd w:id="4578"/>
        <w:bookmarkEnd w:id="4579"/>
        <w:bookmarkEnd w:id="4580"/>
        <w:bookmarkEnd w:id="4581"/>
        <w:bookmarkEnd w:id="4582"/>
        <w:bookmarkEnd w:id="4583"/>
        <w:bookmarkEnd w:id="4584"/>
        <w:bookmarkEnd w:id="4585"/>
      </w:tr>
      <w:tr w:rsidR="00771B02" w:rsidRPr="00806B13" w:rsidDel="00C661A2" w14:paraId="5753F719" w14:textId="7D709AAD" w:rsidTr="00722130">
        <w:trPr>
          <w:trHeight w:val="300"/>
          <w:del w:id="4586"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4B4A9EAD" w14:textId="17227FDB" w:rsidR="00771B02" w:rsidRPr="00806B13" w:rsidDel="00C661A2" w:rsidRDefault="00771B02" w:rsidP="00EE62F2">
            <w:pPr>
              <w:spacing w:after="0"/>
              <w:rPr>
                <w:del w:id="4587" w:author="Patel, Rinkesh" w:date="2016-09-26T17:28:00Z"/>
                <w:rFonts w:ascii="Calibri" w:hAnsi="Calibri"/>
                <w:szCs w:val="22"/>
              </w:rPr>
            </w:pPr>
            <w:del w:id="4588" w:author="Patel, Rinkesh" w:date="2016-09-26T17:28:00Z">
              <w:r w:rsidRPr="00806B13" w:rsidDel="00C661A2">
                <w:rPr>
                  <w:rFonts w:ascii="Calibri" w:hAnsi="Calibri"/>
                  <w:szCs w:val="22"/>
                </w:rPr>
                <w:delText>Standalone Retail check-out (immediate)</w:delText>
              </w:r>
              <w:bookmarkStart w:id="4589" w:name="_Toc463004150"/>
              <w:bookmarkStart w:id="4590" w:name="_Toc463028812"/>
              <w:bookmarkStart w:id="4591" w:name="_Toc464055818"/>
              <w:bookmarkStart w:id="4592" w:name="_Toc464729352"/>
              <w:bookmarkStart w:id="4593" w:name="_Toc468181501"/>
              <w:bookmarkStart w:id="4594" w:name="_Toc468182815"/>
              <w:bookmarkStart w:id="4595" w:name="_Toc469407592"/>
              <w:bookmarkStart w:id="4596" w:name="_Toc469493540"/>
              <w:bookmarkStart w:id="4597" w:name="_Toc469498359"/>
              <w:bookmarkEnd w:id="4589"/>
              <w:bookmarkEnd w:id="4590"/>
              <w:bookmarkEnd w:id="4591"/>
              <w:bookmarkEnd w:id="4592"/>
              <w:bookmarkEnd w:id="4593"/>
              <w:bookmarkEnd w:id="4594"/>
              <w:bookmarkEnd w:id="4595"/>
              <w:bookmarkEnd w:id="4596"/>
              <w:bookmarkEnd w:id="4597"/>
            </w:del>
          </w:p>
        </w:tc>
        <w:tc>
          <w:tcPr>
            <w:tcW w:w="1683" w:type="pct"/>
            <w:tcBorders>
              <w:top w:val="nil"/>
              <w:left w:val="nil"/>
              <w:bottom w:val="single" w:sz="4" w:space="0" w:color="auto"/>
              <w:right w:val="single" w:sz="4" w:space="0" w:color="auto"/>
            </w:tcBorders>
            <w:shd w:val="clear" w:color="auto" w:fill="auto"/>
            <w:vAlign w:val="center"/>
            <w:hideMark/>
          </w:tcPr>
          <w:p w14:paraId="08B637A1" w14:textId="1E39DDF0" w:rsidR="00771B02" w:rsidRPr="00806B13" w:rsidDel="00C661A2" w:rsidRDefault="00771B02" w:rsidP="00EE62F2">
            <w:pPr>
              <w:spacing w:after="0"/>
              <w:rPr>
                <w:del w:id="4598" w:author="Patel, Rinkesh" w:date="2016-09-26T17:28:00Z"/>
                <w:rFonts w:ascii="Calibri" w:hAnsi="Calibri"/>
                <w:szCs w:val="22"/>
              </w:rPr>
            </w:pPr>
            <w:del w:id="4599" w:author="Patel, Rinkesh" w:date="2016-09-26T17:28:00Z">
              <w:r w:rsidRPr="00806B13" w:rsidDel="00C661A2">
                <w:rPr>
                  <w:rFonts w:ascii="Calibri" w:hAnsi="Calibri"/>
                  <w:szCs w:val="22"/>
                </w:rPr>
                <w:delText>eipNew</w:delText>
              </w:r>
              <w:bookmarkStart w:id="4600" w:name="_Toc463004151"/>
              <w:bookmarkStart w:id="4601" w:name="_Toc463028813"/>
              <w:bookmarkStart w:id="4602" w:name="_Toc464055819"/>
              <w:bookmarkStart w:id="4603" w:name="_Toc464729353"/>
              <w:bookmarkStart w:id="4604" w:name="_Toc468181502"/>
              <w:bookmarkStart w:id="4605" w:name="_Toc468182816"/>
              <w:bookmarkStart w:id="4606" w:name="_Toc469407593"/>
              <w:bookmarkStart w:id="4607" w:name="_Toc469493541"/>
              <w:bookmarkStart w:id="4608" w:name="_Toc469498360"/>
              <w:bookmarkEnd w:id="4600"/>
              <w:bookmarkEnd w:id="4601"/>
              <w:bookmarkEnd w:id="4602"/>
              <w:bookmarkEnd w:id="4603"/>
              <w:bookmarkEnd w:id="4604"/>
              <w:bookmarkEnd w:id="4605"/>
              <w:bookmarkEnd w:id="4606"/>
              <w:bookmarkEnd w:id="4607"/>
              <w:bookmarkEnd w:id="4608"/>
            </w:del>
          </w:p>
        </w:tc>
        <w:tc>
          <w:tcPr>
            <w:tcW w:w="1287" w:type="pct"/>
            <w:tcBorders>
              <w:top w:val="nil"/>
              <w:left w:val="nil"/>
              <w:bottom w:val="single" w:sz="4" w:space="0" w:color="auto"/>
              <w:right w:val="single" w:sz="4" w:space="0" w:color="auto"/>
            </w:tcBorders>
            <w:shd w:val="clear" w:color="auto" w:fill="auto"/>
            <w:vAlign w:val="center"/>
            <w:hideMark/>
          </w:tcPr>
          <w:p w14:paraId="5180DABA" w14:textId="0C56EA8B" w:rsidR="00771B02" w:rsidRPr="00806B13" w:rsidDel="00C661A2" w:rsidRDefault="00771B02" w:rsidP="00EE62F2">
            <w:pPr>
              <w:spacing w:after="0"/>
              <w:rPr>
                <w:del w:id="4609" w:author="Patel, Rinkesh" w:date="2016-09-26T17:28:00Z"/>
                <w:rFonts w:ascii="Calibri" w:hAnsi="Calibri"/>
                <w:szCs w:val="22"/>
              </w:rPr>
            </w:pPr>
            <w:del w:id="4610" w:author="Patel, Rinkesh" w:date="2016-09-26T17:28:00Z">
              <w:r w:rsidRPr="00806B13" w:rsidDel="00C661A2">
                <w:rPr>
                  <w:rFonts w:ascii="Calibri" w:hAnsi="Calibri"/>
                  <w:szCs w:val="22"/>
                </w:rPr>
                <w:delText>RETAIL-CHECK-OUT</w:delText>
              </w:r>
              <w:bookmarkStart w:id="4611" w:name="_Toc463004152"/>
              <w:bookmarkStart w:id="4612" w:name="_Toc463028814"/>
              <w:bookmarkStart w:id="4613" w:name="_Toc464055820"/>
              <w:bookmarkStart w:id="4614" w:name="_Toc464729354"/>
              <w:bookmarkStart w:id="4615" w:name="_Toc468181503"/>
              <w:bookmarkStart w:id="4616" w:name="_Toc468182817"/>
              <w:bookmarkStart w:id="4617" w:name="_Toc469407594"/>
              <w:bookmarkStart w:id="4618" w:name="_Toc469493542"/>
              <w:bookmarkStart w:id="4619" w:name="_Toc469498361"/>
              <w:bookmarkEnd w:id="4611"/>
              <w:bookmarkEnd w:id="4612"/>
              <w:bookmarkEnd w:id="4613"/>
              <w:bookmarkEnd w:id="4614"/>
              <w:bookmarkEnd w:id="4615"/>
              <w:bookmarkEnd w:id="4616"/>
              <w:bookmarkEnd w:id="4617"/>
              <w:bookmarkEnd w:id="4618"/>
              <w:bookmarkEnd w:id="4619"/>
            </w:del>
          </w:p>
        </w:tc>
        <w:bookmarkStart w:id="4620" w:name="_Toc463004153"/>
        <w:bookmarkStart w:id="4621" w:name="_Toc463028815"/>
        <w:bookmarkStart w:id="4622" w:name="_Toc464055821"/>
        <w:bookmarkStart w:id="4623" w:name="_Toc464729355"/>
        <w:bookmarkStart w:id="4624" w:name="_Toc468181504"/>
        <w:bookmarkStart w:id="4625" w:name="_Toc468182818"/>
        <w:bookmarkStart w:id="4626" w:name="_Toc469407595"/>
        <w:bookmarkStart w:id="4627" w:name="_Toc469493543"/>
        <w:bookmarkStart w:id="4628" w:name="_Toc469498362"/>
        <w:bookmarkEnd w:id="4620"/>
        <w:bookmarkEnd w:id="4621"/>
        <w:bookmarkEnd w:id="4622"/>
        <w:bookmarkEnd w:id="4623"/>
        <w:bookmarkEnd w:id="4624"/>
        <w:bookmarkEnd w:id="4625"/>
        <w:bookmarkEnd w:id="4626"/>
        <w:bookmarkEnd w:id="4627"/>
        <w:bookmarkEnd w:id="4628"/>
      </w:tr>
      <w:tr w:rsidR="00771B02" w:rsidRPr="00806B13" w:rsidDel="00C661A2" w14:paraId="3331FBFC" w14:textId="1C19DF4C" w:rsidTr="00722130">
        <w:trPr>
          <w:trHeight w:val="300"/>
          <w:del w:id="4629"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4B3B58A4" w14:textId="78E2328C" w:rsidR="00771B02" w:rsidRPr="00806B13" w:rsidDel="00C661A2" w:rsidRDefault="00771B02" w:rsidP="00EE62F2">
            <w:pPr>
              <w:spacing w:after="0"/>
              <w:rPr>
                <w:del w:id="4630" w:author="Patel, Rinkesh" w:date="2016-09-26T17:28:00Z"/>
                <w:rFonts w:ascii="Calibri" w:hAnsi="Calibri"/>
                <w:szCs w:val="22"/>
              </w:rPr>
            </w:pPr>
            <w:del w:id="4631" w:author="Patel, Rinkesh" w:date="2016-09-26T17:28:00Z">
              <w:r w:rsidRPr="00806B13" w:rsidDel="00C661A2">
                <w:rPr>
                  <w:rFonts w:ascii="Calibri" w:hAnsi="Calibri"/>
                  <w:strike/>
                  <w:szCs w:val="22"/>
                </w:rPr>
                <w:delText>Standalone Ship-to check-out (deferred)</w:delText>
              </w:r>
              <w:r w:rsidDel="00C661A2">
                <w:rPr>
                  <w:rFonts w:ascii="Calibri" w:hAnsi="Calibri"/>
                  <w:strike/>
                  <w:szCs w:val="22"/>
                </w:rPr>
                <w:delText>*</w:delText>
              </w:r>
              <w:bookmarkStart w:id="4632" w:name="_Toc463004154"/>
              <w:bookmarkStart w:id="4633" w:name="_Toc463028816"/>
              <w:bookmarkStart w:id="4634" w:name="_Toc464055822"/>
              <w:bookmarkStart w:id="4635" w:name="_Toc464729356"/>
              <w:bookmarkStart w:id="4636" w:name="_Toc468181505"/>
              <w:bookmarkStart w:id="4637" w:name="_Toc468182819"/>
              <w:bookmarkStart w:id="4638" w:name="_Toc469407596"/>
              <w:bookmarkStart w:id="4639" w:name="_Toc469493544"/>
              <w:bookmarkStart w:id="4640" w:name="_Toc469498363"/>
              <w:bookmarkEnd w:id="4632"/>
              <w:bookmarkEnd w:id="4633"/>
              <w:bookmarkEnd w:id="4634"/>
              <w:bookmarkEnd w:id="4635"/>
              <w:bookmarkEnd w:id="4636"/>
              <w:bookmarkEnd w:id="4637"/>
              <w:bookmarkEnd w:id="4638"/>
              <w:bookmarkEnd w:id="4639"/>
              <w:bookmarkEnd w:id="4640"/>
            </w:del>
          </w:p>
        </w:tc>
        <w:tc>
          <w:tcPr>
            <w:tcW w:w="1683" w:type="pct"/>
            <w:tcBorders>
              <w:top w:val="nil"/>
              <w:left w:val="nil"/>
              <w:bottom w:val="single" w:sz="4" w:space="0" w:color="auto"/>
              <w:right w:val="single" w:sz="4" w:space="0" w:color="auto"/>
            </w:tcBorders>
            <w:shd w:val="clear" w:color="auto" w:fill="auto"/>
            <w:vAlign w:val="center"/>
            <w:hideMark/>
          </w:tcPr>
          <w:p w14:paraId="3EC46E42" w14:textId="387D24F0" w:rsidR="00771B02" w:rsidRPr="00806B13" w:rsidDel="00C661A2" w:rsidRDefault="00771B02" w:rsidP="00EE62F2">
            <w:pPr>
              <w:spacing w:after="0"/>
              <w:rPr>
                <w:del w:id="4641" w:author="Patel, Rinkesh" w:date="2016-09-26T17:28:00Z"/>
                <w:rFonts w:ascii="Calibri" w:hAnsi="Calibri"/>
                <w:szCs w:val="22"/>
              </w:rPr>
            </w:pPr>
            <w:del w:id="4642" w:author="Patel, Rinkesh" w:date="2016-09-26T17:28:00Z">
              <w:r w:rsidRPr="00806B13" w:rsidDel="00C661A2">
                <w:rPr>
                  <w:rFonts w:ascii="Calibri" w:hAnsi="Calibri"/>
                  <w:strike/>
                  <w:szCs w:val="22"/>
                </w:rPr>
                <w:delText>eipNew</w:delText>
              </w:r>
              <w:bookmarkStart w:id="4643" w:name="_Toc463004155"/>
              <w:bookmarkStart w:id="4644" w:name="_Toc463028817"/>
              <w:bookmarkStart w:id="4645" w:name="_Toc464055823"/>
              <w:bookmarkStart w:id="4646" w:name="_Toc464729357"/>
              <w:bookmarkStart w:id="4647" w:name="_Toc468181506"/>
              <w:bookmarkStart w:id="4648" w:name="_Toc468182820"/>
              <w:bookmarkStart w:id="4649" w:name="_Toc469407597"/>
              <w:bookmarkStart w:id="4650" w:name="_Toc469493545"/>
              <w:bookmarkStart w:id="4651" w:name="_Toc469498364"/>
              <w:bookmarkEnd w:id="4643"/>
              <w:bookmarkEnd w:id="4644"/>
              <w:bookmarkEnd w:id="4645"/>
              <w:bookmarkEnd w:id="4646"/>
              <w:bookmarkEnd w:id="4647"/>
              <w:bookmarkEnd w:id="4648"/>
              <w:bookmarkEnd w:id="4649"/>
              <w:bookmarkEnd w:id="4650"/>
              <w:bookmarkEnd w:id="4651"/>
            </w:del>
          </w:p>
        </w:tc>
        <w:tc>
          <w:tcPr>
            <w:tcW w:w="1287" w:type="pct"/>
            <w:tcBorders>
              <w:top w:val="nil"/>
              <w:left w:val="nil"/>
              <w:bottom w:val="single" w:sz="4" w:space="0" w:color="auto"/>
              <w:right w:val="single" w:sz="4" w:space="0" w:color="auto"/>
            </w:tcBorders>
            <w:shd w:val="clear" w:color="auto" w:fill="auto"/>
            <w:vAlign w:val="center"/>
            <w:hideMark/>
          </w:tcPr>
          <w:p w14:paraId="10C6BC49" w14:textId="5593A47B" w:rsidR="00771B02" w:rsidRPr="00806B13" w:rsidDel="00C661A2" w:rsidRDefault="00771B02" w:rsidP="00EE62F2">
            <w:pPr>
              <w:spacing w:after="0"/>
              <w:rPr>
                <w:del w:id="4652" w:author="Patel, Rinkesh" w:date="2016-09-26T17:28:00Z"/>
                <w:rFonts w:ascii="Calibri" w:hAnsi="Calibri"/>
                <w:szCs w:val="22"/>
              </w:rPr>
            </w:pPr>
            <w:del w:id="4653" w:author="Patel, Rinkesh" w:date="2016-09-26T17:28:00Z">
              <w:r w:rsidRPr="00806B13" w:rsidDel="00C661A2">
                <w:rPr>
                  <w:rFonts w:ascii="Calibri" w:hAnsi="Calibri"/>
                  <w:strike/>
                  <w:szCs w:val="22"/>
                </w:rPr>
                <w:delText>DEFERRED-CHECK-OUT</w:delText>
              </w:r>
              <w:bookmarkStart w:id="4654" w:name="_Toc463004156"/>
              <w:bookmarkStart w:id="4655" w:name="_Toc463028818"/>
              <w:bookmarkStart w:id="4656" w:name="_Toc464055824"/>
              <w:bookmarkStart w:id="4657" w:name="_Toc464729358"/>
              <w:bookmarkStart w:id="4658" w:name="_Toc468181507"/>
              <w:bookmarkStart w:id="4659" w:name="_Toc468182821"/>
              <w:bookmarkStart w:id="4660" w:name="_Toc469407598"/>
              <w:bookmarkStart w:id="4661" w:name="_Toc469493546"/>
              <w:bookmarkStart w:id="4662" w:name="_Toc469498365"/>
              <w:bookmarkEnd w:id="4654"/>
              <w:bookmarkEnd w:id="4655"/>
              <w:bookmarkEnd w:id="4656"/>
              <w:bookmarkEnd w:id="4657"/>
              <w:bookmarkEnd w:id="4658"/>
              <w:bookmarkEnd w:id="4659"/>
              <w:bookmarkEnd w:id="4660"/>
              <w:bookmarkEnd w:id="4661"/>
              <w:bookmarkEnd w:id="4662"/>
            </w:del>
          </w:p>
        </w:tc>
        <w:bookmarkStart w:id="4663" w:name="_Toc463004157"/>
        <w:bookmarkStart w:id="4664" w:name="_Toc463028819"/>
        <w:bookmarkStart w:id="4665" w:name="_Toc464055825"/>
        <w:bookmarkStart w:id="4666" w:name="_Toc464729359"/>
        <w:bookmarkStart w:id="4667" w:name="_Toc468181508"/>
        <w:bookmarkStart w:id="4668" w:name="_Toc468182822"/>
        <w:bookmarkStart w:id="4669" w:name="_Toc469407599"/>
        <w:bookmarkStart w:id="4670" w:name="_Toc469493547"/>
        <w:bookmarkStart w:id="4671" w:name="_Toc469498366"/>
        <w:bookmarkEnd w:id="4663"/>
        <w:bookmarkEnd w:id="4664"/>
        <w:bookmarkEnd w:id="4665"/>
        <w:bookmarkEnd w:id="4666"/>
        <w:bookmarkEnd w:id="4667"/>
        <w:bookmarkEnd w:id="4668"/>
        <w:bookmarkEnd w:id="4669"/>
        <w:bookmarkEnd w:id="4670"/>
        <w:bookmarkEnd w:id="4671"/>
      </w:tr>
      <w:tr w:rsidR="00771B02" w:rsidRPr="00806B13" w:rsidDel="00C661A2" w14:paraId="0F8F71ED" w14:textId="35609C8E" w:rsidTr="00722130">
        <w:trPr>
          <w:trHeight w:val="300"/>
          <w:del w:id="4672"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1F9CC69E" w14:textId="1418EE0B" w:rsidR="00771B02" w:rsidRPr="00806B13" w:rsidDel="00C661A2" w:rsidRDefault="00771B02" w:rsidP="00EE62F2">
            <w:pPr>
              <w:spacing w:after="0"/>
              <w:rPr>
                <w:del w:id="4673" w:author="Patel, Rinkesh" w:date="2016-09-26T17:28:00Z"/>
                <w:rFonts w:ascii="Calibri" w:hAnsi="Calibri"/>
                <w:szCs w:val="22"/>
              </w:rPr>
            </w:pPr>
            <w:del w:id="4674" w:author="Patel, Rinkesh" w:date="2016-09-26T17:28:00Z">
              <w:r w:rsidRPr="00806B13" w:rsidDel="00C661A2">
                <w:rPr>
                  <w:rFonts w:ascii="Calibri" w:hAnsi="Calibri"/>
                  <w:szCs w:val="22"/>
                </w:rPr>
                <w:delText>Void check-out</w:delText>
              </w:r>
              <w:bookmarkStart w:id="4675" w:name="_Toc463004158"/>
              <w:bookmarkStart w:id="4676" w:name="_Toc463028820"/>
              <w:bookmarkStart w:id="4677" w:name="_Toc464055826"/>
              <w:bookmarkStart w:id="4678" w:name="_Toc464729360"/>
              <w:bookmarkStart w:id="4679" w:name="_Toc468181509"/>
              <w:bookmarkStart w:id="4680" w:name="_Toc468182823"/>
              <w:bookmarkStart w:id="4681" w:name="_Toc469407600"/>
              <w:bookmarkStart w:id="4682" w:name="_Toc469493548"/>
              <w:bookmarkStart w:id="4683" w:name="_Toc469498367"/>
              <w:bookmarkEnd w:id="4675"/>
              <w:bookmarkEnd w:id="4676"/>
              <w:bookmarkEnd w:id="4677"/>
              <w:bookmarkEnd w:id="4678"/>
              <w:bookmarkEnd w:id="4679"/>
              <w:bookmarkEnd w:id="4680"/>
              <w:bookmarkEnd w:id="4681"/>
              <w:bookmarkEnd w:id="4682"/>
              <w:bookmarkEnd w:id="4683"/>
            </w:del>
          </w:p>
        </w:tc>
        <w:tc>
          <w:tcPr>
            <w:tcW w:w="1683" w:type="pct"/>
            <w:tcBorders>
              <w:top w:val="nil"/>
              <w:left w:val="nil"/>
              <w:bottom w:val="single" w:sz="4" w:space="0" w:color="auto"/>
              <w:right w:val="single" w:sz="4" w:space="0" w:color="auto"/>
            </w:tcBorders>
            <w:shd w:val="clear" w:color="auto" w:fill="auto"/>
            <w:vAlign w:val="center"/>
            <w:hideMark/>
          </w:tcPr>
          <w:p w14:paraId="5C7C6D98" w14:textId="522A62C0" w:rsidR="00771B02" w:rsidRPr="00806B13" w:rsidDel="00C661A2" w:rsidRDefault="00771B02" w:rsidP="00EE62F2">
            <w:pPr>
              <w:spacing w:after="0"/>
              <w:rPr>
                <w:del w:id="4684" w:author="Patel, Rinkesh" w:date="2016-09-26T17:28:00Z"/>
                <w:rFonts w:ascii="Calibri" w:hAnsi="Calibri"/>
                <w:szCs w:val="22"/>
              </w:rPr>
            </w:pPr>
            <w:del w:id="4685" w:author="Patel, Rinkesh" w:date="2016-09-26T17:28:00Z">
              <w:r w:rsidRPr="00806B13" w:rsidDel="00C661A2">
                <w:rPr>
                  <w:rFonts w:ascii="Calibri" w:hAnsi="Calibri"/>
                  <w:szCs w:val="22"/>
                </w:rPr>
                <w:delText>eipStatusChange</w:delText>
              </w:r>
              <w:bookmarkStart w:id="4686" w:name="_Toc463004159"/>
              <w:bookmarkStart w:id="4687" w:name="_Toc463028821"/>
              <w:bookmarkStart w:id="4688" w:name="_Toc464055827"/>
              <w:bookmarkStart w:id="4689" w:name="_Toc464729361"/>
              <w:bookmarkStart w:id="4690" w:name="_Toc468181510"/>
              <w:bookmarkStart w:id="4691" w:name="_Toc468182824"/>
              <w:bookmarkStart w:id="4692" w:name="_Toc469407601"/>
              <w:bookmarkStart w:id="4693" w:name="_Toc469493549"/>
              <w:bookmarkStart w:id="4694" w:name="_Toc469498368"/>
              <w:bookmarkEnd w:id="4686"/>
              <w:bookmarkEnd w:id="4687"/>
              <w:bookmarkEnd w:id="4688"/>
              <w:bookmarkEnd w:id="4689"/>
              <w:bookmarkEnd w:id="4690"/>
              <w:bookmarkEnd w:id="4691"/>
              <w:bookmarkEnd w:id="4692"/>
              <w:bookmarkEnd w:id="4693"/>
              <w:bookmarkEnd w:id="4694"/>
            </w:del>
          </w:p>
        </w:tc>
        <w:tc>
          <w:tcPr>
            <w:tcW w:w="1287" w:type="pct"/>
            <w:tcBorders>
              <w:top w:val="nil"/>
              <w:left w:val="nil"/>
              <w:bottom w:val="single" w:sz="4" w:space="0" w:color="auto"/>
              <w:right w:val="single" w:sz="4" w:space="0" w:color="auto"/>
            </w:tcBorders>
            <w:shd w:val="clear" w:color="auto" w:fill="auto"/>
            <w:vAlign w:val="center"/>
            <w:hideMark/>
          </w:tcPr>
          <w:p w14:paraId="2C854406" w14:textId="1124370D" w:rsidR="00771B02" w:rsidRPr="00806B13" w:rsidDel="00C661A2" w:rsidRDefault="00771B02" w:rsidP="00EE62F2">
            <w:pPr>
              <w:spacing w:after="0"/>
              <w:rPr>
                <w:del w:id="4695" w:author="Patel, Rinkesh" w:date="2016-09-26T17:28:00Z"/>
                <w:rFonts w:ascii="Calibri" w:hAnsi="Calibri"/>
                <w:szCs w:val="22"/>
              </w:rPr>
            </w:pPr>
            <w:del w:id="4696" w:author="Patel, Rinkesh" w:date="2016-09-26T17:28:00Z">
              <w:r w:rsidRPr="00806B13" w:rsidDel="00C661A2">
                <w:rPr>
                  <w:rFonts w:ascii="Calibri" w:hAnsi="Calibri"/>
                  <w:szCs w:val="22"/>
                </w:rPr>
                <w:delText>VOID-CHECK-OUT</w:delText>
              </w:r>
              <w:bookmarkStart w:id="4697" w:name="_Toc463004160"/>
              <w:bookmarkStart w:id="4698" w:name="_Toc463028822"/>
              <w:bookmarkStart w:id="4699" w:name="_Toc464055828"/>
              <w:bookmarkStart w:id="4700" w:name="_Toc464729362"/>
              <w:bookmarkStart w:id="4701" w:name="_Toc468181511"/>
              <w:bookmarkStart w:id="4702" w:name="_Toc468182825"/>
              <w:bookmarkStart w:id="4703" w:name="_Toc469407602"/>
              <w:bookmarkStart w:id="4704" w:name="_Toc469493550"/>
              <w:bookmarkStart w:id="4705" w:name="_Toc469498369"/>
              <w:bookmarkEnd w:id="4697"/>
              <w:bookmarkEnd w:id="4698"/>
              <w:bookmarkEnd w:id="4699"/>
              <w:bookmarkEnd w:id="4700"/>
              <w:bookmarkEnd w:id="4701"/>
              <w:bookmarkEnd w:id="4702"/>
              <w:bookmarkEnd w:id="4703"/>
              <w:bookmarkEnd w:id="4704"/>
              <w:bookmarkEnd w:id="4705"/>
            </w:del>
          </w:p>
        </w:tc>
        <w:bookmarkStart w:id="4706" w:name="_Toc463004161"/>
        <w:bookmarkStart w:id="4707" w:name="_Toc463028823"/>
        <w:bookmarkStart w:id="4708" w:name="_Toc464055829"/>
        <w:bookmarkStart w:id="4709" w:name="_Toc464729363"/>
        <w:bookmarkStart w:id="4710" w:name="_Toc468181512"/>
        <w:bookmarkStart w:id="4711" w:name="_Toc468182826"/>
        <w:bookmarkStart w:id="4712" w:name="_Toc469407603"/>
        <w:bookmarkStart w:id="4713" w:name="_Toc469493551"/>
        <w:bookmarkStart w:id="4714" w:name="_Toc469498370"/>
        <w:bookmarkEnd w:id="4706"/>
        <w:bookmarkEnd w:id="4707"/>
        <w:bookmarkEnd w:id="4708"/>
        <w:bookmarkEnd w:id="4709"/>
        <w:bookmarkEnd w:id="4710"/>
        <w:bookmarkEnd w:id="4711"/>
        <w:bookmarkEnd w:id="4712"/>
        <w:bookmarkEnd w:id="4713"/>
        <w:bookmarkEnd w:id="4714"/>
      </w:tr>
      <w:tr w:rsidR="00771B02" w:rsidRPr="00806B13" w:rsidDel="00C661A2" w14:paraId="4DA87B73" w14:textId="5BACA968" w:rsidTr="00722130">
        <w:trPr>
          <w:trHeight w:val="900"/>
          <w:del w:id="4715"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0D12391D" w14:textId="538DCD06" w:rsidR="00771B02" w:rsidRPr="00806B13" w:rsidDel="00C661A2" w:rsidRDefault="00771B02" w:rsidP="00EE62F2">
            <w:pPr>
              <w:spacing w:after="0"/>
              <w:rPr>
                <w:del w:id="4716" w:author="Patel, Rinkesh" w:date="2016-09-26T17:28:00Z"/>
                <w:rFonts w:ascii="Calibri" w:hAnsi="Calibri"/>
                <w:szCs w:val="22"/>
              </w:rPr>
            </w:pPr>
            <w:del w:id="4717" w:author="Patel, Rinkesh" w:date="2016-09-26T17:28:00Z">
              <w:r w:rsidRPr="00806B13" w:rsidDel="00C661A2">
                <w:rPr>
                  <w:rFonts w:ascii="Calibri" w:hAnsi="Calibri"/>
                  <w:szCs w:val="22"/>
                </w:rPr>
                <w:delText xml:space="preserve">Fulfillment for Ship-to check-out </w:delText>
              </w:r>
              <w:r w:rsidRPr="00806B13" w:rsidDel="00C661A2">
                <w:rPr>
                  <w:rFonts w:ascii="Calibri" w:hAnsi="Calibri"/>
                  <w:i/>
                  <w:szCs w:val="22"/>
                </w:rPr>
                <w:delText>(includes for devices checked-out in redemption flows)</w:delText>
              </w:r>
              <w:bookmarkStart w:id="4718" w:name="_Toc463004162"/>
              <w:bookmarkStart w:id="4719" w:name="_Toc463028824"/>
              <w:bookmarkStart w:id="4720" w:name="_Toc464055830"/>
              <w:bookmarkStart w:id="4721" w:name="_Toc464729364"/>
              <w:bookmarkStart w:id="4722" w:name="_Toc468181513"/>
              <w:bookmarkStart w:id="4723" w:name="_Toc468182827"/>
              <w:bookmarkStart w:id="4724" w:name="_Toc469407604"/>
              <w:bookmarkStart w:id="4725" w:name="_Toc469493552"/>
              <w:bookmarkStart w:id="4726" w:name="_Toc469498371"/>
              <w:bookmarkEnd w:id="4718"/>
              <w:bookmarkEnd w:id="4719"/>
              <w:bookmarkEnd w:id="4720"/>
              <w:bookmarkEnd w:id="4721"/>
              <w:bookmarkEnd w:id="4722"/>
              <w:bookmarkEnd w:id="4723"/>
              <w:bookmarkEnd w:id="4724"/>
              <w:bookmarkEnd w:id="4725"/>
              <w:bookmarkEnd w:id="4726"/>
            </w:del>
          </w:p>
        </w:tc>
        <w:tc>
          <w:tcPr>
            <w:tcW w:w="1683" w:type="pct"/>
            <w:tcBorders>
              <w:top w:val="nil"/>
              <w:left w:val="nil"/>
              <w:bottom w:val="single" w:sz="4" w:space="0" w:color="auto"/>
              <w:right w:val="single" w:sz="4" w:space="0" w:color="auto"/>
            </w:tcBorders>
            <w:shd w:val="clear" w:color="auto" w:fill="auto"/>
            <w:vAlign w:val="center"/>
            <w:hideMark/>
          </w:tcPr>
          <w:p w14:paraId="0F25C0DD" w14:textId="79B4ACA6" w:rsidR="00771B02" w:rsidRPr="00806B13" w:rsidDel="00C661A2" w:rsidRDefault="00771B02" w:rsidP="00EE62F2">
            <w:pPr>
              <w:spacing w:after="0"/>
              <w:rPr>
                <w:del w:id="4727" w:author="Patel, Rinkesh" w:date="2016-09-26T17:28:00Z"/>
                <w:rFonts w:ascii="Calibri" w:hAnsi="Calibri"/>
                <w:szCs w:val="22"/>
              </w:rPr>
            </w:pPr>
            <w:del w:id="4728" w:author="Patel, Rinkesh" w:date="2016-09-26T17:28:00Z">
              <w:r w:rsidRPr="00806B13" w:rsidDel="00C661A2">
                <w:rPr>
                  <w:rFonts w:ascii="Calibri" w:hAnsi="Calibri"/>
                  <w:szCs w:val="22"/>
                </w:rPr>
                <w:delText>eip</w:delText>
              </w:r>
              <w:r w:rsidDel="00C661A2">
                <w:rPr>
                  <w:rFonts w:ascii="Calibri" w:hAnsi="Calibri"/>
                  <w:szCs w:val="22"/>
                </w:rPr>
                <w:delText>New</w:delText>
              </w:r>
              <w:bookmarkStart w:id="4729" w:name="_Toc463004163"/>
              <w:bookmarkStart w:id="4730" w:name="_Toc463028825"/>
              <w:bookmarkStart w:id="4731" w:name="_Toc464055831"/>
              <w:bookmarkStart w:id="4732" w:name="_Toc464729365"/>
              <w:bookmarkStart w:id="4733" w:name="_Toc468181514"/>
              <w:bookmarkStart w:id="4734" w:name="_Toc468182828"/>
              <w:bookmarkStart w:id="4735" w:name="_Toc469407605"/>
              <w:bookmarkStart w:id="4736" w:name="_Toc469493553"/>
              <w:bookmarkStart w:id="4737" w:name="_Toc469498372"/>
              <w:bookmarkEnd w:id="4729"/>
              <w:bookmarkEnd w:id="4730"/>
              <w:bookmarkEnd w:id="4731"/>
              <w:bookmarkEnd w:id="4732"/>
              <w:bookmarkEnd w:id="4733"/>
              <w:bookmarkEnd w:id="4734"/>
              <w:bookmarkEnd w:id="4735"/>
              <w:bookmarkEnd w:id="4736"/>
              <w:bookmarkEnd w:id="4737"/>
            </w:del>
          </w:p>
        </w:tc>
        <w:tc>
          <w:tcPr>
            <w:tcW w:w="1287" w:type="pct"/>
            <w:tcBorders>
              <w:top w:val="nil"/>
              <w:left w:val="nil"/>
              <w:bottom w:val="single" w:sz="4" w:space="0" w:color="auto"/>
              <w:right w:val="single" w:sz="4" w:space="0" w:color="auto"/>
            </w:tcBorders>
            <w:shd w:val="clear" w:color="auto" w:fill="auto"/>
            <w:vAlign w:val="center"/>
            <w:hideMark/>
          </w:tcPr>
          <w:p w14:paraId="3664A205" w14:textId="5C80FE67" w:rsidR="00771B02" w:rsidRPr="00806B13" w:rsidDel="00C661A2" w:rsidRDefault="00771B02" w:rsidP="00EE62F2">
            <w:pPr>
              <w:spacing w:after="0"/>
              <w:rPr>
                <w:del w:id="4738" w:author="Patel, Rinkesh" w:date="2016-09-26T17:28:00Z"/>
                <w:rFonts w:ascii="Calibri" w:hAnsi="Calibri"/>
                <w:szCs w:val="22"/>
              </w:rPr>
            </w:pPr>
            <w:del w:id="4739" w:author="Patel, Rinkesh" w:date="2016-09-26T17:28:00Z">
              <w:r w:rsidRPr="00806B13" w:rsidDel="00C661A2">
                <w:rPr>
                  <w:rFonts w:ascii="Calibri" w:hAnsi="Calibri"/>
                  <w:szCs w:val="22"/>
                </w:rPr>
                <w:delText>FULFILLMENT</w:delText>
              </w:r>
              <w:bookmarkStart w:id="4740" w:name="_Toc463004164"/>
              <w:bookmarkStart w:id="4741" w:name="_Toc463028826"/>
              <w:bookmarkStart w:id="4742" w:name="_Toc464055832"/>
              <w:bookmarkStart w:id="4743" w:name="_Toc464729366"/>
              <w:bookmarkStart w:id="4744" w:name="_Toc468181515"/>
              <w:bookmarkStart w:id="4745" w:name="_Toc468182829"/>
              <w:bookmarkStart w:id="4746" w:name="_Toc469407606"/>
              <w:bookmarkStart w:id="4747" w:name="_Toc469493554"/>
              <w:bookmarkStart w:id="4748" w:name="_Toc469498373"/>
              <w:bookmarkEnd w:id="4740"/>
              <w:bookmarkEnd w:id="4741"/>
              <w:bookmarkEnd w:id="4742"/>
              <w:bookmarkEnd w:id="4743"/>
              <w:bookmarkEnd w:id="4744"/>
              <w:bookmarkEnd w:id="4745"/>
              <w:bookmarkEnd w:id="4746"/>
              <w:bookmarkEnd w:id="4747"/>
              <w:bookmarkEnd w:id="4748"/>
            </w:del>
          </w:p>
        </w:tc>
        <w:bookmarkStart w:id="4749" w:name="_Toc463004165"/>
        <w:bookmarkStart w:id="4750" w:name="_Toc463028827"/>
        <w:bookmarkStart w:id="4751" w:name="_Toc464055833"/>
        <w:bookmarkStart w:id="4752" w:name="_Toc464729367"/>
        <w:bookmarkStart w:id="4753" w:name="_Toc468181516"/>
        <w:bookmarkStart w:id="4754" w:name="_Toc468182830"/>
        <w:bookmarkStart w:id="4755" w:name="_Toc469407607"/>
        <w:bookmarkStart w:id="4756" w:name="_Toc469493555"/>
        <w:bookmarkStart w:id="4757" w:name="_Toc469498374"/>
        <w:bookmarkEnd w:id="4749"/>
        <w:bookmarkEnd w:id="4750"/>
        <w:bookmarkEnd w:id="4751"/>
        <w:bookmarkEnd w:id="4752"/>
        <w:bookmarkEnd w:id="4753"/>
        <w:bookmarkEnd w:id="4754"/>
        <w:bookmarkEnd w:id="4755"/>
        <w:bookmarkEnd w:id="4756"/>
        <w:bookmarkEnd w:id="4757"/>
      </w:tr>
      <w:tr w:rsidR="00771B02" w:rsidRPr="00806B13" w:rsidDel="00C661A2" w14:paraId="07BAD13C" w14:textId="146B39D3" w:rsidTr="00722130">
        <w:trPr>
          <w:trHeight w:val="300"/>
          <w:del w:id="4758"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5394B841" w14:textId="285E6D5D" w:rsidR="00771B02" w:rsidRPr="00806B13" w:rsidDel="00C661A2" w:rsidRDefault="00771B02" w:rsidP="00EE62F2">
            <w:pPr>
              <w:spacing w:after="0"/>
              <w:rPr>
                <w:del w:id="4759" w:author="Patel, Rinkesh" w:date="2016-09-26T17:28:00Z"/>
                <w:rFonts w:ascii="Calibri" w:hAnsi="Calibri"/>
                <w:szCs w:val="22"/>
              </w:rPr>
            </w:pPr>
            <w:del w:id="4760" w:author="Patel, Rinkesh" w:date="2016-09-26T17:28:00Z">
              <w:r w:rsidRPr="00806B13" w:rsidDel="00C661A2">
                <w:rPr>
                  <w:rFonts w:ascii="Calibri" w:hAnsi="Calibri"/>
                  <w:strike/>
                  <w:szCs w:val="22"/>
                </w:rPr>
                <w:delText>Order Cancelation</w:delText>
              </w:r>
              <w:r w:rsidDel="00C661A2">
                <w:rPr>
                  <w:rFonts w:ascii="Calibri" w:hAnsi="Calibri"/>
                  <w:strike/>
                  <w:szCs w:val="22"/>
                </w:rPr>
                <w:delText>*</w:delText>
              </w:r>
              <w:bookmarkStart w:id="4761" w:name="_Toc463004166"/>
              <w:bookmarkStart w:id="4762" w:name="_Toc463028828"/>
              <w:bookmarkStart w:id="4763" w:name="_Toc464055834"/>
              <w:bookmarkStart w:id="4764" w:name="_Toc464729368"/>
              <w:bookmarkStart w:id="4765" w:name="_Toc468181517"/>
              <w:bookmarkStart w:id="4766" w:name="_Toc468182831"/>
              <w:bookmarkStart w:id="4767" w:name="_Toc469407608"/>
              <w:bookmarkStart w:id="4768" w:name="_Toc469493556"/>
              <w:bookmarkStart w:id="4769" w:name="_Toc469498375"/>
              <w:bookmarkEnd w:id="4761"/>
              <w:bookmarkEnd w:id="4762"/>
              <w:bookmarkEnd w:id="4763"/>
              <w:bookmarkEnd w:id="4764"/>
              <w:bookmarkEnd w:id="4765"/>
              <w:bookmarkEnd w:id="4766"/>
              <w:bookmarkEnd w:id="4767"/>
              <w:bookmarkEnd w:id="4768"/>
              <w:bookmarkEnd w:id="4769"/>
            </w:del>
          </w:p>
        </w:tc>
        <w:tc>
          <w:tcPr>
            <w:tcW w:w="1683" w:type="pct"/>
            <w:tcBorders>
              <w:top w:val="nil"/>
              <w:left w:val="nil"/>
              <w:bottom w:val="single" w:sz="4" w:space="0" w:color="auto"/>
              <w:right w:val="single" w:sz="4" w:space="0" w:color="auto"/>
            </w:tcBorders>
            <w:shd w:val="clear" w:color="auto" w:fill="auto"/>
            <w:vAlign w:val="center"/>
            <w:hideMark/>
          </w:tcPr>
          <w:p w14:paraId="0B6D686A" w14:textId="24A69B99" w:rsidR="00771B02" w:rsidRPr="00806B13" w:rsidDel="00C661A2" w:rsidRDefault="00771B02" w:rsidP="00EE62F2">
            <w:pPr>
              <w:spacing w:after="0"/>
              <w:rPr>
                <w:del w:id="4770" w:author="Patel, Rinkesh" w:date="2016-09-26T17:28:00Z"/>
                <w:rFonts w:ascii="Calibri" w:hAnsi="Calibri"/>
                <w:szCs w:val="22"/>
              </w:rPr>
            </w:pPr>
            <w:del w:id="4771" w:author="Patel, Rinkesh" w:date="2016-09-26T17:28:00Z">
              <w:r w:rsidRPr="00806B13" w:rsidDel="00C661A2">
                <w:rPr>
                  <w:rFonts w:ascii="Calibri" w:hAnsi="Calibri"/>
                  <w:strike/>
                  <w:szCs w:val="22"/>
                </w:rPr>
                <w:delText>eipStatusChange</w:delText>
              </w:r>
              <w:bookmarkStart w:id="4772" w:name="_Toc463004167"/>
              <w:bookmarkStart w:id="4773" w:name="_Toc463028829"/>
              <w:bookmarkStart w:id="4774" w:name="_Toc464055835"/>
              <w:bookmarkStart w:id="4775" w:name="_Toc464729369"/>
              <w:bookmarkStart w:id="4776" w:name="_Toc468181518"/>
              <w:bookmarkStart w:id="4777" w:name="_Toc468182832"/>
              <w:bookmarkStart w:id="4778" w:name="_Toc469407609"/>
              <w:bookmarkStart w:id="4779" w:name="_Toc469493557"/>
              <w:bookmarkStart w:id="4780" w:name="_Toc469498376"/>
              <w:bookmarkEnd w:id="4772"/>
              <w:bookmarkEnd w:id="4773"/>
              <w:bookmarkEnd w:id="4774"/>
              <w:bookmarkEnd w:id="4775"/>
              <w:bookmarkEnd w:id="4776"/>
              <w:bookmarkEnd w:id="4777"/>
              <w:bookmarkEnd w:id="4778"/>
              <w:bookmarkEnd w:id="4779"/>
              <w:bookmarkEnd w:id="4780"/>
            </w:del>
          </w:p>
        </w:tc>
        <w:tc>
          <w:tcPr>
            <w:tcW w:w="1287" w:type="pct"/>
            <w:tcBorders>
              <w:top w:val="nil"/>
              <w:left w:val="nil"/>
              <w:bottom w:val="single" w:sz="4" w:space="0" w:color="auto"/>
              <w:right w:val="single" w:sz="4" w:space="0" w:color="auto"/>
            </w:tcBorders>
            <w:shd w:val="clear" w:color="auto" w:fill="auto"/>
            <w:vAlign w:val="center"/>
            <w:hideMark/>
          </w:tcPr>
          <w:p w14:paraId="7F4B52F7" w14:textId="3107D460" w:rsidR="00771B02" w:rsidRPr="00806B13" w:rsidDel="00C661A2" w:rsidRDefault="00771B02" w:rsidP="00EE62F2">
            <w:pPr>
              <w:spacing w:after="0"/>
              <w:rPr>
                <w:del w:id="4781" w:author="Patel, Rinkesh" w:date="2016-09-26T17:28:00Z"/>
                <w:rFonts w:ascii="Calibri" w:hAnsi="Calibri"/>
                <w:szCs w:val="22"/>
              </w:rPr>
            </w:pPr>
            <w:del w:id="4782" w:author="Patel, Rinkesh" w:date="2016-09-26T17:28:00Z">
              <w:r w:rsidRPr="00806B13" w:rsidDel="00C661A2">
                <w:rPr>
                  <w:rFonts w:ascii="Calibri" w:hAnsi="Calibri"/>
                  <w:strike/>
                  <w:szCs w:val="22"/>
                </w:rPr>
                <w:delText>ORDER-CANCELED</w:delText>
              </w:r>
              <w:bookmarkStart w:id="4783" w:name="_Toc463004168"/>
              <w:bookmarkStart w:id="4784" w:name="_Toc463028830"/>
              <w:bookmarkStart w:id="4785" w:name="_Toc464055836"/>
              <w:bookmarkStart w:id="4786" w:name="_Toc464729370"/>
              <w:bookmarkStart w:id="4787" w:name="_Toc468181519"/>
              <w:bookmarkStart w:id="4788" w:name="_Toc468182833"/>
              <w:bookmarkStart w:id="4789" w:name="_Toc469407610"/>
              <w:bookmarkStart w:id="4790" w:name="_Toc469493558"/>
              <w:bookmarkStart w:id="4791" w:name="_Toc469498377"/>
              <w:bookmarkEnd w:id="4783"/>
              <w:bookmarkEnd w:id="4784"/>
              <w:bookmarkEnd w:id="4785"/>
              <w:bookmarkEnd w:id="4786"/>
              <w:bookmarkEnd w:id="4787"/>
              <w:bookmarkEnd w:id="4788"/>
              <w:bookmarkEnd w:id="4789"/>
              <w:bookmarkEnd w:id="4790"/>
              <w:bookmarkEnd w:id="4791"/>
            </w:del>
          </w:p>
        </w:tc>
        <w:bookmarkStart w:id="4792" w:name="_Toc463004169"/>
        <w:bookmarkStart w:id="4793" w:name="_Toc463028831"/>
        <w:bookmarkStart w:id="4794" w:name="_Toc464055837"/>
        <w:bookmarkStart w:id="4795" w:name="_Toc464729371"/>
        <w:bookmarkStart w:id="4796" w:name="_Toc468181520"/>
        <w:bookmarkStart w:id="4797" w:name="_Toc468182834"/>
        <w:bookmarkStart w:id="4798" w:name="_Toc469407611"/>
        <w:bookmarkStart w:id="4799" w:name="_Toc469493559"/>
        <w:bookmarkStart w:id="4800" w:name="_Toc469498378"/>
        <w:bookmarkEnd w:id="4792"/>
        <w:bookmarkEnd w:id="4793"/>
        <w:bookmarkEnd w:id="4794"/>
        <w:bookmarkEnd w:id="4795"/>
        <w:bookmarkEnd w:id="4796"/>
        <w:bookmarkEnd w:id="4797"/>
        <w:bookmarkEnd w:id="4798"/>
        <w:bookmarkEnd w:id="4799"/>
        <w:bookmarkEnd w:id="4800"/>
      </w:tr>
      <w:tr w:rsidR="00771B02" w:rsidRPr="00806B13" w:rsidDel="00C661A2" w14:paraId="542E7685" w14:textId="5A1777CE" w:rsidTr="00722130">
        <w:trPr>
          <w:trHeight w:val="600"/>
          <w:del w:id="4801"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24F995E2" w14:textId="470C699E" w:rsidR="00771B02" w:rsidRPr="00806B13" w:rsidDel="00C661A2" w:rsidRDefault="00771B02" w:rsidP="00EE62F2">
            <w:pPr>
              <w:spacing w:after="0"/>
              <w:rPr>
                <w:del w:id="4802" w:author="Patel, Rinkesh" w:date="2016-09-26T17:28:00Z"/>
                <w:rFonts w:ascii="Calibri" w:hAnsi="Calibri"/>
                <w:szCs w:val="22"/>
              </w:rPr>
            </w:pPr>
            <w:del w:id="4803" w:author="Patel, Rinkesh" w:date="2016-09-26T17:28:00Z">
              <w:r w:rsidRPr="00806B13" w:rsidDel="00C661A2">
                <w:rPr>
                  <w:rFonts w:ascii="Calibri" w:hAnsi="Calibri"/>
                  <w:szCs w:val="22"/>
                </w:rPr>
                <w:delText>Retail Redemption (immediate)</w:delText>
              </w:r>
              <w:bookmarkStart w:id="4804" w:name="_Toc463004170"/>
              <w:bookmarkStart w:id="4805" w:name="_Toc463028832"/>
              <w:bookmarkStart w:id="4806" w:name="_Toc464055838"/>
              <w:bookmarkStart w:id="4807" w:name="_Toc464729372"/>
              <w:bookmarkStart w:id="4808" w:name="_Toc468181521"/>
              <w:bookmarkStart w:id="4809" w:name="_Toc468182835"/>
              <w:bookmarkStart w:id="4810" w:name="_Toc469407612"/>
              <w:bookmarkStart w:id="4811" w:name="_Toc469493560"/>
              <w:bookmarkStart w:id="4812" w:name="_Toc469498379"/>
              <w:bookmarkEnd w:id="4804"/>
              <w:bookmarkEnd w:id="4805"/>
              <w:bookmarkEnd w:id="4806"/>
              <w:bookmarkEnd w:id="4807"/>
              <w:bookmarkEnd w:id="4808"/>
              <w:bookmarkEnd w:id="4809"/>
              <w:bookmarkEnd w:id="4810"/>
              <w:bookmarkEnd w:id="4811"/>
              <w:bookmarkEnd w:id="4812"/>
            </w:del>
          </w:p>
        </w:tc>
        <w:tc>
          <w:tcPr>
            <w:tcW w:w="1683" w:type="pct"/>
            <w:tcBorders>
              <w:top w:val="nil"/>
              <w:left w:val="nil"/>
              <w:bottom w:val="single" w:sz="4" w:space="0" w:color="auto"/>
              <w:right w:val="single" w:sz="4" w:space="0" w:color="auto"/>
            </w:tcBorders>
            <w:shd w:val="clear" w:color="auto" w:fill="auto"/>
            <w:vAlign w:val="center"/>
            <w:hideMark/>
          </w:tcPr>
          <w:p w14:paraId="15F7C397" w14:textId="09CB4C1D" w:rsidR="00771B02" w:rsidDel="00C661A2" w:rsidRDefault="00771B02" w:rsidP="00EE62F2">
            <w:pPr>
              <w:spacing w:after="0"/>
              <w:rPr>
                <w:del w:id="4813" w:author="Patel, Rinkesh" w:date="2016-09-26T17:28:00Z"/>
                <w:rFonts w:ascii="Calibri" w:hAnsi="Calibri"/>
                <w:szCs w:val="22"/>
              </w:rPr>
            </w:pPr>
            <w:del w:id="4814" w:author="Patel, Rinkesh" w:date="2016-09-26T17:28:00Z">
              <w:r w:rsidDel="00C661A2">
                <w:rPr>
                  <w:rFonts w:ascii="Calibri" w:hAnsi="Calibri"/>
                  <w:szCs w:val="22"/>
                </w:rPr>
                <w:delText>old</w:delText>
              </w:r>
              <w:r w:rsidRPr="00806B13" w:rsidDel="00C661A2">
                <w:rPr>
                  <w:rFonts w:ascii="Calibri" w:hAnsi="Calibri"/>
                  <w:szCs w:val="22"/>
                </w:rPr>
                <w:delText xml:space="preserve"> device</w:delText>
              </w:r>
              <w:r w:rsidDel="00C661A2">
                <w:rPr>
                  <w:rFonts w:ascii="Calibri" w:hAnsi="Calibri"/>
                  <w:szCs w:val="22"/>
                </w:rPr>
                <w:delText>: eipStatusChange</w:delText>
              </w:r>
              <w:bookmarkStart w:id="4815" w:name="_Toc463004171"/>
              <w:bookmarkStart w:id="4816" w:name="_Toc463028833"/>
              <w:bookmarkStart w:id="4817" w:name="_Toc464055839"/>
              <w:bookmarkStart w:id="4818" w:name="_Toc464729373"/>
              <w:bookmarkStart w:id="4819" w:name="_Toc468181522"/>
              <w:bookmarkStart w:id="4820" w:name="_Toc468182836"/>
              <w:bookmarkStart w:id="4821" w:name="_Toc469407613"/>
              <w:bookmarkStart w:id="4822" w:name="_Toc469493561"/>
              <w:bookmarkStart w:id="4823" w:name="_Toc469498380"/>
              <w:bookmarkEnd w:id="4815"/>
              <w:bookmarkEnd w:id="4816"/>
              <w:bookmarkEnd w:id="4817"/>
              <w:bookmarkEnd w:id="4818"/>
              <w:bookmarkEnd w:id="4819"/>
              <w:bookmarkEnd w:id="4820"/>
              <w:bookmarkEnd w:id="4821"/>
              <w:bookmarkEnd w:id="4822"/>
              <w:bookmarkEnd w:id="4823"/>
            </w:del>
          </w:p>
          <w:p w14:paraId="5D172C14" w14:textId="7D1DDA72" w:rsidR="00771B02" w:rsidRPr="00806B13" w:rsidDel="00C661A2" w:rsidRDefault="00771B02" w:rsidP="00EE62F2">
            <w:pPr>
              <w:spacing w:after="0"/>
              <w:rPr>
                <w:del w:id="4824" w:author="Patel, Rinkesh" w:date="2016-09-26T17:28:00Z"/>
                <w:rFonts w:ascii="Calibri" w:hAnsi="Calibri"/>
                <w:szCs w:val="22"/>
              </w:rPr>
            </w:pPr>
            <w:del w:id="4825" w:author="Patel, Rinkesh" w:date="2016-09-26T17:28:00Z">
              <w:r w:rsidDel="00C661A2">
                <w:rPr>
                  <w:rFonts w:ascii="Calibri" w:hAnsi="Calibri"/>
                  <w:szCs w:val="22"/>
                </w:rPr>
                <w:delText>new device</w:delText>
              </w:r>
              <w:r w:rsidRPr="00806B13" w:rsidDel="00C661A2">
                <w:rPr>
                  <w:rFonts w:ascii="Calibri" w:hAnsi="Calibri"/>
                  <w:szCs w:val="22"/>
                </w:rPr>
                <w:delText>: eipNew</w:delText>
              </w:r>
              <w:bookmarkStart w:id="4826" w:name="_Toc463004172"/>
              <w:bookmarkStart w:id="4827" w:name="_Toc463028834"/>
              <w:bookmarkStart w:id="4828" w:name="_Toc464055840"/>
              <w:bookmarkStart w:id="4829" w:name="_Toc464729374"/>
              <w:bookmarkStart w:id="4830" w:name="_Toc468181523"/>
              <w:bookmarkStart w:id="4831" w:name="_Toc468182837"/>
              <w:bookmarkStart w:id="4832" w:name="_Toc469407614"/>
              <w:bookmarkStart w:id="4833" w:name="_Toc469493562"/>
              <w:bookmarkStart w:id="4834" w:name="_Toc469498381"/>
              <w:bookmarkEnd w:id="4826"/>
              <w:bookmarkEnd w:id="4827"/>
              <w:bookmarkEnd w:id="4828"/>
              <w:bookmarkEnd w:id="4829"/>
              <w:bookmarkEnd w:id="4830"/>
              <w:bookmarkEnd w:id="4831"/>
              <w:bookmarkEnd w:id="4832"/>
              <w:bookmarkEnd w:id="4833"/>
              <w:bookmarkEnd w:id="4834"/>
            </w:del>
          </w:p>
        </w:tc>
        <w:tc>
          <w:tcPr>
            <w:tcW w:w="1287" w:type="pct"/>
            <w:tcBorders>
              <w:top w:val="nil"/>
              <w:left w:val="nil"/>
              <w:bottom w:val="single" w:sz="4" w:space="0" w:color="auto"/>
              <w:right w:val="single" w:sz="4" w:space="0" w:color="auto"/>
            </w:tcBorders>
            <w:shd w:val="clear" w:color="auto" w:fill="auto"/>
            <w:vAlign w:val="center"/>
            <w:hideMark/>
          </w:tcPr>
          <w:p w14:paraId="5D02EC42" w14:textId="56BADF5B" w:rsidR="00771B02" w:rsidRPr="00806B13" w:rsidDel="00C661A2" w:rsidRDefault="00771B02" w:rsidP="00EE62F2">
            <w:pPr>
              <w:spacing w:after="0"/>
              <w:rPr>
                <w:del w:id="4835" w:author="Patel, Rinkesh" w:date="2016-09-26T17:28:00Z"/>
                <w:rFonts w:ascii="Calibri" w:hAnsi="Calibri"/>
                <w:szCs w:val="22"/>
              </w:rPr>
            </w:pPr>
            <w:del w:id="4836" w:author="Patel, Rinkesh" w:date="2016-09-26T17:28:00Z">
              <w:r w:rsidRPr="00806B13" w:rsidDel="00C661A2">
                <w:rPr>
                  <w:rFonts w:ascii="Calibri" w:hAnsi="Calibri"/>
                  <w:szCs w:val="22"/>
                </w:rPr>
                <w:delText>RETAIL-REDEMPTION</w:delText>
              </w:r>
              <w:bookmarkStart w:id="4837" w:name="_Toc463004173"/>
              <w:bookmarkStart w:id="4838" w:name="_Toc463028835"/>
              <w:bookmarkStart w:id="4839" w:name="_Toc464055841"/>
              <w:bookmarkStart w:id="4840" w:name="_Toc464729375"/>
              <w:bookmarkStart w:id="4841" w:name="_Toc468181524"/>
              <w:bookmarkStart w:id="4842" w:name="_Toc468182838"/>
              <w:bookmarkStart w:id="4843" w:name="_Toc469407615"/>
              <w:bookmarkStart w:id="4844" w:name="_Toc469493563"/>
              <w:bookmarkStart w:id="4845" w:name="_Toc469498382"/>
              <w:bookmarkEnd w:id="4837"/>
              <w:bookmarkEnd w:id="4838"/>
              <w:bookmarkEnd w:id="4839"/>
              <w:bookmarkEnd w:id="4840"/>
              <w:bookmarkEnd w:id="4841"/>
              <w:bookmarkEnd w:id="4842"/>
              <w:bookmarkEnd w:id="4843"/>
              <w:bookmarkEnd w:id="4844"/>
              <w:bookmarkEnd w:id="4845"/>
            </w:del>
          </w:p>
        </w:tc>
        <w:bookmarkStart w:id="4846" w:name="_Toc463004174"/>
        <w:bookmarkStart w:id="4847" w:name="_Toc463028836"/>
        <w:bookmarkStart w:id="4848" w:name="_Toc464055842"/>
        <w:bookmarkStart w:id="4849" w:name="_Toc464729376"/>
        <w:bookmarkStart w:id="4850" w:name="_Toc468181525"/>
        <w:bookmarkStart w:id="4851" w:name="_Toc468182839"/>
        <w:bookmarkStart w:id="4852" w:name="_Toc469407616"/>
        <w:bookmarkStart w:id="4853" w:name="_Toc469493564"/>
        <w:bookmarkStart w:id="4854" w:name="_Toc469498383"/>
        <w:bookmarkEnd w:id="4846"/>
        <w:bookmarkEnd w:id="4847"/>
        <w:bookmarkEnd w:id="4848"/>
        <w:bookmarkEnd w:id="4849"/>
        <w:bookmarkEnd w:id="4850"/>
        <w:bookmarkEnd w:id="4851"/>
        <w:bookmarkEnd w:id="4852"/>
        <w:bookmarkEnd w:id="4853"/>
        <w:bookmarkEnd w:id="4854"/>
      </w:tr>
      <w:tr w:rsidR="00771B02" w:rsidRPr="00806B13" w:rsidDel="00C661A2" w14:paraId="2443D518" w14:textId="748151E8" w:rsidTr="00722130">
        <w:trPr>
          <w:trHeight w:val="600"/>
          <w:del w:id="4855"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15859E4A" w14:textId="42EE9532" w:rsidR="00771B02" w:rsidRPr="00806B13" w:rsidDel="00C661A2" w:rsidRDefault="00771B02" w:rsidP="00EE62F2">
            <w:pPr>
              <w:spacing w:after="0"/>
              <w:rPr>
                <w:del w:id="4856" w:author="Patel, Rinkesh" w:date="2016-09-26T17:28:00Z"/>
                <w:rFonts w:ascii="Calibri" w:hAnsi="Calibri"/>
                <w:szCs w:val="22"/>
              </w:rPr>
            </w:pPr>
            <w:del w:id="4857" w:author="Patel, Rinkesh" w:date="2016-09-26T17:28:00Z">
              <w:r w:rsidRPr="00806B13" w:rsidDel="00C661A2">
                <w:rPr>
                  <w:rFonts w:ascii="Calibri" w:hAnsi="Calibri"/>
                  <w:strike/>
                  <w:szCs w:val="22"/>
                </w:rPr>
                <w:delText>CARE Redemption (deferred)</w:delText>
              </w:r>
              <w:r w:rsidDel="00C661A2">
                <w:rPr>
                  <w:rFonts w:ascii="Calibri" w:hAnsi="Calibri"/>
                  <w:strike/>
                  <w:szCs w:val="22"/>
                </w:rPr>
                <w:delText>*</w:delText>
              </w:r>
              <w:bookmarkStart w:id="4858" w:name="_Toc463004175"/>
              <w:bookmarkStart w:id="4859" w:name="_Toc463028837"/>
              <w:bookmarkStart w:id="4860" w:name="_Toc464055843"/>
              <w:bookmarkStart w:id="4861" w:name="_Toc464729377"/>
              <w:bookmarkStart w:id="4862" w:name="_Toc468181526"/>
              <w:bookmarkStart w:id="4863" w:name="_Toc468182840"/>
              <w:bookmarkStart w:id="4864" w:name="_Toc469407617"/>
              <w:bookmarkStart w:id="4865" w:name="_Toc469493565"/>
              <w:bookmarkStart w:id="4866" w:name="_Toc469498384"/>
              <w:bookmarkEnd w:id="4858"/>
              <w:bookmarkEnd w:id="4859"/>
              <w:bookmarkEnd w:id="4860"/>
              <w:bookmarkEnd w:id="4861"/>
              <w:bookmarkEnd w:id="4862"/>
              <w:bookmarkEnd w:id="4863"/>
              <w:bookmarkEnd w:id="4864"/>
              <w:bookmarkEnd w:id="4865"/>
              <w:bookmarkEnd w:id="4866"/>
            </w:del>
          </w:p>
        </w:tc>
        <w:tc>
          <w:tcPr>
            <w:tcW w:w="1683" w:type="pct"/>
            <w:tcBorders>
              <w:top w:val="nil"/>
              <w:left w:val="nil"/>
              <w:bottom w:val="single" w:sz="4" w:space="0" w:color="auto"/>
              <w:right w:val="single" w:sz="4" w:space="0" w:color="auto"/>
            </w:tcBorders>
            <w:shd w:val="clear" w:color="auto" w:fill="auto"/>
            <w:vAlign w:val="center"/>
            <w:hideMark/>
          </w:tcPr>
          <w:p w14:paraId="42164BC8" w14:textId="503A0B0A" w:rsidR="00771B02" w:rsidRPr="00806B13" w:rsidDel="00C661A2" w:rsidRDefault="00771B02" w:rsidP="00EE62F2">
            <w:pPr>
              <w:spacing w:after="0"/>
              <w:rPr>
                <w:del w:id="4867" w:author="Patel, Rinkesh" w:date="2016-09-26T17:28:00Z"/>
                <w:rFonts w:ascii="Calibri" w:hAnsi="Calibri"/>
                <w:szCs w:val="22"/>
              </w:rPr>
            </w:pPr>
            <w:del w:id="4868" w:author="Patel, Rinkesh" w:date="2016-09-26T17:28:00Z">
              <w:r w:rsidRPr="00806B13" w:rsidDel="00C661A2">
                <w:rPr>
                  <w:rFonts w:ascii="Calibri" w:hAnsi="Calibri"/>
                  <w:strike/>
                  <w:szCs w:val="22"/>
                </w:rPr>
                <w:delText>old device: eipSatusChange</w:delText>
              </w:r>
              <w:r w:rsidRPr="00806B13" w:rsidDel="00C661A2">
                <w:rPr>
                  <w:rFonts w:ascii="Calibri" w:hAnsi="Calibri"/>
                  <w:strike/>
                  <w:szCs w:val="22"/>
                </w:rPr>
                <w:br/>
                <w:delText>new device: eipNew</w:delText>
              </w:r>
              <w:bookmarkStart w:id="4869" w:name="_Toc463004176"/>
              <w:bookmarkStart w:id="4870" w:name="_Toc463028838"/>
              <w:bookmarkStart w:id="4871" w:name="_Toc464055844"/>
              <w:bookmarkStart w:id="4872" w:name="_Toc464729378"/>
              <w:bookmarkStart w:id="4873" w:name="_Toc468181527"/>
              <w:bookmarkStart w:id="4874" w:name="_Toc468182841"/>
              <w:bookmarkStart w:id="4875" w:name="_Toc469407618"/>
              <w:bookmarkStart w:id="4876" w:name="_Toc469493566"/>
              <w:bookmarkStart w:id="4877" w:name="_Toc469498385"/>
              <w:bookmarkEnd w:id="4869"/>
              <w:bookmarkEnd w:id="4870"/>
              <w:bookmarkEnd w:id="4871"/>
              <w:bookmarkEnd w:id="4872"/>
              <w:bookmarkEnd w:id="4873"/>
              <w:bookmarkEnd w:id="4874"/>
              <w:bookmarkEnd w:id="4875"/>
              <w:bookmarkEnd w:id="4876"/>
              <w:bookmarkEnd w:id="4877"/>
            </w:del>
          </w:p>
        </w:tc>
        <w:tc>
          <w:tcPr>
            <w:tcW w:w="1287" w:type="pct"/>
            <w:tcBorders>
              <w:top w:val="nil"/>
              <w:left w:val="nil"/>
              <w:bottom w:val="single" w:sz="4" w:space="0" w:color="auto"/>
              <w:right w:val="single" w:sz="4" w:space="0" w:color="auto"/>
            </w:tcBorders>
            <w:shd w:val="clear" w:color="auto" w:fill="auto"/>
            <w:vAlign w:val="center"/>
            <w:hideMark/>
          </w:tcPr>
          <w:p w14:paraId="6C661BC2" w14:textId="1CB8B195" w:rsidR="00771B02" w:rsidRPr="00806B13" w:rsidDel="00C661A2" w:rsidRDefault="00771B02" w:rsidP="00EE62F2">
            <w:pPr>
              <w:spacing w:after="0"/>
              <w:rPr>
                <w:del w:id="4878" w:author="Patel, Rinkesh" w:date="2016-09-26T17:28:00Z"/>
                <w:rFonts w:ascii="Calibri" w:hAnsi="Calibri"/>
                <w:szCs w:val="22"/>
              </w:rPr>
            </w:pPr>
            <w:del w:id="4879" w:author="Patel, Rinkesh" w:date="2016-09-26T17:28:00Z">
              <w:r w:rsidRPr="00806B13" w:rsidDel="00C661A2">
                <w:rPr>
                  <w:rFonts w:ascii="Calibri" w:hAnsi="Calibri"/>
                  <w:strike/>
                  <w:szCs w:val="22"/>
                </w:rPr>
                <w:delText>DEFERRED-REDEMPTION</w:delText>
              </w:r>
              <w:bookmarkStart w:id="4880" w:name="_Toc463004177"/>
              <w:bookmarkStart w:id="4881" w:name="_Toc463028839"/>
              <w:bookmarkStart w:id="4882" w:name="_Toc464055845"/>
              <w:bookmarkStart w:id="4883" w:name="_Toc464729379"/>
              <w:bookmarkStart w:id="4884" w:name="_Toc468181528"/>
              <w:bookmarkStart w:id="4885" w:name="_Toc468182842"/>
              <w:bookmarkStart w:id="4886" w:name="_Toc469407619"/>
              <w:bookmarkStart w:id="4887" w:name="_Toc469493567"/>
              <w:bookmarkStart w:id="4888" w:name="_Toc469498386"/>
              <w:bookmarkEnd w:id="4880"/>
              <w:bookmarkEnd w:id="4881"/>
              <w:bookmarkEnd w:id="4882"/>
              <w:bookmarkEnd w:id="4883"/>
              <w:bookmarkEnd w:id="4884"/>
              <w:bookmarkEnd w:id="4885"/>
              <w:bookmarkEnd w:id="4886"/>
              <w:bookmarkEnd w:id="4887"/>
              <w:bookmarkEnd w:id="4888"/>
            </w:del>
          </w:p>
        </w:tc>
        <w:bookmarkStart w:id="4889" w:name="_Toc463004178"/>
        <w:bookmarkStart w:id="4890" w:name="_Toc463028840"/>
        <w:bookmarkStart w:id="4891" w:name="_Toc464055846"/>
        <w:bookmarkStart w:id="4892" w:name="_Toc464729380"/>
        <w:bookmarkStart w:id="4893" w:name="_Toc468181529"/>
        <w:bookmarkStart w:id="4894" w:name="_Toc468182843"/>
        <w:bookmarkStart w:id="4895" w:name="_Toc469407620"/>
        <w:bookmarkStart w:id="4896" w:name="_Toc469493568"/>
        <w:bookmarkStart w:id="4897" w:name="_Toc469498387"/>
        <w:bookmarkEnd w:id="4889"/>
        <w:bookmarkEnd w:id="4890"/>
        <w:bookmarkEnd w:id="4891"/>
        <w:bookmarkEnd w:id="4892"/>
        <w:bookmarkEnd w:id="4893"/>
        <w:bookmarkEnd w:id="4894"/>
        <w:bookmarkEnd w:id="4895"/>
        <w:bookmarkEnd w:id="4896"/>
        <w:bookmarkEnd w:id="4897"/>
      </w:tr>
      <w:tr w:rsidR="00771B02" w:rsidRPr="00806B13" w:rsidDel="00C661A2" w14:paraId="5FB89A2E" w14:textId="5157A7DA" w:rsidTr="00722130">
        <w:trPr>
          <w:trHeight w:val="600"/>
          <w:del w:id="4898"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5952B7AF" w14:textId="6F9485A8" w:rsidR="00771B02" w:rsidRPr="00806B13" w:rsidDel="00C661A2" w:rsidRDefault="00771B02" w:rsidP="00EE62F2">
            <w:pPr>
              <w:spacing w:after="0"/>
              <w:rPr>
                <w:del w:id="4899" w:author="Patel, Rinkesh" w:date="2016-09-26T17:28:00Z"/>
                <w:rFonts w:ascii="Calibri" w:hAnsi="Calibri"/>
                <w:szCs w:val="22"/>
              </w:rPr>
            </w:pPr>
            <w:del w:id="4900" w:author="Patel, Rinkesh" w:date="2016-09-26T17:28:00Z">
              <w:r w:rsidRPr="00806B13" w:rsidDel="00C661A2">
                <w:rPr>
                  <w:rFonts w:ascii="Calibri" w:hAnsi="Calibri"/>
                  <w:szCs w:val="22"/>
                </w:rPr>
                <w:delText>Void Club Redemption</w:delText>
              </w:r>
              <w:bookmarkStart w:id="4901" w:name="_Toc463004179"/>
              <w:bookmarkStart w:id="4902" w:name="_Toc463028841"/>
              <w:bookmarkStart w:id="4903" w:name="_Toc464055847"/>
              <w:bookmarkStart w:id="4904" w:name="_Toc464729381"/>
              <w:bookmarkStart w:id="4905" w:name="_Toc468181530"/>
              <w:bookmarkStart w:id="4906" w:name="_Toc468182844"/>
              <w:bookmarkStart w:id="4907" w:name="_Toc469407621"/>
              <w:bookmarkStart w:id="4908" w:name="_Toc469493569"/>
              <w:bookmarkStart w:id="4909" w:name="_Toc469498388"/>
              <w:bookmarkEnd w:id="4901"/>
              <w:bookmarkEnd w:id="4902"/>
              <w:bookmarkEnd w:id="4903"/>
              <w:bookmarkEnd w:id="4904"/>
              <w:bookmarkEnd w:id="4905"/>
              <w:bookmarkEnd w:id="4906"/>
              <w:bookmarkEnd w:id="4907"/>
              <w:bookmarkEnd w:id="4908"/>
              <w:bookmarkEnd w:id="4909"/>
            </w:del>
          </w:p>
        </w:tc>
        <w:tc>
          <w:tcPr>
            <w:tcW w:w="1683" w:type="pct"/>
            <w:tcBorders>
              <w:top w:val="nil"/>
              <w:left w:val="nil"/>
              <w:bottom w:val="single" w:sz="4" w:space="0" w:color="auto"/>
              <w:right w:val="single" w:sz="4" w:space="0" w:color="auto"/>
            </w:tcBorders>
            <w:shd w:val="clear" w:color="auto" w:fill="auto"/>
            <w:vAlign w:val="center"/>
            <w:hideMark/>
          </w:tcPr>
          <w:p w14:paraId="555D96BB" w14:textId="349CB858" w:rsidR="00771B02" w:rsidDel="00C661A2" w:rsidRDefault="00771B02" w:rsidP="00EE62F2">
            <w:pPr>
              <w:spacing w:after="0"/>
              <w:rPr>
                <w:del w:id="4910" w:author="Patel, Rinkesh" w:date="2016-09-26T17:28:00Z"/>
                <w:rFonts w:ascii="Calibri" w:hAnsi="Calibri"/>
                <w:szCs w:val="22"/>
              </w:rPr>
            </w:pPr>
            <w:del w:id="4911" w:author="Patel, Rinkesh" w:date="2016-09-26T17:28:00Z">
              <w:r w:rsidDel="00C661A2">
                <w:rPr>
                  <w:rFonts w:ascii="Calibri" w:hAnsi="Calibri"/>
                  <w:szCs w:val="22"/>
                </w:rPr>
                <w:delText>old</w:delText>
              </w:r>
              <w:r w:rsidRPr="00806B13" w:rsidDel="00C661A2">
                <w:rPr>
                  <w:rFonts w:ascii="Calibri" w:hAnsi="Calibri"/>
                  <w:szCs w:val="22"/>
                </w:rPr>
                <w:delText xml:space="preserve"> device</w:delText>
              </w:r>
              <w:r w:rsidDel="00C661A2">
                <w:rPr>
                  <w:rFonts w:ascii="Calibri" w:hAnsi="Calibri"/>
                  <w:szCs w:val="22"/>
                </w:rPr>
                <w:delText>: eipStatusChange</w:delText>
              </w:r>
              <w:bookmarkStart w:id="4912" w:name="_Toc463004180"/>
              <w:bookmarkStart w:id="4913" w:name="_Toc463028842"/>
              <w:bookmarkStart w:id="4914" w:name="_Toc464055848"/>
              <w:bookmarkStart w:id="4915" w:name="_Toc464729382"/>
              <w:bookmarkStart w:id="4916" w:name="_Toc468181531"/>
              <w:bookmarkStart w:id="4917" w:name="_Toc468182845"/>
              <w:bookmarkStart w:id="4918" w:name="_Toc469407622"/>
              <w:bookmarkStart w:id="4919" w:name="_Toc469493570"/>
              <w:bookmarkStart w:id="4920" w:name="_Toc469498389"/>
              <w:bookmarkEnd w:id="4912"/>
              <w:bookmarkEnd w:id="4913"/>
              <w:bookmarkEnd w:id="4914"/>
              <w:bookmarkEnd w:id="4915"/>
              <w:bookmarkEnd w:id="4916"/>
              <w:bookmarkEnd w:id="4917"/>
              <w:bookmarkEnd w:id="4918"/>
              <w:bookmarkEnd w:id="4919"/>
              <w:bookmarkEnd w:id="4920"/>
            </w:del>
          </w:p>
          <w:p w14:paraId="026C5BD4" w14:textId="15B3C6F8" w:rsidR="00771B02" w:rsidRPr="00806B13" w:rsidDel="00C661A2" w:rsidRDefault="00771B02" w:rsidP="00EE62F2">
            <w:pPr>
              <w:spacing w:after="0"/>
              <w:rPr>
                <w:del w:id="4921" w:author="Patel, Rinkesh" w:date="2016-09-26T17:28:00Z"/>
                <w:rFonts w:ascii="Calibri" w:hAnsi="Calibri"/>
                <w:szCs w:val="22"/>
              </w:rPr>
            </w:pPr>
            <w:del w:id="4922" w:author="Patel, Rinkesh" w:date="2016-09-26T17:28:00Z">
              <w:r w:rsidDel="00C661A2">
                <w:rPr>
                  <w:rFonts w:ascii="Calibri" w:hAnsi="Calibri"/>
                  <w:szCs w:val="22"/>
                </w:rPr>
                <w:delText>new device</w:delText>
              </w:r>
              <w:r w:rsidRPr="00806B13" w:rsidDel="00C661A2">
                <w:rPr>
                  <w:rFonts w:ascii="Calibri" w:hAnsi="Calibri"/>
                  <w:szCs w:val="22"/>
                </w:rPr>
                <w:delText xml:space="preserve">: </w:delText>
              </w:r>
              <w:r w:rsidDel="00C661A2">
                <w:rPr>
                  <w:rFonts w:ascii="Calibri" w:hAnsi="Calibri"/>
                  <w:szCs w:val="22"/>
                </w:rPr>
                <w:delText>eipStatusChange</w:delText>
              </w:r>
              <w:bookmarkStart w:id="4923" w:name="_Toc463004181"/>
              <w:bookmarkStart w:id="4924" w:name="_Toc463028843"/>
              <w:bookmarkStart w:id="4925" w:name="_Toc464055849"/>
              <w:bookmarkStart w:id="4926" w:name="_Toc464729383"/>
              <w:bookmarkStart w:id="4927" w:name="_Toc468181532"/>
              <w:bookmarkStart w:id="4928" w:name="_Toc468182846"/>
              <w:bookmarkStart w:id="4929" w:name="_Toc469407623"/>
              <w:bookmarkStart w:id="4930" w:name="_Toc469493571"/>
              <w:bookmarkStart w:id="4931" w:name="_Toc469498390"/>
              <w:bookmarkEnd w:id="4923"/>
              <w:bookmarkEnd w:id="4924"/>
              <w:bookmarkEnd w:id="4925"/>
              <w:bookmarkEnd w:id="4926"/>
              <w:bookmarkEnd w:id="4927"/>
              <w:bookmarkEnd w:id="4928"/>
              <w:bookmarkEnd w:id="4929"/>
              <w:bookmarkEnd w:id="4930"/>
              <w:bookmarkEnd w:id="4931"/>
            </w:del>
          </w:p>
        </w:tc>
        <w:tc>
          <w:tcPr>
            <w:tcW w:w="1287" w:type="pct"/>
            <w:tcBorders>
              <w:top w:val="nil"/>
              <w:left w:val="nil"/>
              <w:bottom w:val="single" w:sz="4" w:space="0" w:color="auto"/>
              <w:right w:val="single" w:sz="4" w:space="0" w:color="auto"/>
            </w:tcBorders>
            <w:shd w:val="clear" w:color="auto" w:fill="auto"/>
            <w:vAlign w:val="center"/>
            <w:hideMark/>
          </w:tcPr>
          <w:p w14:paraId="120B89F8" w14:textId="6073B0EF" w:rsidR="00771B02" w:rsidRPr="00806B13" w:rsidDel="00C661A2" w:rsidRDefault="00771B02" w:rsidP="00EE62F2">
            <w:pPr>
              <w:spacing w:after="0"/>
              <w:rPr>
                <w:del w:id="4932" w:author="Patel, Rinkesh" w:date="2016-09-26T17:28:00Z"/>
                <w:rFonts w:ascii="Calibri" w:hAnsi="Calibri"/>
                <w:szCs w:val="22"/>
              </w:rPr>
            </w:pPr>
            <w:del w:id="4933" w:author="Patel, Rinkesh" w:date="2016-09-26T17:28:00Z">
              <w:r w:rsidRPr="00806B13" w:rsidDel="00C661A2">
                <w:rPr>
                  <w:rFonts w:ascii="Calibri" w:hAnsi="Calibri"/>
                  <w:szCs w:val="22"/>
                </w:rPr>
                <w:delText>VOID-REDEMPTION</w:delText>
              </w:r>
              <w:bookmarkStart w:id="4934" w:name="_Toc463004182"/>
              <w:bookmarkStart w:id="4935" w:name="_Toc463028844"/>
              <w:bookmarkStart w:id="4936" w:name="_Toc464055850"/>
              <w:bookmarkStart w:id="4937" w:name="_Toc464729384"/>
              <w:bookmarkStart w:id="4938" w:name="_Toc468181533"/>
              <w:bookmarkStart w:id="4939" w:name="_Toc468182847"/>
              <w:bookmarkStart w:id="4940" w:name="_Toc469407624"/>
              <w:bookmarkStart w:id="4941" w:name="_Toc469493572"/>
              <w:bookmarkStart w:id="4942" w:name="_Toc469498391"/>
              <w:bookmarkEnd w:id="4934"/>
              <w:bookmarkEnd w:id="4935"/>
              <w:bookmarkEnd w:id="4936"/>
              <w:bookmarkEnd w:id="4937"/>
              <w:bookmarkEnd w:id="4938"/>
              <w:bookmarkEnd w:id="4939"/>
              <w:bookmarkEnd w:id="4940"/>
              <w:bookmarkEnd w:id="4941"/>
              <w:bookmarkEnd w:id="4942"/>
            </w:del>
          </w:p>
        </w:tc>
        <w:bookmarkStart w:id="4943" w:name="_Toc463004183"/>
        <w:bookmarkStart w:id="4944" w:name="_Toc463028845"/>
        <w:bookmarkStart w:id="4945" w:name="_Toc464055851"/>
        <w:bookmarkStart w:id="4946" w:name="_Toc464729385"/>
        <w:bookmarkStart w:id="4947" w:name="_Toc468181534"/>
        <w:bookmarkStart w:id="4948" w:name="_Toc468182848"/>
        <w:bookmarkStart w:id="4949" w:name="_Toc469407625"/>
        <w:bookmarkStart w:id="4950" w:name="_Toc469493573"/>
        <w:bookmarkStart w:id="4951" w:name="_Toc469498392"/>
        <w:bookmarkEnd w:id="4943"/>
        <w:bookmarkEnd w:id="4944"/>
        <w:bookmarkEnd w:id="4945"/>
        <w:bookmarkEnd w:id="4946"/>
        <w:bookmarkEnd w:id="4947"/>
        <w:bookmarkEnd w:id="4948"/>
        <w:bookmarkEnd w:id="4949"/>
        <w:bookmarkEnd w:id="4950"/>
        <w:bookmarkEnd w:id="4951"/>
      </w:tr>
      <w:tr w:rsidR="00771B02" w:rsidRPr="00806B13" w:rsidDel="00C661A2" w14:paraId="68DFBAD0" w14:textId="38A6F58F" w:rsidTr="00722130">
        <w:trPr>
          <w:trHeight w:val="300"/>
          <w:del w:id="4952"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47FFB233" w14:textId="680B4B1B" w:rsidR="00771B02" w:rsidRPr="00806B13" w:rsidDel="00C661A2" w:rsidRDefault="00771B02" w:rsidP="00EE62F2">
            <w:pPr>
              <w:spacing w:after="0"/>
              <w:rPr>
                <w:del w:id="4953" w:author="Patel, Rinkesh" w:date="2016-09-26T17:28:00Z"/>
                <w:rFonts w:ascii="Calibri" w:hAnsi="Calibri"/>
                <w:szCs w:val="22"/>
              </w:rPr>
            </w:pPr>
            <w:del w:id="4954" w:author="Patel, Rinkesh" w:date="2016-09-26T17:28:00Z">
              <w:r w:rsidRPr="00806B13" w:rsidDel="00C661A2">
                <w:rPr>
                  <w:rFonts w:ascii="Calibri" w:hAnsi="Calibri"/>
                  <w:szCs w:val="22"/>
                </w:rPr>
                <w:delText>Retail Check-in (immediate)</w:delText>
              </w:r>
              <w:bookmarkStart w:id="4955" w:name="_Toc463004184"/>
              <w:bookmarkStart w:id="4956" w:name="_Toc463028846"/>
              <w:bookmarkStart w:id="4957" w:name="_Toc464055852"/>
              <w:bookmarkStart w:id="4958" w:name="_Toc464729386"/>
              <w:bookmarkStart w:id="4959" w:name="_Toc468181535"/>
              <w:bookmarkStart w:id="4960" w:name="_Toc468182849"/>
              <w:bookmarkStart w:id="4961" w:name="_Toc469407626"/>
              <w:bookmarkStart w:id="4962" w:name="_Toc469493574"/>
              <w:bookmarkStart w:id="4963" w:name="_Toc469498393"/>
              <w:bookmarkEnd w:id="4955"/>
              <w:bookmarkEnd w:id="4956"/>
              <w:bookmarkEnd w:id="4957"/>
              <w:bookmarkEnd w:id="4958"/>
              <w:bookmarkEnd w:id="4959"/>
              <w:bookmarkEnd w:id="4960"/>
              <w:bookmarkEnd w:id="4961"/>
              <w:bookmarkEnd w:id="4962"/>
              <w:bookmarkEnd w:id="4963"/>
            </w:del>
          </w:p>
        </w:tc>
        <w:tc>
          <w:tcPr>
            <w:tcW w:w="1683" w:type="pct"/>
            <w:tcBorders>
              <w:top w:val="nil"/>
              <w:left w:val="nil"/>
              <w:bottom w:val="single" w:sz="4" w:space="0" w:color="auto"/>
              <w:right w:val="single" w:sz="4" w:space="0" w:color="auto"/>
            </w:tcBorders>
            <w:shd w:val="clear" w:color="auto" w:fill="auto"/>
            <w:vAlign w:val="center"/>
            <w:hideMark/>
          </w:tcPr>
          <w:p w14:paraId="3764200D" w14:textId="70E80A6D" w:rsidR="00771B02" w:rsidRPr="00806B13" w:rsidDel="00C661A2" w:rsidRDefault="00771B02" w:rsidP="00EE62F2">
            <w:pPr>
              <w:spacing w:after="0"/>
              <w:rPr>
                <w:del w:id="4964" w:author="Patel, Rinkesh" w:date="2016-09-26T17:28:00Z"/>
                <w:rFonts w:ascii="Calibri" w:hAnsi="Calibri"/>
                <w:szCs w:val="22"/>
              </w:rPr>
            </w:pPr>
            <w:del w:id="4965" w:author="Patel, Rinkesh" w:date="2016-09-26T17:28:00Z">
              <w:r w:rsidRPr="00806B13" w:rsidDel="00C661A2">
                <w:rPr>
                  <w:rFonts w:ascii="Calibri" w:hAnsi="Calibri"/>
                  <w:szCs w:val="22"/>
                </w:rPr>
                <w:delText>eipStatusChange</w:delText>
              </w:r>
              <w:bookmarkStart w:id="4966" w:name="_Toc463004185"/>
              <w:bookmarkStart w:id="4967" w:name="_Toc463028847"/>
              <w:bookmarkStart w:id="4968" w:name="_Toc464055853"/>
              <w:bookmarkStart w:id="4969" w:name="_Toc464729387"/>
              <w:bookmarkStart w:id="4970" w:name="_Toc468181536"/>
              <w:bookmarkStart w:id="4971" w:name="_Toc468182850"/>
              <w:bookmarkStart w:id="4972" w:name="_Toc469407627"/>
              <w:bookmarkStart w:id="4973" w:name="_Toc469493575"/>
              <w:bookmarkStart w:id="4974" w:name="_Toc469498394"/>
              <w:bookmarkEnd w:id="4966"/>
              <w:bookmarkEnd w:id="4967"/>
              <w:bookmarkEnd w:id="4968"/>
              <w:bookmarkEnd w:id="4969"/>
              <w:bookmarkEnd w:id="4970"/>
              <w:bookmarkEnd w:id="4971"/>
              <w:bookmarkEnd w:id="4972"/>
              <w:bookmarkEnd w:id="4973"/>
              <w:bookmarkEnd w:id="4974"/>
            </w:del>
          </w:p>
        </w:tc>
        <w:tc>
          <w:tcPr>
            <w:tcW w:w="1287" w:type="pct"/>
            <w:tcBorders>
              <w:top w:val="nil"/>
              <w:left w:val="nil"/>
              <w:bottom w:val="single" w:sz="4" w:space="0" w:color="auto"/>
              <w:right w:val="single" w:sz="4" w:space="0" w:color="auto"/>
            </w:tcBorders>
            <w:shd w:val="clear" w:color="auto" w:fill="auto"/>
            <w:vAlign w:val="center"/>
            <w:hideMark/>
          </w:tcPr>
          <w:p w14:paraId="172E5E2E" w14:textId="3BA15E2F" w:rsidR="00771B02" w:rsidRPr="00806B13" w:rsidDel="00C661A2" w:rsidRDefault="00771B02" w:rsidP="00EE62F2">
            <w:pPr>
              <w:spacing w:after="0"/>
              <w:rPr>
                <w:del w:id="4975" w:author="Patel, Rinkesh" w:date="2016-09-26T17:28:00Z"/>
                <w:rFonts w:ascii="Calibri" w:hAnsi="Calibri"/>
                <w:szCs w:val="22"/>
              </w:rPr>
            </w:pPr>
            <w:del w:id="4976" w:author="Patel, Rinkesh" w:date="2016-09-26T17:28:00Z">
              <w:r w:rsidRPr="00806B13" w:rsidDel="00C661A2">
                <w:rPr>
                  <w:rFonts w:ascii="Calibri" w:hAnsi="Calibri"/>
                  <w:szCs w:val="22"/>
                </w:rPr>
                <w:delText>RETAIL-CHECK-IN</w:delText>
              </w:r>
              <w:bookmarkStart w:id="4977" w:name="_Toc463004186"/>
              <w:bookmarkStart w:id="4978" w:name="_Toc463028848"/>
              <w:bookmarkStart w:id="4979" w:name="_Toc464055854"/>
              <w:bookmarkStart w:id="4980" w:name="_Toc464729388"/>
              <w:bookmarkStart w:id="4981" w:name="_Toc468181537"/>
              <w:bookmarkStart w:id="4982" w:name="_Toc468182851"/>
              <w:bookmarkStart w:id="4983" w:name="_Toc469407628"/>
              <w:bookmarkStart w:id="4984" w:name="_Toc469493576"/>
              <w:bookmarkStart w:id="4985" w:name="_Toc469498395"/>
              <w:bookmarkEnd w:id="4977"/>
              <w:bookmarkEnd w:id="4978"/>
              <w:bookmarkEnd w:id="4979"/>
              <w:bookmarkEnd w:id="4980"/>
              <w:bookmarkEnd w:id="4981"/>
              <w:bookmarkEnd w:id="4982"/>
              <w:bookmarkEnd w:id="4983"/>
              <w:bookmarkEnd w:id="4984"/>
              <w:bookmarkEnd w:id="4985"/>
            </w:del>
          </w:p>
        </w:tc>
        <w:bookmarkStart w:id="4986" w:name="_Toc463004187"/>
        <w:bookmarkStart w:id="4987" w:name="_Toc463028849"/>
        <w:bookmarkStart w:id="4988" w:name="_Toc464055855"/>
        <w:bookmarkStart w:id="4989" w:name="_Toc464729389"/>
        <w:bookmarkStart w:id="4990" w:name="_Toc468181538"/>
        <w:bookmarkStart w:id="4991" w:name="_Toc468182852"/>
        <w:bookmarkStart w:id="4992" w:name="_Toc469407629"/>
        <w:bookmarkStart w:id="4993" w:name="_Toc469493577"/>
        <w:bookmarkStart w:id="4994" w:name="_Toc469498396"/>
        <w:bookmarkEnd w:id="4986"/>
        <w:bookmarkEnd w:id="4987"/>
        <w:bookmarkEnd w:id="4988"/>
        <w:bookmarkEnd w:id="4989"/>
        <w:bookmarkEnd w:id="4990"/>
        <w:bookmarkEnd w:id="4991"/>
        <w:bookmarkEnd w:id="4992"/>
        <w:bookmarkEnd w:id="4993"/>
        <w:bookmarkEnd w:id="4994"/>
      </w:tr>
      <w:tr w:rsidR="00771B02" w:rsidRPr="00806B13" w:rsidDel="00C661A2" w14:paraId="783E0847" w14:textId="6A91A563" w:rsidTr="00722130">
        <w:trPr>
          <w:trHeight w:val="300"/>
          <w:del w:id="4995"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6A0EAEED" w14:textId="163CFDC4" w:rsidR="00771B02" w:rsidRPr="00806B13" w:rsidDel="00C661A2" w:rsidRDefault="00771B02" w:rsidP="00EE62F2">
            <w:pPr>
              <w:spacing w:after="0"/>
              <w:rPr>
                <w:del w:id="4996" w:author="Patel, Rinkesh" w:date="2016-09-26T17:28:00Z"/>
                <w:rFonts w:ascii="Calibri" w:hAnsi="Calibri"/>
                <w:szCs w:val="22"/>
              </w:rPr>
            </w:pPr>
            <w:del w:id="4997" w:author="Patel, Rinkesh" w:date="2016-09-26T17:28:00Z">
              <w:r w:rsidRPr="00806B13" w:rsidDel="00C661A2">
                <w:rPr>
                  <w:rFonts w:ascii="Calibri" w:hAnsi="Calibri"/>
                  <w:szCs w:val="22"/>
                </w:rPr>
                <w:delText>CARE Check-in (manual)</w:delText>
              </w:r>
              <w:bookmarkStart w:id="4998" w:name="_Toc463004188"/>
              <w:bookmarkStart w:id="4999" w:name="_Toc463028850"/>
              <w:bookmarkStart w:id="5000" w:name="_Toc464055856"/>
              <w:bookmarkStart w:id="5001" w:name="_Toc464729390"/>
              <w:bookmarkStart w:id="5002" w:name="_Toc468181539"/>
              <w:bookmarkStart w:id="5003" w:name="_Toc468182853"/>
              <w:bookmarkStart w:id="5004" w:name="_Toc469407630"/>
              <w:bookmarkStart w:id="5005" w:name="_Toc469493578"/>
              <w:bookmarkStart w:id="5006" w:name="_Toc469498397"/>
              <w:bookmarkEnd w:id="4998"/>
              <w:bookmarkEnd w:id="4999"/>
              <w:bookmarkEnd w:id="5000"/>
              <w:bookmarkEnd w:id="5001"/>
              <w:bookmarkEnd w:id="5002"/>
              <w:bookmarkEnd w:id="5003"/>
              <w:bookmarkEnd w:id="5004"/>
              <w:bookmarkEnd w:id="5005"/>
              <w:bookmarkEnd w:id="5006"/>
            </w:del>
          </w:p>
        </w:tc>
        <w:tc>
          <w:tcPr>
            <w:tcW w:w="1683" w:type="pct"/>
            <w:tcBorders>
              <w:top w:val="nil"/>
              <w:left w:val="nil"/>
              <w:bottom w:val="single" w:sz="4" w:space="0" w:color="auto"/>
              <w:right w:val="single" w:sz="4" w:space="0" w:color="auto"/>
            </w:tcBorders>
            <w:shd w:val="clear" w:color="auto" w:fill="auto"/>
            <w:vAlign w:val="center"/>
            <w:hideMark/>
          </w:tcPr>
          <w:p w14:paraId="5059B37B" w14:textId="77489992" w:rsidR="00771B02" w:rsidRPr="00806B13" w:rsidDel="00C661A2" w:rsidRDefault="00771B02" w:rsidP="00EE62F2">
            <w:pPr>
              <w:spacing w:after="0"/>
              <w:rPr>
                <w:del w:id="5007" w:author="Patel, Rinkesh" w:date="2016-09-26T17:28:00Z"/>
                <w:rFonts w:ascii="Calibri" w:hAnsi="Calibri"/>
                <w:szCs w:val="22"/>
              </w:rPr>
            </w:pPr>
            <w:del w:id="5008" w:author="Patel, Rinkesh" w:date="2016-09-26T17:28:00Z">
              <w:r w:rsidRPr="00806B13" w:rsidDel="00C661A2">
                <w:rPr>
                  <w:rFonts w:ascii="Calibri" w:hAnsi="Calibri"/>
                  <w:szCs w:val="22"/>
                </w:rPr>
                <w:delText>eipStatusChange</w:delText>
              </w:r>
              <w:bookmarkStart w:id="5009" w:name="_Toc463004189"/>
              <w:bookmarkStart w:id="5010" w:name="_Toc463028851"/>
              <w:bookmarkStart w:id="5011" w:name="_Toc464055857"/>
              <w:bookmarkStart w:id="5012" w:name="_Toc464729391"/>
              <w:bookmarkStart w:id="5013" w:name="_Toc468181540"/>
              <w:bookmarkStart w:id="5014" w:name="_Toc468182854"/>
              <w:bookmarkStart w:id="5015" w:name="_Toc469407631"/>
              <w:bookmarkStart w:id="5016" w:name="_Toc469493579"/>
              <w:bookmarkStart w:id="5017" w:name="_Toc469498398"/>
              <w:bookmarkEnd w:id="5009"/>
              <w:bookmarkEnd w:id="5010"/>
              <w:bookmarkEnd w:id="5011"/>
              <w:bookmarkEnd w:id="5012"/>
              <w:bookmarkEnd w:id="5013"/>
              <w:bookmarkEnd w:id="5014"/>
              <w:bookmarkEnd w:id="5015"/>
              <w:bookmarkEnd w:id="5016"/>
              <w:bookmarkEnd w:id="5017"/>
            </w:del>
          </w:p>
        </w:tc>
        <w:tc>
          <w:tcPr>
            <w:tcW w:w="1287" w:type="pct"/>
            <w:tcBorders>
              <w:top w:val="nil"/>
              <w:left w:val="nil"/>
              <w:bottom w:val="single" w:sz="4" w:space="0" w:color="auto"/>
              <w:right w:val="single" w:sz="4" w:space="0" w:color="auto"/>
            </w:tcBorders>
            <w:shd w:val="clear" w:color="auto" w:fill="auto"/>
            <w:vAlign w:val="center"/>
            <w:hideMark/>
          </w:tcPr>
          <w:p w14:paraId="1C47596A" w14:textId="0A794D28" w:rsidR="00771B02" w:rsidRPr="00806B13" w:rsidDel="00C661A2" w:rsidRDefault="00771B02" w:rsidP="00EE62F2">
            <w:pPr>
              <w:spacing w:after="0"/>
              <w:rPr>
                <w:del w:id="5018" w:author="Patel, Rinkesh" w:date="2016-09-26T17:28:00Z"/>
                <w:rFonts w:ascii="Calibri" w:hAnsi="Calibri"/>
                <w:szCs w:val="22"/>
              </w:rPr>
            </w:pPr>
            <w:del w:id="5019" w:author="Patel, Rinkesh" w:date="2016-09-26T17:28:00Z">
              <w:r w:rsidRPr="00806B13" w:rsidDel="00C661A2">
                <w:rPr>
                  <w:rFonts w:ascii="Calibri" w:hAnsi="Calibri"/>
                  <w:szCs w:val="22"/>
                </w:rPr>
                <w:delText>MANUAL-CHECK-IN</w:delText>
              </w:r>
              <w:bookmarkStart w:id="5020" w:name="_Toc463004190"/>
              <w:bookmarkStart w:id="5021" w:name="_Toc463028852"/>
              <w:bookmarkStart w:id="5022" w:name="_Toc464055858"/>
              <w:bookmarkStart w:id="5023" w:name="_Toc464729392"/>
              <w:bookmarkStart w:id="5024" w:name="_Toc468181541"/>
              <w:bookmarkStart w:id="5025" w:name="_Toc468182855"/>
              <w:bookmarkStart w:id="5026" w:name="_Toc469407632"/>
              <w:bookmarkStart w:id="5027" w:name="_Toc469493580"/>
              <w:bookmarkStart w:id="5028" w:name="_Toc469498399"/>
              <w:bookmarkEnd w:id="5020"/>
              <w:bookmarkEnd w:id="5021"/>
              <w:bookmarkEnd w:id="5022"/>
              <w:bookmarkEnd w:id="5023"/>
              <w:bookmarkEnd w:id="5024"/>
              <w:bookmarkEnd w:id="5025"/>
              <w:bookmarkEnd w:id="5026"/>
              <w:bookmarkEnd w:id="5027"/>
              <w:bookmarkEnd w:id="5028"/>
            </w:del>
          </w:p>
        </w:tc>
        <w:bookmarkStart w:id="5029" w:name="_Toc463004191"/>
        <w:bookmarkStart w:id="5030" w:name="_Toc463028853"/>
        <w:bookmarkStart w:id="5031" w:name="_Toc464055859"/>
        <w:bookmarkStart w:id="5032" w:name="_Toc464729393"/>
        <w:bookmarkStart w:id="5033" w:name="_Toc468181542"/>
        <w:bookmarkStart w:id="5034" w:name="_Toc468182856"/>
        <w:bookmarkStart w:id="5035" w:name="_Toc469407633"/>
        <w:bookmarkStart w:id="5036" w:name="_Toc469493581"/>
        <w:bookmarkStart w:id="5037" w:name="_Toc469498400"/>
        <w:bookmarkEnd w:id="5029"/>
        <w:bookmarkEnd w:id="5030"/>
        <w:bookmarkEnd w:id="5031"/>
        <w:bookmarkEnd w:id="5032"/>
        <w:bookmarkEnd w:id="5033"/>
        <w:bookmarkEnd w:id="5034"/>
        <w:bookmarkEnd w:id="5035"/>
        <w:bookmarkEnd w:id="5036"/>
        <w:bookmarkEnd w:id="5037"/>
      </w:tr>
      <w:tr w:rsidR="00771B02" w:rsidRPr="00806B13" w:rsidDel="00C661A2" w14:paraId="3FDEC579" w14:textId="6E52D813" w:rsidTr="00722130">
        <w:trPr>
          <w:trHeight w:val="300"/>
          <w:del w:id="5038"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7ED084A6" w14:textId="5F5145A5" w:rsidR="00771B02" w:rsidRPr="00806B13" w:rsidDel="00C661A2" w:rsidRDefault="00771B02" w:rsidP="00EE62F2">
            <w:pPr>
              <w:spacing w:after="0"/>
              <w:rPr>
                <w:del w:id="5039" w:author="Patel, Rinkesh" w:date="2016-09-26T17:28:00Z"/>
                <w:rFonts w:ascii="Calibri" w:hAnsi="Calibri"/>
                <w:szCs w:val="22"/>
              </w:rPr>
            </w:pPr>
            <w:del w:id="5040" w:author="Patel, Rinkesh" w:date="2016-09-26T17:28:00Z">
              <w:r w:rsidRPr="00806B13" w:rsidDel="00C661A2">
                <w:rPr>
                  <w:rFonts w:ascii="Calibri" w:hAnsi="Calibri"/>
                  <w:szCs w:val="22"/>
                </w:rPr>
                <w:delText>Void Check-in</w:delText>
              </w:r>
              <w:bookmarkStart w:id="5041" w:name="_Toc463004192"/>
              <w:bookmarkStart w:id="5042" w:name="_Toc463028854"/>
              <w:bookmarkStart w:id="5043" w:name="_Toc464055860"/>
              <w:bookmarkStart w:id="5044" w:name="_Toc464729394"/>
              <w:bookmarkStart w:id="5045" w:name="_Toc468181543"/>
              <w:bookmarkStart w:id="5046" w:name="_Toc468182857"/>
              <w:bookmarkStart w:id="5047" w:name="_Toc469407634"/>
              <w:bookmarkStart w:id="5048" w:name="_Toc469493582"/>
              <w:bookmarkStart w:id="5049" w:name="_Toc469498401"/>
              <w:bookmarkEnd w:id="5041"/>
              <w:bookmarkEnd w:id="5042"/>
              <w:bookmarkEnd w:id="5043"/>
              <w:bookmarkEnd w:id="5044"/>
              <w:bookmarkEnd w:id="5045"/>
              <w:bookmarkEnd w:id="5046"/>
              <w:bookmarkEnd w:id="5047"/>
              <w:bookmarkEnd w:id="5048"/>
              <w:bookmarkEnd w:id="5049"/>
            </w:del>
          </w:p>
        </w:tc>
        <w:tc>
          <w:tcPr>
            <w:tcW w:w="1683" w:type="pct"/>
            <w:tcBorders>
              <w:top w:val="nil"/>
              <w:left w:val="nil"/>
              <w:bottom w:val="single" w:sz="4" w:space="0" w:color="auto"/>
              <w:right w:val="single" w:sz="4" w:space="0" w:color="auto"/>
            </w:tcBorders>
            <w:shd w:val="clear" w:color="auto" w:fill="auto"/>
            <w:vAlign w:val="center"/>
            <w:hideMark/>
          </w:tcPr>
          <w:p w14:paraId="207DD40F" w14:textId="5D356065" w:rsidR="00771B02" w:rsidRPr="00806B13" w:rsidDel="00C661A2" w:rsidRDefault="00771B02" w:rsidP="00EE62F2">
            <w:pPr>
              <w:spacing w:after="0"/>
              <w:rPr>
                <w:del w:id="5050" w:author="Patel, Rinkesh" w:date="2016-09-26T17:28:00Z"/>
                <w:rFonts w:ascii="Calibri" w:hAnsi="Calibri"/>
                <w:szCs w:val="22"/>
              </w:rPr>
            </w:pPr>
            <w:del w:id="5051" w:author="Patel, Rinkesh" w:date="2016-09-26T17:28:00Z">
              <w:r w:rsidRPr="00806B13" w:rsidDel="00C661A2">
                <w:rPr>
                  <w:rFonts w:ascii="Calibri" w:hAnsi="Calibri"/>
                  <w:szCs w:val="22"/>
                </w:rPr>
                <w:delText>eipStatusChange</w:delText>
              </w:r>
              <w:bookmarkStart w:id="5052" w:name="_Toc463004193"/>
              <w:bookmarkStart w:id="5053" w:name="_Toc463028855"/>
              <w:bookmarkStart w:id="5054" w:name="_Toc464055861"/>
              <w:bookmarkStart w:id="5055" w:name="_Toc464729395"/>
              <w:bookmarkStart w:id="5056" w:name="_Toc468181544"/>
              <w:bookmarkStart w:id="5057" w:name="_Toc468182858"/>
              <w:bookmarkStart w:id="5058" w:name="_Toc469407635"/>
              <w:bookmarkStart w:id="5059" w:name="_Toc469493583"/>
              <w:bookmarkStart w:id="5060" w:name="_Toc469498402"/>
              <w:bookmarkEnd w:id="5052"/>
              <w:bookmarkEnd w:id="5053"/>
              <w:bookmarkEnd w:id="5054"/>
              <w:bookmarkEnd w:id="5055"/>
              <w:bookmarkEnd w:id="5056"/>
              <w:bookmarkEnd w:id="5057"/>
              <w:bookmarkEnd w:id="5058"/>
              <w:bookmarkEnd w:id="5059"/>
              <w:bookmarkEnd w:id="5060"/>
            </w:del>
          </w:p>
        </w:tc>
        <w:tc>
          <w:tcPr>
            <w:tcW w:w="1287" w:type="pct"/>
            <w:tcBorders>
              <w:top w:val="nil"/>
              <w:left w:val="nil"/>
              <w:bottom w:val="single" w:sz="4" w:space="0" w:color="auto"/>
              <w:right w:val="single" w:sz="4" w:space="0" w:color="auto"/>
            </w:tcBorders>
            <w:shd w:val="clear" w:color="auto" w:fill="auto"/>
            <w:vAlign w:val="center"/>
            <w:hideMark/>
          </w:tcPr>
          <w:p w14:paraId="163D11C1" w14:textId="568CB043" w:rsidR="00771B02" w:rsidRPr="00806B13" w:rsidDel="00C661A2" w:rsidRDefault="00771B02" w:rsidP="00EE62F2">
            <w:pPr>
              <w:spacing w:after="0"/>
              <w:rPr>
                <w:del w:id="5061" w:author="Patel, Rinkesh" w:date="2016-09-26T17:28:00Z"/>
                <w:rFonts w:ascii="Calibri" w:hAnsi="Calibri"/>
                <w:szCs w:val="22"/>
              </w:rPr>
            </w:pPr>
            <w:del w:id="5062" w:author="Patel, Rinkesh" w:date="2016-09-26T17:28:00Z">
              <w:r w:rsidRPr="00806B13" w:rsidDel="00C661A2">
                <w:rPr>
                  <w:rFonts w:ascii="Calibri" w:hAnsi="Calibri"/>
                  <w:szCs w:val="22"/>
                </w:rPr>
                <w:delText>VOID-CHECK-IN</w:delText>
              </w:r>
              <w:bookmarkStart w:id="5063" w:name="_Toc463004194"/>
              <w:bookmarkStart w:id="5064" w:name="_Toc463028856"/>
              <w:bookmarkStart w:id="5065" w:name="_Toc464055862"/>
              <w:bookmarkStart w:id="5066" w:name="_Toc464729396"/>
              <w:bookmarkStart w:id="5067" w:name="_Toc468181545"/>
              <w:bookmarkStart w:id="5068" w:name="_Toc468182859"/>
              <w:bookmarkStart w:id="5069" w:name="_Toc469407636"/>
              <w:bookmarkStart w:id="5070" w:name="_Toc469493584"/>
              <w:bookmarkStart w:id="5071" w:name="_Toc469498403"/>
              <w:bookmarkEnd w:id="5063"/>
              <w:bookmarkEnd w:id="5064"/>
              <w:bookmarkEnd w:id="5065"/>
              <w:bookmarkEnd w:id="5066"/>
              <w:bookmarkEnd w:id="5067"/>
              <w:bookmarkEnd w:id="5068"/>
              <w:bookmarkEnd w:id="5069"/>
              <w:bookmarkEnd w:id="5070"/>
              <w:bookmarkEnd w:id="5071"/>
            </w:del>
          </w:p>
        </w:tc>
        <w:bookmarkStart w:id="5072" w:name="_Toc463004195"/>
        <w:bookmarkStart w:id="5073" w:name="_Toc463028857"/>
        <w:bookmarkStart w:id="5074" w:name="_Toc464055863"/>
        <w:bookmarkStart w:id="5075" w:name="_Toc464729397"/>
        <w:bookmarkStart w:id="5076" w:name="_Toc468181546"/>
        <w:bookmarkStart w:id="5077" w:name="_Toc468182860"/>
        <w:bookmarkStart w:id="5078" w:name="_Toc469407637"/>
        <w:bookmarkStart w:id="5079" w:name="_Toc469493585"/>
        <w:bookmarkStart w:id="5080" w:name="_Toc469498404"/>
        <w:bookmarkEnd w:id="5072"/>
        <w:bookmarkEnd w:id="5073"/>
        <w:bookmarkEnd w:id="5074"/>
        <w:bookmarkEnd w:id="5075"/>
        <w:bookmarkEnd w:id="5076"/>
        <w:bookmarkEnd w:id="5077"/>
        <w:bookmarkEnd w:id="5078"/>
        <w:bookmarkEnd w:id="5079"/>
        <w:bookmarkEnd w:id="5080"/>
      </w:tr>
      <w:tr w:rsidR="00771B02" w:rsidRPr="00806B13" w:rsidDel="00C661A2" w14:paraId="7A3A2AEB" w14:textId="3A95760F" w:rsidTr="00722130">
        <w:trPr>
          <w:trHeight w:val="300"/>
          <w:del w:id="5081"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604A7AD0" w14:textId="68FF5ADB" w:rsidR="00771B02" w:rsidRPr="00806B13" w:rsidDel="00C661A2" w:rsidRDefault="00771B02" w:rsidP="00EE62F2">
            <w:pPr>
              <w:spacing w:after="0"/>
              <w:rPr>
                <w:del w:id="5082" w:author="Patel, Rinkesh" w:date="2016-09-26T17:28:00Z"/>
                <w:rFonts w:ascii="Calibri" w:hAnsi="Calibri"/>
                <w:szCs w:val="22"/>
              </w:rPr>
            </w:pPr>
            <w:del w:id="5083" w:author="Patel, Rinkesh" w:date="2016-09-26T17:28:00Z">
              <w:r w:rsidRPr="00806B13" w:rsidDel="00C661A2">
                <w:rPr>
                  <w:rFonts w:ascii="Calibri" w:hAnsi="Calibri"/>
                  <w:szCs w:val="22"/>
                </w:rPr>
                <w:delText>Retail Remorse Return</w:delText>
              </w:r>
              <w:bookmarkStart w:id="5084" w:name="_Toc463004196"/>
              <w:bookmarkStart w:id="5085" w:name="_Toc463028858"/>
              <w:bookmarkStart w:id="5086" w:name="_Toc464055864"/>
              <w:bookmarkStart w:id="5087" w:name="_Toc464729398"/>
              <w:bookmarkStart w:id="5088" w:name="_Toc468181547"/>
              <w:bookmarkStart w:id="5089" w:name="_Toc468182861"/>
              <w:bookmarkStart w:id="5090" w:name="_Toc469407638"/>
              <w:bookmarkStart w:id="5091" w:name="_Toc469493586"/>
              <w:bookmarkStart w:id="5092" w:name="_Toc469498405"/>
              <w:bookmarkEnd w:id="5084"/>
              <w:bookmarkEnd w:id="5085"/>
              <w:bookmarkEnd w:id="5086"/>
              <w:bookmarkEnd w:id="5087"/>
              <w:bookmarkEnd w:id="5088"/>
              <w:bookmarkEnd w:id="5089"/>
              <w:bookmarkEnd w:id="5090"/>
              <w:bookmarkEnd w:id="5091"/>
              <w:bookmarkEnd w:id="5092"/>
            </w:del>
          </w:p>
        </w:tc>
        <w:tc>
          <w:tcPr>
            <w:tcW w:w="1683" w:type="pct"/>
            <w:tcBorders>
              <w:top w:val="nil"/>
              <w:left w:val="nil"/>
              <w:bottom w:val="single" w:sz="4" w:space="0" w:color="auto"/>
              <w:right w:val="single" w:sz="4" w:space="0" w:color="auto"/>
            </w:tcBorders>
            <w:shd w:val="clear" w:color="auto" w:fill="auto"/>
            <w:vAlign w:val="center"/>
            <w:hideMark/>
          </w:tcPr>
          <w:p w14:paraId="24565ED2" w14:textId="62C4CD05" w:rsidR="00771B02" w:rsidRPr="00806B13" w:rsidDel="00C661A2" w:rsidRDefault="00771B02" w:rsidP="00EE62F2">
            <w:pPr>
              <w:spacing w:after="0"/>
              <w:rPr>
                <w:del w:id="5093" w:author="Patel, Rinkesh" w:date="2016-09-26T17:28:00Z"/>
                <w:rFonts w:ascii="Calibri" w:hAnsi="Calibri"/>
                <w:szCs w:val="22"/>
              </w:rPr>
            </w:pPr>
            <w:del w:id="5094" w:author="Patel, Rinkesh" w:date="2016-09-26T17:28:00Z">
              <w:r w:rsidRPr="00806B13" w:rsidDel="00C661A2">
                <w:rPr>
                  <w:rFonts w:ascii="Calibri" w:hAnsi="Calibri"/>
                  <w:szCs w:val="22"/>
                </w:rPr>
                <w:delText>eipStatusChange</w:delText>
              </w:r>
              <w:bookmarkStart w:id="5095" w:name="_Toc463004197"/>
              <w:bookmarkStart w:id="5096" w:name="_Toc463028859"/>
              <w:bookmarkStart w:id="5097" w:name="_Toc464055865"/>
              <w:bookmarkStart w:id="5098" w:name="_Toc464729399"/>
              <w:bookmarkStart w:id="5099" w:name="_Toc468181548"/>
              <w:bookmarkStart w:id="5100" w:name="_Toc468182862"/>
              <w:bookmarkStart w:id="5101" w:name="_Toc469407639"/>
              <w:bookmarkStart w:id="5102" w:name="_Toc469493587"/>
              <w:bookmarkStart w:id="5103" w:name="_Toc469498406"/>
              <w:bookmarkEnd w:id="5095"/>
              <w:bookmarkEnd w:id="5096"/>
              <w:bookmarkEnd w:id="5097"/>
              <w:bookmarkEnd w:id="5098"/>
              <w:bookmarkEnd w:id="5099"/>
              <w:bookmarkEnd w:id="5100"/>
              <w:bookmarkEnd w:id="5101"/>
              <w:bookmarkEnd w:id="5102"/>
              <w:bookmarkEnd w:id="5103"/>
            </w:del>
          </w:p>
        </w:tc>
        <w:tc>
          <w:tcPr>
            <w:tcW w:w="1287" w:type="pct"/>
            <w:tcBorders>
              <w:top w:val="nil"/>
              <w:left w:val="nil"/>
              <w:bottom w:val="single" w:sz="4" w:space="0" w:color="auto"/>
              <w:right w:val="single" w:sz="4" w:space="0" w:color="auto"/>
            </w:tcBorders>
            <w:shd w:val="clear" w:color="auto" w:fill="auto"/>
            <w:vAlign w:val="center"/>
            <w:hideMark/>
          </w:tcPr>
          <w:p w14:paraId="20806F4A" w14:textId="41D2445D" w:rsidR="00771B02" w:rsidRPr="00806B13" w:rsidDel="00C661A2" w:rsidRDefault="00771B02" w:rsidP="00EE62F2">
            <w:pPr>
              <w:spacing w:after="0"/>
              <w:rPr>
                <w:del w:id="5104" w:author="Patel, Rinkesh" w:date="2016-09-26T17:28:00Z"/>
                <w:rFonts w:ascii="Calibri" w:hAnsi="Calibri"/>
                <w:szCs w:val="22"/>
              </w:rPr>
            </w:pPr>
            <w:del w:id="5105" w:author="Patel, Rinkesh" w:date="2016-09-26T17:28:00Z">
              <w:r w:rsidRPr="00806B13" w:rsidDel="00C661A2">
                <w:rPr>
                  <w:rFonts w:ascii="Calibri" w:hAnsi="Calibri"/>
                  <w:szCs w:val="22"/>
                </w:rPr>
                <w:delText>RETAIL-REMORSE-RETURN</w:delText>
              </w:r>
              <w:bookmarkStart w:id="5106" w:name="_Toc463004198"/>
              <w:bookmarkStart w:id="5107" w:name="_Toc463028860"/>
              <w:bookmarkStart w:id="5108" w:name="_Toc464055866"/>
              <w:bookmarkStart w:id="5109" w:name="_Toc464729400"/>
              <w:bookmarkStart w:id="5110" w:name="_Toc468181549"/>
              <w:bookmarkStart w:id="5111" w:name="_Toc468182863"/>
              <w:bookmarkStart w:id="5112" w:name="_Toc469407640"/>
              <w:bookmarkStart w:id="5113" w:name="_Toc469493588"/>
              <w:bookmarkStart w:id="5114" w:name="_Toc469498407"/>
              <w:bookmarkEnd w:id="5106"/>
              <w:bookmarkEnd w:id="5107"/>
              <w:bookmarkEnd w:id="5108"/>
              <w:bookmarkEnd w:id="5109"/>
              <w:bookmarkEnd w:id="5110"/>
              <w:bookmarkEnd w:id="5111"/>
              <w:bookmarkEnd w:id="5112"/>
              <w:bookmarkEnd w:id="5113"/>
              <w:bookmarkEnd w:id="5114"/>
            </w:del>
          </w:p>
        </w:tc>
        <w:bookmarkStart w:id="5115" w:name="_Toc463004199"/>
        <w:bookmarkStart w:id="5116" w:name="_Toc463028861"/>
        <w:bookmarkStart w:id="5117" w:name="_Toc464055867"/>
        <w:bookmarkStart w:id="5118" w:name="_Toc464729401"/>
        <w:bookmarkStart w:id="5119" w:name="_Toc468181550"/>
        <w:bookmarkStart w:id="5120" w:name="_Toc468182864"/>
        <w:bookmarkStart w:id="5121" w:name="_Toc469407641"/>
        <w:bookmarkStart w:id="5122" w:name="_Toc469493589"/>
        <w:bookmarkStart w:id="5123" w:name="_Toc469498408"/>
        <w:bookmarkEnd w:id="5115"/>
        <w:bookmarkEnd w:id="5116"/>
        <w:bookmarkEnd w:id="5117"/>
        <w:bookmarkEnd w:id="5118"/>
        <w:bookmarkEnd w:id="5119"/>
        <w:bookmarkEnd w:id="5120"/>
        <w:bookmarkEnd w:id="5121"/>
        <w:bookmarkEnd w:id="5122"/>
        <w:bookmarkEnd w:id="5123"/>
      </w:tr>
      <w:tr w:rsidR="00771B02" w:rsidRPr="00806B13" w:rsidDel="00C661A2" w14:paraId="6314FA7C" w14:textId="203AE120" w:rsidTr="00722130">
        <w:trPr>
          <w:trHeight w:val="600"/>
          <w:del w:id="5124"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248D6CB0" w14:textId="0B8B888C" w:rsidR="00771B02" w:rsidRPr="00806B13" w:rsidDel="00C661A2" w:rsidRDefault="00771B02" w:rsidP="00EE62F2">
            <w:pPr>
              <w:spacing w:after="0"/>
              <w:rPr>
                <w:del w:id="5125" w:author="Patel, Rinkesh" w:date="2016-09-26T17:28:00Z"/>
                <w:rFonts w:ascii="Calibri" w:hAnsi="Calibri"/>
                <w:szCs w:val="22"/>
              </w:rPr>
            </w:pPr>
            <w:del w:id="5126" w:author="Patel, Rinkesh" w:date="2016-09-26T17:28:00Z">
              <w:r w:rsidRPr="00806B13" w:rsidDel="00C661A2">
                <w:rPr>
                  <w:rFonts w:ascii="Calibri" w:hAnsi="Calibri"/>
                  <w:szCs w:val="22"/>
                </w:rPr>
                <w:delText>CARE Remorse Return</w:delText>
              </w:r>
              <w:bookmarkStart w:id="5127" w:name="_Toc463004200"/>
              <w:bookmarkStart w:id="5128" w:name="_Toc463028862"/>
              <w:bookmarkStart w:id="5129" w:name="_Toc464055868"/>
              <w:bookmarkStart w:id="5130" w:name="_Toc464729402"/>
              <w:bookmarkStart w:id="5131" w:name="_Toc468181551"/>
              <w:bookmarkStart w:id="5132" w:name="_Toc468182865"/>
              <w:bookmarkStart w:id="5133" w:name="_Toc469407642"/>
              <w:bookmarkStart w:id="5134" w:name="_Toc469493590"/>
              <w:bookmarkStart w:id="5135" w:name="_Toc469498409"/>
              <w:bookmarkEnd w:id="5127"/>
              <w:bookmarkEnd w:id="5128"/>
              <w:bookmarkEnd w:id="5129"/>
              <w:bookmarkEnd w:id="5130"/>
              <w:bookmarkEnd w:id="5131"/>
              <w:bookmarkEnd w:id="5132"/>
              <w:bookmarkEnd w:id="5133"/>
              <w:bookmarkEnd w:id="5134"/>
              <w:bookmarkEnd w:id="5135"/>
            </w:del>
          </w:p>
        </w:tc>
        <w:tc>
          <w:tcPr>
            <w:tcW w:w="1683" w:type="pct"/>
            <w:tcBorders>
              <w:top w:val="nil"/>
              <w:left w:val="nil"/>
              <w:bottom w:val="single" w:sz="4" w:space="0" w:color="auto"/>
              <w:right w:val="single" w:sz="4" w:space="0" w:color="auto"/>
            </w:tcBorders>
            <w:shd w:val="clear" w:color="auto" w:fill="auto"/>
            <w:vAlign w:val="center"/>
            <w:hideMark/>
          </w:tcPr>
          <w:p w14:paraId="608F6464" w14:textId="0076460F" w:rsidR="00771B02" w:rsidRPr="00806B13" w:rsidDel="00C661A2" w:rsidRDefault="00771B02" w:rsidP="00EE62F2">
            <w:pPr>
              <w:spacing w:after="0"/>
              <w:rPr>
                <w:del w:id="5136" w:author="Patel, Rinkesh" w:date="2016-09-26T17:28:00Z"/>
                <w:rFonts w:ascii="Calibri" w:hAnsi="Calibri"/>
                <w:szCs w:val="22"/>
              </w:rPr>
            </w:pPr>
            <w:del w:id="5137" w:author="Patel, Rinkesh" w:date="2016-09-26T17:28:00Z">
              <w:r w:rsidRPr="00806B13" w:rsidDel="00C661A2">
                <w:rPr>
                  <w:rFonts w:ascii="Calibri" w:hAnsi="Calibri"/>
                  <w:szCs w:val="22"/>
                </w:rPr>
                <w:delText>eipStatusChange</w:delText>
              </w:r>
              <w:bookmarkStart w:id="5138" w:name="_Toc463004201"/>
              <w:bookmarkStart w:id="5139" w:name="_Toc463028863"/>
              <w:bookmarkStart w:id="5140" w:name="_Toc464055869"/>
              <w:bookmarkStart w:id="5141" w:name="_Toc464729403"/>
              <w:bookmarkStart w:id="5142" w:name="_Toc468181552"/>
              <w:bookmarkStart w:id="5143" w:name="_Toc468182866"/>
              <w:bookmarkStart w:id="5144" w:name="_Toc469407643"/>
              <w:bookmarkStart w:id="5145" w:name="_Toc469493591"/>
              <w:bookmarkStart w:id="5146" w:name="_Toc469498410"/>
              <w:bookmarkEnd w:id="5138"/>
              <w:bookmarkEnd w:id="5139"/>
              <w:bookmarkEnd w:id="5140"/>
              <w:bookmarkEnd w:id="5141"/>
              <w:bookmarkEnd w:id="5142"/>
              <w:bookmarkEnd w:id="5143"/>
              <w:bookmarkEnd w:id="5144"/>
              <w:bookmarkEnd w:id="5145"/>
              <w:bookmarkEnd w:id="5146"/>
            </w:del>
          </w:p>
        </w:tc>
        <w:tc>
          <w:tcPr>
            <w:tcW w:w="1287" w:type="pct"/>
            <w:tcBorders>
              <w:top w:val="nil"/>
              <w:left w:val="nil"/>
              <w:bottom w:val="single" w:sz="4" w:space="0" w:color="auto"/>
              <w:right w:val="single" w:sz="4" w:space="0" w:color="auto"/>
            </w:tcBorders>
            <w:shd w:val="clear" w:color="auto" w:fill="auto"/>
            <w:vAlign w:val="center"/>
            <w:hideMark/>
          </w:tcPr>
          <w:p w14:paraId="780B42F7" w14:textId="0F6E9445" w:rsidR="00771B02" w:rsidRPr="00806B13" w:rsidDel="00C661A2" w:rsidRDefault="00771B02" w:rsidP="00EE62F2">
            <w:pPr>
              <w:spacing w:after="0"/>
              <w:rPr>
                <w:del w:id="5147" w:author="Patel, Rinkesh" w:date="2016-09-26T17:28:00Z"/>
                <w:rFonts w:ascii="Calibri" w:hAnsi="Calibri"/>
                <w:szCs w:val="22"/>
              </w:rPr>
            </w:pPr>
            <w:del w:id="5148" w:author="Patel, Rinkesh" w:date="2016-09-26T17:28:00Z">
              <w:r w:rsidRPr="00806B13" w:rsidDel="00C661A2">
                <w:rPr>
                  <w:rFonts w:ascii="Calibri" w:hAnsi="Calibri"/>
                  <w:szCs w:val="22"/>
                </w:rPr>
                <w:delText>DEFERRED-REMORSE-RETURN</w:delText>
              </w:r>
              <w:bookmarkStart w:id="5149" w:name="_Toc463004202"/>
              <w:bookmarkStart w:id="5150" w:name="_Toc463028864"/>
              <w:bookmarkStart w:id="5151" w:name="_Toc464055870"/>
              <w:bookmarkStart w:id="5152" w:name="_Toc464729404"/>
              <w:bookmarkStart w:id="5153" w:name="_Toc468181553"/>
              <w:bookmarkStart w:id="5154" w:name="_Toc468182867"/>
              <w:bookmarkStart w:id="5155" w:name="_Toc469407644"/>
              <w:bookmarkStart w:id="5156" w:name="_Toc469493592"/>
              <w:bookmarkStart w:id="5157" w:name="_Toc469498411"/>
              <w:bookmarkEnd w:id="5149"/>
              <w:bookmarkEnd w:id="5150"/>
              <w:bookmarkEnd w:id="5151"/>
              <w:bookmarkEnd w:id="5152"/>
              <w:bookmarkEnd w:id="5153"/>
              <w:bookmarkEnd w:id="5154"/>
              <w:bookmarkEnd w:id="5155"/>
              <w:bookmarkEnd w:id="5156"/>
              <w:bookmarkEnd w:id="5157"/>
            </w:del>
          </w:p>
        </w:tc>
        <w:bookmarkStart w:id="5158" w:name="_Toc463004203"/>
        <w:bookmarkStart w:id="5159" w:name="_Toc463028865"/>
        <w:bookmarkStart w:id="5160" w:name="_Toc464055871"/>
        <w:bookmarkStart w:id="5161" w:name="_Toc464729405"/>
        <w:bookmarkStart w:id="5162" w:name="_Toc468181554"/>
        <w:bookmarkStart w:id="5163" w:name="_Toc468182868"/>
        <w:bookmarkStart w:id="5164" w:name="_Toc469407645"/>
        <w:bookmarkStart w:id="5165" w:name="_Toc469493593"/>
        <w:bookmarkStart w:id="5166" w:name="_Toc469498412"/>
        <w:bookmarkEnd w:id="5158"/>
        <w:bookmarkEnd w:id="5159"/>
        <w:bookmarkEnd w:id="5160"/>
        <w:bookmarkEnd w:id="5161"/>
        <w:bookmarkEnd w:id="5162"/>
        <w:bookmarkEnd w:id="5163"/>
        <w:bookmarkEnd w:id="5164"/>
        <w:bookmarkEnd w:id="5165"/>
        <w:bookmarkEnd w:id="5166"/>
      </w:tr>
      <w:tr w:rsidR="00771B02" w:rsidRPr="00806B13" w:rsidDel="00C661A2" w14:paraId="6668651F" w14:textId="642F88BC" w:rsidTr="00722130">
        <w:trPr>
          <w:trHeight w:val="300"/>
          <w:del w:id="5167"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36DA5185" w14:textId="3368EBE5" w:rsidR="00771B02" w:rsidRPr="00806B13" w:rsidDel="00C661A2" w:rsidRDefault="00771B02" w:rsidP="00EE62F2">
            <w:pPr>
              <w:spacing w:after="0"/>
              <w:rPr>
                <w:del w:id="5168" w:author="Patel, Rinkesh" w:date="2016-09-26T17:28:00Z"/>
                <w:rFonts w:ascii="Calibri" w:hAnsi="Calibri"/>
                <w:szCs w:val="22"/>
              </w:rPr>
            </w:pPr>
            <w:del w:id="5169" w:author="Patel, Rinkesh" w:date="2016-09-26T17:28:00Z">
              <w:r w:rsidRPr="00806B13" w:rsidDel="00C661A2">
                <w:rPr>
                  <w:rFonts w:ascii="Calibri" w:hAnsi="Calibri"/>
                  <w:szCs w:val="22"/>
                </w:rPr>
                <w:delText>ONR</w:delText>
              </w:r>
              <w:bookmarkStart w:id="5170" w:name="_Toc463004204"/>
              <w:bookmarkStart w:id="5171" w:name="_Toc463028866"/>
              <w:bookmarkStart w:id="5172" w:name="_Toc464055872"/>
              <w:bookmarkStart w:id="5173" w:name="_Toc464729406"/>
              <w:bookmarkStart w:id="5174" w:name="_Toc468181555"/>
              <w:bookmarkStart w:id="5175" w:name="_Toc468182869"/>
              <w:bookmarkStart w:id="5176" w:name="_Toc469407646"/>
              <w:bookmarkStart w:id="5177" w:name="_Toc469493594"/>
              <w:bookmarkStart w:id="5178" w:name="_Toc469498413"/>
              <w:bookmarkEnd w:id="5170"/>
              <w:bookmarkEnd w:id="5171"/>
              <w:bookmarkEnd w:id="5172"/>
              <w:bookmarkEnd w:id="5173"/>
              <w:bookmarkEnd w:id="5174"/>
              <w:bookmarkEnd w:id="5175"/>
              <w:bookmarkEnd w:id="5176"/>
              <w:bookmarkEnd w:id="5177"/>
              <w:bookmarkEnd w:id="5178"/>
            </w:del>
          </w:p>
        </w:tc>
        <w:tc>
          <w:tcPr>
            <w:tcW w:w="1683" w:type="pct"/>
            <w:tcBorders>
              <w:top w:val="nil"/>
              <w:left w:val="nil"/>
              <w:bottom w:val="single" w:sz="4" w:space="0" w:color="auto"/>
              <w:right w:val="single" w:sz="4" w:space="0" w:color="auto"/>
            </w:tcBorders>
            <w:shd w:val="clear" w:color="auto" w:fill="auto"/>
            <w:vAlign w:val="center"/>
            <w:hideMark/>
          </w:tcPr>
          <w:p w14:paraId="7076396C" w14:textId="24217EB1" w:rsidR="00771B02" w:rsidRPr="00806B13" w:rsidDel="00C661A2" w:rsidRDefault="00771B02" w:rsidP="00EE62F2">
            <w:pPr>
              <w:spacing w:after="0"/>
              <w:rPr>
                <w:del w:id="5179" w:author="Patel, Rinkesh" w:date="2016-09-26T17:28:00Z"/>
                <w:rFonts w:ascii="Calibri" w:hAnsi="Calibri"/>
                <w:szCs w:val="22"/>
              </w:rPr>
            </w:pPr>
            <w:del w:id="5180" w:author="Patel, Rinkesh" w:date="2016-09-26T17:28:00Z">
              <w:r w:rsidRPr="00806B13" w:rsidDel="00C661A2">
                <w:rPr>
                  <w:rFonts w:ascii="Calibri" w:hAnsi="Calibri"/>
                  <w:szCs w:val="22"/>
                </w:rPr>
                <w:delText>eipStatusChange</w:delText>
              </w:r>
              <w:bookmarkStart w:id="5181" w:name="_Toc463004205"/>
              <w:bookmarkStart w:id="5182" w:name="_Toc463028867"/>
              <w:bookmarkStart w:id="5183" w:name="_Toc464055873"/>
              <w:bookmarkStart w:id="5184" w:name="_Toc464729407"/>
              <w:bookmarkStart w:id="5185" w:name="_Toc468181556"/>
              <w:bookmarkStart w:id="5186" w:name="_Toc468182870"/>
              <w:bookmarkStart w:id="5187" w:name="_Toc469407647"/>
              <w:bookmarkStart w:id="5188" w:name="_Toc469493595"/>
              <w:bookmarkStart w:id="5189" w:name="_Toc469498414"/>
              <w:bookmarkEnd w:id="5181"/>
              <w:bookmarkEnd w:id="5182"/>
              <w:bookmarkEnd w:id="5183"/>
              <w:bookmarkEnd w:id="5184"/>
              <w:bookmarkEnd w:id="5185"/>
              <w:bookmarkEnd w:id="5186"/>
              <w:bookmarkEnd w:id="5187"/>
              <w:bookmarkEnd w:id="5188"/>
              <w:bookmarkEnd w:id="5189"/>
            </w:del>
          </w:p>
        </w:tc>
        <w:tc>
          <w:tcPr>
            <w:tcW w:w="1287" w:type="pct"/>
            <w:tcBorders>
              <w:top w:val="nil"/>
              <w:left w:val="nil"/>
              <w:bottom w:val="single" w:sz="4" w:space="0" w:color="auto"/>
              <w:right w:val="single" w:sz="4" w:space="0" w:color="auto"/>
            </w:tcBorders>
            <w:shd w:val="clear" w:color="auto" w:fill="auto"/>
            <w:vAlign w:val="center"/>
            <w:hideMark/>
          </w:tcPr>
          <w:p w14:paraId="0285E9D6" w14:textId="67B34A1F" w:rsidR="00771B02" w:rsidRPr="00806B13" w:rsidDel="00C661A2" w:rsidRDefault="00771B02" w:rsidP="00EE62F2">
            <w:pPr>
              <w:spacing w:after="0"/>
              <w:rPr>
                <w:del w:id="5190" w:author="Patel, Rinkesh" w:date="2016-09-26T17:28:00Z"/>
                <w:rFonts w:ascii="Calibri" w:hAnsi="Calibri"/>
                <w:szCs w:val="22"/>
              </w:rPr>
            </w:pPr>
            <w:del w:id="5191" w:author="Patel, Rinkesh" w:date="2016-09-26T17:28:00Z">
              <w:r w:rsidRPr="00806B13" w:rsidDel="00C661A2">
                <w:rPr>
                  <w:rFonts w:ascii="Calibri" w:hAnsi="Calibri"/>
                  <w:szCs w:val="22"/>
                </w:rPr>
                <w:delText>ONR</w:delText>
              </w:r>
              <w:bookmarkStart w:id="5192" w:name="_Toc463004206"/>
              <w:bookmarkStart w:id="5193" w:name="_Toc463028868"/>
              <w:bookmarkStart w:id="5194" w:name="_Toc464055874"/>
              <w:bookmarkStart w:id="5195" w:name="_Toc464729408"/>
              <w:bookmarkStart w:id="5196" w:name="_Toc468181557"/>
              <w:bookmarkStart w:id="5197" w:name="_Toc468182871"/>
              <w:bookmarkStart w:id="5198" w:name="_Toc469407648"/>
              <w:bookmarkStart w:id="5199" w:name="_Toc469493596"/>
              <w:bookmarkStart w:id="5200" w:name="_Toc469498415"/>
              <w:bookmarkEnd w:id="5192"/>
              <w:bookmarkEnd w:id="5193"/>
              <w:bookmarkEnd w:id="5194"/>
              <w:bookmarkEnd w:id="5195"/>
              <w:bookmarkEnd w:id="5196"/>
              <w:bookmarkEnd w:id="5197"/>
              <w:bookmarkEnd w:id="5198"/>
              <w:bookmarkEnd w:id="5199"/>
              <w:bookmarkEnd w:id="5200"/>
            </w:del>
          </w:p>
        </w:tc>
        <w:bookmarkStart w:id="5201" w:name="_Toc463004207"/>
        <w:bookmarkStart w:id="5202" w:name="_Toc463028869"/>
        <w:bookmarkStart w:id="5203" w:name="_Toc464055875"/>
        <w:bookmarkStart w:id="5204" w:name="_Toc464729409"/>
        <w:bookmarkStart w:id="5205" w:name="_Toc468181558"/>
        <w:bookmarkStart w:id="5206" w:name="_Toc468182872"/>
        <w:bookmarkStart w:id="5207" w:name="_Toc469407649"/>
        <w:bookmarkStart w:id="5208" w:name="_Toc469493597"/>
        <w:bookmarkStart w:id="5209" w:name="_Toc469498416"/>
        <w:bookmarkEnd w:id="5201"/>
        <w:bookmarkEnd w:id="5202"/>
        <w:bookmarkEnd w:id="5203"/>
        <w:bookmarkEnd w:id="5204"/>
        <w:bookmarkEnd w:id="5205"/>
        <w:bookmarkEnd w:id="5206"/>
        <w:bookmarkEnd w:id="5207"/>
        <w:bookmarkEnd w:id="5208"/>
        <w:bookmarkEnd w:id="5209"/>
      </w:tr>
      <w:tr w:rsidR="00771B02" w:rsidRPr="00806B13" w:rsidDel="00C661A2" w14:paraId="5D0755C2" w14:textId="032E7EDD" w:rsidTr="00722130">
        <w:trPr>
          <w:trHeight w:val="300"/>
          <w:del w:id="5210"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4DFC40D0" w14:textId="4D9ECC73" w:rsidR="00771B02" w:rsidRPr="00806B13" w:rsidDel="00C661A2" w:rsidRDefault="00771B02" w:rsidP="00EE62F2">
            <w:pPr>
              <w:spacing w:after="0"/>
              <w:rPr>
                <w:del w:id="5211" w:author="Patel, Rinkesh" w:date="2016-09-26T17:28:00Z"/>
                <w:rFonts w:ascii="Calibri" w:hAnsi="Calibri"/>
                <w:szCs w:val="22"/>
              </w:rPr>
            </w:pPr>
            <w:del w:id="5212" w:author="Patel, Rinkesh" w:date="2016-09-26T17:28:00Z">
              <w:r w:rsidRPr="00806B13" w:rsidDel="00C661A2">
                <w:rPr>
                  <w:rFonts w:ascii="Calibri" w:hAnsi="Calibri"/>
                  <w:szCs w:val="22"/>
                </w:rPr>
                <w:delText>SAP Remorse Return</w:delText>
              </w:r>
              <w:bookmarkStart w:id="5213" w:name="_Toc463004208"/>
              <w:bookmarkStart w:id="5214" w:name="_Toc463028870"/>
              <w:bookmarkStart w:id="5215" w:name="_Toc464055876"/>
              <w:bookmarkStart w:id="5216" w:name="_Toc464729410"/>
              <w:bookmarkStart w:id="5217" w:name="_Toc468181559"/>
              <w:bookmarkStart w:id="5218" w:name="_Toc468182873"/>
              <w:bookmarkStart w:id="5219" w:name="_Toc469407650"/>
              <w:bookmarkStart w:id="5220" w:name="_Toc469493598"/>
              <w:bookmarkStart w:id="5221" w:name="_Toc469498417"/>
              <w:bookmarkEnd w:id="5213"/>
              <w:bookmarkEnd w:id="5214"/>
              <w:bookmarkEnd w:id="5215"/>
              <w:bookmarkEnd w:id="5216"/>
              <w:bookmarkEnd w:id="5217"/>
              <w:bookmarkEnd w:id="5218"/>
              <w:bookmarkEnd w:id="5219"/>
              <w:bookmarkEnd w:id="5220"/>
              <w:bookmarkEnd w:id="5221"/>
            </w:del>
          </w:p>
        </w:tc>
        <w:tc>
          <w:tcPr>
            <w:tcW w:w="1683" w:type="pct"/>
            <w:tcBorders>
              <w:top w:val="nil"/>
              <w:left w:val="nil"/>
              <w:bottom w:val="single" w:sz="4" w:space="0" w:color="auto"/>
              <w:right w:val="single" w:sz="4" w:space="0" w:color="auto"/>
            </w:tcBorders>
            <w:shd w:val="clear" w:color="auto" w:fill="auto"/>
            <w:vAlign w:val="center"/>
            <w:hideMark/>
          </w:tcPr>
          <w:p w14:paraId="614F4147" w14:textId="4DB1151F" w:rsidR="00771B02" w:rsidRPr="00806B13" w:rsidDel="00C661A2" w:rsidRDefault="00771B02" w:rsidP="00EE62F2">
            <w:pPr>
              <w:spacing w:after="0"/>
              <w:rPr>
                <w:del w:id="5222" w:author="Patel, Rinkesh" w:date="2016-09-26T17:28:00Z"/>
                <w:rFonts w:ascii="Calibri" w:hAnsi="Calibri"/>
                <w:szCs w:val="22"/>
              </w:rPr>
            </w:pPr>
            <w:del w:id="5223" w:author="Patel, Rinkesh" w:date="2016-09-26T17:28:00Z">
              <w:r w:rsidRPr="00806B13" w:rsidDel="00C661A2">
                <w:rPr>
                  <w:rFonts w:ascii="Calibri" w:hAnsi="Calibri"/>
                  <w:szCs w:val="22"/>
                </w:rPr>
                <w:delText>eipStatusChange</w:delText>
              </w:r>
              <w:bookmarkStart w:id="5224" w:name="_Toc463004209"/>
              <w:bookmarkStart w:id="5225" w:name="_Toc463028871"/>
              <w:bookmarkStart w:id="5226" w:name="_Toc464055877"/>
              <w:bookmarkStart w:id="5227" w:name="_Toc464729411"/>
              <w:bookmarkStart w:id="5228" w:name="_Toc468181560"/>
              <w:bookmarkStart w:id="5229" w:name="_Toc468182874"/>
              <w:bookmarkStart w:id="5230" w:name="_Toc469407651"/>
              <w:bookmarkStart w:id="5231" w:name="_Toc469493599"/>
              <w:bookmarkStart w:id="5232" w:name="_Toc469498418"/>
              <w:bookmarkEnd w:id="5224"/>
              <w:bookmarkEnd w:id="5225"/>
              <w:bookmarkEnd w:id="5226"/>
              <w:bookmarkEnd w:id="5227"/>
              <w:bookmarkEnd w:id="5228"/>
              <w:bookmarkEnd w:id="5229"/>
              <w:bookmarkEnd w:id="5230"/>
              <w:bookmarkEnd w:id="5231"/>
              <w:bookmarkEnd w:id="5232"/>
            </w:del>
          </w:p>
        </w:tc>
        <w:tc>
          <w:tcPr>
            <w:tcW w:w="1287" w:type="pct"/>
            <w:tcBorders>
              <w:top w:val="nil"/>
              <w:left w:val="nil"/>
              <w:bottom w:val="single" w:sz="4" w:space="0" w:color="auto"/>
              <w:right w:val="single" w:sz="4" w:space="0" w:color="auto"/>
            </w:tcBorders>
            <w:shd w:val="clear" w:color="auto" w:fill="auto"/>
            <w:vAlign w:val="center"/>
            <w:hideMark/>
          </w:tcPr>
          <w:p w14:paraId="38883934" w14:textId="73BBB57D" w:rsidR="00771B02" w:rsidRPr="00806B13" w:rsidDel="00C661A2" w:rsidRDefault="00771B02" w:rsidP="00EE62F2">
            <w:pPr>
              <w:spacing w:after="0"/>
              <w:rPr>
                <w:del w:id="5233" w:author="Patel, Rinkesh" w:date="2016-09-26T17:28:00Z"/>
                <w:rFonts w:ascii="Calibri" w:hAnsi="Calibri"/>
                <w:szCs w:val="22"/>
              </w:rPr>
            </w:pPr>
            <w:del w:id="5234" w:author="Patel, Rinkesh" w:date="2016-09-26T17:28:00Z">
              <w:r w:rsidRPr="00806B13" w:rsidDel="00C661A2">
                <w:rPr>
                  <w:rFonts w:ascii="Calibri" w:hAnsi="Calibri"/>
                  <w:szCs w:val="22"/>
                </w:rPr>
                <w:delText>SAP-REMORSE-RETURN</w:delText>
              </w:r>
              <w:bookmarkStart w:id="5235" w:name="_Toc463004210"/>
              <w:bookmarkStart w:id="5236" w:name="_Toc463028872"/>
              <w:bookmarkStart w:id="5237" w:name="_Toc464055878"/>
              <w:bookmarkStart w:id="5238" w:name="_Toc464729412"/>
              <w:bookmarkStart w:id="5239" w:name="_Toc468181561"/>
              <w:bookmarkStart w:id="5240" w:name="_Toc468182875"/>
              <w:bookmarkStart w:id="5241" w:name="_Toc469407652"/>
              <w:bookmarkStart w:id="5242" w:name="_Toc469493600"/>
              <w:bookmarkStart w:id="5243" w:name="_Toc469498419"/>
              <w:bookmarkEnd w:id="5235"/>
              <w:bookmarkEnd w:id="5236"/>
              <w:bookmarkEnd w:id="5237"/>
              <w:bookmarkEnd w:id="5238"/>
              <w:bookmarkEnd w:id="5239"/>
              <w:bookmarkEnd w:id="5240"/>
              <w:bookmarkEnd w:id="5241"/>
              <w:bookmarkEnd w:id="5242"/>
              <w:bookmarkEnd w:id="5243"/>
            </w:del>
          </w:p>
        </w:tc>
        <w:bookmarkStart w:id="5244" w:name="_Toc463004211"/>
        <w:bookmarkStart w:id="5245" w:name="_Toc463028873"/>
        <w:bookmarkStart w:id="5246" w:name="_Toc464055879"/>
        <w:bookmarkStart w:id="5247" w:name="_Toc464729413"/>
        <w:bookmarkStart w:id="5248" w:name="_Toc468181562"/>
        <w:bookmarkStart w:id="5249" w:name="_Toc468182876"/>
        <w:bookmarkStart w:id="5250" w:name="_Toc469407653"/>
        <w:bookmarkStart w:id="5251" w:name="_Toc469493601"/>
        <w:bookmarkStart w:id="5252" w:name="_Toc469498420"/>
        <w:bookmarkEnd w:id="5244"/>
        <w:bookmarkEnd w:id="5245"/>
        <w:bookmarkEnd w:id="5246"/>
        <w:bookmarkEnd w:id="5247"/>
        <w:bookmarkEnd w:id="5248"/>
        <w:bookmarkEnd w:id="5249"/>
        <w:bookmarkEnd w:id="5250"/>
        <w:bookmarkEnd w:id="5251"/>
        <w:bookmarkEnd w:id="5252"/>
      </w:tr>
      <w:tr w:rsidR="00771B02" w:rsidRPr="00806B13" w:rsidDel="00C661A2" w14:paraId="460236CF" w14:textId="2282236B" w:rsidTr="00722130">
        <w:trPr>
          <w:trHeight w:val="300"/>
          <w:del w:id="5253"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7D71D375" w14:textId="1DBA95BD" w:rsidR="00771B02" w:rsidRPr="00806B13" w:rsidDel="00C661A2" w:rsidRDefault="00771B02" w:rsidP="00EE62F2">
            <w:pPr>
              <w:spacing w:after="0"/>
              <w:rPr>
                <w:del w:id="5254" w:author="Patel, Rinkesh" w:date="2016-09-26T17:28:00Z"/>
                <w:rFonts w:ascii="Calibri" w:hAnsi="Calibri"/>
                <w:szCs w:val="22"/>
              </w:rPr>
            </w:pPr>
            <w:del w:id="5255" w:author="Patel, Rinkesh" w:date="2016-09-26T17:28:00Z">
              <w:r w:rsidRPr="00806B13" w:rsidDel="00C661A2">
                <w:rPr>
                  <w:rFonts w:ascii="Calibri" w:hAnsi="Calibri"/>
                  <w:szCs w:val="22"/>
                </w:rPr>
                <w:delText>Void Remorse Return</w:delText>
              </w:r>
              <w:bookmarkStart w:id="5256" w:name="_Toc463004212"/>
              <w:bookmarkStart w:id="5257" w:name="_Toc463028874"/>
              <w:bookmarkStart w:id="5258" w:name="_Toc464055880"/>
              <w:bookmarkStart w:id="5259" w:name="_Toc464729414"/>
              <w:bookmarkStart w:id="5260" w:name="_Toc468181563"/>
              <w:bookmarkStart w:id="5261" w:name="_Toc468182877"/>
              <w:bookmarkStart w:id="5262" w:name="_Toc469407654"/>
              <w:bookmarkStart w:id="5263" w:name="_Toc469493602"/>
              <w:bookmarkStart w:id="5264" w:name="_Toc469498421"/>
              <w:bookmarkEnd w:id="5256"/>
              <w:bookmarkEnd w:id="5257"/>
              <w:bookmarkEnd w:id="5258"/>
              <w:bookmarkEnd w:id="5259"/>
              <w:bookmarkEnd w:id="5260"/>
              <w:bookmarkEnd w:id="5261"/>
              <w:bookmarkEnd w:id="5262"/>
              <w:bookmarkEnd w:id="5263"/>
              <w:bookmarkEnd w:id="5264"/>
            </w:del>
          </w:p>
        </w:tc>
        <w:tc>
          <w:tcPr>
            <w:tcW w:w="1683" w:type="pct"/>
            <w:tcBorders>
              <w:top w:val="nil"/>
              <w:left w:val="nil"/>
              <w:bottom w:val="single" w:sz="4" w:space="0" w:color="auto"/>
              <w:right w:val="single" w:sz="4" w:space="0" w:color="auto"/>
            </w:tcBorders>
            <w:shd w:val="clear" w:color="auto" w:fill="auto"/>
            <w:vAlign w:val="center"/>
            <w:hideMark/>
          </w:tcPr>
          <w:p w14:paraId="12CA237F" w14:textId="55233B71" w:rsidR="00771B02" w:rsidRPr="00806B13" w:rsidDel="00C661A2" w:rsidRDefault="00771B02" w:rsidP="00EE62F2">
            <w:pPr>
              <w:spacing w:after="0"/>
              <w:rPr>
                <w:del w:id="5265" w:author="Patel, Rinkesh" w:date="2016-09-26T17:28:00Z"/>
                <w:rFonts w:ascii="Calibri" w:hAnsi="Calibri"/>
                <w:szCs w:val="22"/>
              </w:rPr>
            </w:pPr>
            <w:del w:id="5266" w:author="Patel, Rinkesh" w:date="2016-09-26T17:28:00Z">
              <w:r w:rsidRPr="00806B13" w:rsidDel="00C661A2">
                <w:rPr>
                  <w:rFonts w:ascii="Calibri" w:hAnsi="Calibri"/>
                  <w:szCs w:val="22"/>
                </w:rPr>
                <w:delText>eipStatusChange</w:delText>
              </w:r>
              <w:bookmarkStart w:id="5267" w:name="_Toc463004213"/>
              <w:bookmarkStart w:id="5268" w:name="_Toc463028875"/>
              <w:bookmarkStart w:id="5269" w:name="_Toc464055881"/>
              <w:bookmarkStart w:id="5270" w:name="_Toc464729415"/>
              <w:bookmarkStart w:id="5271" w:name="_Toc468181564"/>
              <w:bookmarkStart w:id="5272" w:name="_Toc468182878"/>
              <w:bookmarkStart w:id="5273" w:name="_Toc469407655"/>
              <w:bookmarkStart w:id="5274" w:name="_Toc469493603"/>
              <w:bookmarkStart w:id="5275" w:name="_Toc469498422"/>
              <w:bookmarkEnd w:id="5267"/>
              <w:bookmarkEnd w:id="5268"/>
              <w:bookmarkEnd w:id="5269"/>
              <w:bookmarkEnd w:id="5270"/>
              <w:bookmarkEnd w:id="5271"/>
              <w:bookmarkEnd w:id="5272"/>
              <w:bookmarkEnd w:id="5273"/>
              <w:bookmarkEnd w:id="5274"/>
              <w:bookmarkEnd w:id="5275"/>
            </w:del>
          </w:p>
        </w:tc>
        <w:tc>
          <w:tcPr>
            <w:tcW w:w="1287" w:type="pct"/>
            <w:tcBorders>
              <w:top w:val="nil"/>
              <w:left w:val="nil"/>
              <w:bottom w:val="single" w:sz="4" w:space="0" w:color="auto"/>
              <w:right w:val="single" w:sz="4" w:space="0" w:color="auto"/>
            </w:tcBorders>
            <w:shd w:val="clear" w:color="auto" w:fill="auto"/>
            <w:vAlign w:val="center"/>
            <w:hideMark/>
          </w:tcPr>
          <w:p w14:paraId="6FC07981" w14:textId="4386B95E" w:rsidR="00771B02" w:rsidRPr="00806B13" w:rsidDel="00C661A2" w:rsidRDefault="00771B02" w:rsidP="00EE62F2">
            <w:pPr>
              <w:spacing w:after="0"/>
              <w:rPr>
                <w:del w:id="5276" w:author="Patel, Rinkesh" w:date="2016-09-26T17:28:00Z"/>
                <w:rFonts w:ascii="Calibri" w:hAnsi="Calibri"/>
                <w:szCs w:val="22"/>
              </w:rPr>
            </w:pPr>
            <w:del w:id="5277" w:author="Patel, Rinkesh" w:date="2016-09-26T17:28:00Z">
              <w:r w:rsidRPr="00806B13" w:rsidDel="00C661A2">
                <w:rPr>
                  <w:rFonts w:ascii="Calibri" w:hAnsi="Calibri"/>
                  <w:szCs w:val="22"/>
                </w:rPr>
                <w:delText>VOID-REMORSE-RETURN</w:delText>
              </w:r>
              <w:bookmarkStart w:id="5278" w:name="_Toc463004214"/>
              <w:bookmarkStart w:id="5279" w:name="_Toc463028876"/>
              <w:bookmarkStart w:id="5280" w:name="_Toc464055882"/>
              <w:bookmarkStart w:id="5281" w:name="_Toc464729416"/>
              <w:bookmarkStart w:id="5282" w:name="_Toc468181565"/>
              <w:bookmarkStart w:id="5283" w:name="_Toc468182879"/>
              <w:bookmarkStart w:id="5284" w:name="_Toc469407656"/>
              <w:bookmarkStart w:id="5285" w:name="_Toc469493604"/>
              <w:bookmarkStart w:id="5286" w:name="_Toc469498423"/>
              <w:bookmarkEnd w:id="5278"/>
              <w:bookmarkEnd w:id="5279"/>
              <w:bookmarkEnd w:id="5280"/>
              <w:bookmarkEnd w:id="5281"/>
              <w:bookmarkEnd w:id="5282"/>
              <w:bookmarkEnd w:id="5283"/>
              <w:bookmarkEnd w:id="5284"/>
              <w:bookmarkEnd w:id="5285"/>
              <w:bookmarkEnd w:id="5286"/>
            </w:del>
          </w:p>
        </w:tc>
        <w:bookmarkStart w:id="5287" w:name="_Toc463004215"/>
        <w:bookmarkStart w:id="5288" w:name="_Toc463028877"/>
        <w:bookmarkStart w:id="5289" w:name="_Toc464055883"/>
        <w:bookmarkStart w:id="5290" w:name="_Toc464729417"/>
        <w:bookmarkStart w:id="5291" w:name="_Toc468181566"/>
        <w:bookmarkStart w:id="5292" w:name="_Toc468182880"/>
        <w:bookmarkStart w:id="5293" w:name="_Toc469407657"/>
        <w:bookmarkStart w:id="5294" w:name="_Toc469493605"/>
        <w:bookmarkStart w:id="5295" w:name="_Toc469498424"/>
        <w:bookmarkEnd w:id="5287"/>
        <w:bookmarkEnd w:id="5288"/>
        <w:bookmarkEnd w:id="5289"/>
        <w:bookmarkEnd w:id="5290"/>
        <w:bookmarkEnd w:id="5291"/>
        <w:bookmarkEnd w:id="5292"/>
        <w:bookmarkEnd w:id="5293"/>
        <w:bookmarkEnd w:id="5294"/>
        <w:bookmarkEnd w:id="5295"/>
      </w:tr>
      <w:tr w:rsidR="00771B02" w:rsidRPr="00806B13" w:rsidDel="00C661A2" w14:paraId="75C00826" w14:textId="45986896" w:rsidTr="00722130">
        <w:trPr>
          <w:trHeight w:val="300"/>
          <w:del w:id="5296"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5DFD813C" w14:textId="42E20849" w:rsidR="00771B02" w:rsidRPr="00806B13" w:rsidDel="00C661A2" w:rsidRDefault="00771B02" w:rsidP="00EE62F2">
            <w:pPr>
              <w:spacing w:after="0"/>
              <w:rPr>
                <w:del w:id="5297" w:author="Patel, Rinkesh" w:date="2016-09-26T17:28:00Z"/>
                <w:rFonts w:ascii="Calibri" w:hAnsi="Calibri"/>
                <w:szCs w:val="22"/>
              </w:rPr>
            </w:pPr>
            <w:del w:id="5298" w:author="Patel, Rinkesh" w:date="2016-09-26T17:28:00Z">
              <w:r w:rsidRPr="00806B13" w:rsidDel="00C661A2">
                <w:rPr>
                  <w:rFonts w:ascii="Calibri" w:hAnsi="Calibri"/>
                  <w:szCs w:val="22"/>
                </w:rPr>
                <w:delText>Manual Closed</w:delText>
              </w:r>
              <w:bookmarkStart w:id="5299" w:name="_Toc463004216"/>
              <w:bookmarkStart w:id="5300" w:name="_Toc463028878"/>
              <w:bookmarkStart w:id="5301" w:name="_Toc464055884"/>
              <w:bookmarkStart w:id="5302" w:name="_Toc464729418"/>
              <w:bookmarkStart w:id="5303" w:name="_Toc468181567"/>
              <w:bookmarkStart w:id="5304" w:name="_Toc468182881"/>
              <w:bookmarkStart w:id="5305" w:name="_Toc469407658"/>
              <w:bookmarkStart w:id="5306" w:name="_Toc469493606"/>
              <w:bookmarkStart w:id="5307" w:name="_Toc469498425"/>
              <w:bookmarkEnd w:id="5299"/>
              <w:bookmarkEnd w:id="5300"/>
              <w:bookmarkEnd w:id="5301"/>
              <w:bookmarkEnd w:id="5302"/>
              <w:bookmarkEnd w:id="5303"/>
              <w:bookmarkEnd w:id="5304"/>
              <w:bookmarkEnd w:id="5305"/>
              <w:bookmarkEnd w:id="5306"/>
              <w:bookmarkEnd w:id="5307"/>
            </w:del>
          </w:p>
        </w:tc>
        <w:tc>
          <w:tcPr>
            <w:tcW w:w="1683" w:type="pct"/>
            <w:tcBorders>
              <w:top w:val="nil"/>
              <w:left w:val="nil"/>
              <w:bottom w:val="single" w:sz="4" w:space="0" w:color="auto"/>
              <w:right w:val="single" w:sz="4" w:space="0" w:color="auto"/>
            </w:tcBorders>
            <w:shd w:val="clear" w:color="auto" w:fill="auto"/>
            <w:vAlign w:val="center"/>
            <w:hideMark/>
          </w:tcPr>
          <w:p w14:paraId="6153B310" w14:textId="53948DA8" w:rsidR="00771B02" w:rsidRPr="00806B13" w:rsidDel="00C661A2" w:rsidRDefault="00771B02" w:rsidP="00EE62F2">
            <w:pPr>
              <w:spacing w:after="0"/>
              <w:rPr>
                <w:del w:id="5308" w:author="Patel, Rinkesh" w:date="2016-09-26T17:28:00Z"/>
                <w:rFonts w:ascii="Calibri" w:hAnsi="Calibri"/>
                <w:szCs w:val="22"/>
              </w:rPr>
            </w:pPr>
            <w:del w:id="5309" w:author="Patel, Rinkesh" w:date="2016-09-26T17:28:00Z">
              <w:r w:rsidRPr="00806B13" w:rsidDel="00C661A2">
                <w:rPr>
                  <w:rFonts w:ascii="Calibri" w:hAnsi="Calibri"/>
                  <w:szCs w:val="22"/>
                </w:rPr>
                <w:delText>eipStatusChange</w:delText>
              </w:r>
              <w:bookmarkStart w:id="5310" w:name="_Toc463004217"/>
              <w:bookmarkStart w:id="5311" w:name="_Toc463028879"/>
              <w:bookmarkStart w:id="5312" w:name="_Toc464055885"/>
              <w:bookmarkStart w:id="5313" w:name="_Toc464729419"/>
              <w:bookmarkStart w:id="5314" w:name="_Toc468181568"/>
              <w:bookmarkStart w:id="5315" w:name="_Toc468182882"/>
              <w:bookmarkStart w:id="5316" w:name="_Toc469407659"/>
              <w:bookmarkStart w:id="5317" w:name="_Toc469493607"/>
              <w:bookmarkStart w:id="5318" w:name="_Toc469498426"/>
              <w:bookmarkEnd w:id="5310"/>
              <w:bookmarkEnd w:id="5311"/>
              <w:bookmarkEnd w:id="5312"/>
              <w:bookmarkEnd w:id="5313"/>
              <w:bookmarkEnd w:id="5314"/>
              <w:bookmarkEnd w:id="5315"/>
              <w:bookmarkEnd w:id="5316"/>
              <w:bookmarkEnd w:id="5317"/>
              <w:bookmarkEnd w:id="5318"/>
            </w:del>
          </w:p>
        </w:tc>
        <w:tc>
          <w:tcPr>
            <w:tcW w:w="1287" w:type="pct"/>
            <w:tcBorders>
              <w:top w:val="nil"/>
              <w:left w:val="nil"/>
              <w:bottom w:val="single" w:sz="4" w:space="0" w:color="auto"/>
              <w:right w:val="single" w:sz="4" w:space="0" w:color="auto"/>
            </w:tcBorders>
            <w:shd w:val="clear" w:color="auto" w:fill="auto"/>
            <w:vAlign w:val="center"/>
            <w:hideMark/>
          </w:tcPr>
          <w:p w14:paraId="6309459A" w14:textId="1B5922CA" w:rsidR="00771B02" w:rsidRPr="00806B13" w:rsidDel="00C661A2" w:rsidRDefault="00771B02" w:rsidP="00EE62F2">
            <w:pPr>
              <w:spacing w:after="0"/>
              <w:rPr>
                <w:del w:id="5319" w:author="Patel, Rinkesh" w:date="2016-09-26T17:28:00Z"/>
                <w:rFonts w:ascii="Calibri" w:hAnsi="Calibri"/>
                <w:szCs w:val="22"/>
              </w:rPr>
            </w:pPr>
            <w:del w:id="5320" w:author="Patel, Rinkesh" w:date="2016-09-26T17:28:00Z">
              <w:r w:rsidRPr="00806B13" w:rsidDel="00C661A2">
                <w:rPr>
                  <w:rFonts w:ascii="Calibri" w:hAnsi="Calibri"/>
                  <w:szCs w:val="22"/>
                </w:rPr>
                <w:delText>MANUAL-CLOSE</w:delText>
              </w:r>
              <w:bookmarkStart w:id="5321" w:name="_Toc463004218"/>
              <w:bookmarkStart w:id="5322" w:name="_Toc463028880"/>
              <w:bookmarkStart w:id="5323" w:name="_Toc464055886"/>
              <w:bookmarkStart w:id="5324" w:name="_Toc464729420"/>
              <w:bookmarkStart w:id="5325" w:name="_Toc468181569"/>
              <w:bookmarkStart w:id="5326" w:name="_Toc468182883"/>
              <w:bookmarkStart w:id="5327" w:name="_Toc469407660"/>
              <w:bookmarkStart w:id="5328" w:name="_Toc469493608"/>
              <w:bookmarkStart w:id="5329" w:name="_Toc469498427"/>
              <w:bookmarkEnd w:id="5321"/>
              <w:bookmarkEnd w:id="5322"/>
              <w:bookmarkEnd w:id="5323"/>
              <w:bookmarkEnd w:id="5324"/>
              <w:bookmarkEnd w:id="5325"/>
              <w:bookmarkEnd w:id="5326"/>
              <w:bookmarkEnd w:id="5327"/>
              <w:bookmarkEnd w:id="5328"/>
              <w:bookmarkEnd w:id="5329"/>
            </w:del>
          </w:p>
        </w:tc>
        <w:bookmarkStart w:id="5330" w:name="_Toc463004219"/>
        <w:bookmarkStart w:id="5331" w:name="_Toc463028881"/>
        <w:bookmarkStart w:id="5332" w:name="_Toc464055887"/>
        <w:bookmarkStart w:id="5333" w:name="_Toc464729421"/>
        <w:bookmarkStart w:id="5334" w:name="_Toc468181570"/>
        <w:bookmarkStart w:id="5335" w:name="_Toc468182884"/>
        <w:bookmarkStart w:id="5336" w:name="_Toc469407661"/>
        <w:bookmarkStart w:id="5337" w:name="_Toc469493609"/>
        <w:bookmarkStart w:id="5338" w:name="_Toc469498428"/>
        <w:bookmarkEnd w:id="5330"/>
        <w:bookmarkEnd w:id="5331"/>
        <w:bookmarkEnd w:id="5332"/>
        <w:bookmarkEnd w:id="5333"/>
        <w:bookmarkEnd w:id="5334"/>
        <w:bookmarkEnd w:id="5335"/>
        <w:bookmarkEnd w:id="5336"/>
        <w:bookmarkEnd w:id="5337"/>
        <w:bookmarkEnd w:id="5338"/>
      </w:tr>
      <w:tr w:rsidR="00771B02" w:rsidRPr="00806B13" w:rsidDel="00C661A2" w14:paraId="4205C2D0" w14:textId="72861E6C" w:rsidTr="00722130">
        <w:trPr>
          <w:trHeight w:val="600"/>
          <w:del w:id="5339"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63058686" w14:textId="26BA8865" w:rsidR="00771B02" w:rsidRPr="00C14F40" w:rsidDel="00C661A2" w:rsidRDefault="00771B02" w:rsidP="00EE62F2">
            <w:pPr>
              <w:spacing w:after="0"/>
              <w:rPr>
                <w:del w:id="5340" w:author="Patel, Rinkesh" w:date="2016-09-26T17:28:00Z"/>
                <w:rFonts w:ascii="Calibri" w:hAnsi="Calibri"/>
                <w:szCs w:val="22"/>
              </w:rPr>
            </w:pPr>
            <w:del w:id="5341" w:author="Patel, Rinkesh" w:date="2016-09-26T17:28:00Z">
              <w:r w:rsidRPr="00C14F40" w:rsidDel="00C661A2">
                <w:rPr>
                  <w:rFonts w:ascii="Calibri" w:hAnsi="Calibri"/>
                  <w:szCs w:val="22"/>
                </w:rPr>
                <w:delText>Reorder</w:delText>
              </w:r>
              <w:r w:rsidDel="00C661A2">
                <w:rPr>
                  <w:rFonts w:ascii="Calibri" w:hAnsi="Calibri"/>
                  <w:szCs w:val="22"/>
                </w:rPr>
                <w:delText xml:space="preserve"> for ONR reason*</w:delText>
              </w:r>
              <w:r w:rsidRPr="00C14F40" w:rsidDel="00C661A2">
                <w:rPr>
                  <w:rFonts w:ascii="Calibri" w:hAnsi="Calibri"/>
                  <w:szCs w:val="22"/>
                </w:rPr>
                <w:delText>*</w:delText>
              </w:r>
              <w:bookmarkStart w:id="5342" w:name="_Toc463004220"/>
              <w:bookmarkStart w:id="5343" w:name="_Toc463028882"/>
              <w:bookmarkStart w:id="5344" w:name="_Toc464055888"/>
              <w:bookmarkStart w:id="5345" w:name="_Toc464729422"/>
              <w:bookmarkStart w:id="5346" w:name="_Toc468181571"/>
              <w:bookmarkStart w:id="5347" w:name="_Toc468182885"/>
              <w:bookmarkStart w:id="5348" w:name="_Toc469407662"/>
              <w:bookmarkStart w:id="5349" w:name="_Toc469493610"/>
              <w:bookmarkStart w:id="5350" w:name="_Toc469498429"/>
              <w:bookmarkEnd w:id="5342"/>
              <w:bookmarkEnd w:id="5343"/>
              <w:bookmarkEnd w:id="5344"/>
              <w:bookmarkEnd w:id="5345"/>
              <w:bookmarkEnd w:id="5346"/>
              <w:bookmarkEnd w:id="5347"/>
              <w:bookmarkEnd w:id="5348"/>
              <w:bookmarkEnd w:id="5349"/>
              <w:bookmarkEnd w:id="5350"/>
            </w:del>
          </w:p>
        </w:tc>
        <w:tc>
          <w:tcPr>
            <w:tcW w:w="1683" w:type="pct"/>
            <w:tcBorders>
              <w:top w:val="nil"/>
              <w:left w:val="nil"/>
              <w:bottom w:val="single" w:sz="4" w:space="0" w:color="auto"/>
              <w:right w:val="single" w:sz="4" w:space="0" w:color="auto"/>
            </w:tcBorders>
            <w:shd w:val="clear" w:color="auto" w:fill="auto"/>
            <w:vAlign w:val="center"/>
            <w:hideMark/>
          </w:tcPr>
          <w:p w14:paraId="6606B219" w14:textId="3A933F9B" w:rsidR="00771B02" w:rsidRPr="00C14F40" w:rsidDel="00C661A2" w:rsidRDefault="00771B02" w:rsidP="00EE62F2">
            <w:pPr>
              <w:spacing w:after="0"/>
              <w:rPr>
                <w:del w:id="5351" w:author="Patel, Rinkesh" w:date="2016-09-26T17:28:00Z"/>
                <w:rFonts w:ascii="Calibri" w:hAnsi="Calibri"/>
                <w:szCs w:val="22"/>
              </w:rPr>
            </w:pPr>
            <w:del w:id="5352" w:author="Patel, Rinkesh" w:date="2016-09-26T17:28:00Z">
              <w:r w:rsidRPr="00C14F40" w:rsidDel="00C661A2">
                <w:rPr>
                  <w:rFonts w:ascii="Calibri" w:hAnsi="Calibri"/>
                  <w:szCs w:val="22"/>
                </w:rPr>
                <w:delText xml:space="preserve">old device: eipStatusChange </w:delText>
              </w:r>
              <w:r w:rsidRPr="00C14F40" w:rsidDel="00C661A2">
                <w:rPr>
                  <w:rFonts w:ascii="Calibri" w:hAnsi="Calibri"/>
                  <w:szCs w:val="22"/>
                </w:rPr>
                <w:br/>
              </w:r>
              <w:r w:rsidRPr="00C14F40" w:rsidDel="00C661A2">
                <w:rPr>
                  <w:rFonts w:ascii="Calibri" w:hAnsi="Calibri"/>
                  <w:strike/>
                  <w:szCs w:val="22"/>
                </w:rPr>
                <w:delText>new device: eipNew</w:delText>
              </w:r>
              <w:bookmarkStart w:id="5353" w:name="_Toc463004221"/>
              <w:bookmarkStart w:id="5354" w:name="_Toc463028883"/>
              <w:bookmarkStart w:id="5355" w:name="_Toc464055889"/>
              <w:bookmarkStart w:id="5356" w:name="_Toc464729423"/>
              <w:bookmarkStart w:id="5357" w:name="_Toc468181572"/>
              <w:bookmarkStart w:id="5358" w:name="_Toc468182886"/>
              <w:bookmarkStart w:id="5359" w:name="_Toc469407663"/>
              <w:bookmarkStart w:id="5360" w:name="_Toc469493611"/>
              <w:bookmarkStart w:id="5361" w:name="_Toc469498430"/>
              <w:bookmarkEnd w:id="5353"/>
              <w:bookmarkEnd w:id="5354"/>
              <w:bookmarkEnd w:id="5355"/>
              <w:bookmarkEnd w:id="5356"/>
              <w:bookmarkEnd w:id="5357"/>
              <w:bookmarkEnd w:id="5358"/>
              <w:bookmarkEnd w:id="5359"/>
              <w:bookmarkEnd w:id="5360"/>
              <w:bookmarkEnd w:id="5361"/>
            </w:del>
          </w:p>
        </w:tc>
        <w:tc>
          <w:tcPr>
            <w:tcW w:w="1287" w:type="pct"/>
            <w:tcBorders>
              <w:top w:val="nil"/>
              <w:left w:val="nil"/>
              <w:bottom w:val="single" w:sz="4" w:space="0" w:color="auto"/>
              <w:right w:val="single" w:sz="4" w:space="0" w:color="auto"/>
            </w:tcBorders>
            <w:shd w:val="clear" w:color="auto" w:fill="auto"/>
            <w:vAlign w:val="center"/>
            <w:hideMark/>
          </w:tcPr>
          <w:p w14:paraId="29EB46BE" w14:textId="052B8B28" w:rsidR="00771B02" w:rsidRPr="00C14F40" w:rsidDel="00C661A2" w:rsidRDefault="00771B02" w:rsidP="00EE62F2">
            <w:pPr>
              <w:spacing w:after="0"/>
              <w:rPr>
                <w:del w:id="5362" w:author="Patel, Rinkesh" w:date="2016-09-26T17:28:00Z"/>
                <w:rFonts w:ascii="Calibri" w:hAnsi="Calibri"/>
                <w:szCs w:val="22"/>
              </w:rPr>
            </w:pPr>
            <w:del w:id="5363" w:author="Patel, Rinkesh" w:date="2016-09-26T17:28:00Z">
              <w:r w:rsidDel="00C661A2">
                <w:rPr>
                  <w:rFonts w:ascii="Calibri" w:hAnsi="Calibri"/>
                  <w:szCs w:val="22"/>
                </w:rPr>
                <w:delText>ONR</w:delText>
              </w:r>
              <w:bookmarkStart w:id="5364" w:name="_Toc463004222"/>
              <w:bookmarkStart w:id="5365" w:name="_Toc463028884"/>
              <w:bookmarkStart w:id="5366" w:name="_Toc464055890"/>
              <w:bookmarkStart w:id="5367" w:name="_Toc464729424"/>
              <w:bookmarkStart w:id="5368" w:name="_Toc468181573"/>
              <w:bookmarkStart w:id="5369" w:name="_Toc468182887"/>
              <w:bookmarkStart w:id="5370" w:name="_Toc469407664"/>
              <w:bookmarkStart w:id="5371" w:name="_Toc469493612"/>
              <w:bookmarkStart w:id="5372" w:name="_Toc469498431"/>
              <w:bookmarkEnd w:id="5364"/>
              <w:bookmarkEnd w:id="5365"/>
              <w:bookmarkEnd w:id="5366"/>
              <w:bookmarkEnd w:id="5367"/>
              <w:bookmarkEnd w:id="5368"/>
              <w:bookmarkEnd w:id="5369"/>
              <w:bookmarkEnd w:id="5370"/>
              <w:bookmarkEnd w:id="5371"/>
              <w:bookmarkEnd w:id="5372"/>
            </w:del>
          </w:p>
        </w:tc>
        <w:bookmarkStart w:id="5373" w:name="_Toc463004223"/>
        <w:bookmarkStart w:id="5374" w:name="_Toc463028885"/>
        <w:bookmarkStart w:id="5375" w:name="_Toc464055891"/>
        <w:bookmarkStart w:id="5376" w:name="_Toc464729425"/>
        <w:bookmarkStart w:id="5377" w:name="_Toc468181574"/>
        <w:bookmarkStart w:id="5378" w:name="_Toc468182888"/>
        <w:bookmarkStart w:id="5379" w:name="_Toc469407665"/>
        <w:bookmarkStart w:id="5380" w:name="_Toc469493613"/>
        <w:bookmarkStart w:id="5381" w:name="_Toc469498432"/>
        <w:bookmarkEnd w:id="5373"/>
        <w:bookmarkEnd w:id="5374"/>
        <w:bookmarkEnd w:id="5375"/>
        <w:bookmarkEnd w:id="5376"/>
        <w:bookmarkEnd w:id="5377"/>
        <w:bookmarkEnd w:id="5378"/>
        <w:bookmarkEnd w:id="5379"/>
        <w:bookmarkEnd w:id="5380"/>
        <w:bookmarkEnd w:id="5381"/>
      </w:tr>
      <w:tr w:rsidR="00771B02" w:rsidRPr="00806B13" w:rsidDel="00C661A2" w14:paraId="46186D97" w14:textId="54AED174" w:rsidTr="00722130">
        <w:trPr>
          <w:trHeight w:val="600"/>
          <w:del w:id="5382"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720F6C97" w14:textId="19A6ECB6" w:rsidR="00771B02" w:rsidRPr="00C14F40" w:rsidDel="00C661A2" w:rsidRDefault="00771B02" w:rsidP="00EE62F2">
            <w:pPr>
              <w:spacing w:after="0"/>
              <w:rPr>
                <w:del w:id="5383" w:author="Patel, Rinkesh" w:date="2016-09-26T17:28:00Z"/>
                <w:rFonts w:ascii="Calibri" w:hAnsi="Calibri"/>
                <w:strike/>
                <w:szCs w:val="22"/>
              </w:rPr>
            </w:pPr>
            <w:del w:id="5384" w:author="Patel, Rinkesh" w:date="2016-09-26T17:28:00Z">
              <w:r w:rsidRPr="00C14F40" w:rsidDel="00C661A2">
                <w:rPr>
                  <w:rFonts w:ascii="Calibri" w:hAnsi="Calibri"/>
                  <w:strike/>
                  <w:szCs w:val="22"/>
                </w:rPr>
                <w:delText>Reorder for remorse return CARE*</w:delText>
              </w:r>
              <w:bookmarkStart w:id="5385" w:name="_Toc463004224"/>
              <w:bookmarkStart w:id="5386" w:name="_Toc463028886"/>
              <w:bookmarkStart w:id="5387" w:name="_Toc464055892"/>
              <w:bookmarkStart w:id="5388" w:name="_Toc464729426"/>
              <w:bookmarkStart w:id="5389" w:name="_Toc468181575"/>
              <w:bookmarkStart w:id="5390" w:name="_Toc468182889"/>
              <w:bookmarkStart w:id="5391" w:name="_Toc469407666"/>
              <w:bookmarkStart w:id="5392" w:name="_Toc469493614"/>
              <w:bookmarkStart w:id="5393" w:name="_Toc469498433"/>
              <w:bookmarkEnd w:id="5385"/>
              <w:bookmarkEnd w:id="5386"/>
              <w:bookmarkEnd w:id="5387"/>
              <w:bookmarkEnd w:id="5388"/>
              <w:bookmarkEnd w:id="5389"/>
              <w:bookmarkEnd w:id="5390"/>
              <w:bookmarkEnd w:id="5391"/>
              <w:bookmarkEnd w:id="5392"/>
              <w:bookmarkEnd w:id="5393"/>
            </w:del>
          </w:p>
        </w:tc>
        <w:tc>
          <w:tcPr>
            <w:tcW w:w="1683" w:type="pct"/>
            <w:tcBorders>
              <w:top w:val="nil"/>
              <w:left w:val="nil"/>
              <w:bottom w:val="single" w:sz="4" w:space="0" w:color="auto"/>
              <w:right w:val="single" w:sz="4" w:space="0" w:color="auto"/>
            </w:tcBorders>
            <w:shd w:val="clear" w:color="auto" w:fill="auto"/>
            <w:vAlign w:val="center"/>
            <w:hideMark/>
          </w:tcPr>
          <w:p w14:paraId="54C5E48D" w14:textId="5F964F99" w:rsidR="00771B02" w:rsidRPr="00C14F40" w:rsidDel="00C661A2" w:rsidRDefault="00771B02" w:rsidP="00EE62F2">
            <w:pPr>
              <w:spacing w:after="0"/>
              <w:rPr>
                <w:del w:id="5394" w:author="Patel, Rinkesh" w:date="2016-09-26T17:28:00Z"/>
                <w:rFonts w:ascii="Calibri" w:hAnsi="Calibri"/>
                <w:strike/>
                <w:szCs w:val="22"/>
              </w:rPr>
            </w:pPr>
            <w:del w:id="5395" w:author="Patel, Rinkesh" w:date="2016-09-26T17:28:00Z">
              <w:r w:rsidRPr="00C14F40" w:rsidDel="00C661A2">
                <w:rPr>
                  <w:rFonts w:ascii="Calibri" w:hAnsi="Calibri"/>
                  <w:strike/>
                  <w:szCs w:val="22"/>
                </w:rPr>
                <w:delText xml:space="preserve">old device: eipStatusChange </w:delText>
              </w:r>
              <w:r w:rsidRPr="00C14F40" w:rsidDel="00C661A2">
                <w:rPr>
                  <w:rFonts w:ascii="Calibri" w:hAnsi="Calibri"/>
                  <w:strike/>
                  <w:szCs w:val="22"/>
                </w:rPr>
                <w:br/>
                <w:delText>new device: eipNew</w:delText>
              </w:r>
              <w:bookmarkStart w:id="5396" w:name="_Toc463004225"/>
              <w:bookmarkStart w:id="5397" w:name="_Toc463028887"/>
              <w:bookmarkStart w:id="5398" w:name="_Toc464055893"/>
              <w:bookmarkStart w:id="5399" w:name="_Toc464729427"/>
              <w:bookmarkStart w:id="5400" w:name="_Toc468181576"/>
              <w:bookmarkStart w:id="5401" w:name="_Toc468182890"/>
              <w:bookmarkStart w:id="5402" w:name="_Toc469407667"/>
              <w:bookmarkStart w:id="5403" w:name="_Toc469493615"/>
              <w:bookmarkStart w:id="5404" w:name="_Toc469498434"/>
              <w:bookmarkEnd w:id="5396"/>
              <w:bookmarkEnd w:id="5397"/>
              <w:bookmarkEnd w:id="5398"/>
              <w:bookmarkEnd w:id="5399"/>
              <w:bookmarkEnd w:id="5400"/>
              <w:bookmarkEnd w:id="5401"/>
              <w:bookmarkEnd w:id="5402"/>
              <w:bookmarkEnd w:id="5403"/>
              <w:bookmarkEnd w:id="5404"/>
            </w:del>
          </w:p>
        </w:tc>
        <w:tc>
          <w:tcPr>
            <w:tcW w:w="1287" w:type="pct"/>
            <w:tcBorders>
              <w:top w:val="nil"/>
              <w:left w:val="nil"/>
              <w:bottom w:val="single" w:sz="4" w:space="0" w:color="auto"/>
              <w:right w:val="single" w:sz="4" w:space="0" w:color="auto"/>
            </w:tcBorders>
            <w:shd w:val="clear" w:color="auto" w:fill="auto"/>
            <w:vAlign w:val="center"/>
            <w:hideMark/>
          </w:tcPr>
          <w:p w14:paraId="46DDCD43" w14:textId="41F0F9E0" w:rsidR="00771B02" w:rsidRPr="00C14F40" w:rsidDel="00C661A2" w:rsidRDefault="00771B02" w:rsidP="00EE62F2">
            <w:pPr>
              <w:spacing w:after="0"/>
              <w:rPr>
                <w:del w:id="5405" w:author="Patel, Rinkesh" w:date="2016-09-26T17:28:00Z"/>
                <w:rFonts w:ascii="Calibri" w:hAnsi="Calibri"/>
                <w:strike/>
                <w:szCs w:val="22"/>
              </w:rPr>
            </w:pPr>
            <w:del w:id="5406" w:author="Patel, Rinkesh" w:date="2016-09-26T17:28:00Z">
              <w:r w:rsidRPr="00C14F40" w:rsidDel="00C661A2">
                <w:rPr>
                  <w:rFonts w:ascii="Calibri" w:hAnsi="Calibri"/>
                  <w:strike/>
                  <w:szCs w:val="22"/>
                </w:rPr>
                <w:delText>REORDER</w:delText>
              </w:r>
              <w:bookmarkStart w:id="5407" w:name="_Toc463004226"/>
              <w:bookmarkStart w:id="5408" w:name="_Toc463028888"/>
              <w:bookmarkStart w:id="5409" w:name="_Toc464055894"/>
              <w:bookmarkStart w:id="5410" w:name="_Toc464729428"/>
              <w:bookmarkStart w:id="5411" w:name="_Toc468181577"/>
              <w:bookmarkStart w:id="5412" w:name="_Toc468182891"/>
              <w:bookmarkStart w:id="5413" w:name="_Toc469407668"/>
              <w:bookmarkStart w:id="5414" w:name="_Toc469493616"/>
              <w:bookmarkStart w:id="5415" w:name="_Toc469498435"/>
              <w:bookmarkEnd w:id="5407"/>
              <w:bookmarkEnd w:id="5408"/>
              <w:bookmarkEnd w:id="5409"/>
              <w:bookmarkEnd w:id="5410"/>
              <w:bookmarkEnd w:id="5411"/>
              <w:bookmarkEnd w:id="5412"/>
              <w:bookmarkEnd w:id="5413"/>
              <w:bookmarkEnd w:id="5414"/>
              <w:bookmarkEnd w:id="5415"/>
            </w:del>
          </w:p>
        </w:tc>
        <w:bookmarkStart w:id="5416" w:name="_Toc463004227"/>
        <w:bookmarkStart w:id="5417" w:name="_Toc463028889"/>
        <w:bookmarkStart w:id="5418" w:name="_Toc464055895"/>
        <w:bookmarkStart w:id="5419" w:name="_Toc464729429"/>
        <w:bookmarkStart w:id="5420" w:name="_Toc468181578"/>
        <w:bookmarkStart w:id="5421" w:name="_Toc468182892"/>
        <w:bookmarkStart w:id="5422" w:name="_Toc469407669"/>
        <w:bookmarkStart w:id="5423" w:name="_Toc469493617"/>
        <w:bookmarkStart w:id="5424" w:name="_Toc469498436"/>
        <w:bookmarkEnd w:id="5416"/>
        <w:bookmarkEnd w:id="5417"/>
        <w:bookmarkEnd w:id="5418"/>
        <w:bookmarkEnd w:id="5419"/>
        <w:bookmarkEnd w:id="5420"/>
        <w:bookmarkEnd w:id="5421"/>
        <w:bookmarkEnd w:id="5422"/>
        <w:bookmarkEnd w:id="5423"/>
        <w:bookmarkEnd w:id="5424"/>
      </w:tr>
      <w:tr w:rsidR="00771B02" w:rsidRPr="00806B13" w:rsidDel="00C661A2" w14:paraId="19173D1B" w14:textId="21D0FB40" w:rsidTr="00722130">
        <w:trPr>
          <w:trHeight w:val="215"/>
          <w:del w:id="5425"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32310310" w14:textId="6E84B698" w:rsidR="00771B02" w:rsidDel="00C661A2" w:rsidRDefault="00771B02" w:rsidP="00EE62F2">
            <w:pPr>
              <w:spacing w:after="0"/>
              <w:rPr>
                <w:del w:id="5426" w:author="Patel, Rinkesh" w:date="2016-09-26T17:28:00Z"/>
                <w:rFonts w:ascii="Calibri" w:hAnsi="Calibri"/>
                <w:szCs w:val="22"/>
              </w:rPr>
            </w:pPr>
            <w:del w:id="5427" w:author="Patel, Rinkesh" w:date="2016-09-26T17:28:00Z">
              <w:r w:rsidDel="00C661A2">
                <w:rPr>
                  <w:rFonts w:ascii="Calibri" w:hAnsi="Calibri"/>
                  <w:szCs w:val="22"/>
                </w:rPr>
                <w:delText>Reorder for remorse return Retail</w:delText>
              </w:r>
              <w:bookmarkStart w:id="5428" w:name="_Toc463004228"/>
              <w:bookmarkStart w:id="5429" w:name="_Toc463028890"/>
              <w:bookmarkStart w:id="5430" w:name="_Toc464055896"/>
              <w:bookmarkStart w:id="5431" w:name="_Toc464729430"/>
              <w:bookmarkStart w:id="5432" w:name="_Toc468181579"/>
              <w:bookmarkStart w:id="5433" w:name="_Toc468182893"/>
              <w:bookmarkStart w:id="5434" w:name="_Toc469407670"/>
              <w:bookmarkStart w:id="5435" w:name="_Toc469493618"/>
              <w:bookmarkStart w:id="5436" w:name="_Toc469498437"/>
              <w:bookmarkEnd w:id="5428"/>
              <w:bookmarkEnd w:id="5429"/>
              <w:bookmarkEnd w:id="5430"/>
              <w:bookmarkEnd w:id="5431"/>
              <w:bookmarkEnd w:id="5432"/>
              <w:bookmarkEnd w:id="5433"/>
              <w:bookmarkEnd w:id="5434"/>
              <w:bookmarkEnd w:id="5435"/>
              <w:bookmarkEnd w:id="5436"/>
            </w:del>
          </w:p>
        </w:tc>
        <w:tc>
          <w:tcPr>
            <w:tcW w:w="1683" w:type="pct"/>
            <w:tcBorders>
              <w:top w:val="nil"/>
              <w:left w:val="nil"/>
              <w:bottom w:val="single" w:sz="4" w:space="0" w:color="auto"/>
              <w:right w:val="single" w:sz="4" w:space="0" w:color="auto"/>
            </w:tcBorders>
            <w:shd w:val="clear" w:color="auto" w:fill="auto"/>
            <w:vAlign w:val="center"/>
            <w:hideMark/>
          </w:tcPr>
          <w:p w14:paraId="1D4F420C" w14:textId="559D4F4C" w:rsidR="00771B02" w:rsidDel="00C661A2" w:rsidRDefault="00771B02" w:rsidP="00EE62F2">
            <w:pPr>
              <w:spacing w:after="0"/>
              <w:rPr>
                <w:del w:id="5437" w:author="Patel, Rinkesh" w:date="2016-09-26T17:28:00Z"/>
                <w:rFonts w:ascii="Calibri" w:hAnsi="Calibri"/>
                <w:szCs w:val="22"/>
              </w:rPr>
            </w:pPr>
            <w:del w:id="5438" w:author="Patel, Rinkesh" w:date="2016-09-26T17:28:00Z">
              <w:r w:rsidDel="00C661A2">
                <w:rPr>
                  <w:rFonts w:ascii="Calibri" w:hAnsi="Calibri"/>
                  <w:szCs w:val="22"/>
                </w:rPr>
                <w:delText>old device: eipStatusChange</w:delText>
              </w:r>
              <w:bookmarkStart w:id="5439" w:name="_Toc463004229"/>
              <w:bookmarkStart w:id="5440" w:name="_Toc463028891"/>
              <w:bookmarkStart w:id="5441" w:name="_Toc464055897"/>
              <w:bookmarkStart w:id="5442" w:name="_Toc464729431"/>
              <w:bookmarkStart w:id="5443" w:name="_Toc468181580"/>
              <w:bookmarkStart w:id="5444" w:name="_Toc468182894"/>
              <w:bookmarkStart w:id="5445" w:name="_Toc469407671"/>
              <w:bookmarkStart w:id="5446" w:name="_Toc469493619"/>
              <w:bookmarkStart w:id="5447" w:name="_Toc469498438"/>
              <w:bookmarkEnd w:id="5439"/>
              <w:bookmarkEnd w:id="5440"/>
              <w:bookmarkEnd w:id="5441"/>
              <w:bookmarkEnd w:id="5442"/>
              <w:bookmarkEnd w:id="5443"/>
              <w:bookmarkEnd w:id="5444"/>
              <w:bookmarkEnd w:id="5445"/>
              <w:bookmarkEnd w:id="5446"/>
              <w:bookmarkEnd w:id="5447"/>
            </w:del>
          </w:p>
          <w:p w14:paraId="04A599E9" w14:textId="5C7C3329" w:rsidR="00771B02" w:rsidRPr="00C14F40" w:rsidDel="00C661A2" w:rsidRDefault="00771B02" w:rsidP="00EE62F2">
            <w:pPr>
              <w:spacing w:after="0"/>
              <w:rPr>
                <w:del w:id="5448" w:author="Patel, Rinkesh" w:date="2016-09-26T17:28:00Z"/>
                <w:rFonts w:ascii="Calibri" w:hAnsi="Calibri"/>
                <w:szCs w:val="22"/>
              </w:rPr>
            </w:pPr>
            <w:del w:id="5449" w:author="Patel, Rinkesh" w:date="2016-09-26T17:28:00Z">
              <w:r w:rsidDel="00C661A2">
                <w:rPr>
                  <w:rFonts w:ascii="Calibri" w:hAnsi="Calibri"/>
                  <w:szCs w:val="22"/>
                </w:rPr>
                <w:delText>new device: eipNew</w:delText>
              </w:r>
              <w:bookmarkStart w:id="5450" w:name="_Toc463004230"/>
              <w:bookmarkStart w:id="5451" w:name="_Toc463028892"/>
              <w:bookmarkStart w:id="5452" w:name="_Toc464055898"/>
              <w:bookmarkStart w:id="5453" w:name="_Toc464729432"/>
              <w:bookmarkStart w:id="5454" w:name="_Toc468181581"/>
              <w:bookmarkStart w:id="5455" w:name="_Toc468182895"/>
              <w:bookmarkStart w:id="5456" w:name="_Toc469407672"/>
              <w:bookmarkStart w:id="5457" w:name="_Toc469493620"/>
              <w:bookmarkStart w:id="5458" w:name="_Toc469498439"/>
              <w:bookmarkEnd w:id="5450"/>
              <w:bookmarkEnd w:id="5451"/>
              <w:bookmarkEnd w:id="5452"/>
              <w:bookmarkEnd w:id="5453"/>
              <w:bookmarkEnd w:id="5454"/>
              <w:bookmarkEnd w:id="5455"/>
              <w:bookmarkEnd w:id="5456"/>
              <w:bookmarkEnd w:id="5457"/>
              <w:bookmarkEnd w:id="5458"/>
            </w:del>
          </w:p>
        </w:tc>
        <w:tc>
          <w:tcPr>
            <w:tcW w:w="1287" w:type="pct"/>
            <w:tcBorders>
              <w:top w:val="nil"/>
              <w:left w:val="nil"/>
              <w:bottom w:val="single" w:sz="4" w:space="0" w:color="auto"/>
              <w:right w:val="single" w:sz="4" w:space="0" w:color="auto"/>
            </w:tcBorders>
            <w:shd w:val="clear" w:color="auto" w:fill="auto"/>
            <w:vAlign w:val="center"/>
            <w:hideMark/>
          </w:tcPr>
          <w:p w14:paraId="600E2110" w14:textId="1E223827" w:rsidR="00771B02" w:rsidDel="00C661A2" w:rsidRDefault="00771B02" w:rsidP="00EE62F2">
            <w:pPr>
              <w:spacing w:after="0"/>
              <w:rPr>
                <w:del w:id="5459" w:author="Patel, Rinkesh" w:date="2016-09-26T17:28:00Z"/>
                <w:rFonts w:ascii="Calibri" w:hAnsi="Calibri"/>
                <w:szCs w:val="22"/>
              </w:rPr>
            </w:pPr>
            <w:del w:id="5460" w:author="Patel, Rinkesh" w:date="2016-09-26T17:28:00Z">
              <w:r w:rsidDel="00C661A2">
                <w:rPr>
                  <w:rFonts w:ascii="Calibri" w:hAnsi="Calibri"/>
                  <w:szCs w:val="22"/>
                </w:rPr>
                <w:delText>REMORSE-EXCHANGE</w:delText>
              </w:r>
              <w:bookmarkStart w:id="5461" w:name="_Toc463004231"/>
              <w:bookmarkStart w:id="5462" w:name="_Toc463028893"/>
              <w:bookmarkStart w:id="5463" w:name="_Toc464055899"/>
              <w:bookmarkStart w:id="5464" w:name="_Toc464729433"/>
              <w:bookmarkStart w:id="5465" w:name="_Toc468181582"/>
              <w:bookmarkStart w:id="5466" w:name="_Toc468182896"/>
              <w:bookmarkStart w:id="5467" w:name="_Toc469407673"/>
              <w:bookmarkStart w:id="5468" w:name="_Toc469493621"/>
              <w:bookmarkStart w:id="5469" w:name="_Toc469498440"/>
              <w:bookmarkEnd w:id="5461"/>
              <w:bookmarkEnd w:id="5462"/>
              <w:bookmarkEnd w:id="5463"/>
              <w:bookmarkEnd w:id="5464"/>
              <w:bookmarkEnd w:id="5465"/>
              <w:bookmarkEnd w:id="5466"/>
              <w:bookmarkEnd w:id="5467"/>
              <w:bookmarkEnd w:id="5468"/>
              <w:bookmarkEnd w:id="5469"/>
            </w:del>
          </w:p>
        </w:tc>
        <w:bookmarkStart w:id="5470" w:name="_Toc463004232"/>
        <w:bookmarkStart w:id="5471" w:name="_Toc463028894"/>
        <w:bookmarkStart w:id="5472" w:name="_Toc464055900"/>
        <w:bookmarkStart w:id="5473" w:name="_Toc464729434"/>
        <w:bookmarkStart w:id="5474" w:name="_Toc468181583"/>
        <w:bookmarkStart w:id="5475" w:name="_Toc468182897"/>
        <w:bookmarkStart w:id="5476" w:name="_Toc469407674"/>
        <w:bookmarkStart w:id="5477" w:name="_Toc469493622"/>
        <w:bookmarkStart w:id="5478" w:name="_Toc469498441"/>
        <w:bookmarkEnd w:id="5470"/>
        <w:bookmarkEnd w:id="5471"/>
        <w:bookmarkEnd w:id="5472"/>
        <w:bookmarkEnd w:id="5473"/>
        <w:bookmarkEnd w:id="5474"/>
        <w:bookmarkEnd w:id="5475"/>
        <w:bookmarkEnd w:id="5476"/>
        <w:bookmarkEnd w:id="5477"/>
        <w:bookmarkEnd w:id="5478"/>
      </w:tr>
      <w:tr w:rsidR="00771B02" w:rsidRPr="00806B13" w:rsidDel="00C661A2" w14:paraId="2DD91041" w14:textId="0C28E983" w:rsidTr="00722130">
        <w:trPr>
          <w:trHeight w:val="300"/>
          <w:del w:id="5479"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2B8FE391" w14:textId="1D0045B2" w:rsidR="00771B02" w:rsidRPr="00806B13" w:rsidDel="00C661A2" w:rsidRDefault="00771B02" w:rsidP="00EE62F2">
            <w:pPr>
              <w:spacing w:after="0"/>
              <w:rPr>
                <w:del w:id="5480" w:author="Patel, Rinkesh" w:date="2016-09-26T17:28:00Z"/>
                <w:rFonts w:ascii="Calibri" w:hAnsi="Calibri"/>
                <w:szCs w:val="22"/>
              </w:rPr>
            </w:pPr>
            <w:del w:id="5481" w:author="Patel, Rinkesh" w:date="2016-09-26T17:28:00Z">
              <w:r w:rsidRPr="00806B13" w:rsidDel="00C661A2">
                <w:rPr>
                  <w:rFonts w:ascii="Calibri" w:hAnsi="Calibri"/>
                  <w:szCs w:val="22"/>
                </w:rPr>
                <w:delText>Club Subscription canceled</w:delText>
              </w:r>
              <w:r w:rsidDel="00C661A2">
                <w:rPr>
                  <w:rFonts w:ascii="Calibri" w:hAnsi="Calibri"/>
                  <w:szCs w:val="22"/>
                </w:rPr>
                <w:delText xml:space="preserve"> (BAN/line canceled, move from BAN to BAN, reverse migration)</w:delText>
              </w:r>
              <w:bookmarkStart w:id="5482" w:name="_Toc463004233"/>
              <w:bookmarkStart w:id="5483" w:name="_Toc463028895"/>
              <w:bookmarkStart w:id="5484" w:name="_Toc464055901"/>
              <w:bookmarkStart w:id="5485" w:name="_Toc464729435"/>
              <w:bookmarkStart w:id="5486" w:name="_Toc468181584"/>
              <w:bookmarkStart w:id="5487" w:name="_Toc468182898"/>
              <w:bookmarkStart w:id="5488" w:name="_Toc469407675"/>
              <w:bookmarkStart w:id="5489" w:name="_Toc469493623"/>
              <w:bookmarkStart w:id="5490" w:name="_Toc469498442"/>
              <w:bookmarkEnd w:id="5482"/>
              <w:bookmarkEnd w:id="5483"/>
              <w:bookmarkEnd w:id="5484"/>
              <w:bookmarkEnd w:id="5485"/>
              <w:bookmarkEnd w:id="5486"/>
              <w:bookmarkEnd w:id="5487"/>
              <w:bookmarkEnd w:id="5488"/>
              <w:bookmarkEnd w:id="5489"/>
              <w:bookmarkEnd w:id="5490"/>
            </w:del>
          </w:p>
        </w:tc>
        <w:tc>
          <w:tcPr>
            <w:tcW w:w="1683" w:type="pct"/>
            <w:tcBorders>
              <w:top w:val="nil"/>
              <w:left w:val="nil"/>
              <w:bottom w:val="single" w:sz="4" w:space="0" w:color="auto"/>
              <w:right w:val="single" w:sz="4" w:space="0" w:color="auto"/>
            </w:tcBorders>
            <w:shd w:val="clear" w:color="auto" w:fill="auto"/>
            <w:vAlign w:val="center"/>
            <w:hideMark/>
          </w:tcPr>
          <w:p w14:paraId="4A19F257" w14:textId="47E6344A" w:rsidR="00771B02" w:rsidRPr="00806B13" w:rsidDel="00C661A2" w:rsidRDefault="00771B02" w:rsidP="00EE62F2">
            <w:pPr>
              <w:spacing w:after="0"/>
              <w:rPr>
                <w:del w:id="5491" w:author="Patel, Rinkesh" w:date="2016-09-26T17:28:00Z"/>
                <w:rFonts w:ascii="Calibri" w:hAnsi="Calibri"/>
                <w:szCs w:val="22"/>
              </w:rPr>
            </w:pPr>
            <w:del w:id="5492" w:author="Patel, Rinkesh" w:date="2016-09-26T17:28:00Z">
              <w:r w:rsidRPr="00806B13" w:rsidDel="00C661A2">
                <w:rPr>
                  <w:rFonts w:ascii="Calibri" w:hAnsi="Calibri"/>
                  <w:szCs w:val="22"/>
                </w:rPr>
                <w:delText>eipStatusChange</w:delText>
              </w:r>
              <w:bookmarkStart w:id="5493" w:name="_Toc463004234"/>
              <w:bookmarkStart w:id="5494" w:name="_Toc463028896"/>
              <w:bookmarkStart w:id="5495" w:name="_Toc464055902"/>
              <w:bookmarkStart w:id="5496" w:name="_Toc464729436"/>
              <w:bookmarkStart w:id="5497" w:name="_Toc468181585"/>
              <w:bookmarkStart w:id="5498" w:name="_Toc468182899"/>
              <w:bookmarkStart w:id="5499" w:name="_Toc469407676"/>
              <w:bookmarkStart w:id="5500" w:name="_Toc469493624"/>
              <w:bookmarkStart w:id="5501" w:name="_Toc469498443"/>
              <w:bookmarkEnd w:id="5493"/>
              <w:bookmarkEnd w:id="5494"/>
              <w:bookmarkEnd w:id="5495"/>
              <w:bookmarkEnd w:id="5496"/>
              <w:bookmarkEnd w:id="5497"/>
              <w:bookmarkEnd w:id="5498"/>
              <w:bookmarkEnd w:id="5499"/>
              <w:bookmarkEnd w:id="5500"/>
              <w:bookmarkEnd w:id="5501"/>
            </w:del>
          </w:p>
        </w:tc>
        <w:tc>
          <w:tcPr>
            <w:tcW w:w="1287" w:type="pct"/>
            <w:tcBorders>
              <w:top w:val="nil"/>
              <w:left w:val="nil"/>
              <w:bottom w:val="single" w:sz="4" w:space="0" w:color="auto"/>
              <w:right w:val="single" w:sz="4" w:space="0" w:color="auto"/>
            </w:tcBorders>
            <w:shd w:val="clear" w:color="auto" w:fill="auto"/>
            <w:vAlign w:val="center"/>
            <w:hideMark/>
          </w:tcPr>
          <w:p w14:paraId="6072C414" w14:textId="321C8BB8" w:rsidR="00771B02" w:rsidRPr="00806B13" w:rsidDel="00C661A2" w:rsidRDefault="00771B02" w:rsidP="00EE62F2">
            <w:pPr>
              <w:spacing w:after="0"/>
              <w:rPr>
                <w:del w:id="5502" w:author="Patel, Rinkesh" w:date="2016-09-26T17:28:00Z"/>
                <w:rFonts w:ascii="Calibri" w:hAnsi="Calibri"/>
                <w:szCs w:val="22"/>
              </w:rPr>
            </w:pPr>
            <w:del w:id="5503" w:author="Patel, Rinkesh" w:date="2016-09-26T17:28:00Z">
              <w:r w:rsidRPr="00806B13" w:rsidDel="00C661A2">
                <w:rPr>
                  <w:rFonts w:ascii="Calibri" w:hAnsi="Calibri"/>
                  <w:szCs w:val="22"/>
                </w:rPr>
                <w:delText>SUBSCRIPTION-CANCELED</w:delText>
              </w:r>
              <w:bookmarkStart w:id="5504" w:name="_Toc463004235"/>
              <w:bookmarkStart w:id="5505" w:name="_Toc463028897"/>
              <w:bookmarkStart w:id="5506" w:name="_Toc464055903"/>
              <w:bookmarkStart w:id="5507" w:name="_Toc464729437"/>
              <w:bookmarkStart w:id="5508" w:name="_Toc468181586"/>
              <w:bookmarkStart w:id="5509" w:name="_Toc468182900"/>
              <w:bookmarkStart w:id="5510" w:name="_Toc469407677"/>
              <w:bookmarkStart w:id="5511" w:name="_Toc469493625"/>
              <w:bookmarkStart w:id="5512" w:name="_Toc469498444"/>
              <w:bookmarkEnd w:id="5504"/>
              <w:bookmarkEnd w:id="5505"/>
              <w:bookmarkEnd w:id="5506"/>
              <w:bookmarkEnd w:id="5507"/>
              <w:bookmarkEnd w:id="5508"/>
              <w:bookmarkEnd w:id="5509"/>
              <w:bookmarkEnd w:id="5510"/>
              <w:bookmarkEnd w:id="5511"/>
              <w:bookmarkEnd w:id="5512"/>
            </w:del>
          </w:p>
        </w:tc>
        <w:bookmarkStart w:id="5513" w:name="_Toc463004236"/>
        <w:bookmarkStart w:id="5514" w:name="_Toc463028898"/>
        <w:bookmarkStart w:id="5515" w:name="_Toc464055904"/>
        <w:bookmarkStart w:id="5516" w:name="_Toc464729438"/>
        <w:bookmarkStart w:id="5517" w:name="_Toc468181587"/>
        <w:bookmarkStart w:id="5518" w:name="_Toc468182901"/>
        <w:bookmarkStart w:id="5519" w:name="_Toc469407678"/>
        <w:bookmarkStart w:id="5520" w:name="_Toc469493626"/>
        <w:bookmarkStart w:id="5521" w:name="_Toc469498445"/>
        <w:bookmarkEnd w:id="5513"/>
        <w:bookmarkEnd w:id="5514"/>
        <w:bookmarkEnd w:id="5515"/>
        <w:bookmarkEnd w:id="5516"/>
        <w:bookmarkEnd w:id="5517"/>
        <w:bookmarkEnd w:id="5518"/>
        <w:bookmarkEnd w:id="5519"/>
        <w:bookmarkEnd w:id="5520"/>
        <w:bookmarkEnd w:id="5521"/>
      </w:tr>
      <w:tr w:rsidR="00771B02" w:rsidRPr="00806B13" w:rsidDel="00C661A2" w14:paraId="3214142F" w14:textId="673A073C" w:rsidTr="00722130">
        <w:trPr>
          <w:trHeight w:val="300"/>
          <w:del w:id="5522"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7B51510C" w14:textId="20B27824" w:rsidR="00771B02" w:rsidRPr="00457F69" w:rsidDel="00C661A2" w:rsidRDefault="00771B02" w:rsidP="00EE62F2">
            <w:pPr>
              <w:spacing w:after="0"/>
              <w:rPr>
                <w:del w:id="5523" w:author="Patel, Rinkesh" w:date="2016-09-26T17:28:00Z"/>
                <w:rFonts w:ascii="Calibri" w:hAnsi="Calibri"/>
                <w:strike/>
                <w:szCs w:val="22"/>
              </w:rPr>
            </w:pPr>
            <w:del w:id="5524" w:author="Patel, Rinkesh" w:date="2016-09-26T17:28:00Z">
              <w:r w:rsidRPr="00457F69" w:rsidDel="00C661A2">
                <w:rPr>
                  <w:rFonts w:ascii="Calibri" w:hAnsi="Calibri"/>
                  <w:strike/>
                  <w:szCs w:val="22"/>
                </w:rPr>
                <w:delText>JRP to Active</w:delText>
              </w:r>
              <w:r w:rsidDel="00C661A2">
                <w:rPr>
                  <w:rFonts w:ascii="Calibri" w:hAnsi="Calibri"/>
                  <w:strike/>
                  <w:szCs w:val="22"/>
                </w:rPr>
                <w:delText>***</w:delText>
              </w:r>
              <w:bookmarkStart w:id="5525" w:name="_Toc463004237"/>
              <w:bookmarkStart w:id="5526" w:name="_Toc463028899"/>
              <w:bookmarkStart w:id="5527" w:name="_Toc464055905"/>
              <w:bookmarkStart w:id="5528" w:name="_Toc464729439"/>
              <w:bookmarkStart w:id="5529" w:name="_Toc468181588"/>
              <w:bookmarkStart w:id="5530" w:name="_Toc468182902"/>
              <w:bookmarkStart w:id="5531" w:name="_Toc469407679"/>
              <w:bookmarkStart w:id="5532" w:name="_Toc469493627"/>
              <w:bookmarkStart w:id="5533" w:name="_Toc469498446"/>
              <w:bookmarkEnd w:id="5525"/>
              <w:bookmarkEnd w:id="5526"/>
              <w:bookmarkEnd w:id="5527"/>
              <w:bookmarkEnd w:id="5528"/>
              <w:bookmarkEnd w:id="5529"/>
              <w:bookmarkEnd w:id="5530"/>
              <w:bookmarkEnd w:id="5531"/>
              <w:bookmarkEnd w:id="5532"/>
              <w:bookmarkEnd w:id="5533"/>
            </w:del>
          </w:p>
        </w:tc>
        <w:tc>
          <w:tcPr>
            <w:tcW w:w="1683" w:type="pct"/>
            <w:tcBorders>
              <w:top w:val="nil"/>
              <w:left w:val="nil"/>
              <w:bottom w:val="single" w:sz="4" w:space="0" w:color="auto"/>
              <w:right w:val="single" w:sz="4" w:space="0" w:color="auto"/>
            </w:tcBorders>
            <w:shd w:val="clear" w:color="auto" w:fill="auto"/>
            <w:vAlign w:val="center"/>
            <w:hideMark/>
          </w:tcPr>
          <w:p w14:paraId="799F257A" w14:textId="18AF15BB" w:rsidR="00771B02" w:rsidRPr="00457F69" w:rsidDel="00C661A2" w:rsidRDefault="00771B02" w:rsidP="00EE62F2">
            <w:pPr>
              <w:spacing w:after="0"/>
              <w:rPr>
                <w:del w:id="5534" w:author="Patel, Rinkesh" w:date="2016-09-26T17:28:00Z"/>
                <w:rFonts w:ascii="Calibri" w:hAnsi="Calibri"/>
                <w:strike/>
                <w:szCs w:val="22"/>
              </w:rPr>
            </w:pPr>
            <w:del w:id="5535" w:author="Patel, Rinkesh" w:date="2016-09-26T17:28:00Z">
              <w:r w:rsidRPr="00457F69" w:rsidDel="00C661A2">
                <w:rPr>
                  <w:rFonts w:ascii="Calibri" w:hAnsi="Calibri"/>
                  <w:strike/>
                  <w:szCs w:val="22"/>
                </w:rPr>
                <w:delText>eipStatusChange</w:delText>
              </w:r>
              <w:bookmarkStart w:id="5536" w:name="_Toc463004238"/>
              <w:bookmarkStart w:id="5537" w:name="_Toc463028900"/>
              <w:bookmarkStart w:id="5538" w:name="_Toc464055906"/>
              <w:bookmarkStart w:id="5539" w:name="_Toc464729440"/>
              <w:bookmarkStart w:id="5540" w:name="_Toc468181589"/>
              <w:bookmarkStart w:id="5541" w:name="_Toc468182903"/>
              <w:bookmarkStart w:id="5542" w:name="_Toc469407680"/>
              <w:bookmarkStart w:id="5543" w:name="_Toc469493628"/>
              <w:bookmarkStart w:id="5544" w:name="_Toc469498447"/>
              <w:bookmarkEnd w:id="5536"/>
              <w:bookmarkEnd w:id="5537"/>
              <w:bookmarkEnd w:id="5538"/>
              <w:bookmarkEnd w:id="5539"/>
              <w:bookmarkEnd w:id="5540"/>
              <w:bookmarkEnd w:id="5541"/>
              <w:bookmarkEnd w:id="5542"/>
              <w:bookmarkEnd w:id="5543"/>
              <w:bookmarkEnd w:id="5544"/>
            </w:del>
          </w:p>
        </w:tc>
        <w:tc>
          <w:tcPr>
            <w:tcW w:w="1287" w:type="pct"/>
            <w:tcBorders>
              <w:top w:val="nil"/>
              <w:left w:val="nil"/>
              <w:bottom w:val="single" w:sz="4" w:space="0" w:color="auto"/>
              <w:right w:val="single" w:sz="4" w:space="0" w:color="auto"/>
            </w:tcBorders>
            <w:shd w:val="clear" w:color="auto" w:fill="auto"/>
            <w:vAlign w:val="center"/>
            <w:hideMark/>
          </w:tcPr>
          <w:p w14:paraId="696DBDB7" w14:textId="57C2CCDC" w:rsidR="00771B02" w:rsidRPr="00457F69" w:rsidDel="00C661A2" w:rsidRDefault="00771B02" w:rsidP="00EE62F2">
            <w:pPr>
              <w:spacing w:after="0"/>
              <w:rPr>
                <w:del w:id="5545" w:author="Patel, Rinkesh" w:date="2016-09-26T17:28:00Z"/>
                <w:rFonts w:ascii="Calibri" w:hAnsi="Calibri"/>
                <w:strike/>
                <w:szCs w:val="22"/>
              </w:rPr>
            </w:pPr>
            <w:del w:id="5546" w:author="Patel, Rinkesh" w:date="2016-09-26T17:28:00Z">
              <w:r w:rsidRPr="00457F69" w:rsidDel="00C661A2">
                <w:rPr>
                  <w:rFonts w:ascii="Calibri" w:hAnsi="Calibri"/>
                  <w:strike/>
                  <w:szCs w:val="22"/>
                </w:rPr>
                <w:delText>JRP-TO-ACTIVE</w:delText>
              </w:r>
              <w:bookmarkStart w:id="5547" w:name="_Toc463004239"/>
              <w:bookmarkStart w:id="5548" w:name="_Toc463028901"/>
              <w:bookmarkStart w:id="5549" w:name="_Toc464055907"/>
              <w:bookmarkStart w:id="5550" w:name="_Toc464729441"/>
              <w:bookmarkStart w:id="5551" w:name="_Toc468181590"/>
              <w:bookmarkStart w:id="5552" w:name="_Toc468182904"/>
              <w:bookmarkStart w:id="5553" w:name="_Toc469407681"/>
              <w:bookmarkStart w:id="5554" w:name="_Toc469493629"/>
              <w:bookmarkStart w:id="5555" w:name="_Toc469498448"/>
              <w:bookmarkEnd w:id="5547"/>
              <w:bookmarkEnd w:id="5548"/>
              <w:bookmarkEnd w:id="5549"/>
              <w:bookmarkEnd w:id="5550"/>
              <w:bookmarkEnd w:id="5551"/>
              <w:bookmarkEnd w:id="5552"/>
              <w:bookmarkEnd w:id="5553"/>
              <w:bookmarkEnd w:id="5554"/>
              <w:bookmarkEnd w:id="5555"/>
            </w:del>
          </w:p>
        </w:tc>
        <w:bookmarkStart w:id="5556" w:name="_Toc463004240"/>
        <w:bookmarkStart w:id="5557" w:name="_Toc463028902"/>
        <w:bookmarkStart w:id="5558" w:name="_Toc464055908"/>
        <w:bookmarkStart w:id="5559" w:name="_Toc464729442"/>
        <w:bookmarkStart w:id="5560" w:name="_Toc468181591"/>
        <w:bookmarkStart w:id="5561" w:name="_Toc468182905"/>
        <w:bookmarkStart w:id="5562" w:name="_Toc469407682"/>
        <w:bookmarkStart w:id="5563" w:name="_Toc469493630"/>
        <w:bookmarkStart w:id="5564" w:name="_Toc469498449"/>
        <w:bookmarkEnd w:id="5556"/>
        <w:bookmarkEnd w:id="5557"/>
        <w:bookmarkEnd w:id="5558"/>
        <w:bookmarkEnd w:id="5559"/>
        <w:bookmarkEnd w:id="5560"/>
        <w:bookmarkEnd w:id="5561"/>
        <w:bookmarkEnd w:id="5562"/>
        <w:bookmarkEnd w:id="5563"/>
        <w:bookmarkEnd w:id="5564"/>
      </w:tr>
      <w:tr w:rsidR="00771B02" w:rsidRPr="00806B13" w:rsidDel="00C661A2" w14:paraId="08429831" w14:textId="7F618541" w:rsidTr="00722130">
        <w:trPr>
          <w:trHeight w:val="300"/>
          <w:del w:id="5565"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47572ED5" w14:textId="4FDAD4CE" w:rsidR="00771B02" w:rsidRPr="00806B13" w:rsidDel="00C661A2" w:rsidRDefault="00771B02" w:rsidP="00EE62F2">
            <w:pPr>
              <w:spacing w:after="0"/>
              <w:rPr>
                <w:del w:id="5566" w:author="Patel, Rinkesh" w:date="2016-09-26T17:28:00Z"/>
                <w:rFonts w:ascii="Calibri" w:hAnsi="Calibri"/>
                <w:szCs w:val="22"/>
              </w:rPr>
            </w:pPr>
            <w:del w:id="5567" w:author="Patel, Rinkesh" w:date="2016-09-26T17:28:00Z">
              <w:r w:rsidRPr="00806B13" w:rsidDel="00C661A2">
                <w:rPr>
                  <w:rFonts w:ascii="Calibri" w:hAnsi="Calibri"/>
                  <w:szCs w:val="22"/>
                </w:rPr>
                <w:delText>MSISDN update</w:delText>
              </w:r>
              <w:bookmarkStart w:id="5568" w:name="_Toc463004241"/>
              <w:bookmarkStart w:id="5569" w:name="_Toc463028903"/>
              <w:bookmarkStart w:id="5570" w:name="_Toc464055909"/>
              <w:bookmarkStart w:id="5571" w:name="_Toc464729443"/>
              <w:bookmarkStart w:id="5572" w:name="_Toc468181592"/>
              <w:bookmarkStart w:id="5573" w:name="_Toc468182906"/>
              <w:bookmarkStart w:id="5574" w:name="_Toc469407683"/>
              <w:bookmarkStart w:id="5575" w:name="_Toc469493631"/>
              <w:bookmarkStart w:id="5576" w:name="_Toc469498450"/>
              <w:bookmarkEnd w:id="5568"/>
              <w:bookmarkEnd w:id="5569"/>
              <w:bookmarkEnd w:id="5570"/>
              <w:bookmarkEnd w:id="5571"/>
              <w:bookmarkEnd w:id="5572"/>
              <w:bookmarkEnd w:id="5573"/>
              <w:bookmarkEnd w:id="5574"/>
              <w:bookmarkEnd w:id="5575"/>
              <w:bookmarkEnd w:id="5576"/>
            </w:del>
          </w:p>
        </w:tc>
        <w:tc>
          <w:tcPr>
            <w:tcW w:w="1683" w:type="pct"/>
            <w:tcBorders>
              <w:top w:val="nil"/>
              <w:left w:val="nil"/>
              <w:bottom w:val="single" w:sz="4" w:space="0" w:color="auto"/>
              <w:right w:val="single" w:sz="4" w:space="0" w:color="auto"/>
            </w:tcBorders>
            <w:shd w:val="clear" w:color="auto" w:fill="auto"/>
            <w:vAlign w:val="center"/>
            <w:hideMark/>
          </w:tcPr>
          <w:p w14:paraId="76AC8076" w14:textId="64C6E95B" w:rsidR="00771B02" w:rsidRPr="00806B13" w:rsidDel="00C661A2" w:rsidRDefault="00771B02" w:rsidP="00EE62F2">
            <w:pPr>
              <w:spacing w:after="0"/>
              <w:rPr>
                <w:del w:id="5577" w:author="Patel, Rinkesh" w:date="2016-09-26T17:28:00Z"/>
                <w:rFonts w:ascii="Calibri" w:hAnsi="Calibri"/>
                <w:szCs w:val="22"/>
              </w:rPr>
            </w:pPr>
            <w:del w:id="5578" w:author="Patel, Rinkesh" w:date="2016-09-26T17:28:00Z">
              <w:r w:rsidRPr="00806B13" w:rsidDel="00C661A2">
                <w:rPr>
                  <w:rFonts w:ascii="Calibri" w:hAnsi="Calibri"/>
                  <w:szCs w:val="22"/>
                </w:rPr>
                <w:delText>eipUpdate</w:delText>
              </w:r>
              <w:bookmarkStart w:id="5579" w:name="_Toc463004242"/>
              <w:bookmarkStart w:id="5580" w:name="_Toc463028904"/>
              <w:bookmarkStart w:id="5581" w:name="_Toc464055910"/>
              <w:bookmarkStart w:id="5582" w:name="_Toc464729444"/>
              <w:bookmarkStart w:id="5583" w:name="_Toc468181593"/>
              <w:bookmarkStart w:id="5584" w:name="_Toc468182907"/>
              <w:bookmarkStart w:id="5585" w:name="_Toc469407684"/>
              <w:bookmarkStart w:id="5586" w:name="_Toc469493632"/>
              <w:bookmarkStart w:id="5587" w:name="_Toc469498451"/>
              <w:bookmarkEnd w:id="5579"/>
              <w:bookmarkEnd w:id="5580"/>
              <w:bookmarkEnd w:id="5581"/>
              <w:bookmarkEnd w:id="5582"/>
              <w:bookmarkEnd w:id="5583"/>
              <w:bookmarkEnd w:id="5584"/>
              <w:bookmarkEnd w:id="5585"/>
              <w:bookmarkEnd w:id="5586"/>
              <w:bookmarkEnd w:id="5587"/>
            </w:del>
          </w:p>
        </w:tc>
        <w:tc>
          <w:tcPr>
            <w:tcW w:w="1287" w:type="pct"/>
            <w:tcBorders>
              <w:top w:val="nil"/>
              <w:left w:val="nil"/>
              <w:bottom w:val="single" w:sz="4" w:space="0" w:color="auto"/>
              <w:right w:val="single" w:sz="4" w:space="0" w:color="auto"/>
            </w:tcBorders>
            <w:shd w:val="clear" w:color="auto" w:fill="auto"/>
            <w:vAlign w:val="center"/>
            <w:hideMark/>
          </w:tcPr>
          <w:p w14:paraId="52C91BF6" w14:textId="3387E4CE" w:rsidR="00771B02" w:rsidRPr="00806B13" w:rsidDel="00C661A2" w:rsidRDefault="00771B02" w:rsidP="00EE62F2">
            <w:pPr>
              <w:spacing w:after="0"/>
              <w:rPr>
                <w:del w:id="5588" w:author="Patel, Rinkesh" w:date="2016-09-26T17:28:00Z"/>
                <w:rFonts w:ascii="Calibri" w:hAnsi="Calibri"/>
                <w:szCs w:val="22"/>
              </w:rPr>
            </w:pPr>
            <w:del w:id="5589" w:author="Patel, Rinkesh" w:date="2016-09-26T17:28:00Z">
              <w:r w:rsidRPr="00806B13" w:rsidDel="00C661A2">
                <w:rPr>
                  <w:rFonts w:ascii="Calibri" w:hAnsi="Calibri"/>
                  <w:szCs w:val="22"/>
                </w:rPr>
                <w:delText>MSISDN-UPDATE</w:delText>
              </w:r>
              <w:bookmarkStart w:id="5590" w:name="_Toc463004243"/>
              <w:bookmarkStart w:id="5591" w:name="_Toc463028905"/>
              <w:bookmarkStart w:id="5592" w:name="_Toc464055911"/>
              <w:bookmarkStart w:id="5593" w:name="_Toc464729445"/>
              <w:bookmarkStart w:id="5594" w:name="_Toc468181594"/>
              <w:bookmarkStart w:id="5595" w:name="_Toc468182908"/>
              <w:bookmarkStart w:id="5596" w:name="_Toc469407685"/>
              <w:bookmarkStart w:id="5597" w:name="_Toc469493633"/>
              <w:bookmarkStart w:id="5598" w:name="_Toc469498452"/>
              <w:bookmarkEnd w:id="5590"/>
              <w:bookmarkEnd w:id="5591"/>
              <w:bookmarkEnd w:id="5592"/>
              <w:bookmarkEnd w:id="5593"/>
              <w:bookmarkEnd w:id="5594"/>
              <w:bookmarkEnd w:id="5595"/>
              <w:bookmarkEnd w:id="5596"/>
              <w:bookmarkEnd w:id="5597"/>
              <w:bookmarkEnd w:id="5598"/>
            </w:del>
          </w:p>
        </w:tc>
        <w:bookmarkStart w:id="5599" w:name="_Toc463004244"/>
        <w:bookmarkStart w:id="5600" w:name="_Toc463028906"/>
        <w:bookmarkStart w:id="5601" w:name="_Toc464055912"/>
        <w:bookmarkStart w:id="5602" w:name="_Toc464729446"/>
        <w:bookmarkStart w:id="5603" w:name="_Toc468181595"/>
        <w:bookmarkStart w:id="5604" w:name="_Toc468182909"/>
        <w:bookmarkStart w:id="5605" w:name="_Toc469407686"/>
        <w:bookmarkStart w:id="5606" w:name="_Toc469493634"/>
        <w:bookmarkStart w:id="5607" w:name="_Toc469498453"/>
        <w:bookmarkEnd w:id="5599"/>
        <w:bookmarkEnd w:id="5600"/>
        <w:bookmarkEnd w:id="5601"/>
        <w:bookmarkEnd w:id="5602"/>
        <w:bookmarkEnd w:id="5603"/>
        <w:bookmarkEnd w:id="5604"/>
        <w:bookmarkEnd w:id="5605"/>
        <w:bookmarkEnd w:id="5606"/>
        <w:bookmarkEnd w:id="5607"/>
      </w:tr>
      <w:tr w:rsidR="00771B02" w:rsidRPr="00806B13" w:rsidDel="00C661A2" w14:paraId="328FFB79" w14:textId="34307E31" w:rsidTr="00722130">
        <w:trPr>
          <w:trHeight w:val="300"/>
          <w:del w:id="5608" w:author="Patel, Rinkesh" w:date="2016-09-26T17:28:00Z"/>
        </w:trPr>
        <w:tc>
          <w:tcPr>
            <w:tcW w:w="2030" w:type="pct"/>
            <w:tcBorders>
              <w:top w:val="nil"/>
              <w:left w:val="single" w:sz="4" w:space="0" w:color="auto"/>
              <w:bottom w:val="nil"/>
              <w:right w:val="single" w:sz="4" w:space="0" w:color="auto"/>
            </w:tcBorders>
            <w:shd w:val="clear" w:color="auto" w:fill="auto"/>
            <w:vAlign w:val="center"/>
            <w:hideMark/>
          </w:tcPr>
          <w:p w14:paraId="7DD551E2" w14:textId="0F1FC69C" w:rsidR="00771B02" w:rsidRPr="00806B13" w:rsidDel="00C661A2" w:rsidRDefault="00771B02" w:rsidP="00EE62F2">
            <w:pPr>
              <w:spacing w:after="0"/>
              <w:rPr>
                <w:del w:id="5609" w:author="Patel, Rinkesh" w:date="2016-09-26T17:28:00Z"/>
                <w:rFonts w:ascii="Calibri" w:hAnsi="Calibri"/>
                <w:szCs w:val="22"/>
              </w:rPr>
            </w:pPr>
            <w:del w:id="5610" w:author="Patel, Rinkesh" w:date="2016-09-26T17:28:00Z">
              <w:r w:rsidRPr="00806B13" w:rsidDel="00C661A2">
                <w:rPr>
                  <w:rFonts w:ascii="Calibri" w:hAnsi="Calibri"/>
                  <w:szCs w:val="22"/>
                </w:rPr>
                <w:delText>IMEI update</w:delText>
              </w:r>
              <w:bookmarkStart w:id="5611" w:name="_Toc463004245"/>
              <w:bookmarkStart w:id="5612" w:name="_Toc463028907"/>
              <w:bookmarkStart w:id="5613" w:name="_Toc464055913"/>
              <w:bookmarkStart w:id="5614" w:name="_Toc464729447"/>
              <w:bookmarkStart w:id="5615" w:name="_Toc468181596"/>
              <w:bookmarkStart w:id="5616" w:name="_Toc468182910"/>
              <w:bookmarkStart w:id="5617" w:name="_Toc469407687"/>
              <w:bookmarkStart w:id="5618" w:name="_Toc469493635"/>
              <w:bookmarkStart w:id="5619" w:name="_Toc469498454"/>
              <w:bookmarkEnd w:id="5611"/>
              <w:bookmarkEnd w:id="5612"/>
              <w:bookmarkEnd w:id="5613"/>
              <w:bookmarkEnd w:id="5614"/>
              <w:bookmarkEnd w:id="5615"/>
              <w:bookmarkEnd w:id="5616"/>
              <w:bookmarkEnd w:id="5617"/>
              <w:bookmarkEnd w:id="5618"/>
              <w:bookmarkEnd w:id="5619"/>
            </w:del>
          </w:p>
        </w:tc>
        <w:tc>
          <w:tcPr>
            <w:tcW w:w="1683" w:type="pct"/>
            <w:tcBorders>
              <w:top w:val="nil"/>
              <w:left w:val="nil"/>
              <w:bottom w:val="nil"/>
              <w:right w:val="single" w:sz="4" w:space="0" w:color="auto"/>
            </w:tcBorders>
            <w:shd w:val="clear" w:color="auto" w:fill="auto"/>
            <w:vAlign w:val="center"/>
            <w:hideMark/>
          </w:tcPr>
          <w:p w14:paraId="7BB3533E" w14:textId="60C4E34B" w:rsidR="00771B02" w:rsidRPr="00806B13" w:rsidDel="00C661A2" w:rsidRDefault="00771B02" w:rsidP="00EE62F2">
            <w:pPr>
              <w:spacing w:after="0"/>
              <w:rPr>
                <w:del w:id="5620" w:author="Patel, Rinkesh" w:date="2016-09-26T17:28:00Z"/>
                <w:rFonts w:ascii="Calibri" w:hAnsi="Calibri"/>
                <w:szCs w:val="22"/>
              </w:rPr>
            </w:pPr>
            <w:del w:id="5621" w:author="Patel, Rinkesh" w:date="2016-09-26T17:28:00Z">
              <w:r w:rsidRPr="00806B13" w:rsidDel="00C661A2">
                <w:rPr>
                  <w:rFonts w:ascii="Calibri" w:hAnsi="Calibri"/>
                  <w:szCs w:val="22"/>
                </w:rPr>
                <w:delText xml:space="preserve">eipUpdate </w:delText>
              </w:r>
              <w:bookmarkStart w:id="5622" w:name="_Toc463004246"/>
              <w:bookmarkStart w:id="5623" w:name="_Toc463028908"/>
              <w:bookmarkStart w:id="5624" w:name="_Toc464055914"/>
              <w:bookmarkStart w:id="5625" w:name="_Toc464729448"/>
              <w:bookmarkStart w:id="5626" w:name="_Toc468181597"/>
              <w:bookmarkStart w:id="5627" w:name="_Toc468182911"/>
              <w:bookmarkStart w:id="5628" w:name="_Toc469407688"/>
              <w:bookmarkStart w:id="5629" w:name="_Toc469493636"/>
              <w:bookmarkStart w:id="5630" w:name="_Toc469498455"/>
              <w:bookmarkEnd w:id="5622"/>
              <w:bookmarkEnd w:id="5623"/>
              <w:bookmarkEnd w:id="5624"/>
              <w:bookmarkEnd w:id="5625"/>
              <w:bookmarkEnd w:id="5626"/>
              <w:bookmarkEnd w:id="5627"/>
              <w:bookmarkEnd w:id="5628"/>
              <w:bookmarkEnd w:id="5629"/>
              <w:bookmarkEnd w:id="5630"/>
            </w:del>
          </w:p>
        </w:tc>
        <w:tc>
          <w:tcPr>
            <w:tcW w:w="1287" w:type="pct"/>
            <w:tcBorders>
              <w:top w:val="nil"/>
              <w:left w:val="nil"/>
              <w:bottom w:val="nil"/>
              <w:right w:val="single" w:sz="4" w:space="0" w:color="auto"/>
            </w:tcBorders>
            <w:shd w:val="clear" w:color="auto" w:fill="auto"/>
            <w:vAlign w:val="center"/>
            <w:hideMark/>
          </w:tcPr>
          <w:p w14:paraId="298D7360" w14:textId="3E21DD38" w:rsidR="00771B02" w:rsidRPr="00806B13" w:rsidDel="00C661A2" w:rsidRDefault="00771B02" w:rsidP="00EE62F2">
            <w:pPr>
              <w:spacing w:after="0"/>
              <w:rPr>
                <w:del w:id="5631" w:author="Patel, Rinkesh" w:date="2016-09-26T17:28:00Z"/>
                <w:rFonts w:ascii="Calibri" w:hAnsi="Calibri"/>
                <w:szCs w:val="22"/>
              </w:rPr>
            </w:pPr>
            <w:del w:id="5632" w:author="Patel, Rinkesh" w:date="2016-09-26T17:28:00Z">
              <w:r w:rsidRPr="00806B13" w:rsidDel="00C661A2">
                <w:rPr>
                  <w:rFonts w:ascii="Calibri" w:hAnsi="Calibri"/>
                  <w:szCs w:val="22"/>
                </w:rPr>
                <w:delText>IMEI-UPDATE</w:delText>
              </w:r>
              <w:bookmarkStart w:id="5633" w:name="_Toc463004247"/>
              <w:bookmarkStart w:id="5634" w:name="_Toc463028909"/>
              <w:bookmarkStart w:id="5635" w:name="_Toc464055915"/>
              <w:bookmarkStart w:id="5636" w:name="_Toc464729449"/>
              <w:bookmarkStart w:id="5637" w:name="_Toc468181598"/>
              <w:bookmarkStart w:id="5638" w:name="_Toc468182912"/>
              <w:bookmarkStart w:id="5639" w:name="_Toc469407689"/>
              <w:bookmarkStart w:id="5640" w:name="_Toc469493637"/>
              <w:bookmarkStart w:id="5641" w:name="_Toc469498456"/>
              <w:bookmarkEnd w:id="5633"/>
              <w:bookmarkEnd w:id="5634"/>
              <w:bookmarkEnd w:id="5635"/>
              <w:bookmarkEnd w:id="5636"/>
              <w:bookmarkEnd w:id="5637"/>
              <w:bookmarkEnd w:id="5638"/>
              <w:bookmarkEnd w:id="5639"/>
              <w:bookmarkEnd w:id="5640"/>
              <w:bookmarkEnd w:id="5641"/>
            </w:del>
          </w:p>
        </w:tc>
        <w:bookmarkStart w:id="5642" w:name="_Toc463004248"/>
        <w:bookmarkStart w:id="5643" w:name="_Toc463028910"/>
        <w:bookmarkStart w:id="5644" w:name="_Toc464055916"/>
        <w:bookmarkStart w:id="5645" w:name="_Toc464729450"/>
        <w:bookmarkStart w:id="5646" w:name="_Toc468181599"/>
        <w:bookmarkStart w:id="5647" w:name="_Toc468182913"/>
        <w:bookmarkStart w:id="5648" w:name="_Toc469407690"/>
        <w:bookmarkStart w:id="5649" w:name="_Toc469493638"/>
        <w:bookmarkStart w:id="5650" w:name="_Toc469498457"/>
        <w:bookmarkEnd w:id="5642"/>
        <w:bookmarkEnd w:id="5643"/>
        <w:bookmarkEnd w:id="5644"/>
        <w:bookmarkEnd w:id="5645"/>
        <w:bookmarkEnd w:id="5646"/>
        <w:bookmarkEnd w:id="5647"/>
        <w:bookmarkEnd w:id="5648"/>
        <w:bookmarkEnd w:id="5649"/>
        <w:bookmarkEnd w:id="5650"/>
      </w:tr>
      <w:tr w:rsidR="00771B02" w:rsidRPr="00806B13" w:rsidDel="00C661A2" w14:paraId="51ED1295" w14:textId="58B3FF2F" w:rsidTr="00722130">
        <w:trPr>
          <w:trHeight w:val="300"/>
          <w:del w:id="5651" w:author="Patel, Rinkesh" w:date="2016-09-26T17:28:00Z"/>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8AF2361" w14:textId="39CBC0E6" w:rsidR="00771B02" w:rsidRPr="00457F69" w:rsidDel="00C661A2" w:rsidRDefault="00771B02" w:rsidP="00EE62F2">
            <w:pPr>
              <w:spacing w:after="0"/>
              <w:rPr>
                <w:del w:id="5652" w:author="Patel, Rinkesh" w:date="2016-09-26T17:28:00Z"/>
                <w:rFonts w:ascii="Calibri" w:hAnsi="Calibri"/>
                <w:b/>
                <w:bCs/>
                <w:strike/>
                <w:szCs w:val="22"/>
              </w:rPr>
            </w:pPr>
            <w:del w:id="5653" w:author="Patel, Rinkesh" w:date="2016-09-26T17:28:00Z">
              <w:r w:rsidRPr="00457F69" w:rsidDel="00C661A2">
                <w:rPr>
                  <w:rFonts w:ascii="Calibri" w:hAnsi="Calibri"/>
                  <w:b/>
                  <w:bCs/>
                  <w:strike/>
                  <w:szCs w:val="22"/>
                </w:rPr>
                <w:delText>Loan/Lease:</w:delText>
              </w:r>
              <w:bookmarkStart w:id="5654" w:name="_Toc463004249"/>
              <w:bookmarkStart w:id="5655" w:name="_Toc463028911"/>
              <w:bookmarkStart w:id="5656" w:name="_Toc464055917"/>
              <w:bookmarkStart w:id="5657" w:name="_Toc464729451"/>
              <w:bookmarkStart w:id="5658" w:name="_Toc468181600"/>
              <w:bookmarkStart w:id="5659" w:name="_Toc468182914"/>
              <w:bookmarkStart w:id="5660" w:name="_Toc469407691"/>
              <w:bookmarkStart w:id="5661" w:name="_Toc469493639"/>
              <w:bookmarkStart w:id="5662" w:name="_Toc469498458"/>
              <w:bookmarkEnd w:id="5654"/>
              <w:bookmarkEnd w:id="5655"/>
              <w:bookmarkEnd w:id="5656"/>
              <w:bookmarkEnd w:id="5657"/>
              <w:bookmarkEnd w:id="5658"/>
              <w:bookmarkEnd w:id="5659"/>
              <w:bookmarkEnd w:id="5660"/>
              <w:bookmarkEnd w:id="5661"/>
              <w:bookmarkEnd w:id="5662"/>
            </w:del>
          </w:p>
        </w:tc>
        <w:bookmarkStart w:id="5663" w:name="_Toc463004250"/>
        <w:bookmarkStart w:id="5664" w:name="_Toc463028912"/>
        <w:bookmarkStart w:id="5665" w:name="_Toc464055918"/>
        <w:bookmarkStart w:id="5666" w:name="_Toc464729452"/>
        <w:bookmarkStart w:id="5667" w:name="_Toc468181601"/>
        <w:bookmarkStart w:id="5668" w:name="_Toc468182915"/>
        <w:bookmarkStart w:id="5669" w:name="_Toc469407692"/>
        <w:bookmarkStart w:id="5670" w:name="_Toc469493640"/>
        <w:bookmarkStart w:id="5671" w:name="_Toc469498459"/>
        <w:bookmarkEnd w:id="5663"/>
        <w:bookmarkEnd w:id="5664"/>
        <w:bookmarkEnd w:id="5665"/>
        <w:bookmarkEnd w:id="5666"/>
        <w:bookmarkEnd w:id="5667"/>
        <w:bookmarkEnd w:id="5668"/>
        <w:bookmarkEnd w:id="5669"/>
        <w:bookmarkEnd w:id="5670"/>
        <w:bookmarkEnd w:id="5671"/>
      </w:tr>
      <w:tr w:rsidR="00771B02" w:rsidRPr="00806B13" w:rsidDel="00C661A2" w14:paraId="7E10841F" w14:textId="4CEB8BD0" w:rsidTr="00722130">
        <w:trPr>
          <w:trHeight w:val="300"/>
          <w:del w:id="5672" w:author="Patel, Rinkesh" w:date="2016-09-26T17:28:00Z"/>
        </w:trPr>
        <w:tc>
          <w:tcPr>
            <w:tcW w:w="2030" w:type="pct"/>
            <w:tcBorders>
              <w:top w:val="nil"/>
              <w:left w:val="single" w:sz="4" w:space="0" w:color="auto"/>
              <w:bottom w:val="single" w:sz="4" w:space="0" w:color="auto"/>
              <w:right w:val="single" w:sz="4" w:space="0" w:color="auto"/>
            </w:tcBorders>
            <w:shd w:val="clear" w:color="auto" w:fill="auto"/>
            <w:vAlign w:val="center"/>
            <w:hideMark/>
          </w:tcPr>
          <w:p w14:paraId="0EEECFE0" w14:textId="3017594D" w:rsidR="00771B02" w:rsidRPr="00457F69" w:rsidDel="00C661A2" w:rsidRDefault="00771B02" w:rsidP="00EE62F2">
            <w:pPr>
              <w:spacing w:after="0"/>
              <w:rPr>
                <w:del w:id="5673" w:author="Patel, Rinkesh" w:date="2016-09-26T17:28:00Z"/>
                <w:rFonts w:ascii="Calibri" w:hAnsi="Calibri"/>
                <w:strike/>
                <w:szCs w:val="22"/>
              </w:rPr>
            </w:pPr>
            <w:del w:id="5674" w:author="Patel, Rinkesh" w:date="2016-09-26T17:28:00Z">
              <w:r w:rsidRPr="00457F69" w:rsidDel="00C661A2">
                <w:rPr>
                  <w:rFonts w:ascii="Calibri" w:hAnsi="Calibri"/>
                  <w:strike/>
                  <w:szCs w:val="22"/>
                </w:rPr>
                <w:delText>JRP to Active</w:delText>
              </w:r>
              <w:r w:rsidDel="00C661A2">
                <w:rPr>
                  <w:rFonts w:ascii="Calibri" w:hAnsi="Calibri"/>
                  <w:strike/>
                  <w:szCs w:val="22"/>
                </w:rPr>
                <w:delText>***</w:delText>
              </w:r>
              <w:bookmarkStart w:id="5675" w:name="_Toc463004251"/>
              <w:bookmarkStart w:id="5676" w:name="_Toc463028913"/>
              <w:bookmarkStart w:id="5677" w:name="_Toc464055919"/>
              <w:bookmarkStart w:id="5678" w:name="_Toc464729453"/>
              <w:bookmarkStart w:id="5679" w:name="_Toc468181602"/>
              <w:bookmarkStart w:id="5680" w:name="_Toc468182916"/>
              <w:bookmarkStart w:id="5681" w:name="_Toc469407693"/>
              <w:bookmarkStart w:id="5682" w:name="_Toc469493641"/>
              <w:bookmarkStart w:id="5683" w:name="_Toc469498460"/>
              <w:bookmarkEnd w:id="5675"/>
              <w:bookmarkEnd w:id="5676"/>
              <w:bookmarkEnd w:id="5677"/>
              <w:bookmarkEnd w:id="5678"/>
              <w:bookmarkEnd w:id="5679"/>
              <w:bookmarkEnd w:id="5680"/>
              <w:bookmarkEnd w:id="5681"/>
              <w:bookmarkEnd w:id="5682"/>
              <w:bookmarkEnd w:id="5683"/>
            </w:del>
          </w:p>
        </w:tc>
        <w:tc>
          <w:tcPr>
            <w:tcW w:w="1683" w:type="pct"/>
            <w:tcBorders>
              <w:top w:val="nil"/>
              <w:left w:val="nil"/>
              <w:bottom w:val="single" w:sz="4" w:space="0" w:color="auto"/>
              <w:right w:val="single" w:sz="4" w:space="0" w:color="auto"/>
            </w:tcBorders>
            <w:shd w:val="clear" w:color="auto" w:fill="auto"/>
            <w:vAlign w:val="center"/>
            <w:hideMark/>
          </w:tcPr>
          <w:p w14:paraId="7AA96D82" w14:textId="776AB93E" w:rsidR="00771B02" w:rsidRPr="00457F69" w:rsidDel="00C661A2" w:rsidRDefault="00771B02" w:rsidP="00EE62F2">
            <w:pPr>
              <w:spacing w:after="0"/>
              <w:rPr>
                <w:del w:id="5684" w:author="Patel, Rinkesh" w:date="2016-09-26T17:28:00Z"/>
                <w:rFonts w:ascii="Calibri" w:hAnsi="Calibri"/>
                <w:strike/>
                <w:szCs w:val="22"/>
              </w:rPr>
            </w:pPr>
            <w:del w:id="5685" w:author="Patel, Rinkesh" w:date="2016-09-26T17:28:00Z">
              <w:r w:rsidRPr="00457F69" w:rsidDel="00C661A2">
                <w:rPr>
                  <w:rFonts w:ascii="Calibri" w:hAnsi="Calibri"/>
                  <w:strike/>
                  <w:szCs w:val="22"/>
                </w:rPr>
                <w:delText>eipStatusChange</w:delText>
              </w:r>
              <w:bookmarkStart w:id="5686" w:name="_Toc463004252"/>
              <w:bookmarkStart w:id="5687" w:name="_Toc463028914"/>
              <w:bookmarkStart w:id="5688" w:name="_Toc464055920"/>
              <w:bookmarkStart w:id="5689" w:name="_Toc464729454"/>
              <w:bookmarkStart w:id="5690" w:name="_Toc468181603"/>
              <w:bookmarkStart w:id="5691" w:name="_Toc468182917"/>
              <w:bookmarkStart w:id="5692" w:name="_Toc469407694"/>
              <w:bookmarkStart w:id="5693" w:name="_Toc469493642"/>
              <w:bookmarkStart w:id="5694" w:name="_Toc469498461"/>
              <w:bookmarkEnd w:id="5686"/>
              <w:bookmarkEnd w:id="5687"/>
              <w:bookmarkEnd w:id="5688"/>
              <w:bookmarkEnd w:id="5689"/>
              <w:bookmarkEnd w:id="5690"/>
              <w:bookmarkEnd w:id="5691"/>
              <w:bookmarkEnd w:id="5692"/>
              <w:bookmarkEnd w:id="5693"/>
              <w:bookmarkEnd w:id="5694"/>
            </w:del>
          </w:p>
        </w:tc>
        <w:tc>
          <w:tcPr>
            <w:tcW w:w="1287" w:type="pct"/>
            <w:tcBorders>
              <w:top w:val="nil"/>
              <w:left w:val="nil"/>
              <w:bottom w:val="single" w:sz="4" w:space="0" w:color="auto"/>
              <w:right w:val="single" w:sz="4" w:space="0" w:color="auto"/>
            </w:tcBorders>
            <w:shd w:val="clear" w:color="auto" w:fill="auto"/>
            <w:vAlign w:val="center"/>
            <w:hideMark/>
          </w:tcPr>
          <w:p w14:paraId="50DB09B7" w14:textId="51B2A187" w:rsidR="00771B02" w:rsidRPr="00457F69" w:rsidDel="00C661A2" w:rsidRDefault="00771B02" w:rsidP="00EE62F2">
            <w:pPr>
              <w:spacing w:after="0"/>
              <w:rPr>
                <w:del w:id="5695" w:author="Patel, Rinkesh" w:date="2016-09-26T17:28:00Z"/>
                <w:rFonts w:ascii="Calibri" w:hAnsi="Calibri"/>
                <w:strike/>
                <w:szCs w:val="22"/>
              </w:rPr>
            </w:pPr>
            <w:del w:id="5696" w:author="Patel, Rinkesh" w:date="2016-09-26T17:28:00Z">
              <w:r w:rsidRPr="00457F69" w:rsidDel="00C661A2">
                <w:rPr>
                  <w:rFonts w:ascii="Calibri" w:hAnsi="Calibri"/>
                  <w:strike/>
                  <w:szCs w:val="22"/>
                </w:rPr>
                <w:delText>JRP-TO-ACTIVE</w:delText>
              </w:r>
              <w:bookmarkStart w:id="5697" w:name="_Toc463004253"/>
              <w:bookmarkStart w:id="5698" w:name="_Toc463028915"/>
              <w:bookmarkStart w:id="5699" w:name="_Toc464055921"/>
              <w:bookmarkStart w:id="5700" w:name="_Toc464729455"/>
              <w:bookmarkStart w:id="5701" w:name="_Toc468181604"/>
              <w:bookmarkStart w:id="5702" w:name="_Toc468182918"/>
              <w:bookmarkStart w:id="5703" w:name="_Toc469407695"/>
              <w:bookmarkStart w:id="5704" w:name="_Toc469493643"/>
              <w:bookmarkStart w:id="5705" w:name="_Toc469498462"/>
              <w:bookmarkEnd w:id="5697"/>
              <w:bookmarkEnd w:id="5698"/>
              <w:bookmarkEnd w:id="5699"/>
              <w:bookmarkEnd w:id="5700"/>
              <w:bookmarkEnd w:id="5701"/>
              <w:bookmarkEnd w:id="5702"/>
              <w:bookmarkEnd w:id="5703"/>
              <w:bookmarkEnd w:id="5704"/>
              <w:bookmarkEnd w:id="5705"/>
            </w:del>
          </w:p>
        </w:tc>
        <w:bookmarkStart w:id="5706" w:name="_Toc463004254"/>
        <w:bookmarkStart w:id="5707" w:name="_Toc463028916"/>
        <w:bookmarkStart w:id="5708" w:name="_Toc464055922"/>
        <w:bookmarkStart w:id="5709" w:name="_Toc464729456"/>
        <w:bookmarkStart w:id="5710" w:name="_Toc468181605"/>
        <w:bookmarkStart w:id="5711" w:name="_Toc468182919"/>
        <w:bookmarkStart w:id="5712" w:name="_Toc469407696"/>
        <w:bookmarkStart w:id="5713" w:name="_Toc469493644"/>
        <w:bookmarkStart w:id="5714" w:name="_Toc469498463"/>
        <w:bookmarkEnd w:id="5706"/>
        <w:bookmarkEnd w:id="5707"/>
        <w:bookmarkEnd w:id="5708"/>
        <w:bookmarkEnd w:id="5709"/>
        <w:bookmarkEnd w:id="5710"/>
        <w:bookmarkEnd w:id="5711"/>
        <w:bookmarkEnd w:id="5712"/>
        <w:bookmarkEnd w:id="5713"/>
        <w:bookmarkEnd w:id="5714"/>
      </w:tr>
    </w:tbl>
    <w:p w14:paraId="5AA9A6E0" w14:textId="78B43151" w:rsidR="00771B02" w:rsidDel="00C661A2" w:rsidRDefault="00771B02" w:rsidP="00771B02">
      <w:pPr>
        <w:pStyle w:val="ListParagraph"/>
        <w:rPr>
          <w:del w:id="5715" w:author="Patel, Rinkesh" w:date="2016-09-26T17:28:00Z"/>
          <w:rFonts w:cs="Arial"/>
        </w:rPr>
      </w:pPr>
      <w:del w:id="5716" w:author="Patel, Rinkesh" w:date="2016-09-26T17:28:00Z">
        <w:r w:rsidRPr="00806B13" w:rsidDel="00C661A2">
          <w:rPr>
            <w:rFonts w:cs="Arial"/>
          </w:rPr>
          <w:delText>*</w:delText>
        </w:r>
        <w:r w:rsidDel="00C661A2">
          <w:rPr>
            <w:rFonts w:cs="Arial"/>
          </w:rPr>
          <w:delText>n</w:delText>
        </w:r>
        <w:r w:rsidRPr="00806B13" w:rsidDel="00C661A2">
          <w:rPr>
            <w:rFonts w:cs="Arial"/>
          </w:rPr>
          <w:delText>o IMEI, therefore OER will not need this event</w:delText>
        </w:r>
        <w:bookmarkStart w:id="5717" w:name="_Toc463004255"/>
        <w:bookmarkStart w:id="5718" w:name="_Toc463028917"/>
        <w:bookmarkStart w:id="5719" w:name="_Toc464055923"/>
        <w:bookmarkStart w:id="5720" w:name="_Toc464729457"/>
        <w:bookmarkStart w:id="5721" w:name="_Toc468181606"/>
        <w:bookmarkStart w:id="5722" w:name="_Toc468182920"/>
        <w:bookmarkStart w:id="5723" w:name="_Toc469407697"/>
        <w:bookmarkStart w:id="5724" w:name="_Toc469493645"/>
        <w:bookmarkStart w:id="5725" w:name="_Toc469498464"/>
        <w:bookmarkEnd w:id="5717"/>
        <w:bookmarkEnd w:id="5718"/>
        <w:bookmarkEnd w:id="5719"/>
        <w:bookmarkEnd w:id="5720"/>
        <w:bookmarkEnd w:id="5721"/>
        <w:bookmarkEnd w:id="5722"/>
        <w:bookmarkEnd w:id="5723"/>
        <w:bookmarkEnd w:id="5724"/>
        <w:bookmarkEnd w:id="5725"/>
      </w:del>
    </w:p>
    <w:p w14:paraId="3973C4E7" w14:textId="7CC3289B" w:rsidR="00771B02" w:rsidRPr="00806B13" w:rsidDel="00C661A2" w:rsidRDefault="00771B02" w:rsidP="00771B02">
      <w:pPr>
        <w:pStyle w:val="ListParagraph"/>
        <w:rPr>
          <w:del w:id="5726" w:author="Patel, Rinkesh" w:date="2016-09-26T17:28:00Z"/>
          <w:rFonts w:cs="Arial"/>
        </w:rPr>
      </w:pPr>
      <w:del w:id="5727" w:author="Patel, Rinkesh" w:date="2016-09-26T17:28:00Z">
        <w:r w:rsidDel="00C661A2">
          <w:rPr>
            <w:rFonts w:cs="Arial"/>
          </w:rPr>
          <w:delText>** in a reorder for ONR reason (CARE only) the old device is getting canceled immediately for ONR reason, hence this activity still needs to be sent to OER. The new device is ship-to (hence no IMEI) – it will reach OER once shipped.</w:delText>
        </w:r>
        <w:bookmarkStart w:id="5728" w:name="_Toc463004256"/>
        <w:bookmarkStart w:id="5729" w:name="_Toc463028918"/>
        <w:bookmarkStart w:id="5730" w:name="_Toc464055924"/>
        <w:bookmarkStart w:id="5731" w:name="_Toc464729458"/>
        <w:bookmarkStart w:id="5732" w:name="_Toc468181607"/>
        <w:bookmarkStart w:id="5733" w:name="_Toc468182921"/>
        <w:bookmarkStart w:id="5734" w:name="_Toc469407698"/>
        <w:bookmarkStart w:id="5735" w:name="_Toc469493646"/>
        <w:bookmarkStart w:id="5736" w:name="_Toc469498465"/>
        <w:bookmarkEnd w:id="5728"/>
        <w:bookmarkEnd w:id="5729"/>
        <w:bookmarkEnd w:id="5730"/>
        <w:bookmarkEnd w:id="5731"/>
        <w:bookmarkEnd w:id="5732"/>
        <w:bookmarkEnd w:id="5733"/>
        <w:bookmarkEnd w:id="5734"/>
        <w:bookmarkEnd w:id="5735"/>
        <w:bookmarkEnd w:id="5736"/>
      </w:del>
    </w:p>
    <w:p w14:paraId="2955B07B" w14:textId="1C51992F" w:rsidR="00771B02" w:rsidDel="00C661A2" w:rsidRDefault="00771B02" w:rsidP="00771B02">
      <w:pPr>
        <w:pStyle w:val="ListParagraph"/>
        <w:rPr>
          <w:del w:id="5737" w:author="Patel, Rinkesh" w:date="2016-09-26T17:28:00Z"/>
          <w:rFonts w:cs="Arial"/>
        </w:rPr>
      </w:pPr>
      <w:del w:id="5738" w:author="Patel, Rinkesh" w:date="2016-09-26T17:28:00Z">
        <w:r w:rsidDel="00C661A2">
          <w:rPr>
            <w:rFonts w:cs="Arial"/>
          </w:rPr>
          <w:delText>*** SAP OER doesn’t receive the change of status to Return-Pending for the deferred redemption (not at order placement or at shipment), they only receive if check-in (this is similar to today for JUMP).</w:delText>
        </w:r>
        <w:bookmarkStart w:id="5739" w:name="_Toc463004257"/>
        <w:bookmarkStart w:id="5740" w:name="_Toc463028919"/>
        <w:bookmarkStart w:id="5741" w:name="_Toc464055925"/>
        <w:bookmarkStart w:id="5742" w:name="_Toc464729459"/>
        <w:bookmarkStart w:id="5743" w:name="_Toc468181608"/>
        <w:bookmarkStart w:id="5744" w:name="_Toc468182922"/>
        <w:bookmarkStart w:id="5745" w:name="_Toc469407699"/>
        <w:bookmarkStart w:id="5746" w:name="_Toc469493647"/>
        <w:bookmarkStart w:id="5747" w:name="_Toc469498466"/>
        <w:bookmarkEnd w:id="5739"/>
        <w:bookmarkEnd w:id="5740"/>
        <w:bookmarkEnd w:id="5741"/>
        <w:bookmarkEnd w:id="5742"/>
        <w:bookmarkEnd w:id="5743"/>
        <w:bookmarkEnd w:id="5744"/>
        <w:bookmarkEnd w:id="5745"/>
        <w:bookmarkEnd w:id="5746"/>
        <w:bookmarkEnd w:id="5747"/>
      </w:del>
    </w:p>
    <w:p w14:paraId="57601B00" w14:textId="016E6DA1" w:rsidR="00771B02" w:rsidDel="00C661A2" w:rsidRDefault="00771B02" w:rsidP="00771B02">
      <w:pPr>
        <w:pStyle w:val="ListParagraph"/>
        <w:rPr>
          <w:del w:id="5748" w:author="Patel, Rinkesh" w:date="2016-09-26T17:28:00Z"/>
          <w:rFonts w:cs="Arial"/>
        </w:rPr>
      </w:pPr>
      <w:bookmarkStart w:id="5749" w:name="_Toc463004258"/>
      <w:bookmarkStart w:id="5750" w:name="_Toc463028920"/>
      <w:bookmarkStart w:id="5751" w:name="_Toc464055926"/>
      <w:bookmarkStart w:id="5752" w:name="_Toc464729460"/>
      <w:bookmarkStart w:id="5753" w:name="_Toc468181609"/>
      <w:bookmarkStart w:id="5754" w:name="_Toc468182923"/>
      <w:bookmarkStart w:id="5755" w:name="_Toc469407700"/>
      <w:bookmarkStart w:id="5756" w:name="_Toc469493648"/>
      <w:bookmarkStart w:id="5757" w:name="_Toc469498467"/>
      <w:bookmarkEnd w:id="5749"/>
      <w:bookmarkEnd w:id="5750"/>
      <w:bookmarkEnd w:id="5751"/>
      <w:bookmarkEnd w:id="5752"/>
      <w:bookmarkEnd w:id="5753"/>
      <w:bookmarkEnd w:id="5754"/>
      <w:bookmarkEnd w:id="5755"/>
      <w:bookmarkEnd w:id="5756"/>
      <w:bookmarkEnd w:id="5757"/>
    </w:p>
    <w:p w14:paraId="1CF8B14F" w14:textId="680E3188" w:rsidR="00771B02" w:rsidDel="00C661A2" w:rsidRDefault="00771B02" w:rsidP="00771B02">
      <w:pPr>
        <w:numPr>
          <w:ilvl w:val="0"/>
          <w:numId w:val="42"/>
        </w:numPr>
        <w:rPr>
          <w:del w:id="5758" w:author="Patel, Rinkesh" w:date="2016-09-26T17:28:00Z"/>
          <w:rFonts w:cs="Arial"/>
        </w:rPr>
      </w:pPr>
      <w:del w:id="5759" w:author="Patel, Rinkesh" w:date="2016-09-26T17:28:00Z">
        <w:r w:rsidDel="00C661A2">
          <w:rPr>
            <w:rFonts w:cs="Arial"/>
          </w:rPr>
          <w:delText>Loan/Lease: events shall use same attributes as today.</w:delText>
        </w:r>
        <w:bookmarkStart w:id="5760" w:name="_Toc463004259"/>
        <w:bookmarkStart w:id="5761" w:name="_Toc463028921"/>
        <w:bookmarkStart w:id="5762" w:name="_Toc464055927"/>
        <w:bookmarkStart w:id="5763" w:name="_Toc464729461"/>
        <w:bookmarkStart w:id="5764" w:name="_Toc468181610"/>
        <w:bookmarkStart w:id="5765" w:name="_Toc468182924"/>
        <w:bookmarkStart w:id="5766" w:name="_Toc469407701"/>
        <w:bookmarkStart w:id="5767" w:name="_Toc469493649"/>
        <w:bookmarkStart w:id="5768" w:name="_Toc469498468"/>
        <w:bookmarkEnd w:id="5760"/>
        <w:bookmarkEnd w:id="5761"/>
        <w:bookmarkEnd w:id="5762"/>
        <w:bookmarkEnd w:id="5763"/>
        <w:bookmarkEnd w:id="5764"/>
        <w:bookmarkEnd w:id="5765"/>
        <w:bookmarkEnd w:id="5766"/>
        <w:bookmarkEnd w:id="5767"/>
        <w:bookmarkEnd w:id="5768"/>
      </w:del>
    </w:p>
    <w:p w14:paraId="0BB6E32B" w14:textId="23821267" w:rsidR="00771B02" w:rsidDel="00C661A2" w:rsidRDefault="00771B02" w:rsidP="00771B02">
      <w:pPr>
        <w:numPr>
          <w:ilvl w:val="0"/>
          <w:numId w:val="42"/>
        </w:numPr>
        <w:rPr>
          <w:del w:id="5769" w:author="Patel, Rinkesh" w:date="2016-09-26T17:28:00Z"/>
          <w:rFonts w:cs="Arial"/>
        </w:rPr>
      </w:pPr>
      <w:del w:id="5770" w:author="Patel, Rinkesh" w:date="2016-09-26T17:28:00Z">
        <w:r w:rsidDel="00C661A2">
          <w:rPr>
            <w:rFonts w:cs="Arial"/>
          </w:rPr>
          <w:delText>Club: events shall provide the following attributes:</w:delText>
        </w:r>
        <w:bookmarkStart w:id="5771" w:name="_Toc463004260"/>
        <w:bookmarkStart w:id="5772" w:name="_Toc463028922"/>
        <w:bookmarkStart w:id="5773" w:name="_Toc464055928"/>
        <w:bookmarkStart w:id="5774" w:name="_Toc464729462"/>
        <w:bookmarkStart w:id="5775" w:name="_Toc468181611"/>
        <w:bookmarkStart w:id="5776" w:name="_Toc468182925"/>
        <w:bookmarkStart w:id="5777" w:name="_Toc469407702"/>
        <w:bookmarkStart w:id="5778" w:name="_Toc469493650"/>
        <w:bookmarkStart w:id="5779" w:name="_Toc469498469"/>
        <w:bookmarkEnd w:id="5771"/>
        <w:bookmarkEnd w:id="5772"/>
        <w:bookmarkEnd w:id="5773"/>
        <w:bookmarkEnd w:id="5774"/>
        <w:bookmarkEnd w:id="5775"/>
        <w:bookmarkEnd w:id="5776"/>
        <w:bookmarkEnd w:id="5777"/>
        <w:bookmarkEnd w:id="5778"/>
        <w:bookmarkEnd w:id="5779"/>
      </w:del>
    </w:p>
    <w:tbl>
      <w:tblPr>
        <w:tblW w:w="5000" w:type="pct"/>
        <w:tblLook w:val="04A0" w:firstRow="1" w:lastRow="0" w:firstColumn="1" w:lastColumn="0" w:noHBand="0" w:noVBand="1"/>
      </w:tblPr>
      <w:tblGrid>
        <w:gridCol w:w="5466"/>
        <w:gridCol w:w="1353"/>
        <w:gridCol w:w="2113"/>
        <w:gridCol w:w="1858"/>
      </w:tblGrid>
      <w:tr w:rsidR="00771B02" w:rsidRPr="00C965EF" w:rsidDel="00C661A2" w14:paraId="6C987F24" w14:textId="69356192" w:rsidTr="00722130">
        <w:trPr>
          <w:trHeight w:val="300"/>
          <w:del w:id="5780" w:author="Patel, Rinkesh" w:date="2016-09-26T17:28:00Z"/>
        </w:trPr>
        <w:tc>
          <w:tcPr>
            <w:tcW w:w="25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59655" w14:textId="7C7549F7" w:rsidR="00771B02" w:rsidRPr="00C965EF" w:rsidDel="00C661A2" w:rsidRDefault="00771B02" w:rsidP="00EE62F2">
            <w:pPr>
              <w:spacing w:after="0"/>
              <w:rPr>
                <w:del w:id="5781" w:author="Patel, Rinkesh" w:date="2016-09-26T17:28:00Z"/>
                <w:rFonts w:ascii="Calibri" w:hAnsi="Calibri"/>
                <w:b/>
                <w:bCs/>
                <w:sz w:val="18"/>
                <w:szCs w:val="18"/>
              </w:rPr>
            </w:pPr>
            <w:del w:id="5782" w:author="Patel, Rinkesh" w:date="2016-09-26T17:28:00Z">
              <w:r w:rsidRPr="00C965EF" w:rsidDel="00C661A2">
                <w:rPr>
                  <w:rFonts w:ascii="Calibri" w:hAnsi="Calibri"/>
                  <w:b/>
                  <w:bCs/>
                  <w:sz w:val="18"/>
                  <w:szCs w:val="18"/>
                </w:rPr>
                <w:delText>Column Name</w:delText>
              </w:r>
              <w:bookmarkStart w:id="5783" w:name="_Toc463004261"/>
              <w:bookmarkStart w:id="5784" w:name="_Toc463028923"/>
              <w:bookmarkStart w:id="5785" w:name="_Toc464055929"/>
              <w:bookmarkStart w:id="5786" w:name="_Toc464729463"/>
              <w:bookmarkStart w:id="5787" w:name="_Toc468181612"/>
              <w:bookmarkStart w:id="5788" w:name="_Toc468182926"/>
              <w:bookmarkStart w:id="5789" w:name="_Toc469407703"/>
              <w:bookmarkStart w:id="5790" w:name="_Toc469493651"/>
              <w:bookmarkStart w:id="5791" w:name="_Toc469498470"/>
              <w:bookmarkEnd w:id="5783"/>
              <w:bookmarkEnd w:id="5784"/>
              <w:bookmarkEnd w:id="5785"/>
              <w:bookmarkEnd w:id="5786"/>
              <w:bookmarkEnd w:id="5787"/>
              <w:bookmarkEnd w:id="5788"/>
              <w:bookmarkEnd w:id="5789"/>
              <w:bookmarkEnd w:id="5790"/>
              <w:bookmarkEnd w:id="5791"/>
            </w:del>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5CD4E6B6" w14:textId="2F16A728" w:rsidR="00771B02" w:rsidRPr="00C965EF" w:rsidDel="00C661A2" w:rsidRDefault="00771B02" w:rsidP="00EE62F2">
            <w:pPr>
              <w:spacing w:after="0"/>
              <w:rPr>
                <w:del w:id="5792" w:author="Patel, Rinkesh" w:date="2016-09-26T17:28:00Z"/>
                <w:rFonts w:ascii="Calibri" w:hAnsi="Calibri"/>
                <w:b/>
                <w:bCs/>
                <w:sz w:val="18"/>
                <w:szCs w:val="18"/>
              </w:rPr>
            </w:pPr>
            <w:del w:id="5793" w:author="Patel, Rinkesh" w:date="2016-09-26T17:28:00Z">
              <w:r w:rsidRPr="00C965EF" w:rsidDel="00C661A2">
                <w:rPr>
                  <w:rFonts w:ascii="Calibri" w:hAnsi="Calibri"/>
                  <w:b/>
                  <w:bCs/>
                  <w:sz w:val="18"/>
                  <w:szCs w:val="18"/>
                </w:rPr>
                <w:delText>eipNew</w:delText>
              </w:r>
              <w:bookmarkStart w:id="5794" w:name="_Toc463004262"/>
              <w:bookmarkStart w:id="5795" w:name="_Toc463028924"/>
              <w:bookmarkStart w:id="5796" w:name="_Toc464055930"/>
              <w:bookmarkStart w:id="5797" w:name="_Toc464729464"/>
              <w:bookmarkStart w:id="5798" w:name="_Toc468181613"/>
              <w:bookmarkStart w:id="5799" w:name="_Toc468182927"/>
              <w:bookmarkStart w:id="5800" w:name="_Toc469407704"/>
              <w:bookmarkStart w:id="5801" w:name="_Toc469493652"/>
              <w:bookmarkStart w:id="5802" w:name="_Toc469498471"/>
              <w:bookmarkEnd w:id="5794"/>
              <w:bookmarkEnd w:id="5795"/>
              <w:bookmarkEnd w:id="5796"/>
              <w:bookmarkEnd w:id="5797"/>
              <w:bookmarkEnd w:id="5798"/>
              <w:bookmarkEnd w:id="5799"/>
              <w:bookmarkEnd w:id="5800"/>
              <w:bookmarkEnd w:id="5801"/>
              <w:bookmarkEnd w:id="5802"/>
            </w:del>
          </w:p>
        </w:tc>
        <w:tc>
          <w:tcPr>
            <w:tcW w:w="979" w:type="pct"/>
            <w:tcBorders>
              <w:top w:val="single" w:sz="4" w:space="0" w:color="auto"/>
              <w:left w:val="nil"/>
              <w:bottom w:val="single" w:sz="4" w:space="0" w:color="auto"/>
              <w:right w:val="single" w:sz="4" w:space="0" w:color="auto"/>
            </w:tcBorders>
            <w:shd w:val="clear" w:color="auto" w:fill="auto"/>
            <w:noWrap/>
            <w:vAlign w:val="center"/>
            <w:hideMark/>
          </w:tcPr>
          <w:p w14:paraId="6EA3B7EC" w14:textId="04EFE987" w:rsidR="00771B02" w:rsidRPr="00C965EF" w:rsidDel="00C661A2" w:rsidRDefault="00771B02" w:rsidP="00EE62F2">
            <w:pPr>
              <w:spacing w:after="0"/>
              <w:rPr>
                <w:del w:id="5803" w:author="Patel, Rinkesh" w:date="2016-09-26T17:28:00Z"/>
                <w:rFonts w:ascii="Calibri" w:hAnsi="Calibri"/>
                <w:b/>
                <w:bCs/>
                <w:sz w:val="18"/>
                <w:szCs w:val="18"/>
              </w:rPr>
            </w:pPr>
            <w:del w:id="5804" w:author="Patel, Rinkesh" w:date="2016-09-26T17:28:00Z">
              <w:r w:rsidRPr="00C965EF" w:rsidDel="00C661A2">
                <w:rPr>
                  <w:rFonts w:ascii="Calibri" w:hAnsi="Calibri"/>
                  <w:b/>
                  <w:bCs/>
                  <w:sz w:val="18"/>
                  <w:szCs w:val="18"/>
                </w:rPr>
                <w:delText>eipStatusChange</w:delText>
              </w:r>
              <w:bookmarkStart w:id="5805" w:name="_Toc463004263"/>
              <w:bookmarkStart w:id="5806" w:name="_Toc463028925"/>
              <w:bookmarkStart w:id="5807" w:name="_Toc464055931"/>
              <w:bookmarkStart w:id="5808" w:name="_Toc464729465"/>
              <w:bookmarkStart w:id="5809" w:name="_Toc468181614"/>
              <w:bookmarkStart w:id="5810" w:name="_Toc468182928"/>
              <w:bookmarkStart w:id="5811" w:name="_Toc469407705"/>
              <w:bookmarkStart w:id="5812" w:name="_Toc469493653"/>
              <w:bookmarkStart w:id="5813" w:name="_Toc469498472"/>
              <w:bookmarkEnd w:id="5805"/>
              <w:bookmarkEnd w:id="5806"/>
              <w:bookmarkEnd w:id="5807"/>
              <w:bookmarkEnd w:id="5808"/>
              <w:bookmarkEnd w:id="5809"/>
              <w:bookmarkEnd w:id="5810"/>
              <w:bookmarkEnd w:id="5811"/>
              <w:bookmarkEnd w:id="5812"/>
              <w:bookmarkEnd w:id="5813"/>
            </w:del>
          </w:p>
        </w:tc>
        <w:tc>
          <w:tcPr>
            <w:tcW w:w="862" w:type="pct"/>
            <w:tcBorders>
              <w:top w:val="single" w:sz="4" w:space="0" w:color="auto"/>
              <w:left w:val="nil"/>
              <w:bottom w:val="single" w:sz="4" w:space="0" w:color="auto"/>
              <w:right w:val="single" w:sz="4" w:space="0" w:color="auto"/>
            </w:tcBorders>
            <w:shd w:val="clear" w:color="auto" w:fill="auto"/>
            <w:noWrap/>
            <w:vAlign w:val="center"/>
            <w:hideMark/>
          </w:tcPr>
          <w:p w14:paraId="19D3C77B" w14:textId="30CDFB7B" w:rsidR="00771B02" w:rsidRPr="00C965EF" w:rsidDel="00C661A2" w:rsidRDefault="00771B02" w:rsidP="00EE62F2">
            <w:pPr>
              <w:spacing w:after="0"/>
              <w:rPr>
                <w:del w:id="5814" w:author="Patel, Rinkesh" w:date="2016-09-26T17:28:00Z"/>
                <w:rFonts w:ascii="Calibri" w:hAnsi="Calibri"/>
                <w:b/>
                <w:bCs/>
                <w:sz w:val="18"/>
                <w:szCs w:val="18"/>
              </w:rPr>
            </w:pPr>
            <w:del w:id="5815" w:author="Patel, Rinkesh" w:date="2016-09-26T17:28:00Z">
              <w:r w:rsidRPr="00C965EF" w:rsidDel="00C661A2">
                <w:rPr>
                  <w:rFonts w:ascii="Calibri" w:hAnsi="Calibri"/>
                  <w:b/>
                  <w:bCs/>
                  <w:sz w:val="18"/>
                  <w:szCs w:val="18"/>
                </w:rPr>
                <w:delText>eipUpdate</w:delText>
              </w:r>
              <w:bookmarkStart w:id="5816" w:name="_Toc463004264"/>
              <w:bookmarkStart w:id="5817" w:name="_Toc463028926"/>
              <w:bookmarkStart w:id="5818" w:name="_Toc464055932"/>
              <w:bookmarkStart w:id="5819" w:name="_Toc464729466"/>
              <w:bookmarkStart w:id="5820" w:name="_Toc468181615"/>
              <w:bookmarkStart w:id="5821" w:name="_Toc468182929"/>
              <w:bookmarkStart w:id="5822" w:name="_Toc469407706"/>
              <w:bookmarkStart w:id="5823" w:name="_Toc469493654"/>
              <w:bookmarkStart w:id="5824" w:name="_Toc469498473"/>
              <w:bookmarkEnd w:id="5816"/>
              <w:bookmarkEnd w:id="5817"/>
              <w:bookmarkEnd w:id="5818"/>
              <w:bookmarkEnd w:id="5819"/>
              <w:bookmarkEnd w:id="5820"/>
              <w:bookmarkEnd w:id="5821"/>
              <w:bookmarkEnd w:id="5822"/>
              <w:bookmarkEnd w:id="5823"/>
              <w:bookmarkEnd w:id="5824"/>
            </w:del>
          </w:p>
        </w:tc>
        <w:bookmarkStart w:id="5825" w:name="_Toc463004265"/>
        <w:bookmarkStart w:id="5826" w:name="_Toc463028927"/>
        <w:bookmarkStart w:id="5827" w:name="_Toc464055933"/>
        <w:bookmarkStart w:id="5828" w:name="_Toc464729467"/>
        <w:bookmarkStart w:id="5829" w:name="_Toc468181616"/>
        <w:bookmarkStart w:id="5830" w:name="_Toc468182930"/>
        <w:bookmarkStart w:id="5831" w:name="_Toc469407707"/>
        <w:bookmarkStart w:id="5832" w:name="_Toc469493655"/>
        <w:bookmarkStart w:id="5833" w:name="_Toc469498474"/>
        <w:bookmarkEnd w:id="5825"/>
        <w:bookmarkEnd w:id="5826"/>
        <w:bookmarkEnd w:id="5827"/>
        <w:bookmarkEnd w:id="5828"/>
        <w:bookmarkEnd w:id="5829"/>
        <w:bookmarkEnd w:id="5830"/>
        <w:bookmarkEnd w:id="5831"/>
        <w:bookmarkEnd w:id="5832"/>
        <w:bookmarkEnd w:id="5833"/>
      </w:tr>
      <w:tr w:rsidR="00771B02" w:rsidRPr="00C965EF" w:rsidDel="00C661A2" w14:paraId="57F879E9" w14:textId="092C1407" w:rsidTr="00722130">
        <w:trPr>
          <w:trHeight w:val="300"/>
          <w:del w:id="5834"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31527088" w14:textId="01E2996C" w:rsidR="00771B02" w:rsidRPr="00C965EF" w:rsidDel="00C661A2" w:rsidRDefault="00771B02" w:rsidP="00EE62F2">
            <w:pPr>
              <w:spacing w:after="0"/>
              <w:rPr>
                <w:del w:id="5835" w:author="Patel, Rinkesh" w:date="2016-09-26T17:28:00Z"/>
                <w:rFonts w:ascii="Calibri" w:hAnsi="Calibri"/>
                <w:sz w:val="18"/>
                <w:szCs w:val="18"/>
              </w:rPr>
            </w:pPr>
            <w:del w:id="5836" w:author="Patel, Rinkesh" w:date="2016-09-26T17:28:00Z">
              <w:r w:rsidRPr="00C965EF" w:rsidDel="00C661A2">
                <w:rPr>
                  <w:rFonts w:ascii="Calibri" w:hAnsi="Calibri"/>
                  <w:sz w:val="18"/>
                  <w:szCs w:val="18"/>
                </w:rPr>
                <w:delText>EQUIPMENT ID</w:delText>
              </w:r>
              <w:bookmarkStart w:id="5837" w:name="_Toc463004266"/>
              <w:bookmarkStart w:id="5838" w:name="_Toc463028928"/>
              <w:bookmarkStart w:id="5839" w:name="_Toc464055934"/>
              <w:bookmarkStart w:id="5840" w:name="_Toc464729468"/>
              <w:bookmarkStart w:id="5841" w:name="_Toc468181617"/>
              <w:bookmarkStart w:id="5842" w:name="_Toc468182931"/>
              <w:bookmarkStart w:id="5843" w:name="_Toc469407708"/>
              <w:bookmarkStart w:id="5844" w:name="_Toc469493656"/>
              <w:bookmarkStart w:id="5845" w:name="_Toc469498475"/>
              <w:bookmarkEnd w:id="5837"/>
              <w:bookmarkEnd w:id="5838"/>
              <w:bookmarkEnd w:id="5839"/>
              <w:bookmarkEnd w:id="5840"/>
              <w:bookmarkEnd w:id="5841"/>
              <w:bookmarkEnd w:id="5842"/>
              <w:bookmarkEnd w:id="5843"/>
              <w:bookmarkEnd w:id="5844"/>
              <w:bookmarkEnd w:id="5845"/>
            </w:del>
          </w:p>
        </w:tc>
        <w:tc>
          <w:tcPr>
            <w:tcW w:w="627" w:type="pct"/>
            <w:tcBorders>
              <w:top w:val="nil"/>
              <w:left w:val="nil"/>
              <w:bottom w:val="single" w:sz="4" w:space="0" w:color="auto"/>
              <w:right w:val="single" w:sz="4" w:space="0" w:color="auto"/>
            </w:tcBorders>
            <w:shd w:val="clear" w:color="auto" w:fill="auto"/>
            <w:noWrap/>
            <w:vAlign w:val="center"/>
            <w:hideMark/>
          </w:tcPr>
          <w:p w14:paraId="42B3CCF9" w14:textId="2A3F7C3C" w:rsidR="00771B02" w:rsidRPr="00C965EF" w:rsidDel="00C661A2" w:rsidRDefault="00771B02" w:rsidP="00EE62F2">
            <w:pPr>
              <w:spacing w:after="0"/>
              <w:rPr>
                <w:del w:id="5846" w:author="Patel, Rinkesh" w:date="2016-09-26T17:28:00Z"/>
                <w:rFonts w:ascii="Calibri" w:hAnsi="Calibri"/>
                <w:sz w:val="18"/>
                <w:szCs w:val="18"/>
              </w:rPr>
            </w:pPr>
            <w:del w:id="5847" w:author="Patel, Rinkesh" w:date="2016-09-26T17:28:00Z">
              <w:r w:rsidRPr="00C965EF" w:rsidDel="00C661A2">
                <w:rPr>
                  <w:rFonts w:ascii="Calibri" w:hAnsi="Calibri"/>
                  <w:sz w:val="18"/>
                  <w:szCs w:val="18"/>
                </w:rPr>
                <w:delText>X</w:delText>
              </w:r>
              <w:bookmarkStart w:id="5848" w:name="_Toc463004267"/>
              <w:bookmarkStart w:id="5849" w:name="_Toc463028929"/>
              <w:bookmarkStart w:id="5850" w:name="_Toc464055935"/>
              <w:bookmarkStart w:id="5851" w:name="_Toc464729469"/>
              <w:bookmarkStart w:id="5852" w:name="_Toc468181618"/>
              <w:bookmarkStart w:id="5853" w:name="_Toc468182932"/>
              <w:bookmarkStart w:id="5854" w:name="_Toc469407709"/>
              <w:bookmarkStart w:id="5855" w:name="_Toc469493657"/>
              <w:bookmarkStart w:id="5856" w:name="_Toc469498476"/>
              <w:bookmarkEnd w:id="5848"/>
              <w:bookmarkEnd w:id="5849"/>
              <w:bookmarkEnd w:id="5850"/>
              <w:bookmarkEnd w:id="5851"/>
              <w:bookmarkEnd w:id="5852"/>
              <w:bookmarkEnd w:id="5853"/>
              <w:bookmarkEnd w:id="5854"/>
              <w:bookmarkEnd w:id="5855"/>
              <w:bookmarkEnd w:id="5856"/>
            </w:del>
          </w:p>
        </w:tc>
        <w:tc>
          <w:tcPr>
            <w:tcW w:w="979" w:type="pct"/>
            <w:tcBorders>
              <w:top w:val="nil"/>
              <w:left w:val="nil"/>
              <w:bottom w:val="single" w:sz="4" w:space="0" w:color="auto"/>
              <w:right w:val="single" w:sz="4" w:space="0" w:color="auto"/>
            </w:tcBorders>
            <w:shd w:val="clear" w:color="auto" w:fill="auto"/>
            <w:noWrap/>
            <w:vAlign w:val="center"/>
            <w:hideMark/>
          </w:tcPr>
          <w:p w14:paraId="06CB55CF" w14:textId="3B1B5BA7" w:rsidR="00771B02" w:rsidRPr="00C965EF" w:rsidDel="00C661A2" w:rsidRDefault="00771B02" w:rsidP="00EE62F2">
            <w:pPr>
              <w:spacing w:after="0"/>
              <w:rPr>
                <w:del w:id="5857" w:author="Patel, Rinkesh" w:date="2016-09-26T17:28:00Z"/>
                <w:rFonts w:ascii="Calibri" w:hAnsi="Calibri"/>
                <w:sz w:val="18"/>
                <w:szCs w:val="18"/>
              </w:rPr>
            </w:pPr>
            <w:del w:id="5858" w:author="Patel, Rinkesh" w:date="2016-09-26T17:28:00Z">
              <w:r w:rsidRPr="00C965EF" w:rsidDel="00C661A2">
                <w:rPr>
                  <w:rFonts w:ascii="Calibri" w:hAnsi="Calibri"/>
                  <w:sz w:val="18"/>
                  <w:szCs w:val="18"/>
                </w:rPr>
                <w:delText>X</w:delText>
              </w:r>
              <w:bookmarkStart w:id="5859" w:name="_Toc463004268"/>
              <w:bookmarkStart w:id="5860" w:name="_Toc463028930"/>
              <w:bookmarkStart w:id="5861" w:name="_Toc464055936"/>
              <w:bookmarkStart w:id="5862" w:name="_Toc464729470"/>
              <w:bookmarkStart w:id="5863" w:name="_Toc468181619"/>
              <w:bookmarkStart w:id="5864" w:name="_Toc468182933"/>
              <w:bookmarkStart w:id="5865" w:name="_Toc469407710"/>
              <w:bookmarkStart w:id="5866" w:name="_Toc469493658"/>
              <w:bookmarkStart w:id="5867" w:name="_Toc469498477"/>
              <w:bookmarkEnd w:id="5859"/>
              <w:bookmarkEnd w:id="5860"/>
              <w:bookmarkEnd w:id="5861"/>
              <w:bookmarkEnd w:id="5862"/>
              <w:bookmarkEnd w:id="5863"/>
              <w:bookmarkEnd w:id="5864"/>
              <w:bookmarkEnd w:id="5865"/>
              <w:bookmarkEnd w:id="5866"/>
              <w:bookmarkEnd w:id="5867"/>
            </w:del>
          </w:p>
        </w:tc>
        <w:tc>
          <w:tcPr>
            <w:tcW w:w="862" w:type="pct"/>
            <w:tcBorders>
              <w:top w:val="nil"/>
              <w:left w:val="nil"/>
              <w:bottom w:val="single" w:sz="4" w:space="0" w:color="auto"/>
              <w:right w:val="single" w:sz="4" w:space="0" w:color="auto"/>
            </w:tcBorders>
            <w:shd w:val="clear" w:color="auto" w:fill="auto"/>
            <w:noWrap/>
            <w:vAlign w:val="center"/>
            <w:hideMark/>
          </w:tcPr>
          <w:p w14:paraId="41A7A883" w14:textId="13178A94" w:rsidR="00771B02" w:rsidRPr="00C965EF" w:rsidDel="00C661A2" w:rsidRDefault="00771B02" w:rsidP="00EE62F2">
            <w:pPr>
              <w:spacing w:after="0"/>
              <w:rPr>
                <w:del w:id="5868" w:author="Patel, Rinkesh" w:date="2016-09-26T17:28:00Z"/>
                <w:rFonts w:ascii="Calibri" w:hAnsi="Calibri"/>
                <w:sz w:val="18"/>
                <w:szCs w:val="18"/>
              </w:rPr>
            </w:pPr>
            <w:del w:id="5869" w:author="Patel, Rinkesh" w:date="2016-09-26T17:28:00Z">
              <w:r w:rsidRPr="00C965EF" w:rsidDel="00C661A2">
                <w:rPr>
                  <w:rFonts w:ascii="Calibri" w:hAnsi="Calibri"/>
                  <w:sz w:val="18"/>
                  <w:szCs w:val="18"/>
                </w:rPr>
                <w:delText>X</w:delText>
              </w:r>
              <w:bookmarkStart w:id="5870" w:name="_Toc463004269"/>
              <w:bookmarkStart w:id="5871" w:name="_Toc463028931"/>
              <w:bookmarkStart w:id="5872" w:name="_Toc464055937"/>
              <w:bookmarkStart w:id="5873" w:name="_Toc464729471"/>
              <w:bookmarkStart w:id="5874" w:name="_Toc468181620"/>
              <w:bookmarkStart w:id="5875" w:name="_Toc468182934"/>
              <w:bookmarkStart w:id="5876" w:name="_Toc469407711"/>
              <w:bookmarkStart w:id="5877" w:name="_Toc469493659"/>
              <w:bookmarkStart w:id="5878" w:name="_Toc469498478"/>
              <w:bookmarkEnd w:id="5870"/>
              <w:bookmarkEnd w:id="5871"/>
              <w:bookmarkEnd w:id="5872"/>
              <w:bookmarkEnd w:id="5873"/>
              <w:bookmarkEnd w:id="5874"/>
              <w:bookmarkEnd w:id="5875"/>
              <w:bookmarkEnd w:id="5876"/>
              <w:bookmarkEnd w:id="5877"/>
              <w:bookmarkEnd w:id="5878"/>
            </w:del>
          </w:p>
        </w:tc>
        <w:bookmarkStart w:id="5879" w:name="_Toc463004270"/>
        <w:bookmarkStart w:id="5880" w:name="_Toc463028932"/>
        <w:bookmarkStart w:id="5881" w:name="_Toc464055938"/>
        <w:bookmarkStart w:id="5882" w:name="_Toc464729472"/>
        <w:bookmarkStart w:id="5883" w:name="_Toc468181621"/>
        <w:bookmarkStart w:id="5884" w:name="_Toc468182935"/>
        <w:bookmarkStart w:id="5885" w:name="_Toc469407712"/>
        <w:bookmarkStart w:id="5886" w:name="_Toc469493660"/>
        <w:bookmarkStart w:id="5887" w:name="_Toc469498479"/>
        <w:bookmarkEnd w:id="5879"/>
        <w:bookmarkEnd w:id="5880"/>
        <w:bookmarkEnd w:id="5881"/>
        <w:bookmarkEnd w:id="5882"/>
        <w:bookmarkEnd w:id="5883"/>
        <w:bookmarkEnd w:id="5884"/>
        <w:bookmarkEnd w:id="5885"/>
        <w:bookmarkEnd w:id="5886"/>
        <w:bookmarkEnd w:id="5887"/>
      </w:tr>
      <w:tr w:rsidR="00771B02" w:rsidRPr="00C965EF" w:rsidDel="00C661A2" w14:paraId="03880C82" w14:textId="0966B4E1" w:rsidTr="00722130">
        <w:trPr>
          <w:trHeight w:val="300"/>
          <w:del w:id="5888"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7269D50E" w14:textId="26A68610" w:rsidR="00771B02" w:rsidRPr="00C133B6" w:rsidDel="00C661A2" w:rsidRDefault="00771B02" w:rsidP="00EE62F2">
            <w:pPr>
              <w:spacing w:after="0"/>
              <w:rPr>
                <w:del w:id="5889" w:author="Patel, Rinkesh" w:date="2016-09-26T17:28:00Z"/>
                <w:rFonts w:ascii="Calibri" w:hAnsi="Calibri"/>
                <w:b/>
                <w:sz w:val="18"/>
                <w:szCs w:val="18"/>
              </w:rPr>
            </w:pPr>
            <w:del w:id="5890" w:author="Patel, Rinkesh" w:date="2016-09-26T17:28:00Z">
              <w:r w:rsidRPr="00C133B6" w:rsidDel="00C661A2">
                <w:rPr>
                  <w:rFonts w:ascii="Calibri" w:hAnsi="Calibri"/>
                  <w:b/>
                  <w:sz w:val="18"/>
                  <w:szCs w:val="18"/>
                </w:rPr>
                <w:delText>PRE_EQUIPMENT ID</w:delText>
              </w:r>
              <w:bookmarkStart w:id="5891" w:name="_Toc463004271"/>
              <w:bookmarkStart w:id="5892" w:name="_Toc463028933"/>
              <w:bookmarkStart w:id="5893" w:name="_Toc464055939"/>
              <w:bookmarkStart w:id="5894" w:name="_Toc464729473"/>
              <w:bookmarkStart w:id="5895" w:name="_Toc468181622"/>
              <w:bookmarkStart w:id="5896" w:name="_Toc468182936"/>
              <w:bookmarkStart w:id="5897" w:name="_Toc469407713"/>
              <w:bookmarkStart w:id="5898" w:name="_Toc469493661"/>
              <w:bookmarkStart w:id="5899" w:name="_Toc469498480"/>
              <w:bookmarkEnd w:id="5891"/>
              <w:bookmarkEnd w:id="5892"/>
              <w:bookmarkEnd w:id="5893"/>
              <w:bookmarkEnd w:id="5894"/>
              <w:bookmarkEnd w:id="5895"/>
              <w:bookmarkEnd w:id="5896"/>
              <w:bookmarkEnd w:id="5897"/>
              <w:bookmarkEnd w:id="5898"/>
              <w:bookmarkEnd w:id="5899"/>
            </w:del>
          </w:p>
        </w:tc>
        <w:tc>
          <w:tcPr>
            <w:tcW w:w="627" w:type="pct"/>
            <w:tcBorders>
              <w:top w:val="nil"/>
              <w:left w:val="nil"/>
              <w:bottom w:val="single" w:sz="4" w:space="0" w:color="auto"/>
              <w:right w:val="single" w:sz="4" w:space="0" w:color="auto"/>
            </w:tcBorders>
            <w:shd w:val="clear" w:color="auto" w:fill="auto"/>
            <w:noWrap/>
            <w:vAlign w:val="center"/>
            <w:hideMark/>
          </w:tcPr>
          <w:p w14:paraId="611F6C20" w14:textId="67617256" w:rsidR="00771B02" w:rsidRPr="00C965EF" w:rsidDel="00C661A2" w:rsidRDefault="00771B02" w:rsidP="00EE62F2">
            <w:pPr>
              <w:spacing w:after="0"/>
              <w:rPr>
                <w:del w:id="5900" w:author="Patel, Rinkesh" w:date="2016-09-26T17:28:00Z"/>
                <w:rFonts w:ascii="Calibri" w:hAnsi="Calibri"/>
                <w:sz w:val="18"/>
                <w:szCs w:val="18"/>
              </w:rPr>
            </w:pPr>
            <w:del w:id="5901" w:author="Patel, Rinkesh" w:date="2016-09-26T17:28:00Z">
              <w:r w:rsidRPr="00C965EF" w:rsidDel="00C661A2">
                <w:rPr>
                  <w:rFonts w:ascii="Calibri" w:hAnsi="Calibri"/>
                  <w:sz w:val="18"/>
                  <w:szCs w:val="18"/>
                </w:rPr>
                <w:delText>X</w:delText>
              </w:r>
              <w:r w:rsidDel="00C661A2">
                <w:rPr>
                  <w:rFonts w:ascii="Calibri" w:hAnsi="Calibri"/>
                  <w:sz w:val="18"/>
                  <w:szCs w:val="18"/>
                </w:rPr>
                <w:delText>*</w:delText>
              </w:r>
              <w:bookmarkStart w:id="5902" w:name="_Toc463004272"/>
              <w:bookmarkStart w:id="5903" w:name="_Toc463028934"/>
              <w:bookmarkStart w:id="5904" w:name="_Toc464055940"/>
              <w:bookmarkStart w:id="5905" w:name="_Toc464729474"/>
              <w:bookmarkStart w:id="5906" w:name="_Toc468181623"/>
              <w:bookmarkStart w:id="5907" w:name="_Toc468182937"/>
              <w:bookmarkStart w:id="5908" w:name="_Toc469407714"/>
              <w:bookmarkStart w:id="5909" w:name="_Toc469493662"/>
              <w:bookmarkStart w:id="5910" w:name="_Toc469498481"/>
              <w:bookmarkEnd w:id="5902"/>
              <w:bookmarkEnd w:id="5903"/>
              <w:bookmarkEnd w:id="5904"/>
              <w:bookmarkEnd w:id="5905"/>
              <w:bookmarkEnd w:id="5906"/>
              <w:bookmarkEnd w:id="5907"/>
              <w:bookmarkEnd w:id="5908"/>
              <w:bookmarkEnd w:id="5909"/>
              <w:bookmarkEnd w:id="5910"/>
            </w:del>
          </w:p>
        </w:tc>
        <w:tc>
          <w:tcPr>
            <w:tcW w:w="979" w:type="pct"/>
            <w:tcBorders>
              <w:top w:val="nil"/>
              <w:left w:val="nil"/>
              <w:bottom w:val="single" w:sz="4" w:space="0" w:color="auto"/>
              <w:right w:val="single" w:sz="4" w:space="0" w:color="auto"/>
            </w:tcBorders>
            <w:shd w:val="clear" w:color="auto" w:fill="auto"/>
            <w:noWrap/>
            <w:vAlign w:val="center"/>
            <w:hideMark/>
          </w:tcPr>
          <w:p w14:paraId="0D83F327" w14:textId="206C2C2E" w:rsidR="00771B02" w:rsidRPr="00C965EF" w:rsidDel="00C661A2" w:rsidRDefault="00771B02" w:rsidP="00EE62F2">
            <w:pPr>
              <w:spacing w:after="0"/>
              <w:rPr>
                <w:del w:id="5911" w:author="Patel, Rinkesh" w:date="2016-09-26T17:28:00Z"/>
                <w:rFonts w:ascii="Calibri" w:hAnsi="Calibri"/>
                <w:sz w:val="18"/>
                <w:szCs w:val="18"/>
              </w:rPr>
            </w:pPr>
            <w:bookmarkStart w:id="5912" w:name="_Toc463004273"/>
            <w:bookmarkStart w:id="5913" w:name="_Toc463028935"/>
            <w:bookmarkStart w:id="5914" w:name="_Toc464055941"/>
            <w:bookmarkStart w:id="5915" w:name="_Toc464729475"/>
            <w:bookmarkStart w:id="5916" w:name="_Toc468181624"/>
            <w:bookmarkStart w:id="5917" w:name="_Toc468182938"/>
            <w:bookmarkStart w:id="5918" w:name="_Toc469407715"/>
            <w:bookmarkStart w:id="5919" w:name="_Toc469493663"/>
            <w:bookmarkStart w:id="5920" w:name="_Toc469498482"/>
            <w:bookmarkEnd w:id="5912"/>
            <w:bookmarkEnd w:id="5913"/>
            <w:bookmarkEnd w:id="5914"/>
            <w:bookmarkEnd w:id="5915"/>
            <w:bookmarkEnd w:id="5916"/>
            <w:bookmarkEnd w:id="5917"/>
            <w:bookmarkEnd w:id="5918"/>
            <w:bookmarkEnd w:id="5919"/>
            <w:bookmarkEnd w:id="5920"/>
          </w:p>
        </w:tc>
        <w:tc>
          <w:tcPr>
            <w:tcW w:w="862" w:type="pct"/>
            <w:tcBorders>
              <w:top w:val="nil"/>
              <w:left w:val="nil"/>
              <w:bottom w:val="single" w:sz="4" w:space="0" w:color="auto"/>
              <w:right w:val="single" w:sz="4" w:space="0" w:color="auto"/>
            </w:tcBorders>
            <w:shd w:val="clear" w:color="auto" w:fill="auto"/>
            <w:noWrap/>
            <w:vAlign w:val="center"/>
            <w:hideMark/>
          </w:tcPr>
          <w:p w14:paraId="1A13C562" w14:textId="7FF8DDEC" w:rsidR="00771B02" w:rsidRPr="00C965EF" w:rsidDel="00C661A2" w:rsidRDefault="00771B02" w:rsidP="00EE62F2">
            <w:pPr>
              <w:spacing w:after="0"/>
              <w:rPr>
                <w:del w:id="5921" w:author="Patel, Rinkesh" w:date="2016-09-26T17:28:00Z"/>
                <w:rFonts w:ascii="Calibri" w:hAnsi="Calibri"/>
                <w:sz w:val="18"/>
                <w:szCs w:val="18"/>
              </w:rPr>
            </w:pPr>
            <w:del w:id="5922" w:author="Patel, Rinkesh" w:date="2016-09-26T17:28:00Z">
              <w:r w:rsidRPr="00C965EF" w:rsidDel="00C661A2">
                <w:rPr>
                  <w:rFonts w:ascii="Calibri" w:hAnsi="Calibri"/>
                  <w:sz w:val="18"/>
                  <w:szCs w:val="18"/>
                </w:rPr>
                <w:delText> </w:delText>
              </w:r>
              <w:bookmarkStart w:id="5923" w:name="_Toc463004274"/>
              <w:bookmarkStart w:id="5924" w:name="_Toc463028936"/>
              <w:bookmarkStart w:id="5925" w:name="_Toc464055942"/>
              <w:bookmarkStart w:id="5926" w:name="_Toc464729476"/>
              <w:bookmarkStart w:id="5927" w:name="_Toc468181625"/>
              <w:bookmarkStart w:id="5928" w:name="_Toc468182939"/>
              <w:bookmarkStart w:id="5929" w:name="_Toc469407716"/>
              <w:bookmarkStart w:id="5930" w:name="_Toc469493664"/>
              <w:bookmarkStart w:id="5931" w:name="_Toc469498483"/>
              <w:bookmarkEnd w:id="5923"/>
              <w:bookmarkEnd w:id="5924"/>
              <w:bookmarkEnd w:id="5925"/>
              <w:bookmarkEnd w:id="5926"/>
              <w:bookmarkEnd w:id="5927"/>
              <w:bookmarkEnd w:id="5928"/>
              <w:bookmarkEnd w:id="5929"/>
              <w:bookmarkEnd w:id="5930"/>
              <w:bookmarkEnd w:id="5931"/>
            </w:del>
          </w:p>
        </w:tc>
        <w:bookmarkStart w:id="5932" w:name="_Toc463004275"/>
        <w:bookmarkStart w:id="5933" w:name="_Toc463028937"/>
        <w:bookmarkStart w:id="5934" w:name="_Toc464055943"/>
        <w:bookmarkStart w:id="5935" w:name="_Toc464729477"/>
        <w:bookmarkStart w:id="5936" w:name="_Toc468181626"/>
        <w:bookmarkStart w:id="5937" w:name="_Toc468182940"/>
        <w:bookmarkStart w:id="5938" w:name="_Toc469407717"/>
        <w:bookmarkStart w:id="5939" w:name="_Toc469493665"/>
        <w:bookmarkStart w:id="5940" w:name="_Toc469498484"/>
        <w:bookmarkEnd w:id="5932"/>
        <w:bookmarkEnd w:id="5933"/>
        <w:bookmarkEnd w:id="5934"/>
        <w:bookmarkEnd w:id="5935"/>
        <w:bookmarkEnd w:id="5936"/>
        <w:bookmarkEnd w:id="5937"/>
        <w:bookmarkEnd w:id="5938"/>
        <w:bookmarkEnd w:id="5939"/>
        <w:bookmarkEnd w:id="5940"/>
      </w:tr>
      <w:tr w:rsidR="00771B02" w:rsidRPr="00C965EF" w:rsidDel="00C661A2" w14:paraId="2548CF19" w14:textId="0C72E4AF" w:rsidTr="00722130">
        <w:trPr>
          <w:trHeight w:val="300"/>
          <w:del w:id="5941"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15548AC8" w14:textId="5CE89ED8" w:rsidR="00771B02" w:rsidRPr="00C965EF" w:rsidDel="00C661A2" w:rsidRDefault="00771B02" w:rsidP="00EE62F2">
            <w:pPr>
              <w:spacing w:after="0"/>
              <w:rPr>
                <w:del w:id="5942" w:author="Patel, Rinkesh" w:date="2016-09-26T17:28:00Z"/>
                <w:rFonts w:ascii="Calibri" w:hAnsi="Calibri"/>
                <w:sz w:val="18"/>
                <w:szCs w:val="18"/>
              </w:rPr>
            </w:pPr>
            <w:del w:id="5943" w:author="Patel, Rinkesh" w:date="2016-09-26T17:28:00Z">
              <w:r w:rsidRPr="00C965EF" w:rsidDel="00C661A2">
                <w:rPr>
                  <w:rFonts w:ascii="Calibri" w:hAnsi="Calibri"/>
                  <w:sz w:val="18"/>
                  <w:szCs w:val="18"/>
                </w:rPr>
                <w:delText>FINANCE_TYPE</w:delText>
              </w:r>
              <w:bookmarkStart w:id="5944" w:name="_Toc463004276"/>
              <w:bookmarkStart w:id="5945" w:name="_Toc463028938"/>
              <w:bookmarkStart w:id="5946" w:name="_Toc464055944"/>
              <w:bookmarkStart w:id="5947" w:name="_Toc464729478"/>
              <w:bookmarkStart w:id="5948" w:name="_Toc468181627"/>
              <w:bookmarkStart w:id="5949" w:name="_Toc468182941"/>
              <w:bookmarkStart w:id="5950" w:name="_Toc469407718"/>
              <w:bookmarkStart w:id="5951" w:name="_Toc469493666"/>
              <w:bookmarkStart w:id="5952" w:name="_Toc469498485"/>
              <w:bookmarkEnd w:id="5944"/>
              <w:bookmarkEnd w:id="5945"/>
              <w:bookmarkEnd w:id="5946"/>
              <w:bookmarkEnd w:id="5947"/>
              <w:bookmarkEnd w:id="5948"/>
              <w:bookmarkEnd w:id="5949"/>
              <w:bookmarkEnd w:id="5950"/>
              <w:bookmarkEnd w:id="5951"/>
              <w:bookmarkEnd w:id="5952"/>
            </w:del>
          </w:p>
        </w:tc>
        <w:tc>
          <w:tcPr>
            <w:tcW w:w="627" w:type="pct"/>
            <w:tcBorders>
              <w:top w:val="nil"/>
              <w:left w:val="nil"/>
              <w:bottom w:val="single" w:sz="4" w:space="0" w:color="auto"/>
              <w:right w:val="single" w:sz="4" w:space="0" w:color="auto"/>
            </w:tcBorders>
            <w:shd w:val="clear" w:color="auto" w:fill="auto"/>
            <w:noWrap/>
            <w:vAlign w:val="center"/>
            <w:hideMark/>
          </w:tcPr>
          <w:p w14:paraId="675CCCEE" w14:textId="4475F379" w:rsidR="00771B02" w:rsidRPr="00C965EF" w:rsidDel="00C661A2" w:rsidRDefault="00771B02" w:rsidP="00EE62F2">
            <w:pPr>
              <w:spacing w:after="0"/>
              <w:rPr>
                <w:del w:id="5953" w:author="Patel, Rinkesh" w:date="2016-09-26T17:28:00Z"/>
                <w:rFonts w:ascii="Calibri" w:hAnsi="Calibri"/>
                <w:sz w:val="18"/>
                <w:szCs w:val="18"/>
              </w:rPr>
            </w:pPr>
            <w:del w:id="5954" w:author="Patel, Rinkesh" w:date="2016-09-26T17:28:00Z">
              <w:r w:rsidRPr="00C965EF" w:rsidDel="00C661A2">
                <w:rPr>
                  <w:rFonts w:ascii="Calibri" w:hAnsi="Calibri"/>
                  <w:sz w:val="18"/>
                  <w:szCs w:val="18"/>
                </w:rPr>
                <w:delText>X</w:delText>
              </w:r>
              <w:bookmarkStart w:id="5955" w:name="_Toc463004277"/>
              <w:bookmarkStart w:id="5956" w:name="_Toc463028939"/>
              <w:bookmarkStart w:id="5957" w:name="_Toc464055945"/>
              <w:bookmarkStart w:id="5958" w:name="_Toc464729479"/>
              <w:bookmarkStart w:id="5959" w:name="_Toc468181628"/>
              <w:bookmarkStart w:id="5960" w:name="_Toc468182942"/>
              <w:bookmarkStart w:id="5961" w:name="_Toc469407719"/>
              <w:bookmarkStart w:id="5962" w:name="_Toc469493667"/>
              <w:bookmarkStart w:id="5963" w:name="_Toc469498486"/>
              <w:bookmarkEnd w:id="5955"/>
              <w:bookmarkEnd w:id="5956"/>
              <w:bookmarkEnd w:id="5957"/>
              <w:bookmarkEnd w:id="5958"/>
              <w:bookmarkEnd w:id="5959"/>
              <w:bookmarkEnd w:id="5960"/>
              <w:bookmarkEnd w:id="5961"/>
              <w:bookmarkEnd w:id="5962"/>
              <w:bookmarkEnd w:id="5963"/>
            </w:del>
          </w:p>
        </w:tc>
        <w:tc>
          <w:tcPr>
            <w:tcW w:w="979" w:type="pct"/>
            <w:tcBorders>
              <w:top w:val="nil"/>
              <w:left w:val="nil"/>
              <w:bottom w:val="single" w:sz="4" w:space="0" w:color="auto"/>
              <w:right w:val="single" w:sz="4" w:space="0" w:color="auto"/>
            </w:tcBorders>
            <w:shd w:val="clear" w:color="auto" w:fill="auto"/>
            <w:noWrap/>
            <w:vAlign w:val="center"/>
            <w:hideMark/>
          </w:tcPr>
          <w:p w14:paraId="6E2EC217" w14:textId="2EA63552" w:rsidR="00771B02" w:rsidRPr="00C965EF" w:rsidDel="00C661A2" w:rsidRDefault="00771B02" w:rsidP="00EE62F2">
            <w:pPr>
              <w:spacing w:after="0"/>
              <w:rPr>
                <w:del w:id="5964" w:author="Patel, Rinkesh" w:date="2016-09-26T17:28:00Z"/>
                <w:rFonts w:ascii="Calibri" w:hAnsi="Calibri"/>
                <w:sz w:val="18"/>
                <w:szCs w:val="18"/>
              </w:rPr>
            </w:pPr>
            <w:del w:id="5965" w:author="Patel, Rinkesh" w:date="2016-09-26T17:28:00Z">
              <w:r w:rsidRPr="00C965EF" w:rsidDel="00C661A2">
                <w:rPr>
                  <w:rFonts w:ascii="Calibri" w:hAnsi="Calibri"/>
                  <w:sz w:val="18"/>
                  <w:szCs w:val="18"/>
                </w:rPr>
                <w:delText>X</w:delText>
              </w:r>
              <w:bookmarkStart w:id="5966" w:name="_Toc463004278"/>
              <w:bookmarkStart w:id="5967" w:name="_Toc463028940"/>
              <w:bookmarkStart w:id="5968" w:name="_Toc464055946"/>
              <w:bookmarkStart w:id="5969" w:name="_Toc464729480"/>
              <w:bookmarkStart w:id="5970" w:name="_Toc468181629"/>
              <w:bookmarkStart w:id="5971" w:name="_Toc468182943"/>
              <w:bookmarkStart w:id="5972" w:name="_Toc469407720"/>
              <w:bookmarkStart w:id="5973" w:name="_Toc469493668"/>
              <w:bookmarkStart w:id="5974" w:name="_Toc469498487"/>
              <w:bookmarkEnd w:id="5966"/>
              <w:bookmarkEnd w:id="5967"/>
              <w:bookmarkEnd w:id="5968"/>
              <w:bookmarkEnd w:id="5969"/>
              <w:bookmarkEnd w:id="5970"/>
              <w:bookmarkEnd w:id="5971"/>
              <w:bookmarkEnd w:id="5972"/>
              <w:bookmarkEnd w:id="5973"/>
              <w:bookmarkEnd w:id="5974"/>
            </w:del>
          </w:p>
        </w:tc>
        <w:tc>
          <w:tcPr>
            <w:tcW w:w="862" w:type="pct"/>
            <w:tcBorders>
              <w:top w:val="nil"/>
              <w:left w:val="nil"/>
              <w:bottom w:val="single" w:sz="4" w:space="0" w:color="auto"/>
              <w:right w:val="single" w:sz="4" w:space="0" w:color="auto"/>
            </w:tcBorders>
            <w:shd w:val="clear" w:color="auto" w:fill="auto"/>
            <w:noWrap/>
            <w:vAlign w:val="center"/>
            <w:hideMark/>
          </w:tcPr>
          <w:p w14:paraId="12D8E152" w14:textId="395852F2" w:rsidR="00771B02" w:rsidRPr="00C965EF" w:rsidDel="00C661A2" w:rsidRDefault="00771B02" w:rsidP="00EE62F2">
            <w:pPr>
              <w:spacing w:after="0"/>
              <w:rPr>
                <w:del w:id="5975" w:author="Patel, Rinkesh" w:date="2016-09-26T17:28:00Z"/>
                <w:rFonts w:ascii="Calibri" w:hAnsi="Calibri"/>
                <w:sz w:val="18"/>
                <w:szCs w:val="18"/>
              </w:rPr>
            </w:pPr>
            <w:bookmarkStart w:id="5976" w:name="_Toc463004279"/>
            <w:bookmarkStart w:id="5977" w:name="_Toc463028941"/>
            <w:bookmarkStart w:id="5978" w:name="_Toc464055947"/>
            <w:bookmarkStart w:id="5979" w:name="_Toc464729481"/>
            <w:bookmarkStart w:id="5980" w:name="_Toc468181630"/>
            <w:bookmarkStart w:id="5981" w:name="_Toc468182944"/>
            <w:bookmarkStart w:id="5982" w:name="_Toc469407721"/>
            <w:bookmarkStart w:id="5983" w:name="_Toc469493669"/>
            <w:bookmarkStart w:id="5984" w:name="_Toc469498488"/>
            <w:bookmarkEnd w:id="5976"/>
            <w:bookmarkEnd w:id="5977"/>
            <w:bookmarkEnd w:id="5978"/>
            <w:bookmarkEnd w:id="5979"/>
            <w:bookmarkEnd w:id="5980"/>
            <w:bookmarkEnd w:id="5981"/>
            <w:bookmarkEnd w:id="5982"/>
            <w:bookmarkEnd w:id="5983"/>
            <w:bookmarkEnd w:id="5984"/>
          </w:p>
        </w:tc>
        <w:bookmarkStart w:id="5985" w:name="_Toc463004280"/>
        <w:bookmarkStart w:id="5986" w:name="_Toc463028942"/>
        <w:bookmarkStart w:id="5987" w:name="_Toc464055948"/>
        <w:bookmarkStart w:id="5988" w:name="_Toc464729482"/>
        <w:bookmarkStart w:id="5989" w:name="_Toc468181631"/>
        <w:bookmarkStart w:id="5990" w:name="_Toc468182945"/>
        <w:bookmarkStart w:id="5991" w:name="_Toc469407722"/>
        <w:bookmarkStart w:id="5992" w:name="_Toc469493670"/>
        <w:bookmarkStart w:id="5993" w:name="_Toc469498489"/>
        <w:bookmarkEnd w:id="5985"/>
        <w:bookmarkEnd w:id="5986"/>
        <w:bookmarkEnd w:id="5987"/>
        <w:bookmarkEnd w:id="5988"/>
        <w:bookmarkEnd w:id="5989"/>
        <w:bookmarkEnd w:id="5990"/>
        <w:bookmarkEnd w:id="5991"/>
        <w:bookmarkEnd w:id="5992"/>
        <w:bookmarkEnd w:id="5993"/>
      </w:tr>
      <w:tr w:rsidR="00771B02" w:rsidRPr="00C965EF" w:rsidDel="00C661A2" w14:paraId="360567D7" w14:textId="45119954" w:rsidTr="00722130">
        <w:trPr>
          <w:trHeight w:val="300"/>
          <w:del w:id="5994"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753DB06B" w14:textId="75DE0AE4" w:rsidR="00771B02" w:rsidRPr="00C965EF" w:rsidDel="00C661A2" w:rsidRDefault="00771B02" w:rsidP="00EE62F2">
            <w:pPr>
              <w:spacing w:after="0"/>
              <w:rPr>
                <w:del w:id="5995" w:author="Patel, Rinkesh" w:date="2016-09-26T17:28:00Z"/>
                <w:rFonts w:ascii="Calibri" w:hAnsi="Calibri"/>
                <w:sz w:val="18"/>
                <w:szCs w:val="18"/>
              </w:rPr>
            </w:pPr>
            <w:del w:id="5996" w:author="Patel, Rinkesh" w:date="2016-09-26T17:28:00Z">
              <w:r w:rsidRPr="00C965EF" w:rsidDel="00C661A2">
                <w:rPr>
                  <w:rFonts w:ascii="Calibri" w:hAnsi="Calibri"/>
                  <w:sz w:val="18"/>
                  <w:szCs w:val="18"/>
                </w:rPr>
                <w:delText>PLAN_ID</w:delText>
              </w:r>
              <w:bookmarkStart w:id="5997" w:name="_Toc463004281"/>
              <w:bookmarkStart w:id="5998" w:name="_Toc463028943"/>
              <w:bookmarkStart w:id="5999" w:name="_Toc464055949"/>
              <w:bookmarkStart w:id="6000" w:name="_Toc464729483"/>
              <w:bookmarkStart w:id="6001" w:name="_Toc468181632"/>
              <w:bookmarkStart w:id="6002" w:name="_Toc468182946"/>
              <w:bookmarkStart w:id="6003" w:name="_Toc469407723"/>
              <w:bookmarkStart w:id="6004" w:name="_Toc469493671"/>
              <w:bookmarkStart w:id="6005" w:name="_Toc469498490"/>
              <w:bookmarkEnd w:id="5997"/>
              <w:bookmarkEnd w:id="5998"/>
              <w:bookmarkEnd w:id="5999"/>
              <w:bookmarkEnd w:id="6000"/>
              <w:bookmarkEnd w:id="6001"/>
              <w:bookmarkEnd w:id="6002"/>
              <w:bookmarkEnd w:id="6003"/>
              <w:bookmarkEnd w:id="6004"/>
              <w:bookmarkEnd w:id="6005"/>
            </w:del>
          </w:p>
        </w:tc>
        <w:tc>
          <w:tcPr>
            <w:tcW w:w="627" w:type="pct"/>
            <w:tcBorders>
              <w:top w:val="nil"/>
              <w:left w:val="nil"/>
              <w:bottom w:val="single" w:sz="4" w:space="0" w:color="auto"/>
              <w:right w:val="single" w:sz="4" w:space="0" w:color="auto"/>
            </w:tcBorders>
            <w:shd w:val="clear" w:color="auto" w:fill="auto"/>
            <w:noWrap/>
            <w:vAlign w:val="center"/>
            <w:hideMark/>
          </w:tcPr>
          <w:p w14:paraId="5AA5FDDE" w14:textId="663FAC35" w:rsidR="00771B02" w:rsidRPr="00C965EF" w:rsidDel="00C661A2" w:rsidRDefault="00771B02" w:rsidP="00EE62F2">
            <w:pPr>
              <w:spacing w:after="0"/>
              <w:rPr>
                <w:del w:id="6006" w:author="Patel, Rinkesh" w:date="2016-09-26T17:28:00Z"/>
                <w:rFonts w:ascii="Calibri" w:hAnsi="Calibri"/>
                <w:sz w:val="18"/>
                <w:szCs w:val="18"/>
              </w:rPr>
            </w:pPr>
            <w:del w:id="6007" w:author="Patel, Rinkesh" w:date="2016-09-26T17:28:00Z">
              <w:r w:rsidRPr="00C965EF" w:rsidDel="00C661A2">
                <w:rPr>
                  <w:rFonts w:ascii="Calibri" w:hAnsi="Calibri"/>
                  <w:sz w:val="18"/>
                  <w:szCs w:val="18"/>
                </w:rPr>
                <w:delText>X</w:delText>
              </w:r>
              <w:bookmarkStart w:id="6008" w:name="_Toc463004282"/>
              <w:bookmarkStart w:id="6009" w:name="_Toc463028944"/>
              <w:bookmarkStart w:id="6010" w:name="_Toc464055950"/>
              <w:bookmarkStart w:id="6011" w:name="_Toc464729484"/>
              <w:bookmarkStart w:id="6012" w:name="_Toc468181633"/>
              <w:bookmarkStart w:id="6013" w:name="_Toc468182947"/>
              <w:bookmarkStart w:id="6014" w:name="_Toc469407724"/>
              <w:bookmarkStart w:id="6015" w:name="_Toc469493672"/>
              <w:bookmarkStart w:id="6016" w:name="_Toc469498491"/>
              <w:bookmarkEnd w:id="6008"/>
              <w:bookmarkEnd w:id="6009"/>
              <w:bookmarkEnd w:id="6010"/>
              <w:bookmarkEnd w:id="6011"/>
              <w:bookmarkEnd w:id="6012"/>
              <w:bookmarkEnd w:id="6013"/>
              <w:bookmarkEnd w:id="6014"/>
              <w:bookmarkEnd w:id="6015"/>
              <w:bookmarkEnd w:id="6016"/>
            </w:del>
          </w:p>
        </w:tc>
        <w:tc>
          <w:tcPr>
            <w:tcW w:w="979" w:type="pct"/>
            <w:tcBorders>
              <w:top w:val="nil"/>
              <w:left w:val="nil"/>
              <w:bottom w:val="single" w:sz="4" w:space="0" w:color="auto"/>
              <w:right w:val="single" w:sz="4" w:space="0" w:color="auto"/>
            </w:tcBorders>
            <w:shd w:val="clear" w:color="auto" w:fill="auto"/>
            <w:noWrap/>
            <w:vAlign w:val="center"/>
            <w:hideMark/>
          </w:tcPr>
          <w:p w14:paraId="2D091760" w14:textId="2A911DA7" w:rsidR="00771B02" w:rsidRPr="00C965EF" w:rsidDel="00C661A2" w:rsidRDefault="00771B02" w:rsidP="00EE62F2">
            <w:pPr>
              <w:spacing w:after="0"/>
              <w:rPr>
                <w:del w:id="6017" w:author="Patel, Rinkesh" w:date="2016-09-26T17:28:00Z"/>
                <w:rFonts w:ascii="Calibri" w:hAnsi="Calibri"/>
                <w:sz w:val="18"/>
                <w:szCs w:val="18"/>
              </w:rPr>
            </w:pPr>
            <w:del w:id="6018" w:author="Patel, Rinkesh" w:date="2016-09-26T17:28:00Z">
              <w:r w:rsidRPr="00C965EF" w:rsidDel="00C661A2">
                <w:rPr>
                  <w:rFonts w:ascii="Calibri" w:hAnsi="Calibri"/>
                  <w:sz w:val="18"/>
                  <w:szCs w:val="18"/>
                </w:rPr>
                <w:delText>X</w:delText>
              </w:r>
              <w:bookmarkStart w:id="6019" w:name="_Toc463004283"/>
              <w:bookmarkStart w:id="6020" w:name="_Toc463028945"/>
              <w:bookmarkStart w:id="6021" w:name="_Toc464055951"/>
              <w:bookmarkStart w:id="6022" w:name="_Toc464729485"/>
              <w:bookmarkStart w:id="6023" w:name="_Toc468181634"/>
              <w:bookmarkStart w:id="6024" w:name="_Toc468182948"/>
              <w:bookmarkStart w:id="6025" w:name="_Toc469407725"/>
              <w:bookmarkStart w:id="6026" w:name="_Toc469493673"/>
              <w:bookmarkStart w:id="6027" w:name="_Toc469498492"/>
              <w:bookmarkEnd w:id="6019"/>
              <w:bookmarkEnd w:id="6020"/>
              <w:bookmarkEnd w:id="6021"/>
              <w:bookmarkEnd w:id="6022"/>
              <w:bookmarkEnd w:id="6023"/>
              <w:bookmarkEnd w:id="6024"/>
              <w:bookmarkEnd w:id="6025"/>
              <w:bookmarkEnd w:id="6026"/>
              <w:bookmarkEnd w:id="6027"/>
            </w:del>
          </w:p>
        </w:tc>
        <w:tc>
          <w:tcPr>
            <w:tcW w:w="862" w:type="pct"/>
            <w:tcBorders>
              <w:top w:val="nil"/>
              <w:left w:val="nil"/>
              <w:bottom w:val="single" w:sz="4" w:space="0" w:color="auto"/>
              <w:right w:val="single" w:sz="4" w:space="0" w:color="auto"/>
            </w:tcBorders>
            <w:shd w:val="clear" w:color="auto" w:fill="auto"/>
            <w:noWrap/>
            <w:vAlign w:val="center"/>
            <w:hideMark/>
          </w:tcPr>
          <w:p w14:paraId="50D27CAA" w14:textId="46B26676" w:rsidR="00771B02" w:rsidRPr="00C965EF" w:rsidDel="00C661A2" w:rsidRDefault="00771B02" w:rsidP="00EE62F2">
            <w:pPr>
              <w:spacing w:after="0"/>
              <w:rPr>
                <w:del w:id="6028" w:author="Patel, Rinkesh" w:date="2016-09-26T17:28:00Z"/>
                <w:rFonts w:ascii="Calibri" w:hAnsi="Calibri"/>
                <w:sz w:val="18"/>
                <w:szCs w:val="18"/>
              </w:rPr>
            </w:pPr>
            <w:del w:id="6029" w:author="Patel, Rinkesh" w:date="2016-09-26T17:28:00Z">
              <w:r w:rsidRPr="00C965EF" w:rsidDel="00C661A2">
                <w:rPr>
                  <w:rFonts w:ascii="Calibri" w:hAnsi="Calibri"/>
                  <w:sz w:val="18"/>
                  <w:szCs w:val="18"/>
                </w:rPr>
                <w:delText>X</w:delText>
              </w:r>
              <w:bookmarkStart w:id="6030" w:name="_Toc463004284"/>
              <w:bookmarkStart w:id="6031" w:name="_Toc463028946"/>
              <w:bookmarkStart w:id="6032" w:name="_Toc464055952"/>
              <w:bookmarkStart w:id="6033" w:name="_Toc464729486"/>
              <w:bookmarkStart w:id="6034" w:name="_Toc468181635"/>
              <w:bookmarkStart w:id="6035" w:name="_Toc468182949"/>
              <w:bookmarkStart w:id="6036" w:name="_Toc469407726"/>
              <w:bookmarkStart w:id="6037" w:name="_Toc469493674"/>
              <w:bookmarkStart w:id="6038" w:name="_Toc469498493"/>
              <w:bookmarkEnd w:id="6030"/>
              <w:bookmarkEnd w:id="6031"/>
              <w:bookmarkEnd w:id="6032"/>
              <w:bookmarkEnd w:id="6033"/>
              <w:bookmarkEnd w:id="6034"/>
              <w:bookmarkEnd w:id="6035"/>
              <w:bookmarkEnd w:id="6036"/>
              <w:bookmarkEnd w:id="6037"/>
              <w:bookmarkEnd w:id="6038"/>
            </w:del>
          </w:p>
        </w:tc>
        <w:bookmarkStart w:id="6039" w:name="_Toc463004285"/>
        <w:bookmarkStart w:id="6040" w:name="_Toc463028947"/>
        <w:bookmarkStart w:id="6041" w:name="_Toc464055953"/>
        <w:bookmarkStart w:id="6042" w:name="_Toc464729487"/>
        <w:bookmarkStart w:id="6043" w:name="_Toc468181636"/>
        <w:bookmarkStart w:id="6044" w:name="_Toc468182950"/>
        <w:bookmarkStart w:id="6045" w:name="_Toc469407727"/>
        <w:bookmarkStart w:id="6046" w:name="_Toc469493675"/>
        <w:bookmarkStart w:id="6047" w:name="_Toc469498494"/>
        <w:bookmarkEnd w:id="6039"/>
        <w:bookmarkEnd w:id="6040"/>
        <w:bookmarkEnd w:id="6041"/>
        <w:bookmarkEnd w:id="6042"/>
        <w:bookmarkEnd w:id="6043"/>
        <w:bookmarkEnd w:id="6044"/>
        <w:bookmarkEnd w:id="6045"/>
        <w:bookmarkEnd w:id="6046"/>
        <w:bookmarkEnd w:id="6047"/>
      </w:tr>
      <w:tr w:rsidR="00771B02" w:rsidRPr="00C965EF" w:rsidDel="00C661A2" w14:paraId="4178916F" w14:textId="1236CFFF" w:rsidTr="00722130">
        <w:trPr>
          <w:trHeight w:val="300"/>
          <w:del w:id="6048"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86D7408" w14:textId="1A92FC2A" w:rsidR="00771B02" w:rsidRPr="00C965EF" w:rsidDel="00C661A2" w:rsidRDefault="00771B02" w:rsidP="00EE62F2">
            <w:pPr>
              <w:spacing w:after="0"/>
              <w:rPr>
                <w:del w:id="6049" w:author="Patel, Rinkesh" w:date="2016-09-26T17:28:00Z"/>
                <w:rFonts w:ascii="Calibri" w:hAnsi="Calibri"/>
                <w:sz w:val="18"/>
                <w:szCs w:val="18"/>
              </w:rPr>
            </w:pPr>
            <w:del w:id="6050" w:author="Patel, Rinkesh" w:date="2016-09-26T17:28:00Z">
              <w:r w:rsidRPr="00C965EF" w:rsidDel="00C661A2">
                <w:rPr>
                  <w:rFonts w:ascii="Calibri" w:hAnsi="Calibri"/>
                  <w:sz w:val="18"/>
                  <w:szCs w:val="18"/>
                </w:rPr>
                <w:delText>ACCOUNT_NUMBER</w:delText>
              </w:r>
              <w:bookmarkStart w:id="6051" w:name="_Toc463004286"/>
              <w:bookmarkStart w:id="6052" w:name="_Toc463028948"/>
              <w:bookmarkStart w:id="6053" w:name="_Toc464055954"/>
              <w:bookmarkStart w:id="6054" w:name="_Toc464729488"/>
              <w:bookmarkStart w:id="6055" w:name="_Toc468181637"/>
              <w:bookmarkStart w:id="6056" w:name="_Toc468182951"/>
              <w:bookmarkStart w:id="6057" w:name="_Toc469407728"/>
              <w:bookmarkStart w:id="6058" w:name="_Toc469493676"/>
              <w:bookmarkStart w:id="6059" w:name="_Toc469498495"/>
              <w:bookmarkEnd w:id="6051"/>
              <w:bookmarkEnd w:id="6052"/>
              <w:bookmarkEnd w:id="6053"/>
              <w:bookmarkEnd w:id="6054"/>
              <w:bookmarkEnd w:id="6055"/>
              <w:bookmarkEnd w:id="6056"/>
              <w:bookmarkEnd w:id="6057"/>
              <w:bookmarkEnd w:id="6058"/>
              <w:bookmarkEnd w:id="6059"/>
            </w:del>
          </w:p>
        </w:tc>
        <w:tc>
          <w:tcPr>
            <w:tcW w:w="627" w:type="pct"/>
            <w:tcBorders>
              <w:top w:val="nil"/>
              <w:left w:val="nil"/>
              <w:bottom w:val="single" w:sz="4" w:space="0" w:color="auto"/>
              <w:right w:val="single" w:sz="4" w:space="0" w:color="auto"/>
            </w:tcBorders>
            <w:shd w:val="clear" w:color="auto" w:fill="auto"/>
            <w:noWrap/>
            <w:vAlign w:val="center"/>
            <w:hideMark/>
          </w:tcPr>
          <w:p w14:paraId="6A0910F9" w14:textId="28709D62" w:rsidR="00771B02" w:rsidRPr="00C965EF" w:rsidDel="00C661A2" w:rsidRDefault="00771B02" w:rsidP="00EE62F2">
            <w:pPr>
              <w:spacing w:after="0"/>
              <w:rPr>
                <w:del w:id="6060" w:author="Patel, Rinkesh" w:date="2016-09-26T17:28:00Z"/>
                <w:rFonts w:ascii="Calibri" w:hAnsi="Calibri"/>
                <w:sz w:val="18"/>
                <w:szCs w:val="18"/>
              </w:rPr>
            </w:pPr>
            <w:del w:id="6061" w:author="Patel, Rinkesh" w:date="2016-09-26T17:28:00Z">
              <w:r w:rsidRPr="00C965EF" w:rsidDel="00C661A2">
                <w:rPr>
                  <w:rFonts w:ascii="Calibri" w:hAnsi="Calibri"/>
                  <w:sz w:val="18"/>
                  <w:szCs w:val="18"/>
                </w:rPr>
                <w:delText>X</w:delText>
              </w:r>
              <w:bookmarkStart w:id="6062" w:name="_Toc463004287"/>
              <w:bookmarkStart w:id="6063" w:name="_Toc463028949"/>
              <w:bookmarkStart w:id="6064" w:name="_Toc464055955"/>
              <w:bookmarkStart w:id="6065" w:name="_Toc464729489"/>
              <w:bookmarkStart w:id="6066" w:name="_Toc468181638"/>
              <w:bookmarkStart w:id="6067" w:name="_Toc468182952"/>
              <w:bookmarkStart w:id="6068" w:name="_Toc469407729"/>
              <w:bookmarkStart w:id="6069" w:name="_Toc469493677"/>
              <w:bookmarkStart w:id="6070" w:name="_Toc469498496"/>
              <w:bookmarkEnd w:id="6062"/>
              <w:bookmarkEnd w:id="6063"/>
              <w:bookmarkEnd w:id="6064"/>
              <w:bookmarkEnd w:id="6065"/>
              <w:bookmarkEnd w:id="6066"/>
              <w:bookmarkEnd w:id="6067"/>
              <w:bookmarkEnd w:id="6068"/>
              <w:bookmarkEnd w:id="6069"/>
              <w:bookmarkEnd w:id="6070"/>
            </w:del>
          </w:p>
        </w:tc>
        <w:tc>
          <w:tcPr>
            <w:tcW w:w="979" w:type="pct"/>
            <w:tcBorders>
              <w:top w:val="nil"/>
              <w:left w:val="nil"/>
              <w:bottom w:val="single" w:sz="4" w:space="0" w:color="auto"/>
              <w:right w:val="single" w:sz="4" w:space="0" w:color="auto"/>
            </w:tcBorders>
            <w:shd w:val="clear" w:color="auto" w:fill="auto"/>
            <w:noWrap/>
            <w:vAlign w:val="center"/>
            <w:hideMark/>
          </w:tcPr>
          <w:p w14:paraId="78DD17E4" w14:textId="10DD1555" w:rsidR="00771B02" w:rsidRPr="00C965EF" w:rsidDel="00C661A2" w:rsidRDefault="00771B02" w:rsidP="00EE62F2">
            <w:pPr>
              <w:spacing w:after="0"/>
              <w:rPr>
                <w:del w:id="6071" w:author="Patel, Rinkesh" w:date="2016-09-26T17:28:00Z"/>
                <w:rFonts w:ascii="Calibri" w:hAnsi="Calibri"/>
                <w:sz w:val="18"/>
                <w:szCs w:val="18"/>
              </w:rPr>
            </w:pPr>
            <w:del w:id="6072" w:author="Patel, Rinkesh" w:date="2016-09-26T17:28:00Z">
              <w:r w:rsidRPr="00C965EF" w:rsidDel="00C661A2">
                <w:rPr>
                  <w:rFonts w:ascii="Calibri" w:hAnsi="Calibri"/>
                  <w:sz w:val="18"/>
                  <w:szCs w:val="18"/>
                </w:rPr>
                <w:delText> </w:delText>
              </w:r>
              <w:bookmarkStart w:id="6073" w:name="_Toc463004288"/>
              <w:bookmarkStart w:id="6074" w:name="_Toc463028950"/>
              <w:bookmarkStart w:id="6075" w:name="_Toc464055956"/>
              <w:bookmarkStart w:id="6076" w:name="_Toc464729490"/>
              <w:bookmarkStart w:id="6077" w:name="_Toc468181639"/>
              <w:bookmarkStart w:id="6078" w:name="_Toc468182953"/>
              <w:bookmarkStart w:id="6079" w:name="_Toc469407730"/>
              <w:bookmarkStart w:id="6080" w:name="_Toc469493678"/>
              <w:bookmarkStart w:id="6081" w:name="_Toc469498497"/>
              <w:bookmarkEnd w:id="6073"/>
              <w:bookmarkEnd w:id="6074"/>
              <w:bookmarkEnd w:id="6075"/>
              <w:bookmarkEnd w:id="6076"/>
              <w:bookmarkEnd w:id="6077"/>
              <w:bookmarkEnd w:id="6078"/>
              <w:bookmarkEnd w:id="6079"/>
              <w:bookmarkEnd w:id="6080"/>
              <w:bookmarkEnd w:id="6081"/>
            </w:del>
          </w:p>
        </w:tc>
        <w:tc>
          <w:tcPr>
            <w:tcW w:w="862" w:type="pct"/>
            <w:tcBorders>
              <w:top w:val="nil"/>
              <w:left w:val="nil"/>
              <w:bottom w:val="single" w:sz="4" w:space="0" w:color="auto"/>
              <w:right w:val="single" w:sz="4" w:space="0" w:color="auto"/>
            </w:tcBorders>
            <w:shd w:val="clear" w:color="auto" w:fill="auto"/>
            <w:noWrap/>
            <w:vAlign w:val="center"/>
            <w:hideMark/>
          </w:tcPr>
          <w:p w14:paraId="54EA7432" w14:textId="59E3C62F" w:rsidR="00771B02" w:rsidRPr="00C965EF" w:rsidDel="00C661A2" w:rsidRDefault="00771B02" w:rsidP="00EE62F2">
            <w:pPr>
              <w:spacing w:after="0"/>
              <w:rPr>
                <w:del w:id="6082" w:author="Patel, Rinkesh" w:date="2016-09-26T17:28:00Z"/>
                <w:rFonts w:ascii="Calibri" w:hAnsi="Calibri"/>
                <w:sz w:val="18"/>
                <w:szCs w:val="18"/>
              </w:rPr>
            </w:pPr>
            <w:del w:id="6083" w:author="Patel, Rinkesh" w:date="2016-09-26T17:28:00Z">
              <w:r w:rsidRPr="00C965EF" w:rsidDel="00C661A2">
                <w:rPr>
                  <w:rFonts w:ascii="Calibri" w:hAnsi="Calibri"/>
                  <w:sz w:val="18"/>
                  <w:szCs w:val="18"/>
                </w:rPr>
                <w:delText> </w:delText>
              </w:r>
              <w:bookmarkStart w:id="6084" w:name="_Toc463004289"/>
              <w:bookmarkStart w:id="6085" w:name="_Toc463028951"/>
              <w:bookmarkStart w:id="6086" w:name="_Toc464055957"/>
              <w:bookmarkStart w:id="6087" w:name="_Toc464729491"/>
              <w:bookmarkStart w:id="6088" w:name="_Toc468181640"/>
              <w:bookmarkStart w:id="6089" w:name="_Toc468182954"/>
              <w:bookmarkStart w:id="6090" w:name="_Toc469407731"/>
              <w:bookmarkStart w:id="6091" w:name="_Toc469493679"/>
              <w:bookmarkStart w:id="6092" w:name="_Toc469498498"/>
              <w:bookmarkEnd w:id="6084"/>
              <w:bookmarkEnd w:id="6085"/>
              <w:bookmarkEnd w:id="6086"/>
              <w:bookmarkEnd w:id="6087"/>
              <w:bookmarkEnd w:id="6088"/>
              <w:bookmarkEnd w:id="6089"/>
              <w:bookmarkEnd w:id="6090"/>
              <w:bookmarkEnd w:id="6091"/>
              <w:bookmarkEnd w:id="6092"/>
            </w:del>
          </w:p>
        </w:tc>
        <w:bookmarkStart w:id="6093" w:name="_Toc463004290"/>
        <w:bookmarkStart w:id="6094" w:name="_Toc463028952"/>
        <w:bookmarkStart w:id="6095" w:name="_Toc464055958"/>
        <w:bookmarkStart w:id="6096" w:name="_Toc464729492"/>
        <w:bookmarkStart w:id="6097" w:name="_Toc468181641"/>
        <w:bookmarkStart w:id="6098" w:name="_Toc468182955"/>
        <w:bookmarkStart w:id="6099" w:name="_Toc469407732"/>
        <w:bookmarkStart w:id="6100" w:name="_Toc469493680"/>
        <w:bookmarkStart w:id="6101" w:name="_Toc469498499"/>
        <w:bookmarkEnd w:id="6093"/>
        <w:bookmarkEnd w:id="6094"/>
        <w:bookmarkEnd w:id="6095"/>
        <w:bookmarkEnd w:id="6096"/>
        <w:bookmarkEnd w:id="6097"/>
        <w:bookmarkEnd w:id="6098"/>
        <w:bookmarkEnd w:id="6099"/>
        <w:bookmarkEnd w:id="6100"/>
        <w:bookmarkEnd w:id="6101"/>
      </w:tr>
      <w:tr w:rsidR="00771B02" w:rsidRPr="00C965EF" w:rsidDel="00C661A2" w14:paraId="60E9FCEA" w14:textId="17ADD77A" w:rsidTr="00722130">
        <w:trPr>
          <w:trHeight w:val="300"/>
          <w:del w:id="6102"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9701F0C" w14:textId="3E72C6DD" w:rsidR="00771B02" w:rsidRPr="00C965EF" w:rsidDel="00C661A2" w:rsidRDefault="00771B02" w:rsidP="00EE62F2">
            <w:pPr>
              <w:spacing w:after="0"/>
              <w:rPr>
                <w:del w:id="6103" w:author="Patel, Rinkesh" w:date="2016-09-26T17:28:00Z"/>
                <w:rFonts w:ascii="Calibri" w:hAnsi="Calibri"/>
                <w:sz w:val="18"/>
                <w:szCs w:val="18"/>
              </w:rPr>
            </w:pPr>
            <w:del w:id="6104" w:author="Patel, Rinkesh" w:date="2016-09-26T17:28:00Z">
              <w:r w:rsidRPr="00C965EF" w:rsidDel="00C661A2">
                <w:rPr>
                  <w:rFonts w:ascii="Calibri" w:hAnsi="Calibri"/>
                  <w:sz w:val="18"/>
                  <w:szCs w:val="18"/>
                </w:rPr>
                <w:delText>CREDIT_BALANCE</w:delText>
              </w:r>
              <w:bookmarkStart w:id="6105" w:name="_Toc463004291"/>
              <w:bookmarkStart w:id="6106" w:name="_Toc463028953"/>
              <w:bookmarkStart w:id="6107" w:name="_Toc464055959"/>
              <w:bookmarkStart w:id="6108" w:name="_Toc464729493"/>
              <w:bookmarkStart w:id="6109" w:name="_Toc468181642"/>
              <w:bookmarkStart w:id="6110" w:name="_Toc468182956"/>
              <w:bookmarkStart w:id="6111" w:name="_Toc469407733"/>
              <w:bookmarkStart w:id="6112" w:name="_Toc469493681"/>
              <w:bookmarkStart w:id="6113" w:name="_Toc469498500"/>
              <w:bookmarkEnd w:id="6105"/>
              <w:bookmarkEnd w:id="6106"/>
              <w:bookmarkEnd w:id="6107"/>
              <w:bookmarkEnd w:id="6108"/>
              <w:bookmarkEnd w:id="6109"/>
              <w:bookmarkEnd w:id="6110"/>
              <w:bookmarkEnd w:id="6111"/>
              <w:bookmarkEnd w:id="6112"/>
              <w:bookmarkEnd w:id="6113"/>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63F363" w14:textId="4DB1D658" w:rsidR="00771B02" w:rsidRPr="00C965EF" w:rsidDel="00C661A2" w:rsidRDefault="00771B02" w:rsidP="00EE62F2">
            <w:pPr>
              <w:spacing w:after="0"/>
              <w:rPr>
                <w:del w:id="6114" w:author="Patel, Rinkesh" w:date="2016-09-26T17:28:00Z"/>
                <w:rFonts w:ascii="Calibri" w:hAnsi="Calibri"/>
                <w:sz w:val="18"/>
                <w:szCs w:val="18"/>
              </w:rPr>
            </w:pPr>
            <w:del w:id="6115" w:author="Patel, Rinkesh" w:date="2016-09-26T17:28:00Z">
              <w:r w:rsidRPr="00C965EF" w:rsidDel="00C661A2">
                <w:rPr>
                  <w:rFonts w:ascii="Calibri" w:hAnsi="Calibri"/>
                  <w:sz w:val="18"/>
                  <w:szCs w:val="18"/>
                </w:rPr>
                <w:delText>X</w:delText>
              </w:r>
              <w:bookmarkStart w:id="6116" w:name="_Toc463004292"/>
              <w:bookmarkStart w:id="6117" w:name="_Toc463028954"/>
              <w:bookmarkStart w:id="6118" w:name="_Toc464055960"/>
              <w:bookmarkStart w:id="6119" w:name="_Toc464729494"/>
              <w:bookmarkStart w:id="6120" w:name="_Toc468181643"/>
              <w:bookmarkStart w:id="6121" w:name="_Toc468182957"/>
              <w:bookmarkStart w:id="6122" w:name="_Toc469407734"/>
              <w:bookmarkStart w:id="6123" w:name="_Toc469493682"/>
              <w:bookmarkStart w:id="6124" w:name="_Toc469498501"/>
              <w:bookmarkEnd w:id="6116"/>
              <w:bookmarkEnd w:id="6117"/>
              <w:bookmarkEnd w:id="6118"/>
              <w:bookmarkEnd w:id="6119"/>
              <w:bookmarkEnd w:id="6120"/>
              <w:bookmarkEnd w:id="6121"/>
              <w:bookmarkEnd w:id="6122"/>
              <w:bookmarkEnd w:id="6123"/>
              <w:bookmarkEnd w:id="6124"/>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7D099D" w14:textId="49F47B13" w:rsidR="00771B02" w:rsidRPr="00C965EF" w:rsidDel="00C661A2" w:rsidRDefault="00771B02" w:rsidP="00EE62F2">
            <w:pPr>
              <w:spacing w:after="0"/>
              <w:rPr>
                <w:del w:id="6125" w:author="Patel, Rinkesh" w:date="2016-09-26T17:28:00Z"/>
                <w:rFonts w:ascii="Calibri" w:hAnsi="Calibri"/>
                <w:sz w:val="18"/>
                <w:szCs w:val="18"/>
              </w:rPr>
            </w:pPr>
            <w:del w:id="6126" w:author="Patel, Rinkesh" w:date="2016-09-26T17:28:00Z">
              <w:r w:rsidRPr="00C965EF" w:rsidDel="00C661A2">
                <w:rPr>
                  <w:rFonts w:ascii="Calibri" w:hAnsi="Calibri"/>
                  <w:sz w:val="18"/>
                  <w:szCs w:val="18"/>
                </w:rPr>
                <w:delText>X</w:delText>
              </w:r>
              <w:bookmarkStart w:id="6127" w:name="_Toc463004293"/>
              <w:bookmarkStart w:id="6128" w:name="_Toc463028955"/>
              <w:bookmarkStart w:id="6129" w:name="_Toc464055961"/>
              <w:bookmarkStart w:id="6130" w:name="_Toc464729495"/>
              <w:bookmarkStart w:id="6131" w:name="_Toc468181644"/>
              <w:bookmarkStart w:id="6132" w:name="_Toc468182958"/>
              <w:bookmarkStart w:id="6133" w:name="_Toc469407735"/>
              <w:bookmarkStart w:id="6134" w:name="_Toc469493683"/>
              <w:bookmarkStart w:id="6135" w:name="_Toc469498502"/>
              <w:bookmarkEnd w:id="6127"/>
              <w:bookmarkEnd w:id="6128"/>
              <w:bookmarkEnd w:id="6129"/>
              <w:bookmarkEnd w:id="6130"/>
              <w:bookmarkEnd w:id="6131"/>
              <w:bookmarkEnd w:id="6132"/>
              <w:bookmarkEnd w:id="6133"/>
              <w:bookmarkEnd w:id="6134"/>
              <w:bookmarkEnd w:id="6135"/>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E68E33" w14:textId="4322589A" w:rsidR="00771B02" w:rsidRPr="00C965EF" w:rsidDel="00C661A2" w:rsidRDefault="00771B02" w:rsidP="00EE62F2">
            <w:pPr>
              <w:spacing w:after="0"/>
              <w:rPr>
                <w:del w:id="6136" w:author="Patel, Rinkesh" w:date="2016-09-26T17:28:00Z"/>
                <w:rFonts w:ascii="Calibri" w:hAnsi="Calibri"/>
                <w:sz w:val="18"/>
                <w:szCs w:val="18"/>
              </w:rPr>
            </w:pPr>
            <w:bookmarkStart w:id="6137" w:name="_Toc463004294"/>
            <w:bookmarkStart w:id="6138" w:name="_Toc463028956"/>
            <w:bookmarkStart w:id="6139" w:name="_Toc464055962"/>
            <w:bookmarkStart w:id="6140" w:name="_Toc464729496"/>
            <w:bookmarkStart w:id="6141" w:name="_Toc468181645"/>
            <w:bookmarkStart w:id="6142" w:name="_Toc468182959"/>
            <w:bookmarkStart w:id="6143" w:name="_Toc469407736"/>
            <w:bookmarkStart w:id="6144" w:name="_Toc469493684"/>
            <w:bookmarkStart w:id="6145" w:name="_Toc469498503"/>
            <w:bookmarkEnd w:id="6137"/>
            <w:bookmarkEnd w:id="6138"/>
            <w:bookmarkEnd w:id="6139"/>
            <w:bookmarkEnd w:id="6140"/>
            <w:bookmarkEnd w:id="6141"/>
            <w:bookmarkEnd w:id="6142"/>
            <w:bookmarkEnd w:id="6143"/>
            <w:bookmarkEnd w:id="6144"/>
            <w:bookmarkEnd w:id="6145"/>
          </w:p>
        </w:tc>
        <w:bookmarkStart w:id="6146" w:name="_Toc463004295"/>
        <w:bookmarkStart w:id="6147" w:name="_Toc463028957"/>
        <w:bookmarkStart w:id="6148" w:name="_Toc464055963"/>
        <w:bookmarkStart w:id="6149" w:name="_Toc464729497"/>
        <w:bookmarkStart w:id="6150" w:name="_Toc468181646"/>
        <w:bookmarkStart w:id="6151" w:name="_Toc468182960"/>
        <w:bookmarkStart w:id="6152" w:name="_Toc469407737"/>
        <w:bookmarkStart w:id="6153" w:name="_Toc469493685"/>
        <w:bookmarkStart w:id="6154" w:name="_Toc469498504"/>
        <w:bookmarkEnd w:id="6146"/>
        <w:bookmarkEnd w:id="6147"/>
        <w:bookmarkEnd w:id="6148"/>
        <w:bookmarkEnd w:id="6149"/>
        <w:bookmarkEnd w:id="6150"/>
        <w:bookmarkEnd w:id="6151"/>
        <w:bookmarkEnd w:id="6152"/>
        <w:bookmarkEnd w:id="6153"/>
        <w:bookmarkEnd w:id="6154"/>
      </w:tr>
      <w:tr w:rsidR="00771B02" w:rsidRPr="00C965EF" w:rsidDel="00C661A2" w14:paraId="2DE4EA2F" w14:textId="34DDD942" w:rsidTr="00722130">
        <w:trPr>
          <w:trHeight w:val="297"/>
          <w:del w:id="6155"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0B98744E" w14:textId="03301A66" w:rsidR="00771B02" w:rsidRPr="00C965EF" w:rsidDel="00C661A2" w:rsidRDefault="00771B02" w:rsidP="00EE62F2">
            <w:pPr>
              <w:spacing w:after="0"/>
              <w:rPr>
                <w:del w:id="6156" w:author="Patel, Rinkesh" w:date="2016-09-26T17:28:00Z"/>
                <w:rFonts w:ascii="Calibri" w:hAnsi="Calibri"/>
                <w:sz w:val="18"/>
                <w:szCs w:val="18"/>
              </w:rPr>
            </w:pPr>
            <w:bookmarkStart w:id="6157" w:name="_Toc463004296"/>
            <w:bookmarkStart w:id="6158" w:name="_Toc463028958"/>
            <w:bookmarkStart w:id="6159" w:name="_Toc464055964"/>
            <w:bookmarkStart w:id="6160" w:name="_Toc464729498"/>
            <w:bookmarkStart w:id="6161" w:name="_Toc468181647"/>
            <w:bookmarkStart w:id="6162" w:name="_Toc468182961"/>
            <w:bookmarkStart w:id="6163" w:name="_Toc469407738"/>
            <w:bookmarkStart w:id="6164" w:name="_Toc469493686"/>
            <w:bookmarkStart w:id="6165" w:name="_Toc469498505"/>
            <w:bookmarkEnd w:id="6157"/>
            <w:bookmarkEnd w:id="6158"/>
            <w:bookmarkEnd w:id="6159"/>
            <w:bookmarkEnd w:id="6160"/>
            <w:bookmarkEnd w:id="6161"/>
            <w:bookmarkEnd w:id="6162"/>
            <w:bookmarkEnd w:id="6163"/>
            <w:bookmarkEnd w:id="6164"/>
            <w:bookmarkEnd w:id="6165"/>
          </w:p>
        </w:tc>
        <w:tc>
          <w:tcPr>
            <w:tcW w:w="627" w:type="pct"/>
            <w:vMerge/>
            <w:tcBorders>
              <w:top w:val="nil"/>
              <w:left w:val="single" w:sz="4" w:space="0" w:color="auto"/>
              <w:bottom w:val="single" w:sz="4" w:space="0" w:color="auto"/>
              <w:right w:val="single" w:sz="4" w:space="0" w:color="auto"/>
            </w:tcBorders>
            <w:vAlign w:val="center"/>
            <w:hideMark/>
          </w:tcPr>
          <w:p w14:paraId="72B278E6" w14:textId="67715B92" w:rsidR="00771B02" w:rsidRPr="00C965EF" w:rsidDel="00C661A2" w:rsidRDefault="00771B02" w:rsidP="00EE62F2">
            <w:pPr>
              <w:spacing w:after="0"/>
              <w:rPr>
                <w:del w:id="6166" w:author="Patel, Rinkesh" w:date="2016-09-26T17:28:00Z"/>
                <w:rFonts w:ascii="Calibri" w:hAnsi="Calibri"/>
                <w:sz w:val="18"/>
                <w:szCs w:val="18"/>
              </w:rPr>
            </w:pPr>
            <w:bookmarkStart w:id="6167" w:name="_Toc463004297"/>
            <w:bookmarkStart w:id="6168" w:name="_Toc463028959"/>
            <w:bookmarkStart w:id="6169" w:name="_Toc464055965"/>
            <w:bookmarkStart w:id="6170" w:name="_Toc464729499"/>
            <w:bookmarkStart w:id="6171" w:name="_Toc468181648"/>
            <w:bookmarkStart w:id="6172" w:name="_Toc468182962"/>
            <w:bookmarkStart w:id="6173" w:name="_Toc469407739"/>
            <w:bookmarkStart w:id="6174" w:name="_Toc469493687"/>
            <w:bookmarkStart w:id="6175" w:name="_Toc469498506"/>
            <w:bookmarkEnd w:id="6167"/>
            <w:bookmarkEnd w:id="6168"/>
            <w:bookmarkEnd w:id="6169"/>
            <w:bookmarkEnd w:id="6170"/>
            <w:bookmarkEnd w:id="6171"/>
            <w:bookmarkEnd w:id="6172"/>
            <w:bookmarkEnd w:id="6173"/>
            <w:bookmarkEnd w:id="6174"/>
            <w:bookmarkEnd w:id="6175"/>
          </w:p>
        </w:tc>
        <w:tc>
          <w:tcPr>
            <w:tcW w:w="979" w:type="pct"/>
            <w:vMerge/>
            <w:tcBorders>
              <w:top w:val="nil"/>
              <w:left w:val="single" w:sz="4" w:space="0" w:color="auto"/>
              <w:bottom w:val="single" w:sz="4" w:space="0" w:color="auto"/>
              <w:right w:val="single" w:sz="4" w:space="0" w:color="auto"/>
            </w:tcBorders>
            <w:vAlign w:val="center"/>
            <w:hideMark/>
          </w:tcPr>
          <w:p w14:paraId="43D501F8" w14:textId="02D2E9CE" w:rsidR="00771B02" w:rsidRPr="00C965EF" w:rsidDel="00C661A2" w:rsidRDefault="00771B02" w:rsidP="00EE62F2">
            <w:pPr>
              <w:spacing w:after="0"/>
              <w:rPr>
                <w:del w:id="6176" w:author="Patel, Rinkesh" w:date="2016-09-26T17:28:00Z"/>
                <w:rFonts w:ascii="Calibri" w:hAnsi="Calibri"/>
                <w:sz w:val="18"/>
                <w:szCs w:val="18"/>
              </w:rPr>
            </w:pPr>
            <w:bookmarkStart w:id="6177" w:name="_Toc463004298"/>
            <w:bookmarkStart w:id="6178" w:name="_Toc463028960"/>
            <w:bookmarkStart w:id="6179" w:name="_Toc464055966"/>
            <w:bookmarkStart w:id="6180" w:name="_Toc464729500"/>
            <w:bookmarkStart w:id="6181" w:name="_Toc468181649"/>
            <w:bookmarkStart w:id="6182" w:name="_Toc468182963"/>
            <w:bookmarkStart w:id="6183" w:name="_Toc469407740"/>
            <w:bookmarkStart w:id="6184" w:name="_Toc469493688"/>
            <w:bookmarkStart w:id="6185" w:name="_Toc469498507"/>
            <w:bookmarkEnd w:id="6177"/>
            <w:bookmarkEnd w:id="6178"/>
            <w:bookmarkEnd w:id="6179"/>
            <w:bookmarkEnd w:id="6180"/>
            <w:bookmarkEnd w:id="6181"/>
            <w:bookmarkEnd w:id="6182"/>
            <w:bookmarkEnd w:id="6183"/>
            <w:bookmarkEnd w:id="6184"/>
            <w:bookmarkEnd w:id="6185"/>
          </w:p>
        </w:tc>
        <w:tc>
          <w:tcPr>
            <w:tcW w:w="862" w:type="pct"/>
            <w:vMerge/>
            <w:tcBorders>
              <w:top w:val="nil"/>
              <w:left w:val="single" w:sz="4" w:space="0" w:color="auto"/>
              <w:bottom w:val="single" w:sz="4" w:space="0" w:color="auto"/>
              <w:right w:val="single" w:sz="4" w:space="0" w:color="auto"/>
            </w:tcBorders>
            <w:vAlign w:val="center"/>
            <w:hideMark/>
          </w:tcPr>
          <w:p w14:paraId="5DB96F05" w14:textId="70602E51" w:rsidR="00771B02" w:rsidRPr="00C965EF" w:rsidDel="00C661A2" w:rsidRDefault="00771B02" w:rsidP="00EE62F2">
            <w:pPr>
              <w:spacing w:after="0"/>
              <w:rPr>
                <w:del w:id="6186" w:author="Patel, Rinkesh" w:date="2016-09-26T17:28:00Z"/>
                <w:rFonts w:ascii="Calibri" w:hAnsi="Calibri"/>
                <w:sz w:val="18"/>
                <w:szCs w:val="18"/>
              </w:rPr>
            </w:pPr>
            <w:bookmarkStart w:id="6187" w:name="_Toc463004299"/>
            <w:bookmarkStart w:id="6188" w:name="_Toc463028961"/>
            <w:bookmarkStart w:id="6189" w:name="_Toc464055967"/>
            <w:bookmarkStart w:id="6190" w:name="_Toc464729501"/>
            <w:bookmarkStart w:id="6191" w:name="_Toc468181650"/>
            <w:bookmarkStart w:id="6192" w:name="_Toc468182964"/>
            <w:bookmarkStart w:id="6193" w:name="_Toc469407741"/>
            <w:bookmarkStart w:id="6194" w:name="_Toc469493689"/>
            <w:bookmarkStart w:id="6195" w:name="_Toc469498508"/>
            <w:bookmarkEnd w:id="6187"/>
            <w:bookmarkEnd w:id="6188"/>
            <w:bookmarkEnd w:id="6189"/>
            <w:bookmarkEnd w:id="6190"/>
            <w:bookmarkEnd w:id="6191"/>
            <w:bookmarkEnd w:id="6192"/>
            <w:bookmarkEnd w:id="6193"/>
            <w:bookmarkEnd w:id="6194"/>
            <w:bookmarkEnd w:id="6195"/>
          </w:p>
        </w:tc>
        <w:bookmarkStart w:id="6196" w:name="_Toc463004300"/>
        <w:bookmarkStart w:id="6197" w:name="_Toc463028962"/>
        <w:bookmarkStart w:id="6198" w:name="_Toc464055968"/>
        <w:bookmarkStart w:id="6199" w:name="_Toc464729502"/>
        <w:bookmarkStart w:id="6200" w:name="_Toc468181651"/>
        <w:bookmarkStart w:id="6201" w:name="_Toc468182965"/>
        <w:bookmarkStart w:id="6202" w:name="_Toc469407742"/>
        <w:bookmarkStart w:id="6203" w:name="_Toc469493690"/>
        <w:bookmarkStart w:id="6204" w:name="_Toc469498509"/>
        <w:bookmarkEnd w:id="6196"/>
        <w:bookmarkEnd w:id="6197"/>
        <w:bookmarkEnd w:id="6198"/>
        <w:bookmarkEnd w:id="6199"/>
        <w:bookmarkEnd w:id="6200"/>
        <w:bookmarkEnd w:id="6201"/>
        <w:bookmarkEnd w:id="6202"/>
        <w:bookmarkEnd w:id="6203"/>
        <w:bookmarkEnd w:id="6204"/>
      </w:tr>
      <w:tr w:rsidR="00771B02" w:rsidRPr="00C965EF" w:rsidDel="00C661A2" w14:paraId="2517CCA0" w14:textId="4EB93841" w:rsidTr="00722130">
        <w:trPr>
          <w:trHeight w:val="300"/>
          <w:del w:id="6205"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1F8DEF9" w14:textId="01E49001" w:rsidR="00771B02" w:rsidRPr="00C965EF" w:rsidDel="00C661A2" w:rsidRDefault="00771B02" w:rsidP="00EE62F2">
            <w:pPr>
              <w:spacing w:after="0"/>
              <w:rPr>
                <w:del w:id="6206" w:author="Patel, Rinkesh" w:date="2016-09-26T17:28:00Z"/>
                <w:rFonts w:ascii="Calibri" w:hAnsi="Calibri"/>
                <w:sz w:val="18"/>
                <w:szCs w:val="18"/>
              </w:rPr>
            </w:pPr>
            <w:del w:id="6207" w:author="Patel, Rinkesh" w:date="2016-09-26T17:28:00Z">
              <w:r w:rsidRPr="00C965EF" w:rsidDel="00C661A2">
                <w:rPr>
                  <w:rFonts w:ascii="Calibri" w:hAnsi="Calibri"/>
                  <w:sz w:val="18"/>
                  <w:szCs w:val="18"/>
                </w:rPr>
                <w:delText>CREATEDBY_APPLICATION_ID</w:delText>
              </w:r>
              <w:bookmarkStart w:id="6208" w:name="_Toc463004301"/>
              <w:bookmarkStart w:id="6209" w:name="_Toc463028963"/>
              <w:bookmarkStart w:id="6210" w:name="_Toc464055969"/>
              <w:bookmarkStart w:id="6211" w:name="_Toc464729503"/>
              <w:bookmarkStart w:id="6212" w:name="_Toc468181652"/>
              <w:bookmarkStart w:id="6213" w:name="_Toc468182966"/>
              <w:bookmarkStart w:id="6214" w:name="_Toc469407743"/>
              <w:bookmarkStart w:id="6215" w:name="_Toc469493691"/>
              <w:bookmarkStart w:id="6216" w:name="_Toc469498510"/>
              <w:bookmarkEnd w:id="6208"/>
              <w:bookmarkEnd w:id="6209"/>
              <w:bookmarkEnd w:id="6210"/>
              <w:bookmarkEnd w:id="6211"/>
              <w:bookmarkEnd w:id="6212"/>
              <w:bookmarkEnd w:id="6213"/>
              <w:bookmarkEnd w:id="6214"/>
              <w:bookmarkEnd w:id="6215"/>
              <w:bookmarkEnd w:id="6216"/>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8EBE64" w14:textId="7F4F0BBF" w:rsidR="00771B02" w:rsidRPr="00C965EF" w:rsidDel="00C661A2" w:rsidRDefault="00771B02" w:rsidP="00EE62F2">
            <w:pPr>
              <w:spacing w:after="0"/>
              <w:rPr>
                <w:del w:id="6217" w:author="Patel, Rinkesh" w:date="2016-09-26T17:28:00Z"/>
                <w:rFonts w:ascii="Calibri" w:hAnsi="Calibri"/>
                <w:sz w:val="18"/>
                <w:szCs w:val="18"/>
              </w:rPr>
            </w:pPr>
            <w:del w:id="6218" w:author="Patel, Rinkesh" w:date="2016-09-26T17:28:00Z">
              <w:r w:rsidRPr="00C965EF" w:rsidDel="00C661A2">
                <w:rPr>
                  <w:rFonts w:ascii="Calibri" w:hAnsi="Calibri"/>
                  <w:sz w:val="18"/>
                  <w:szCs w:val="18"/>
                </w:rPr>
                <w:delText>X</w:delText>
              </w:r>
              <w:bookmarkStart w:id="6219" w:name="_Toc463004302"/>
              <w:bookmarkStart w:id="6220" w:name="_Toc463028964"/>
              <w:bookmarkStart w:id="6221" w:name="_Toc464055970"/>
              <w:bookmarkStart w:id="6222" w:name="_Toc464729504"/>
              <w:bookmarkStart w:id="6223" w:name="_Toc468181653"/>
              <w:bookmarkStart w:id="6224" w:name="_Toc468182967"/>
              <w:bookmarkStart w:id="6225" w:name="_Toc469407744"/>
              <w:bookmarkStart w:id="6226" w:name="_Toc469493692"/>
              <w:bookmarkStart w:id="6227" w:name="_Toc469498511"/>
              <w:bookmarkEnd w:id="6219"/>
              <w:bookmarkEnd w:id="6220"/>
              <w:bookmarkEnd w:id="6221"/>
              <w:bookmarkEnd w:id="6222"/>
              <w:bookmarkEnd w:id="6223"/>
              <w:bookmarkEnd w:id="6224"/>
              <w:bookmarkEnd w:id="6225"/>
              <w:bookmarkEnd w:id="6226"/>
              <w:bookmarkEnd w:id="6227"/>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2AC431" w14:textId="2A084FAE" w:rsidR="00771B02" w:rsidRPr="00C965EF" w:rsidDel="00C661A2" w:rsidRDefault="00771B02" w:rsidP="00EE62F2">
            <w:pPr>
              <w:spacing w:after="0"/>
              <w:rPr>
                <w:del w:id="6228" w:author="Patel, Rinkesh" w:date="2016-09-26T17:28:00Z"/>
                <w:rFonts w:ascii="Calibri" w:hAnsi="Calibri"/>
                <w:sz w:val="18"/>
                <w:szCs w:val="18"/>
              </w:rPr>
            </w:pPr>
            <w:del w:id="6229" w:author="Patel, Rinkesh" w:date="2016-09-26T17:28:00Z">
              <w:r w:rsidRPr="00C965EF" w:rsidDel="00C661A2">
                <w:rPr>
                  <w:rFonts w:ascii="Calibri" w:hAnsi="Calibri"/>
                  <w:sz w:val="18"/>
                  <w:szCs w:val="18"/>
                </w:rPr>
                <w:delText>X</w:delText>
              </w:r>
              <w:bookmarkStart w:id="6230" w:name="_Toc463004303"/>
              <w:bookmarkStart w:id="6231" w:name="_Toc463028965"/>
              <w:bookmarkStart w:id="6232" w:name="_Toc464055971"/>
              <w:bookmarkStart w:id="6233" w:name="_Toc464729505"/>
              <w:bookmarkStart w:id="6234" w:name="_Toc468181654"/>
              <w:bookmarkStart w:id="6235" w:name="_Toc468182968"/>
              <w:bookmarkStart w:id="6236" w:name="_Toc469407745"/>
              <w:bookmarkStart w:id="6237" w:name="_Toc469493693"/>
              <w:bookmarkStart w:id="6238" w:name="_Toc469498512"/>
              <w:bookmarkEnd w:id="6230"/>
              <w:bookmarkEnd w:id="6231"/>
              <w:bookmarkEnd w:id="6232"/>
              <w:bookmarkEnd w:id="6233"/>
              <w:bookmarkEnd w:id="6234"/>
              <w:bookmarkEnd w:id="6235"/>
              <w:bookmarkEnd w:id="6236"/>
              <w:bookmarkEnd w:id="6237"/>
              <w:bookmarkEnd w:id="6238"/>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B558AE" w14:textId="1BE58202" w:rsidR="00771B02" w:rsidRPr="00C965EF" w:rsidDel="00C661A2" w:rsidRDefault="00771B02" w:rsidP="00EE62F2">
            <w:pPr>
              <w:spacing w:after="0"/>
              <w:rPr>
                <w:del w:id="6239" w:author="Patel, Rinkesh" w:date="2016-09-26T17:28:00Z"/>
                <w:rFonts w:ascii="Calibri" w:hAnsi="Calibri"/>
                <w:sz w:val="18"/>
                <w:szCs w:val="18"/>
              </w:rPr>
            </w:pPr>
            <w:bookmarkStart w:id="6240" w:name="_Toc463004304"/>
            <w:bookmarkStart w:id="6241" w:name="_Toc463028966"/>
            <w:bookmarkStart w:id="6242" w:name="_Toc464055972"/>
            <w:bookmarkStart w:id="6243" w:name="_Toc464729506"/>
            <w:bookmarkStart w:id="6244" w:name="_Toc468181655"/>
            <w:bookmarkStart w:id="6245" w:name="_Toc468182969"/>
            <w:bookmarkStart w:id="6246" w:name="_Toc469407746"/>
            <w:bookmarkStart w:id="6247" w:name="_Toc469493694"/>
            <w:bookmarkStart w:id="6248" w:name="_Toc469498513"/>
            <w:bookmarkEnd w:id="6240"/>
            <w:bookmarkEnd w:id="6241"/>
            <w:bookmarkEnd w:id="6242"/>
            <w:bookmarkEnd w:id="6243"/>
            <w:bookmarkEnd w:id="6244"/>
            <w:bookmarkEnd w:id="6245"/>
            <w:bookmarkEnd w:id="6246"/>
            <w:bookmarkEnd w:id="6247"/>
            <w:bookmarkEnd w:id="6248"/>
          </w:p>
        </w:tc>
        <w:bookmarkStart w:id="6249" w:name="_Toc463004305"/>
        <w:bookmarkStart w:id="6250" w:name="_Toc463028967"/>
        <w:bookmarkStart w:id="6251" w:name="_Toc464055973"/>
        <w:bookmarkStart w:id="6252" w:name="_Toc464729507"/>
        <w:bookmarkStart w:id="6253" w:name="_Toc468181656"/>
        <w:bookmarkStart w:id="6254" w:name="_Toc468182970"/>
        <w:bookmarkStart w:id="6255" w:name="_Toc469407747"/>
        <w:bookmarkStart w:id="6256" w:name="_Toc469493695"/>
        <w:bookmarkStart w:id="6257" w:name="_Toc469498514"/>
        <w:bookmarkEnd w:id="6249"/>
        <w:bookmarkEnd w:id="6250"/>
        <w:bookmarkEnd w:id="6251"/>
        <w:bookmarkEnd w:id="6252"/>
        <w:bookmarkEnd w:id="6253"/>
        <w:bookmarkEnd w:id="6254"/>
        <w:bookmarkEnd w:id="6255"/>
        <w:bookmarkEnd w:id="6256"/>
        <w:bookmarkEnd w:id="6257"/>
      </w:tr>
      <w:tr w:rsidR="00771B02" w:rsidRPr="00C965EF" w:rsidDel="00C661A2" w14:paraId="7ED188C9" w14:textId="2E8A3B94" w:rsidTr="00722130">
        <w:trPr>
          <w:trHeight w:val="297"/>
          <w:del w:id="6258"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1D11DF8F" w14:textId="32AFF1ED" w:rsidR="00771B02" w:rsidRPr="00C965EF" w:rsidDel="00C661A2" w:rsidRDefault="00771B02" w:rsidP="00EE62F2">
            <w:pPr>
              <w:spacing w:after="0"/>
              <w:rPr>
                <w:del w:id="6259" w:author="Patel, Rinkesh" w:date="2016-09-26T17:28:00Z"/>
                <w:rFonts w:ascii="Calibri" w:hAnsi="Calibri"/>
                <w:sz w:val="18"/>
                <w:szCs w:val="18"/>
              </w:rPr>
            </w:pPr>
            <w:bookmarkStart w:id="6260" w:name="_Toc463004306"/>
            <w:bookmarkStart w:id="6261" w:name="_Toc463028968"/>
            <w:bookmarkStart w:id="6262" w:name="_Toc464055974"/>
            <w:bookmarkStart w:id="6263" w:name="_Toc464729508"/>
            <w:bookmarkStart w:id="6264" w:name="_Toc468181657"/>
            <w:bookmarkStart w:id="6265" w:name="_Toc468182971"/>
            <w:bookmarkStart w:id="6266" w:name="_Toc469407748"/>
            <w:bookmarkStart w:id="6267" w:name="_Toc469493696"/>
            <w:bookmarkStart w:id="6268" w:name="_Toc469498515"/>
            <w:bookmarkEnd w:id="6260"/>
            <w:bookmarkEnd w:id="6261"/>
            <w:bookmarkEnd w:id="6262"/>
            <w:bookmarkEnd w:id="6263"/>
            <w:bookmarkEnd w:id="6264"/>
            <w:bookmarkEnd w:id="6265"/>
            <w:bookmarkEnd w:id="6266"/>
            <w:bookmarkEnd w:id="6267"/>
            <w:bookmarkEnd w:id="6268"/>
          </w:p>
        </w:tc>
        <w:tc>
          <w:tcPr>
            <w:tcW w:w="627" w:type="pct"/>
            <w:vMerge/>
            <w:tcBorders>
              <w:top w:val="nil"/>
              <w:left w:val="single" w:sz="4" w:space="0" w:color="auto"/>
              <w:bottom w:val="single" w:sz="4" w:space="0" w:color="auto"/>
              <w:right w:val="single" w:sz="4" w:space="0" w:color="auto"/>
            </w:tcBorders>
            <w:vAlign w:val="center"/>
            <w:hideMark/>
          </w:tcPr>
          <w:p w14:paraId="51BA3BBA" w14:textId="22E0E28C" w:rsidR="00771B02" w:rsidRPr="00C965EF" w:rsidDel="00C661A2" w:rsidRDefault="00771B02" w:rsidP="00EE62F2">
            <w:pPr>
              <w:spacing w:after="0"/>
              <w:rPr>
                <w:del w:id="6269" w:author="Patel, Rinkesh" w:date="2016-09-26T17:28:00Z"/>
                <w:rFonts w:ascii="Calibri" w:hAnsi="Calibri"/>
                <w:sz w:val="18"/>
                <w:szCs w:val="18"/>
              </w:rPr>
            </w:pPr>
            <w:bookmarkStart w:id="6270" w:name="_Toc463004307"/>
            <w:bookmarkStart w:id="6271" w:name="_Toc463028969"/>
            <w:bookmarkStart w:id="6272" w:name="_Toc464055975"/>
            <w:bookmarkStart w:id="6273" w:name="_Toc464729509"/>
            <w:bookmarkStart w:id="6274" w:name="_Toc468181658"/>
            <w:bookmarkStart w:id="6275" w:name="_Toc468182972"/>
            <w:bookmarkStart w:id="6276" w:name="_Toc469407749"/>
            <w:bookmarkStart w:id="6277" w:name="_Toc469493697"/>
            <w:bookmarkStart w:id="6278" w:name="_Toc469498516"/>
            <w:bookmarkEnd w:id="6270"/>
            <w:bookmarkEnd w:id="6271"/>
            <w:bookmarkEnd w:id="6272"/>
            <w:bookmarkEnd w:id="6273"/>
            <w:bookmarkEnd w:id="6274"/>
            <w:bookmarkEnd w:id="6275"/>
            <w:bookmarkEnd w:id="6276"/>
            <w:bookmarkEnd w:id="6277"/>
            <w:bookmarkEnd w:id="6278"/>
          </w:p>
        </w:tc>
        <w:tc>
          <w:tcPr>
            <w:tcW w:w="979" w:type="pct"/>
            <w:vMerge/>
            <w:tcBorders>
              <w:top w:val="nil"/>
              <w:left w:val="single" w:sz="4" w:space="0" w:color="auto"/>
              <w:bottom w:val="single" w:sz="4" w:space="0" w:color="auto"/>
              <w:right w:val="single" w:sz="4" w:space="0" w:color="auto"/>
            </w:tcBorders>
            <w:vAlign w:val="center"/>
            <w:hideMark/>
          </w:tcPr>
          <w:p w14:paraId="7092330C" w14:textId="285FD958" w:rsidR="00771B02" w:rsidRPr="00C965EF" w:rsidDel="00C661A2" w:rsidRDefault="00771B02" w:rsidP="00EE62F2">
            <w:pPr>
              <w:spacing w:after="0"/>
              <w:rPr>
                <w:del w:id="6279" w:author="Patel, Rinkesh" w:date="2016-09-26T17:28:00Z"/>
                <w:rFonts w:ascii="Calibri" w:hAnsi="Calibri"/>
                <w:sz w:val="18"/>
                <w:szCs w:val="18"/>
              </w:rPr>
            </w:pPr>
            <w:bookmarkStart w:id="6280" w:name="_Toc463004308"/>
            <w:bookmarkStart w:id="6281" w:name="_Toc463028970"/>
            <w:bookmarkStart w:id="6282" w:name="_Toc464055976"/>
            <w:bookmarkStart w:id="6283" w:name="_Toc464729510"/>
            <w:bookmarkStart w:id="6284" w:name="_Toc468181659"/>
            <w:bookmarkStart w:id="6285" w:name="_Toc468182973"/>
            <w:bookmarkStart w:id="6286" w:name="_Toc469407750"/>
            <w:bookmarkStart w:id="6287" w:name="_Toc469493698"/>
            <w:bookmarkStart w:id="6288" w:name="_Toc469498517"/>
            <w:bookmarkEnd w:id="6280"/>
            <w:bookmarkEnd w:id="6281"/>
            <w:bookmarkEnd w:id="6282"/>
            <w:bookmarkEnd w:id="6283"/>
            <w:bookmarkEnd w:id="6284"/>
            <w:bookmarkEnd w:id="6285"/>
            <w:bookmarkEnd w:id="6286"/>
            <w:bookmarkEnd w:id="6287"/>
            <w:bookmarkEnd w:id="6288"/>
          </w:p>
        </w:tc>
        <w:tc>
          <w:tcPr>
            <w:tcW w:w="862" w:type="pct"/>
            <w:vMerge/>
            <w:tcBorders>
              <w:top w:val="nil"/>
              <w:left w:val="single" w:sz="4" w:space="0" w:color="auto"/>
              <w:bottom w:val="single" w:sz="4" w:space="0" w:color="auto"/>
              <w:right w:val="single" w:sz="4" w:space="0" w:color="auto"/>
            </w:tcBorders>
            <w:vAlign w:val="center"/>
            <w:hideMark/>
          </w:tcPr>
          <w:p w14:paraId="33BD4374" w14:textId="0021DF90" w:rsidR="00771B02" w:rsidRPr="00C965EF" w:rsidDel="00C661A2" w:rsidRDefault="00771B02" w:rsidP="00EE62F2">
            <w:pPr>
              <w:spacing w:after="0"/>
              <w:rPr>
                <w:del w:id="6289" w:author="Patel, Rinkesh" w:date="2016-09-26T17:28:00Z"/>
                <w:rFonts w:ascii="Calibri" w:hAnsi="Calibri"/>
                <w:sz w:val="18"/>
                <w:szCs w:val="18"/>
              </w:rPr>
            </w:pPr>
            <w:bookmarkStart w:id="6290" w:name="_Toc463004309"/>
            <w:bookmarkStart w:id="6291" w:name="_Toc463028971"/>
            <w:bookmarkStart w:id="6292" w:name="_Toc464055977"/>
            <w:bookmarkStart w:id="6293" w:name="_Toc464729511"/>
            <w:bookmarkStart w:id="6294" w:name="_Toc468181660"/>
            <w:bookmarkStart w:id="6295" w:name="_Toc468182974"/>
            <w:bookmarkStart w:id="6296" w:name="_Toc469407751"/>
            <w:bookmarkStart w:id="6297" w:name="_Toc469493699"/>
            <w:bookmarkStart w:id="6298" w:name="_Toc469498518"/>
            <w:bookmarkEnd w:id="6290"/>
            <w:bookmarkEnd w:id="6291"/>
            <w:bookmarkEnd w:id="6292"/>
            <w:bookmarkEnd w:id="6293"/>
            <w:bookmarkEnd w:id="6294"/>
            <w:bookmarkEnd w:id="6295"/>
            <w:bookmarkEnd w:id="6296"/>
            <w:bookmarkEnd w:id="6297"/>
            <w:bookmarkEnd w:id="6298"/>
          </w:p>
        </w:tc>
        <w:bookmarkStart w:id="6299" w:name="_Toc463004310"/>
        <w:bookmarkStart w:id="6300" w:name="_Toc463028972"/>
        <w:bookmarkStart w:id="6301" w:name="_Toc464055978"/>
        <w:bookmarkStart w:id="6302" w:name="_Toc464729512"/>
        <w:bookmarkStart w:id="6303" w:name="_Toc468181661"/>
        <w:bookmarkStart w:id="6304" w:name="_Toc468182975"/>
        <w:bookmarkStart w:id="6305" w:name="_Toc469407752"/>
        <w:bookmarkStart w:id="6306" w:name="_Toc469493700"/>
        <w:bookmarkStart w:id="6307" w:name="_Toc469498519"/>
        <w:bookmarkEnd w:id="6299"/>
        <w:bookmarkEnd w:id="6300"/>
        <w:bookmarkEnd w:id="6301"/>
        <w:bookmarkEnd w:id="6302"/>
        <w:bookmarkEnd w:id="6303"/>
        <w:bookmarkEnd w:id="6304"/>
        <w:bookmarkEnd w:id="6305"/>
        <w:bookmarkEnd w:id="6306"/>
        <w:bookmarkEnd w:id="6307"/>
      </w:tr>
      <w:tr w:rsidR="00771B02" w:rsidRPr="00C965EF" w:rsidDel="00C661A2" w14:paraId="5F307081" w14:textId="28B1560A" w:rsidTr="00722130">
        <w:trPr>
          <w:trHeight w:val="300"/>
          <w:del w:id="6308"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798A72" w14:textId="4A70CF8E" w:rsidR="00771B02" w:rsidRPr="00C965EF" w:rsidDel="00C661A2" w:rsidRDefault="00771B02" w:rsidP="00EE62F2">
            <w:pPr>
              <w:spacing w:after="0"/>
              <w:rPr>
                <w:del w:id="6309" w:author="Patel, Rinkesh" w:date="2016-09-26T17:28:00Z"/>
                <w:rFonts w:ascii="Calibri" w:hAnsi="Calibri"/>
                <w:sz w:val="18"/>
                <w:szCs w:val="18"/>
              </w:rPr>
            </w:pPr>
            <w:del w:id="6310" w:author="Patel, Rinkesh" w:date="2016-09-26T17:28:00Z">
              <w:r w:rsidDel="00C661A2">
                <w:rPr>
                  <w:rFonts w:ascii="Calibri" w:hAnsi="Calibri"/>
                  <w:sz w:val="18"/>
                  <w:szCs w:val="18"/>
                </w:rPr>
                <w:delText>C</w:delText>
              </w:r>
              <w:r w:rsidRPr="00C965EF" w:rsidDel="00C661A2">
                <w:rPr>
                  <w:rFonts w:ascii="Calibri" w:hAnsi="Calibri"/>
                  <w:sz w:val="18"/>
                  <w:szCs w:val="18"/>
                </w:rPr>
                <w:delText>HANNEL_TYPE</w:delText>
              </w:r>
              <w:bookmarkStart w:id="6311" w:name="_Toc463004311"/>
              <w:bookmarkStart w:id="6312" w:name="_Toc463028973"/>
              <w:bookmarkStart w:id="6313" w:name="_Toc464055979"/>
              <w:bookmarkStart w:id="6314" w:name="_Toc464729513"/>
              <w:bookmarkStart w:id="6315" w:name="_Toc468181662"/>
              <w:bookmarkStart w:id="6316" w:name="_Toc468182976"/>
              <w:bookmarkStart w:id="6317" w:name="_Toc469407753"/>
              <w:bookmarkStart w:id="6318" w:name="_Toc469493701"/>
              <w:bookmarkStart w:id="6319" w:name="_Toc469498520"/>
              <w:bookmarkEnd w:id="6311"/>
              <w:bookmarkEnd w:id="6312"/>
              <w:bookmarkEnd w:id="6313"/>
              <w:bookmarkEnd w:id="6314"/>
              <w:bookmarkEnd w:id="6315"/>
              <w:bookmarkEnd w:id="6316"/>
              <w:bookmarkEnd w:id="6317"/>
              <w:bookmarkEnd w:id="6318"/>
              <w:bookmarkEnd w:id="6319"/>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CC101F8" w14:textId="31C0A2F0" w:rsidR="00771B02" w:rsidRPr="00C965EF" w:rsidDel="00C661A2" w:rsidRDefault="00771B02" w:rsidP="00EE62F2">
            <w:pPr>
              <w:spacing w:after="0"/>
              <w:rPr>
                <w:del w:id="6320" w:author="Patel, Rinkesh" w:date="2016-09-26T17:28:00Z"/>
                <w:rFonts w:ascii="Calibri" w:hAnsi="Calibri"/>
                <w:sz w:val="18"/>
                <w:szCs w:val="18"/>
              </w:rPr>
            </w:pPr>
            <w:del w:id="6321" w:author="Patel, Rinkesh" w:date="2016-09-26T17:28:00Z">
              <w:r w:rsidRPr="00C965EF" w:rsidDel="00C661A2">
                <w:rPr>
                  <w:rFonts w:ascii="Calibri" w:hAnsi="Calibri"/>
                  <w:sz w:val="18"/>
                  <w:szCs w:val="18"/>
                </w:rPr>
                <w:delText>X</w:delText>
              </w:r>
              <w:bookmarkStart w:id="6322" w:name="_Toc463004312"/>
              <w:bookmarkStart w:id="6323" w:name="_Toc463028974"/>
              <w:bookmarkStart w:id="6324" w:name="_Toc464055980"/>
              <w:bookmarkStart w:id="6325" w:name="_Toc464729514"/>
              <w:bookmarkStart w:id="6326" w:name="_Toc468181663"/>
              <w:bookmarkStart w:id="6327" w:name="_Toc468182977"/>
              <w:bookmarkStart w:id="6328" w:name="_Toc469407754"/>
              <w:bookmarkStart w:id="6329" w:name="_Toc469493702"/>
              <w:bookmarkStart w:id="6330" w:name="_Toc469498521"/>
              <w:bookmarkEnd w:id="6322"/>
              <w:bookmarkEnd w:id="6323"/>
              <w:bookmarkEnd w:id="6324"/>
              <w:bookmarkEnd w:id="6325"/>
              <w:bookmarkEnd w:id="6326"/>
              <w:bookmarkEnd w:id="6327"/>
              <w:bookmarkEnd w:id="6328"/>
              <w:bookmarkEnd w:id="6329"/>
              <w:bookmarkEnd w:id="6330"/>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37556AB" w14:textId="5EA0B49F" w:rsidR="00771B02" w:rsidRPr="00C965EF" w:rsidDel="00C661A2" w:rsidRDefault="00771B02" w:rsidP="00EE62F2">
            <w:pPr>
              <w:spacing w:after="0"/>
              <w:rPr>
                <w:del w:id="6331" w:author="Patel, Rinkesh" w:date="2016-09-26T17:28:00Z"/>
                <w:rFonts w:ascii="Calibri" w:hAnsi="Calibri"/>
                <w:sz w:val="18"/>
                <w:szCs w:val="18"/>
              </w:rPr>
            </w:pPr>
            <w:del w:id="6332" w:author="Patel, Rinkesh" w:date="2016-09-26T17:28:00Z">
              <w:r w:rsidRPr="00C965EF" w:rsidDel="00C661A2">
                <w:rPr>
                  <w:rFonts w:ascii="Calibri" w:hAnsi="Calibri"/>
                  <w:sz w:val="18"/>
                  <w:szCs w:val="18"/>
                </w:rPr>
                <w:delText>X</w:delText>
              </w:r>
              <w:bookmarkStart w:id="6333" w:name="_Toc463004313"/>
              <w:bookmarkStart w:id="6334" w:name="_Toc463028975"/>
              <w:bookmarkStart w:id="6335" w:name="_Toc464055981"/>
              <w:bookmarkStart w:id="6336" w:name="_Toc464729515"/>
              <w:bookmarkStart w:id="6337" w:name="_Toc468181664"/>
              <w:bookmarkStart w:id="6338" w:name="_Toc468182978"/>
              <w:bookmarkStart w:id="6339" w:name="_Toc469407755"/>
              <w:bookmarkStart w:id="6340" w:name="_Toc469493703"/>
              <w:bookmarkStart w:id="6341" w:name="_Toc469498522"/>
              <w:bookmarkEnd w:id="6333"/>
              <w:bookmarkEnd w:id="6334"/>
              <w:bookmarkEnd w:id="6335"/>
              <w:bookmarkEnd w:id="6336"/>
              <w:bookmarkEnd w:id="6337"/>
              <w:bookmarkEnd w:id="6338"/>
              <w:bookmarkEnd w:id="6339"/>
              <w:bookmarkEnd w:id="6340"/>
              <w:bookmarkEnd w:id="6341"/>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78AB437" w14:textId="563E2229" w:rsidR="00771B02" w:rsidRPr="00C965EF" w:rsidDel="00C661A2" w:rsidRDefault="00771B02" w:rsidP="00EE62F2">
            <w:pPr>
              <w:spacing w:after="0"/>
              <w:rPr>
                <w:del w:id="6342" w:author="Patel, Rinkesh" w:date="2016-09-26T17:28:00Z"/>
                <w:rFonts w:ascii="Calibri" w:hAnsi="Calibri"/>
                <w:sz w:val="18"/>
                <w:szCs w:val="18"/>
              </w:rPr>
            </w:pPr>
            <w:bookmarkStart w:id="6343" w:name="_Toc463004314"/>
            <w:bookmarkStart w:id="6344" w:name="_Toc463028976"/>
            <w:bookmarkStart w:id="6345" w:name="_Toc464055982"/>
            <w:bookmarkStart w:id="6346" w:name="_Toc464729516"/>
            <w:bookmarkStart w:id="6347" w:name="_Toc468181665"/>
            <w:bookmarkStart w:id="6348" w:name="_Toc468182979"/>
            <w:bookmarkStart w:id="6349" w:name="_Toc469407756"/>
            <w:bookmarkStart w:id="6350" w:name="_Toc469493704"/>
            <w:bookmarkStart w:id="6351" w:name="_Toc469498523"/>
            <w:bookmarkEnd w:id="6343"/>
            <w:bookmarkEnd w:id="6344"/>
            <w:bookmarkEnd w:id="6345"/>
            <w:bookmarkEnd w:id="6346"/>
            <w:bookmarkEnd w:id="6347"/>
            <w:bookmarkEnd w:id="6348"/>
            <w:bookmarkEnd w:id="6349"/>
            <w:bookmarkEnd w:id="6350"/>
            <w:bookmarkEnd w:id="6351"/>
          </w:p>
        </w:tc>
        <w:bookmarkStart w:id="6352" w:name="_Toc463004315"/>
        <w:bookmarkStart w:id="6353" w:name="_Toc463028977"/>
        <w:bookmarkStart w:id="6354" w:name="_Toc464055983"/>
        <w:bookmarkStart w:id="6355" w:name="_Toc464729517"/>
        <w:bookmarkStart w:id="6356" w:name="_Toc468181666"/>
        <w:bookmarkStart w:id="6357" w:name="_Toc468182980"/>
        <w:bookmarkStart w:id="6358" w:name="_Toc469407757"/>
        <w:bookmarkStart w:id="6359" w:name="_Toc469493705"/>
        <w:bookmarkStart w:id="6360" w:name="_Toc469498524"/>
        <w:bookmarkEnd w:id="6352"/>
        <w:bookmarkEnd w:id="6353"/>
        <w:bookmarkEnd w:id="6354"/>
        <w:bookmarkEnd w:id="6355"/>
        <w:bookmarkEnd w:id="6356"/>
        <w:bookmarkEnd w:id="6357"/>
        <w:bookmarkEnd w:id="6358"/>
        <w:bookmarkEnd w:id="6359"/>
        <w:bookmarkEnd w:id="6360"/>
      </w:tr>
      <w:tr w:rsidR="00771B02" w:rsidRPr="00C965EF" w:rsidDel="00C661A2" w14:paraId="5E97578B" w14:textId="241BC26C" w:rsidTr="00722130">
        <w:trPr>
          <w:trHeight w:val="300"/>
          <w:del w:id="6361"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6058EC7D" w14:textId="363E7AA0" w:rsidR="00771B02" w:rsidRPr="00C965EF" w:rsidDel="00C661A2" w:rsidRDefault="00771B02" w:rsidP="00EE62F2">
            <w:pPr>
              <w:spacing w:after="0"/>
              <w:rPr>
                <w:del w:id="6362" w:author="Patel, Rinkesh" w:date="2016-09-26T17:28:00Z"/>
                <w:rFonts w:ascii="Calibri" w:hAnsi="Calibri"/>
                <w:sz w:val="18"/>
                <w:szCs w:val="18"/>
              </w:rPr>
            </w:pPr>
            <w:bookmarkStart w:id="6363" w:name="_Toc463004316"/>
            <w:bookmarkStart w:id="6364" w:name="_Toc463028978"/>
            <w:bookmarkStart w:id="6365" w:name="_Toc464055984"/>
            <w:bookmarkStart w:id="6366" w:name="_Toc464729518"/>
            <w:bookmarkStart w:id="6367" w:name="_Toc468181667"/>
            <w:bookmarkStart w:id="6368" w:name="_Toc468182981"/>
            <w:bookmarkStart w:id="6369" w:name="_Toc469407758"/>
            <w:bookmarkStart w:id="6370" w:name="_Toc469493706"/>
            <w:bookmarkStart w:id="6371" w:name="_Toc469498525"/>
            <w:bookmarkEnd w:id="6363"/>
            <w:bookmarkEnd w:id="6364"/>
            <w:bookmarkEnd w:id="6365"/>
            <w:bookmarkEnd w:id="6366"/>
            <w:bookmarkEnd w:id="6367"/>
            <w:bookmarkEnd w:id="6368"/>
            <w:bookmarkEnd w:id="6369"/>
            <w:bookmarkEnd w:id="6370"/>
            <w:bookmarkEnd w:id="6371"/>
          </w:p>
        </w:tc>
        <w:tc>
          <w:tcPr>
            <w:tcW w:w="627" w:type="pct"/>
            <w:vMerge/>
            <w:tcBorders>
              <w:top w:val="nil"/>
              <w:left w:val="single" w:sz="4" w:space="0" w:color="auto"/>
              <w:bottom w:val="single" w:sz="4" w:space="0" w:color="auto"/>
              <w:right w:val="single" w:sz="4" w:space="0" w:color="auto"/>
            </w:tcBorders>
            <w:vAlign w:val="center"/>
            <w:hideMark/>
          </w:tcPr>
          <w:p w14:paraId="4E755944" w14:textId="15F3206C" w:rsidR="00771B02" w:rsidRPr="00C965EF" w:rsidDel="00C661A2" w:rsidRDefault="00771B02" w:rsidP="00EE62F2">
            <w:pPr>
              <w:spacing w:after="0"/>
              <w:rPr>
                <w:del w:id="6372" w:author="Patel, Rinkesh" w:date="2016-09-26T17:28:00Z"/>
                <w:rFonts w:ascii="Calibri" w:hAnsi="Calibri"/>
                <w:sz w:val="18"/>
                <w:szCs w:val="18"/>
              </w:rPr>
            </w:pPr>
            <w:bookmarkStart w:id="6373" w:name="_Toc463004317"/>
            <w:bookmarkStart w:id="6374" w:name="_Toc463028979"/>
            <w:bookmarkStart w:id="6375" w:name="_Toc464055985"/>
            <w:bookmarkStart w:id="6376" w:name="_Toc464729519"/>
            <w:bookmarkStart w:id="6377" w:name="_Toc468181668"/>
            <w:bookmarkStart w:id="6378" w:name="_Toc468182982"/>
            <w:bookmarkStart w:id="6379" w:name="_Toc469407759"/>
            <w:bookmarkStart w:id="6380" w:name="_Toc469493707"/>
            <w:bookmarkStart w:id="6381" w:name="_Toc469498526"/>
            <w:bookmarkEnd w:id="6373"/>
            <w:bookmarkEnd w:id="6374"/>
            <w:bookmarkEnd w:id="6375"/>
            <w:bookmarkEnd w:id="6376"/>
            <w:bookmarkEnd w:id="6377"/>
            <w:bookmarkEnd w:id="6378"/>
            <w:bookmarkEnd w:id="6379"/>
            <w:bookmarkEnd w:id="6380"/>
            <w:bookmarkEnd w:id="6381"/>
          </w:p>
        </w:tc>
        <w:tc>
          <w:tcPr>
            <w:tcW w:w="979" w:type="pct"/>
            <w:vMerge/>
            <w:tcBorders>
              <w:top w:val="nil"/>
              <w:left w:val="single" w:sz="4" w:space="0" w:color="auto"/>
              <w:bottom w:val="single" w:sz="4" w:space="0" w:color="auto"/>
              <w:right w:val="single" w:sz="4" w:space="0" w:color="auto"/>
            </w:tcBorders>
            <w:vAlign w:val="center"/>
            <w:hideMark/>
          </w:tcPr>
          <w:p w14:paraId="06EE6816" w14:textId="2B2F8FF9" w:rsidR="00771B02" w:rsidRPr="00C965EF" w:rsidDel="00C661A2" w:rsidRDefault="00771B02" w:rsidP="00EE62F2">
            <w:pPr>
              <w:spacing w:after="0"/>
              <w:rPr>
                <w:del w:id="6382" w:author="Patel, Rinkesh" w:date="2016-09-26T17:28:00Z"/>
                <w:rFonts w:ascii="Calibri" w:hAnsi="Calibri"/>
                <w:sz w:val="18"/>
                <w:szCs w:val="18"/>
              </w:rPr>
            </w:pPr>
            <w:bookmarkStart w:id="6383" w:name="_Toc463004318"/>
            <w:bookmarkStart w:id="6384" w:name="_Toc463028980"/>
            <w:bookmarkStart w:id="6385" w:name="_Toc464055986"/>
            <w:bookmarkStart w:id="6386" w:name="_Toc464729520"/>
            <w:bookmarkStart w:id="6387" w:name="_Toc468181669"/>
            <w:bookmarkStart w:id="6388" w:name="_Toc468182983"/>
            <w:bookmarkStart w:id="6389" w:name="_Toc469407760"/>
            <w:bookmarkStart w:id="6390" w:name="_Toc469493708"/>
            <w:bookmarkStart w:id="6391" w:name="_Toc469498527"/>
            <w:bookmarkEnd w:id="6383"/>
            <w:bookmarkEnd w:id="6384"/>
            <w:bookmarkEnd w:id="6385"/>
            <w:bookmarkEnd w:id="6386"/>
            <w:bookmarkEnd w:id="6387"/>
            <w:bookmarkEnd w:id="6388"/>
            <w:bookmarkEnd w:id="6389"/>
            <w:bookmarkEnd w:id="6390"/>
            <w:bookmarkEnd w:id="6391"/>
          </w:p>
        </w:tc>
        <w:tc>
          <w:tcPr>
            <w:tcW w:w="862" w:type="pct"/>
            <w:vMerge/>
            <w:tcBorders>
              <w:top w:val="nil"/>
              <w:left w:val="single" w:sz="4" w:space="0" w:color="auto"/>
              <w:bottom w:val="single" w:sz="4" w:space="0" w:color="auto"/>
              <w:right w:val="single" w:sz="4" w:space="0" w:color="auto"/>
            </w:tcBorders>
            <w:vAlign w:val="center"/>
            <w:hideMark/>
          </w:tcPr>
          <w:p w14:paraId="031BDA6E" w14:textId="5AB31AE6" w:rsidR="00771B02" w:rsidRPr="00C965EF" w:rsidDel="00C661A2" w:rsidRDefault="00771B02" w:rsidP="00EE62F2">
            <w:pPr>
              <w:spacing w:after="0"/>
              <w:rPr>
                <w:del w:id="6392" w:author="Patel, Rinkesh" w:date="2016-09-26T17:28:00Z"/>
                <w:rFonts w:ascii="Calibri" w:hAnsi="Calibri"/>
                <w:sz w:val="18"/>
                <w:szCs w:val="18"/>
              </w:rPr>
            </w:pPr>
            <w:bookmarkStart w:id="6393" w:name="_Toc463004319"/>
            <w:bookmarkStart w:id="6394" w:name="_Toc463028981"/>
            <w:bookmarkStart w:id="6395" w:name="_Toc464055987"/>
            <w:bookmarkStart w:id="6396" w:name="_Toc464729521"/>
            <w:bookmarkStart w:id="6397" w:name="_Toc468181670"/>
            <w:bookmarkStart w:id="6398" w:name="_Toc468182984"/>
            <w:bookmarkStart w:id="6399" w:name="_Toc469407761"/>
            <w:bookmarkStart w:id="6400" w:name="_Toc469493709"/>
            <w:bookmarkStart w:id="6401" w:name="_Toc469498528"/>
            <w:bookmarkEnd w:id="6393"/>
            <w:bookmarkEnd w:id="6394"/>
            <w:bookmarkEnd w:id="6395"/>
            <w:bookmarkEnd w:id="6396"/>
            <w:bookmarkEnd w:id="6397"/>
            <w:bookmarkEnd w:id="6398"/>
            <w:bookmarkEnd w:id="6399"/>
            <w:bookmarkEnd w:id="6400"/>
            <w:bookmarkEnd w:id="6401"/>
          </w:p>
        </w:tc>
        <w:bookmarkStart w:id="6402" w:name="_Toc463004320"/>
        <w:bookmarkStart w:id="6403" w:name="_Toc463028982"/>
        <w:bookmarkStart w:id="6404" w:name="_Toc464055988"/>
        <w:bookmarkStart w:id="6405" w:name="_Toc464729522"/>
        <w:bookmarkStart w:id="6406" w:name="_Toc468181671"/>
        <w:bookmarkStart w:id="6407" w:name="_Toc468182985"/>
        <w:bookmarkStart w:id="6408" w:name="_Toc469407762"/>
        <w:bookmarkStart w:id="6409" w:name="_Toc469493710"/>
        <w:bookmarkStart w:id="6410" w:name="_Toc469498529"/>
        <w:bookmarkEnd w:id="6402"/>
        <w:bookmarkEnd w:id="6403"/>
        <w:bookmarkEnd w:id="6404"/>
        <w:bookmarkEnd w:id="6405"/>
        <w:bookmarkEnd w:id="6406"/>
        <w:bookmarkEnd w:id="6407"/>
        <w:bookmarkEnd w:id="6408"/>
        <w:bookmarkEnd w:id="6409"/>
        <w:bookmarkEnd w:id="6410"/>
      </w:tr>
      <w:tr w:rsidR="00771B02" w:rsidRPr="00C965EF" w:rsidDel="00C661A2" w14:paraId="64F9184A" w14:textId="75029FB9" w:rsidTr="00722130">
        <w:trPr>
          <w:trHeight w:val="297"/>
          <w:del w:id="6411"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6F06686E" w14:textId="57FE6D0B" w:rsidR="00771B02" w:rsidRPr="00C965EF" w:rsidDel="00C661A2" w:rsidRDefault="00771B02" w:rsidP="00EE62F2">
            <w:pPr>
              <w:spacing w:after="0"/>
              <w:rPr>
                <w:del w:id="6412" w:author="Patel, Rinkesh" w:date="2016-09-26T17:28:00Z"/>
                <w:rFonts w:ascii="Calibri" w:hAnsi="Calibri"/>
                <w:sz w:val="18"/>
                <w:szCs w:val="18"/>
              </w:rPr>
            </w:pPr>
            <w:bookmarkStart w:id="6413" w:name="_Toc463004321"/>
            <w:bookmarkStart w:id="6414" w:name="_Toc463028983"/>
            <w:bookmarkStart w:id="6415" w:name="_Toc464055989"/>
            <w:bookmarkStart w:id="6416" w:name="_Toc464729523"/>
            <w:bookmarkStart w:id="6417" w:name="_Toc468181672"/>
            <w:bookmarkStart w:id="6418" w:name="_Toc468182986"/>
            <w:bookmarkStart w:id="6419" w:name="_Toc469407763"/>
            <w:bookmarkStart w:id="6420" w:name="_Toc469493711"/>
            <w:bookmarkStart w:id="6421" w:name="_Toc469498530"/>
            <w:bookmarkEnd w:id="6413"/>
            <w:bookmarkEnd w:id="6414"/>
            <w:bookmarkEnd w:id="6415"/>
            <w:bookmarkEnd w:id="6416"/>
            <w:bookmarkEnd w:id="6417"/>
            <w:bookmarkEnd w:id="6418"/>
            <w:bookmarkEnd w:id="6419"/>
            <w:bookmarkEnd w:id="6420"/>
            <w:bookmarkEnd w:id="6421"/>
          </w:p>
        </w:tc>
        <w:tc>
          <w:tcPr>
            <w:tcW w:w="627" w:type="pct"/>
            <w:vMerge/>
            <w:tcBorders>
              <w:top w:val="nil"/>
              <w:left w:val="single" w:sz="4" w:space="0" w:color="auto"/>
              <w:bottom w:val="single" w:sz="4" w:space="0" w:color="auto"/>
              <w:right w:val="single" w:sz="4" w:space="0" w:color="auto"/>
            </w:tcBorders>
            <w:vAlign w:val="center"/>
            <w:hideMark/>
          </w:tcPr>
          <w:p w14:paraId="63E13B3F" w14:textId="56AA2798" w:rsidR="00771B02" w:rsidRPr="00C965EF" w:rsidDel="00C661A2" w:rsidRDefault="00771B02" w:rsidP="00EE62F2">
            <w:pPr>
              <w:spacing w:after="0"/>
              <w:rPr>
                <w:del w:id="6422" w:author="Patel, Rinkesh" w:date="2016-09-26T17:28:00Z"/>
                <w:rFonts w:ascii="Calibri" w:hAnsi="Calibri"/>
                <w:sz w:val="18"/>
                <w:szCs w:val="18"/>
              </w:rPr>
            </w:pPr>
            <w:bookmarkStart w:id="6423" w:name="_Toc463004322"/>
            <w:bookmarkStart w:id="6424" w:name="_Toc463028984"/>
            <w:bookmarkStart w:id="6425" w:name="_Toc464055990"/>
            <w:bookmarkStart w:id="6426" w:name="_Toc464729524"/>
            <w:bookmarkStart w:id="6427" w:name="_Toc468181673"/>
            <w:bookmarkStart w:id="6428" w:name="_Toc468182987"/>
            <w:bookmarkStart w:id="6429" w:name="_Toc469407764"/>
            <w:bookmarkStart w:id="6430" w:name="_Toc469493712"/>
            <w:bookmarkStart w:id="6431" w:name="_Toc469498531"/>
            <w:bookmarkEnd w:id="6423"/>
            <w:bookmarkEnd w:id="6424"/>
            <w:bookmarkEnd w:id="6425"/>
            <w:bookmarkEnd w:id="6426"/>
            <w:bookmarkEnd w:id="6427"/>
            <w:bookmarkEnd w:id="6428"/>
            <w:bookmarkEnd w:id="6429"/>
            <w:bookmarkEnd w:id="6430"/>
            <w:bookmarkEnd w:id="6431"/>
          </w:p>
        </w:tc>
        <w:tc>
          <w:tcPr>
            <w:tcW w:w="979" w:type="pct"/>
            <w:vMerge/>
            <w:tcBorders>
              <w:top w:val="nil"/>
              <w:left w:val="single" w:sz="4" w:space="0" w:color="auto"/>
              <w:bottom w:val="single" w:sz="4" w:space="0" w:color="auto"/>
              <w:right w:val="single" w:sz="4" w:space="0" w:color="auto"/>
            </w:tcBorders>
            <w:vAlign w:val="center"/>
            <w:hideMark/>
          </w:tcPr>
          <w:p w14:paraId="52AAC052" w14:textId="58BDE1F0" w:rsidR="00771B02" w:rsidRPr="00C965EF" w:rsidDel="00C661A2" w:rsidRDefault="00771B02" w:rsidP="00EE62F2">
            <w:pPr>
              <w:spacing w:after="0"/>
              <w:rPr>
                <w:del w:id="6432" w:author="Patel, Rinkesh" w:date="2016-09-26T17:28:00Z"/>
                <w:rFonts w:ascii="Calibri" w:hAnsi="Calibri"/>
                <w:sz w:val="18"/>
                <w:szCs w:val="18"/>
              </w:rPr>
            </w:pPr>
            <w:bookmarkStart w:id="6433" w:name="_Toc463004323"/>
            <w:bookmarkStart w:id="6434" w:name="_Toc463028985"/>
            <w:bookmarkStart w:id="6435" w:name="_Toc464055991"/>
            <w:bookmarkStart w:id="6436" w:name="_Toc464729525"/>
            <w:bookmarkStart w:id="6437" w:name="_Toc468181674"/>
            <w:bookmarkStart w:id="6438" w:name="_Toc468182988"/>
            <w:bookmarkStart w:id="6439" w:name="_Toc469407765"/>
            <w:bookmarkStart w:id="6440" w:name="_Toc469493713"/>
            <w:bookmarkStart w:id="6441" w:name="_Toc469498532"/>
            <w:bookmarkEnd w:id="6433"/>
            <w:bookmarkEnd w:id="6434"/>
            <w:bookmarkEnd w:id="6435"/>
            <w:bookmarkEnd w:id="6436"/>
            <w:bookmarkEnd w:id="6437"/>
            <w:bookmarkEnd w:id="6438"/>
            <w:bookmarkEnd w:id="6439"/>
            <w:bookmarkEnd w:id="6440"/>
            <w:bookmarkEnd w:id="6441"/>
          </w:p>
        </w:tc>
        <w:tc>
          <w:tcPr>
            <w:tcW w:w="862" w:type="pct"/>
            <w:vMerge/>
            <w:tcBorders>
              <w:top w:val="nil"/>
              <w:left w:val="single" w:sz="4" w:space="0" w:color="auto"/>
              <w:bottom w:val="single" w:sz="4" w:space="0" w:color="auto"/>
              <w:right w:val="single" w:sz="4" w:space="0" w:color="auto"/>
            </w:tcBorders>
            <w:vAlign w:val="center"/>
            <w:hideMark/>
          </w:tcPr>
          <w:p w14:paraId="7BA0DADC" w14:textId="0791875D" w:rsidR="00771B02" w:rsidRPr="00C965EF" w:rsidDel="00C661A2" w:rsidRDefault="00771B02" w:rsidP="00EE62F2">
            <w:pPr>
              <w:spacing w:after="0"/>
              <w:rPr>
                <w:del w:id="6442" w:author="Patel, Rinkesh" w:date="2016-09-26T17:28:00Z"/>
                <w:rFonts w:ascii="Calibri" w:hAnsi="Calibri"/>
                <w:sz w:val="18"/>
                <w:szCs w:val="18"/>
              </w:rPr>
            </w:pPr>
            <w:bookmarkStart w:id="6443" w:name="_Toc463004324"/>
            <w:bookmarkStart w:id="6444" w:name="_Toc463028986"/>
            <w:bookmarkStart w:id="6445" w:name="_Toc464055992"/>
            <w:bookmarkStart w:id="6446" w:name="_Toc464729526"/>
            <w:bookmarkStart w:id="6447" w:name="_Toc468181675"/>
            <w:bookmarkStart w:id="6448" w:name="_Toc468182989"/>
            <w:bookmarkStart w:id="6449" w:name="_Toc469407766"/>
            <w:bookmarkStart w:id="6450" w:name="_Toc469493714"/>
            <w:bookmarkStart w:id="6451" w:name="_Toc469498533"/>
            <w:bookmarkEnd w:id="6443"/>
            <w:bookmarkEnd w:id="6444"/>
            <w:bookmarkEnd w:id="6445"/>
            <w:bookmarkEnd w:id="6446"/>
            <w:bookmarkEnd w:id="6447"/>
            <w:bookmarkEnd w:id="6448"/>
            <w:bookmarkEnd w:id="6449"/>
            <w:bookmarkEnd w:id="6450"/>
            <w:bookmarkEnd w:id="6451"/>
          </w:p>
        </w:tc>
        <w:bookmarkStart w:id="6452" w:name="_Toc463004325"/>
        <w:bookmarkStart w:id="6453" w:name="_Toc463028987"/>
        <w:bookmarkStart w:id="6454" w:name="_Toc464055993"/>
        <w:bookmarkStart w:id="6455" w:name="_Toc464729527"/>
        <w:bookmarkStart w:id="6456" w:name="_Toc468181676"/>
        <w:bookmarkStart w:id="6457" w:name="_Toc468182990"/>
        <w:bookmarkStart w:id="6458" w:name="_Toc469407767"/>
        <w:bookmarkStart w:id="6459" w:name="_Toc469493715"/>
        <w:bookmarkStart w:id="6460" w:name="_Toc469498534"/>
        <w:bookmarkEnd w:id="6452"/>
        <w:bookmarkEnd w:id="6453"/>
        <w:bookmarkEnd w:id="6454"/>
        <w:bookmarkEnd w:id="6455"/>
        <w:bookmarkEnd w:id="6456"/>
        <w:bookmarkEnd w:id="6457"/>
        <w:bookmarkEnd w:id="6458"/>
        <w:bookmarkEnd w:id="6459"/>
        <w:bookmarkEnd w:id="6460"/>
      </w:tr>
      <w:tr w:rsidR="00771B02" w:rsidRPr="00C965EF" w:rsidDel="00C661A2" w14:paraId="4C461844" w14:textId="03B59ED0" w:rsidTr="00722130">
        <w:trPr>
          <w:trHeight w:val="300"/>
          <w:del w:id="6461"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4325BE27" w14:textId="7CC33392" w:rsidR="00771B02" w:rsidRPr="00C965EF" w:rsidDel="00C661A2" w:rsidRDefault="00771B02" w:rsidP="00EE62F2">
            <w:pPr>
              <w:spacing w:after="0"/>
              <w:rPr>
                <w:del w:id="6462" w:author="Patel, Rinkesh" w:date="2016-09-26T17:28:00Z"/>
                <w:rFonts w:ascii="Calibri" w:hAnsi="Calibri"/>
                <w:sz w:val="18"/>
                <w:szCs w:val="18"/>
              </w:rPr>
            </w:pPr>
            <w:del w:id="6463" w:author="Patel, Rinkesh" w:date="2016-09-26T17:28:00Z">
              <w:r w:rsidDel="00C661A2">
                <w:rPr>
                  <w:rFonts w:ascii="Calibri" w:hAnsi="Calibri"/>
                  <w:sz w:val="18"/>
                  <w:szCs w:val="18"/>
                </w:rPr>
                <w:delText>C</w:delText>
              </w:r>
              <w:r w:rsidRPr="00C965EF" w:rsidDel="00C661A2">
                <w:rPr>
                  <w:rFonts w:ascii="Calibri" w:hAnsi="Calibri"/>
                  <w:sz w:val="18"/>
                  <w:szCs w:val="18"/>
                </w:rPr>
                <w:delText xml:space="preserve">LIENT_TRANSACTION_ID </w:delText>
              </w:r>
              <w:bookmarkStart w:id="6464" w:name="_Toc463004326"/>
              <w:bookmarkStart w:id="6465" w:name="_Toc463028988"/>
              <w:bookmarkStart w:id="6466" w:name="_Toc464055994"/>
              <w:bookmarkStart w:id="6467" w:name="_Toc464729528"/>
              <w:bookmarkStart w:id="6468" w:name="_Toc468181677"/>
              <w:bookmarkStart w:id="6469" w:name="_Toc468182991"/>
              <w:bookmarkStart w:id="6470" w:name="_Toc469407768"/>
              <w:bookmarkStart w:id="6471" w:name="_Toc469493716"/>
              <w:bookmarkStart w:id="6472" w:name="_Toc469498535"/>
              <w:bookmarkEnd w:id="6464"/>
              <w:bookmarkEnd w:id="6465"/>
              <w:bookmarkEnd w:id="6466"/>
              <w:bookmarkEnd w:id="6467"/>
              <w:bookmarkEnd w:id="6468"/>
              <w:bookmarkEnd w:id="6469"/>
              <w:bookmarkEnd w:id="6470"/>
              <w:bookmarkEnd w:id="6471"/>
              <w:bookmarkEnd w:id="6472"/>
            </w:del>
          </w:p>
        </w:tc>
        <w:tc>
          <w:tcPr>
            <w:tcW w:w="627" w:type="pct"/>
            <w:tcBorders>
              <w:top w:val="nil"/>
              <w:left w:val="nil"/>
              <w:bottom w:val="single" w:sz="4" w:space="0" w:color="auto"/>
              <w:right w:val="single" w:sz="4" w:space="0" w:color="auto"/>
            </w:tcBorders>
            <w:shd w:val="clear" w:color="auto" w:fill="auto"/>
            <w:noWrap/>
            <w:vAlign w:val="center"/>
            <w:hideMark/>
          </w:tcPr>
          <w:p w14:paraId="19FCADE5" w14:textId="41967557" w:rsidR="00771B02" w:rsidRPr="00C965EF" w:rsidDel="00C661A2" w:rsidRDefault="00771B02" w:rsidP="00EE62F2">
            <w:pPr>
              <w:spacing w:after="0"/>
              <w:rPr>
                <w:del w:id="6473" w:author="Patel, Rinkesh" w:date="2016-09-26T17:28:00Z"/>
                <w:rFonts w:ascii="Calibri" w:hAnsi="Calibri"/>
                <w:sz w:val="18"/>
                <w:szCs w:val="18"/>
              </w:rPr>
            </w:pPr>
            <w:del w:id="6474" w:author="Patel, Rinkesh" w:date="2016-09-26T17:28:00Z">
              <w:r w:rsidRPr="00C965EF" w:rsidDel="00C661A2">
                <w:rPr>
                  <w:rFonts w:ascii="Calibri" w:hAnsi="Calibri"/>
                  <w:sz w:val="18"/>
                  <w:szCs w:val="18"/>
                </w:rPr>
                <w:delText>X</w:delText>
              </w:r>
              <w:bookmarkStart w:id="6475" w:name="_Toc463004327"/>
              <w:bookmarkStart w:id="6476" w:name="_Toc463028989"/>
              <w:bookmarkStart w:id="6477" w:name="_Toc464055995"/>
              <w:bookmarkStart w:id="6478" w:name="_Toc464729529"/>
              <w:bookmarkStart w:id="6479" w:name="_Toc468181678"/>
              <w:bookmarkStart w:id="6480" w:name="_Toc468182992"/>
              <w:bookmarkStart w:id="6481" w:name="_Toc469407769"/>
              <w:bookmarkStart w:id="6482" w:name="_Toc469493717"/>
              <w:bookmarkStart w:id="6483" w:name="_Toc469498536"/>
              <w:bookmarkEnd w:id="6475"/>
              <w:bookmarkEnd w:id="6476"/>
              <w:bookmarkEnd w:id="6477"/>
              <w:bookmarkEnd w:id="6478"/>
              <w:bookmarkEnd w:id="6479"/>
              <w:bookmarkEnd w:id="6480"/>
              <w:bookmarkEnd w:id="6481"/>
              <w:bookmarkEnd w:id="6482"/>
              <w:bookmarkEnd w:id="6483"/>
            </w:del>
          </w:p>
        </w:tc>
        <w:tc>
          <w:tcPr>
            <w:tcW w:w="979" w:type="pct"/>
            <w:tcBorders>
              <w:top w:val="nil"/>
              <w:left w:val="nil"/>
              <w:bottom w:val="single" w:sz="4" w:space="0" w:color="auto"/>
              <w:right w:val="single" w:sz="4" w:space="0" w:color="auto"/>
            </w:tcBorders>
            <w:shd w:val="clear" w:color="auto" w:fill="auto"/>
            <w:noWrap/>
            <w:vAlign w:val="center"/>
            <w:hideMark/>
          </w:tcPr>
          <w:p w14:paraId="0DA7E7DC" w14:textId="442071DB" w:rsidR="00771B02" w:rsidRPr="00C965EF" w:rsidDel="00C661A2" w:rsidRDefault="00771B02" w:rsidP="00EE62F2">
            <w:pPr>
              <w:spacing w:after="0"/>
              <w:rPr>
                <w:del w:id="6484" w:author="Patel, Rinkesh" w:date="2016-09-26T17:28:00Z"/>
                <w:rFonts w:ascii="Calibri" w:hAnsi="Calibri"/>
                <w:sz w:val="18"/>
                <w:szCs w:val="18"/>
              </w:rPr>
            </w:pPr>
            <w:bookmarkStart w:id="6485" w:name="_Toc463004328"/>
            <w:bookmarkStart w:id="6486" w:name="_Toc463028990"/>
            <w:bookmarkStart w:id="6487" w:name="_Toc464055996"/>
            <w:bookmarkStart w:id="6488" w:name="_Toc464729530"/>
            <w:bookmarkStart w:id="6489" w:name="_Toc468181679"/>
            <w:bookmarkStart w:id="6490" w:name="_Toc468182993"/>
            <w:bookmarkStart w:id="6491" w:name="_Toc469407770"/>
            <w:bookmarkStart w:id="6492" w:name="_Toc469493718"/>
            <w:bookmarkStart w:id="6493" w:name="_Toc469498537"/>
            <w:bookmarkEnd w:id="6485"/>
            <w:bookmarkEnd w:id="6486"/>
            <w:bookmarkEnd w:id="6487"/>
            <w:bookmarkEnd w:id="6488"/>
            <w:bookmarkEnd w:id="6489"/>
            <w:bookmarkEnd w:id="6490"/>
            <w:bookmarkEnd w:id="6491"/>
            <w:bookmarkEnd w:id="6492"/>
            <w:bookmarkEnd w:id="6493"/>
          </w:p>
        </w:tc>
        <w:tc>
          <w:tcPr>
            <w:tcW w:w="862" w:type="pct"/>
            <w:tcBorders>
              <w:top w:val="nil"/>
              <w:left w:val="nil"/>
              <w:bottom w:val="single" w:sz="4" w:space="0" w:color="auto"/>
              <w:right w:val="single" w:sz="4" w:space="0" w:color="auto"/>
            </w:tcBorders>
            <w:shd w:val="clear" w:color="auto" w:fill="auto"/>
            <w:noWrap/>
            <w:vAlign w:val="center"/>
            <w:hideMark/>
          </w:tcPr>
          <w:p w14:paraId="7D76A934" w14:textId="2BBCC3F0" w:rsidR="00771B02" w:rsidRPr="00C965EF" w:rsidDel="00C661A2" w:rsidRDefault="00771B02" w:rsidP="00EE62F2">
            <w:pPr>
              <w:spacing w:after="0"/>
              <w:rPr>
                <w:del w:id="6494" w:author="Patel, Rinkesh" w:date="2016-09-26T17:28:00Z"/>
                <w:rFonts w:ascii="Calibri" w:hAnsi="Calibri"/>
                <w:sz w:val="18"/>
                <w:szCs w:val="18"/>
              </w:rPr>
            </w:pPr>
            <w:bookmarkStart w:id="6495" w:name="_Toc463004329"/>
            <w:bookmarkStart w:id="6496" w:name="_Toc463028991"/>
            <w:bookmarkStart w:id="6497" w:name="_Toc464055997"/>
            <w:bookmarkStart w:id="6498" w:name="_Toc464729531"/>
            <w:bookmarkStart w:id="6499" w:name="_Toc468181680"/>
            <w:bookmarkStart w:id="6500" w:name="_Toc468182994"/>
            <w:bookmarkStart w:id="6501" w:name="_Toc469407771"/>
            <w:bookmarkStart w:id="6502" w:name="_Toc469493719"/>
            <w:bookmarkStart w:id="6503" w:name="_Toc469498538"/>
            <w:bookmarkEnd w:id="6495"/>
            <w:bookmarkEnd w:id="6496"/>
            <w:bookmarkEnd w:id="6497"/>
            <w:bookmarkEnd w:id="6498"/>
            <w:bookmarkEnd w:id="6499"/>
            <w:bookmarkEnd w:id="6500"/>
            <w:bookmarkEnd w:id="6501"/>
            <w:bookmarkEnd w:id="6502"/>
            <w:bookmarkEnd w:id="6503"/>
          </w:p>
        </w:tc>
        <w:bookmarkStart w:id="6504" w:name="_Toc463004330"/>
        <w:bookmarkStart w:id="6505" w:name="_Toc463028992"/>
        <w:bookmarkStart w:id="6506" w:name="_Toc464055998"/>
        <w:bookmarkStart w:id="6507" w:name="_Toc464729532"/>
        <w:bookmarkStart w:id="6508" w:name="_Toc468181681"/>
        <w:bookmarkStart w:id="6509" w:name="_Toc468182995"/>
        <w:bookmarkStart w:id="6510" w:name="_Toc469407772"/>
        <w:bookmarkStart w:id="6511" w:name="_Toc469493720"/>
        <w:bookmarkStart w:id="6512" w:name="_Toc469498539"/>
        <w:bookmarkEnd w:id="6504"/>
        <w:bookmarkEnd w:id="6505"/>
        <w:bookmarkEnd w:id="6506"/>
        <w:bookmarkEnd w:id="6507"/>
        <w:bookmarkEnd w:id="6508"/>
        <w:bookmarkEnd w:id="6509"/>
        <w:bookmarkEnd w:id="6510"/>
        <w:bookmarkEnd w:id="6511"/>
        <w:bookmarkEnd w:id="6512"/>
      </w:tr>
      <w:tr w:rsidR="00771B02" w:rsidRPr="00C965EF" w:rsidDel="00C661A2" w14:paraId="6591D658" w14:textId="17DBEFB2" w:rsidTr="00722130">
        <w:trPr>
          <w:trHeight w:val="300"/>
          <w:del w:id="6513"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1DC398" w14:textId="60E6C4D1" w:rsidR="00771B02" w:rsidRPr="00C965EF" w:rsidDel="00C661A2" w:rsidRDefault="00771B02" w:rsidP="00EE62F2">
            <w:pPr>
              <w:spacing w:after="0"/>
              <w:rPr>
                <w:del w:id="6514" w:author="Patel, Rinkesh" w:date="2016-09-26T17:28:00Z"/>
                <w:rFonts w:ascii="Calibri" w:hAnsi="Calibri"/>
                <w:sz w:val="18"/>
                <w:szCs w:val="18"/>
              </w:rPr>
            </w:pPr>
            <w:del w:id="6515" w:author="Patel, Rinkesh" w:date="2016-09-26T17:28:00Z">
              <w:r w:rsidRPr="00C965EF" w:rsidDel="00C661A2">
                <w:rPr>
                  <w:rFonts w:ascii="Calibri" w:hAnsi="Calibri"/>
                  <w:sz w:val="18"/>
                  <w:szCs w:val="18"/>
                </w:rPr>
                <w:delText>STATUS</w:delText>
              </w:r>
              <w:bookmarkStart w:id="6516" w:name="_Toc463004331"/>
              <w:bookmarkStart w:id="6517" w:name="_Toc463028993"/>
              <w:bookmarkStart w:id="6518" w:name="_Toc464055999"/>
              <w:bookmarkStart w:id="6519" w:name="_Toc464729533"/>
              <w:bookmarkStart w:id="6520" w:name="_Toc468181682"/>
              <w:bookmarkStart w:id="6521" w:name="_Toc468182996"/>
              <w:bookmarkStart w:id="6522" w:name="_Toc469407773"/>
              <w:bookmarkStart w:id="6523" w:name="_Toc469493721"/>
              <w:bookmarkStart w:id="6524" w:name="_Toc469498540"/>
              <w:bookmarkEnd w:id="6516"/>
              <w:bookmarkEnd w:id="6517"/>
              <w:bookmarkEnd w:id="6518"/>
              <w:bookmarkEnd w:id="6519"/>
              <w:bookmarkEnd w:id="6520"/>
              <w:bookmarkEnd w:id="6521"/>
              <w:bookmarkEnd w:id="6522"/>
              <w:bookmarkEnd w:id="6523"/>
              <w:bookmarkEnd w:id="6524"/>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8E55E5B" w14:textId="3B55D307" w:rsidR="00771B02" w:rsidRPr="00C965EF" w:rsidDel="00C661A2" w:rsidRDefault="00771B02" w:rsidP="00EE62F2">
            <w:pPr>
              <w:spacing w:after="0"/>
              <w:rPr>
                <w:del w:id="6525" w:author="Patel, Rinkesh" w:date="2016-09-26T17:28:00Z"/>
                <w:rFonts w:ascii="Calibri" w:hAnsi="Calibri"/>
                <w:sz w:val="18"/>
                <w:szCs w:val="18"/>
              </w:rPr>
            </w:pPr>
            <w:del w:id="6526" w:author="Patel, Rinkesh" w:date="2016-09-26T17:28:00Z">
              <w:r w:rsidRPr="00C965EF" w:rsidDel="00C661A2">
                <w:rPr>
                  <w:rFonts w:ascii="Calibri" w:hAnsi="Calibri"/>
                  <w:sz w:val="18"/>
                  <w:szCs w:val="18"/>
                </w:rPr>
                <w:delText>X</w:delText>
              </w:r>
              <w:bookmarkStart w:id="6527" w:name="_Toc463004332"/>
              <w:bookmarkStart w:id="6528" w:name="_Toc463028994"/>
              <w:bookmarkStart w:id="6529" w:name="_Toc464056000"/>
              <w:bookmarkStart w:id="6530" w:name="_Toc464729534"/>
              <w:bookmarkStart w:id="6531" w:name="_Toc468181683"/>
              <w:bookmarkStart w:id="6532" w:name="_Toc468182997"/>
              <w:bookmarkStart w:id="6533" w:name="_Toc469407774"/>
              <w:bookmarkStart w:id="6534" w:name="_Toc469493722"/>
              <w:bookmarkStart w:id="6535" w:name="_Toc469498541"/>
              <w:bookmarkEnd w:id="6527"/>
              <w:bookmarkEnd w:id="6528"/>
              <w:bookmarkEnd w:id="6529"/>
              <w:bookmarkEnd w:id="6530"/>
              <w:bookmarkEnd w:id="6531"/>
              <w:bookmarkEnd w:id="6532"/>
              <w:bookmarkEnd w:id="6533"/>
              <w:bookmarkEnd w:id="6534"/>
              <w:bookmarkEnd w:id="6535"/>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261B57B" w14:textId="5DC0CDEE" w:rsidR="00771B02" w:rsidRPr="00C965EF" w:rsidDel="00C661A2" w:rsidRDefault="00771B02" w:rsidP="00EE62F2">
            <w:pPr>
              <w:spacing w:after="0"/>
              <w:rPr>
                <w:del w:id="6536" w:author="Patel, Rinkesh" w:date="2016-09-26T17:28:00Z"/>
                <w:rFonts w:ascii="Calibri" w:hAnsi="Calibri"/>
                <w:sz w:val="18"/>
                <w:szCs w:val="18"/>
              </w:rPr>
            </w:pPr>
            <w:del w:id="6537" w:author="Patel, Rinkesh" w:date="2016-09-26T17:28:00Z">
              <w:r w:rsidRPr="00C965EF" w:rsidDel="00C661A2">
                <w:rPr>
                  <w:rFonts w:ascii="Calibri" w:hAnsi="Calibri"/>
                  <w:sz w:val="18"/>
                  <w:szCs w:val="18"/>
                </w:rPr>
                <w:delText>X</w:delText>
              </w:r>
              <w:bookmarkStart w:id="6538" w:name="_Toc463004333"/>
              <w:bookmarkStart w:id="6539" w:name="_Toc463028995"/>
              <w:bookmarkStart w:id="6540" w:name="_Toc464056001"/>
              <w:bookmarkStart w:id="6541" w:name="_Toc464729535"/>
              <w:bookmarkStart w:id="6542" w:name="_Toc468181684"/>
              <w:bookmarkStart w:id="6543" w:name="_Toc468182998"/>
              <w:bookmarkStart w:id="6544" w:name="_Toc469407775"/>
              <w:bookmarkStart w:id="6545" w:name="_Toc469493723"/>
              <w:bookmarkStart w:id="6546" w:name="_Toc469498542"/>
              <w:bookmarkEnd w:id="6538"/>
              <w:bookmarkEnd w:id="6539"/>
              <w:bookmarkEnd w:id="6540"/>
              <w:bookmarkEnd w:id="6541"/>
              <w:bookmarkEnd w:id="6542"/>
              <w:bookmarkEnd w:id="6543"/>
              <w:bookmarkEnd w:id="6544"/>
              <w:bookmarkEnd w:id="6545"/>
              <w:bookmarkEnd w:id="6546"/>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97C0328" w14:textId="48A90970" w:rsidR="00771B02" w:rsidRPr="00C965EF" w:rsidDel="00C661A2" w:rsidRDefault="00771B02" w:rsidP="00EE62F2">
            <w:pPr>
              <w:spacing w:after="0"/>
              <w:rPr>
                <w:del w:id="6547" w:author="Patel, Rinkesh" w:date="2016-09-26T17:28:00Z"/>
                <w:rFonts w:ascii="Calibri" w:hAnsi="Calibri"/>
                <w:sz w:val="18"/>
                <w:szCs w:val="18"/>
              </w:rPr>
            </w:pPr>
            <w:bookmarkStart w:id="6548" w:name="_Toc463004334"/>
            <w:bookmarkStart w:id="6549" w:name="_Toc463028996"/>
            <w:bookmarkStart w:id="6550" w:name="_Toc464056002"/>
            <w:bookmarkStart w:id="6551" w:name="_Toc464729536"/>
            <w:bookmarkStart w:id="6552" w:name="_Toc468181685"/>
            <w:bookmarkStart w:id="6553" w:name="_Toc468182999"/>
            <w:bookmarkStart w:id="6554" w:name="_Toc469407776"/>
            <w:bookmarkStart w:id="6555" w:name="_Toc469493724"/>
            <w:bookmarkStart w:id="6556" w:name="_Toc469498543"/>
            <w:bookmarkEnd w:id="6548"/>
            <w:bookmarkEnd w:id="6549"/>
            <w:bookmarkEnd w:id="6550"/>
            <w:bookmarkEnd w:id="6551"/>
            <w:bookmarkEnd w:id="6552"/>
            <w:bookmarkEnd w:id="6553"/>
            <w:bookmarkEnd w:id="6554"/>
            <w:bookmarkEnd w:id="6555"/>
            <w:bookmarkEnd w:id="6556"/>
          </w:p>
        </w:tc>
        <w:bookmarkStart w:id="6557" w:name="_Toc463004335"/>
        <w:bookmarkStart w:id="6558" w:name="_Toc463028997"/>
        <w:bookmarkStart w:id="6559" w:name="_Toc464056003"/>
        <w:bookmarkStart w:id="6560" w:name="_Toc464729537"/>
        <w:bookmarkStart w:id="6561" w:name="_Toc468181686"/>
        <w:bookmarkStart w:id="6562" w:name="_Toc468183000"/>
        <w:bookmarkStart w:id="6563" w:name="_Toc469407777"/>
        <w:bookmarkStart w:id="6564" w:name="_Toc469493725"/>
        <w:bookmarkStart w:id="6565" w:name="_Toc469498544"/>
        <w:bookmarkEnd w:id="6557"/>
        <w:bookmarkEnd w:id="6558"/>
        <w:bookmarkEnd w:id="6559"/>
        <w:bookmarkEnd w:id="6560"/>
        <w:bookmarkEnd w:id="6561"/>
        <w:bookmarkEnd w:id="6562"/>
        <w:bookmarkEnd w:id="6563"/>
        <w:bookmarkEnd w:id="6564"/>
        <w:bookmarkEnd w:id="6565"/>
      </w:tr>
      <w:tr w:rsidR="00771B02" w:rsidRPr="00C965EF" w:rsidDel="00C661A2" w14:paraId="6D670933" w14:textId="46D1C192" w:rsidTr="00722130">
        <w:trPr>
          <w:trHeight w:val="300"/>
          <w:del w:id="6566"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26D8CC61" w14:textId="6B87499E" w:rsidR="00771B02" w:rsidRPr="00C965EF" w:rsidDel="00C661A2" w:rsidRDefault="00771B02" w:rsidP="00EE62F2">
            <w:pPr>
              <w:spacing w:after="0"/>
              <w:rPr>
                <w:del w:id="6567" w:author="Patel, Rinkesh" w:date="2016-09-26T17:28:00Z"/>
                <w:rFonts w:ascii="Calibri" w:hAnsi="Calibri"/>
                <w:sz w:val="18"/>
                <w:szCs w:val="18"/>
              </w:rPr>
            </w:pPr>
            <w:bookmarkStart w:id="6568" w:name="_Toc463004336"/>
            <w:bookmarkStart w:id="6569" w:name="_Toc463028998"/>
            <w:bookmarkStart w:id="6570" w:name="_Toc464056004"/>
            <w:bookmarkStart w:id="6571" w:name="_Toc464729538"/>
            <w:bookmarkStart w:id="6572" w:name="_Toc468181687"/>
            <w:bookmarkStart w:id="6573" w:name="_Toc468183001"/>
            <w:bookmarkStart w:id="6574" w:name="_Toc469407778"/>
            <w:bookmarkStart w:id="6575" w:name="_Toc469493726"/>
            <w:bookmarkStart w:id="6576" w:name="_Toc469498545"/>
            <w:bookmarkEnd w:id="6568"/>
            <w:bookmarkEnd w:id="6569"/>
            <w:bookmarkEnd w:id="6570"/>
            <w:bookmarkEnd w:id="6571"/>
            <w:bookmarkEnd w:id="6572"/>
            <w:bookmarkEnd w:id="6573"/>
            <w:bookmarkEnd w:id="6574"/>
            <w:bookmarkEnd w:id="6575"/>
            <w:bookmarkEnd w:id="6576"/>
          </w:p>
        </w:tc>
        <w:tc>
          <w:tcPr>
            <w:tcW w:w="627" w:type="pct"/>
            <w:vMerge/>
            <w:tcBorders>
              <w:top w:val="nil"/>
              <w:left w:val="single" w:sz="4" w:space="0" w:color="auto"/>
              <w:bottom w:val="single" w:sz="4" w:space="0" w:color="auto"/>
              <w:right w:val="single" w:sz="4" w:space="0" w:color="auto"/>
            </w:tcBorders>
            <w:vAlign w:val="center"/>
            <w:hideMark/>
          </w:tcPr>
          <w:p w14:paraId="662579FB" w14:textId="402016F4" w:rsidR="00771B02" w:rsidRPr="00C965EF" w:rsidDel="00C661A2" w:rsidRDefault="00771B02" w:rsidP="00EE62F2">
            <w:pPr>
              <w:spacing w:after="0"/>
              <w:rPr>
                <w:del w:id="6577" w:author="Patel, Rinkesh" w:date="2016-09-26T17:28:00Z"/>
                <w:rFonts w:ascii="Calibri" w:hAnsi="Calibri"/>
                <w:sz w:val="18"/>
                <w:szCs w:val="18"/>
              </w:rPr>
            </w:pPr>
            <w:bookmarkStart w:id="6578" w:name="_Toc463004337"/>
            <w:bookmarkStart w:id="6579" w:name="_Toc463028999"/>
            <w:bookmarkStart w:id="6580" w:name="_Toc464056005"/>
            <w:bookmarkStart w:id="6581" w:name="_Toc464729539"/>
            <w:bookmarkStart w:id="6582" w:name="_Toc468181688"/>
            <w:bookmarkStart w:id="6583" w:name="_Toc468183002"/>
            <w:bookmarkStart w:id="6584" w:name="_Toc469407779"/>
            <w:bookmarkStart w:id="6585" w:name="_Toc469493727"/>
            <w:bookmarkStart w:id="6586" w:name="_Toc469498546"/>
            <w:bookmarkEnd w:id="6578"/>
            <w:bookmarkEnd w:id="6579"/>
            <w:bookmarkEnd w:id="6580"/>
            <w:bookmarkEnd w:id="6581"/>
            <w:bookmarkEnd w:id="6582"/>
            <w:bookmarkEnd w:id="6583"/>
            <w:bookmarkEnd w:id="6584"/>
            <w:bookmarkEnd w:id="6585"/>
            <w:bookmarkEnd w:id="6586"/>
          </w:p>
        </w:tc>
        <w:tc>
          <w:tcPr>
            <w:tcW w:w="979" w:type="pct"/>
            <w:vMerge/>
            <w:tcBorders>
              <w:top w:val="nil"/>
              <w:left w:val="single" w:sz="4" w:space="0" w:color="auto"/>
              <w:bottom w:val="single" w:sz="4" w:space="0" w:color="auto"/>
              <w:right w:val="single" w:sz="4" w:space="0" w:color="auto"/>
            </w:tcBorders>
            <w:vAlign w:val="center"/>
            <w:hideMark/>
          </w:tcPr>
          <w:p w14:paraId="46C57CBB" w14:textId="2A1D5F7D" w:rsidR="00771B02" w:rsidRPr="00C965EF" w:rsidDel="00C661A2" w:rsidRDefault="00771B02" w:rsidP="00EE62F2">
            <w:pPr>
              <w:spacing w:after="0"/>
              <w:rPr>
                <w:del w:id="6587" w:author="Patel, Rinkesh" w:date="2016-09-26T17:28:00Z"/>
                <w:rFonts w:ascii="Calibri" w:hAnsi="Calibri"/>
                <w:sz w:val="18"/>
                <w:szCs w:val="18"/>
              </w:rPr>
            </w:pPr>
            <w:bookmarkStart w:id="6588" w:name="_Toc463004338"/>
            <w:bookmarkStart w:id="6589" w:name="_Toc463029000"/>
            <w:bookmarkStart w:id="6590" w:name="_Toc464056006"/>
            <w:bookmarkStart w:id="6591" w:name="_Toc464729540"/>
            <w:bookmarkStart w:id="6592" w:name="_Toc468181689"/>
            <w:bookmarkStart w:id="6593" w:name="_Toc468183003"/>
            <w:bookmarkStart w:id="6594" w:name="_Toc469407780"/>
            <w:bookmarkStart w:id="6595" w:name="_Toc469493728"/>
            <w:bookmarkStart w:id="6596" w:name="_Toc469498547"/>
            <w:bookmarkEnd w:id="6588"/>
            <w:bookmarkEnd w:id="6589"/>
            <w:bookmarkEnd w:id="6590"/>
            <w:bookmarkEnd w:id="6591"/>
            <w:bookmarkEnd w:id="6592"/>
            <w:bookmarkEnd w:id="6593"/>
            <w:bookmarkEnd w:id="6594"/>
            <w:bookmarkEnd w:id="6595"/>
            <w:bookmarkEnd w:id="6596"/>
          </w:p>
        </w:tc>
        <w:tc>
          <w:tcPr>
            <w:tcW w:w="862" w:type="pct"/>
            <w:vMerge/>
            <w:tcBorders>
              <w:top w:val="nil"/>
              <w:left w:val="single" w:sz="4" w:space="0" w:color="auto"/>
              <w:bottom w:val="single" w:sz="4" w:space="0" w:color="auto"/>
              <w:right w:val="single" w:sz="4" w:space="0" w:color="auto"/>
            </w:tcBorders>
            <w:vAlign w:val="center"/>
            <w:hideMark/>
          </w:tcPr>
          <w:p w14:paraId="214EF704" w14:textId="43E517E0" w:rsidR="00771B02" w:rsidRPr="00C965EF" w:rsidDel="00C661A2" w:rsidRDefault="00771B02" w:rsidP="00EE62F2">
            <w:pPr>
              <w:spacing w:after="0"/>
              <w:rPr>
                <w:del w:id="6597" w:author="Patel, Rinkesh" w:date="2016-09-26T17:28:00Z"/>
                <w:rFonts w:ascii="Calibri" w:hAnsi="Calibri"/>
                <w:sz w:val="18"/>
                <w:szCs w:val="18"/>
              </w:rPr>
            </w:pPr>
            <w:bookmarkStart w:id="6598" w:name="_Toc463004339"/>
            <w:bookmarkStart w:id="6599" w:name="_Toc463029001"/>
            <w:bookmarkStart w:id="6600" w:name="_Toc464056007"/>
            <w:bookmarkStart w:id="6601" w:name="_Toc464729541"/>
            <w:bookmarkStart w:id="6602" w:name="_Toc468181690"/>
            <w:bookmarkStart w:id="6603" w:name="_Toc468183004"/>
            <w:bookmarkStart w:id="6604" w:name="_Toc469407781"/>
            <w:bookmarkStart w:id="6605" w:name="_Toc469493729"/>
            <w:bookmarkStart w:id="6606" w:name="_Toc469498548"/>
            <w:bookmarkEnd w:id="6598"/>
            <w:bookmarkEnd w:id="6599"/>
            <w:bookmarkEnd w:id="6600"/>
            <w:bookmarkEnd w:id="6601"/>
            <w:bookmarkEnd w:id="6602"/>
            <w:bookmarkEnd w:id="6603"/>
            <w:bookmarkEnd w:id="6604"/>
            <w:bookmarkEnd w:id="6605"/>
            <w:bookmarkEnd w:id="6606"/>
          </w:p>
        </w:tc>
        <w:bookmarkStart w:id="6607" w:name="_Toc463004340"/>
        <w:bookmarkStart w:id="6608" w:name="_Toc463029002"/>
        <w:bookmarkStart w:id="6609" w:name="_Toc464056008"/>
        <w:bookmarkStart w:id="6610" w:name="_Toc464729542"/>
        <w:bookmarkStart w:id="6611" w:name="_Toc468181691"/>
        <w:bookmarkStart w:id="6612" w:name="_Toc468183005"/>
        <w:bookmarkStart w:id="6613" w:name="_Toc469407782"/>
        <w:bookmarkStart w:id="6614" w:name="_Toc469493730"/>
        <w:bookmarkStart w:id="6615" w:name="_Toc469498549"/>
        <w:bookmarkEnd w:id="6607"/>
        <w:bookmarkEnd w:id="6608"/>
        <w:bookmarkEnd w:id="6609"/>
        <w:bookmarkEnd w:id="6610"/>
        <w:bookmarkEnd w:id="6611"/>
        <w:bookmarkEnd w:id="6612"/>
        <w:bookmarkEnd w:id="6613"/>
        <w:bookmarkEnd w:id="6614"/>
        <w:bookmarkEnd w:id="6615"/>
      </w:tr>
      <w:tr w:rsidR="00771B02" w:rsidRPr="00C965EF" w:rsidDel="00C661A2" w14:paraId="736BD5F3" w14:textId="6B3C7074" w:rsidTr="00722130">
        <w:trPr>
          <w:trHeight w:val="300"/>
          <w:del w:id="6616"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24D8E4F0" w14:textId="10DB23D7" w:rsidR="00771B02" w:rsidRPr="00C965EF" w:rsidDel="00C661A2" w:rsidRDefault="00771B02" w:rsidP="00EE62F2">
            <w:pPr>
              <w:spacing w:after="0"/>
              <w:rPr>
                <w:del w:id="6617" w:author="Patel, Rinkesh" w:date="2016-09-26T17:28:00Z"/>
                <w:rFonts w:ascii="Calibri" w:hAnsi="Calibri"/>
                <w:sz w:val="18"/>
                <w:szCs w:val="18"/>
              </w:rPr>
            </w:pPr>
            <w:del w:id="6618" w:author="Patel, Rinkesh" w:date="2016-09-26T17:28:00Z">
              <w:r w:rsidRPr="00C965EF" w:rsidDel="00C661A2">
                <w:rPr>
                  <w:rFonts w:ascii="Calibri" w:hAnsi="Calibri"/>
                  <w:sz w:val="18"/>
                  <w:szCs w:val="18"/>
                </w:rPr>
                <w:delText>STATUS_REASON_CODE</w:delText>
              </w:r>
              <w:bookmarkStart w:id="6619" w:name="_Toc463004341"/>
              <w:bookmarkStart w:id="6620" w:name="_Toc463029003"/>
              <w:bookmarkStart w:id="6621" w:name="_Toc464056009"/>
              <w:bookmarkStart w:id="6622" w:name="_Toc464729543"/>
              <w:bookmarkStart w:id="6623" w:name="_Toc468181692"/>
              <w:bookmarkStart w:id="6624" w:name="_Toc468183006"/>
              <w:bookmarkStart w:id="6625" w:name="_Toc469407783"/>
              <w:bookmarkStart w:id="6626" w:name="_Toc469493731"/>
              <w:bookmarkStart w:id="6627" w:name="_Toc469498550"/>
              <w:bookmarkEnd w:id="6619"/>
              <w:bookmarkEnd w:id="6620"/>
              <w:bookmarkEnd w:id="6621"/>
              <w:bookmarkEnd w:id="6622"/>
              <w:bookmarkEnd w:id="6623"/>
              <w:bookmarkEnd w:id="6624"/>
              <w:bookmarkEnd w:id="6625"/>
              <w:bookmarkEnd w:id="6626"/>
              <w:bookmarkEnd w:id="6627"/>
            </w:del>
          </w:p>
        </w:tc>
        <w:tc>
          <w:tcPr>
            <w:tcW w:w="627" w:type="pct"/>
            <w:tcBorders>
              <w:top w:val="nil"/>
              <w:left w:val="nil"/>
              <w:bottom w:val="single" w:sz="4" w:space="0" w:color="auto"/>
              <w:right w:val="single" w:sz="4" w:space="0" w:color="auto"/>
            </w:tcBorders>
            <w:shd w:val="clear" w:color="auto" w:fill="auto"/>
            <w:noWrap/>
            <w:vAlign w:val="center"/>
            <w:hideMark/>
          </w:tcPr>
          <w:p w14:paraId="2FD384F5" w14:textId="47C5F998" w:rsidR="00771B02" w:rsidRPr="00C965EF" w:rsidDel="00C661A2" w:rsidRDefault="00771B02" w:rsidP="00EE62F2">
            <w:pPr>
              <w:spacing w:after="0"/>
              <w:rPr>
                <w:del w:id="6628" w:author="Patel, Rinkesh" w:date="2016-09-26T17:28:00Z"/>
                <w:rFonts w:ascii="Calibri" w:hAnsi="Calibri"/>
                <w:sz w:val="18"/>
                <w:szCs w:val="18"/>
              </w:rPr>
            </w:pPr>
            <w:del w:id="6629" w:author="Patel, Rinkesh" w:date="2016-09-26T17:28:00Z">
              <w:r w:rsidRPr="00C965EF" w:rsidDel="00C661A2">
                <w:rPr>
                  <w:rFonts w:ascii="Calibri" w:hAnsi="Calibri"/>
                  <w:sz w:val="18"/>
                  <w:szCs w:val="18"/>
                </w:rPr>
                <w:delText>X</w:delText>
              </w:r>
              <w:bookmarkStart w:id="6630" w:name="_Toc463004342"/>
              <w:bookmarkStart w:id="6631" w:name="_Toc463029004"/>
              <w:bookmarkStart w:id="6632" w:name="_Toc464056010"/>
              <w:bookmarkStart w:id="6633" w:name="_Toc464729544"/>
              <w:bookmarkStart w:id="6634" w:name="_Toc468181693"/>
              <w:bookmarkStart w:id="6635" w:name="_Toc468183007"/>
              <w:bookmarkStart w:id="6636" w:name="_Toc469407784"/>
              <w:bookmarkStart w:id="6637" w:name="_Toc469493732"/>
              <w:bookmarkStart w:id="6638" w:name="_Toc469498551"/>
              <w:bookmarkEnd w:id="6630"/>
              <w:bookmarkEnd w:id="6631"/>
              <w:bookmarkEnd w:id="6632"/>
              <w:bookmarkEnd w:id="6633"/>
              <w:bookmarkEnd w:id="6634"/>
              <w:bookmarkEnd w:id="6635"/>
              <w:bookmarkEnd w:id="6636"/>
              <w:bookmarkEnd w:id="6637"/>
              <w:bookmarkEnd w:id="6638"/>
            </w:del>
          </w:p>
        </w:tc>
        <w:tc>
          <w:tcPr>
            <w:tcW w:w="979" w:type="pct"/>
            <w:tcBorders>
              <w:top w:val="nil"/>
              <w:left w:val="nil"/>
              <w:bottom w:val="single" w:sz="4" w:space="0" w:color="auto"/>
              <w:right w:val="single" w:sz="4" w:space="0" w:color="auto"/>
            </w:tcBorders>
            <w:shd w:val="clear" w:color="auto" w:fill="auto"/>
            <w:noWrap/>
            <w:vAlign w:val="center"/>
            <w:hideMark/>
          </w:tcPr>
          <w:p w14:paraId="60A08691" w14:textId="0A34DA3F" w:rsidR="00771B02" w:rsidRPr="00C965EF" w:rsidDel="00C661A2" w:rsidRDefault="00771B02" w:rsidP="00EE62F2">
            <w:pPr>
              <w:spacing w:after="0"/>
              <w:rPr>
                <w:del w:id="6639" w:author="Patel, Rinkesh" w:date="2016-09-26T17:28:00Z"/>
                <w:rFonts w:ascii="Calibri" w:hAnsi="Calibri"/>
                <w:sz w:val="18"/>
                <w:szCs w:val="18"/>
              </w:rPr>
            </w:pPr>
            <w:del w:id="6640" w:author="Patel, Rinkesh" w:date="2016-09-26T17:28:00Z">
              <w:r w:rsidRPr="00C965EF" w:rsidDel="00C661A2">
                <w:rPr>
                  <w:rFonts w:ascii="Calibri" w:hAnsi="Calibri"/>
                  <w:sz w:val="18"/>
                  <w:szCs w:val="18"/>
                </w:rPr>
                <w:delText>X</w:delText>
              </w:r>
              <w:bookmarkStart w:id="6641" w:name="_Toc463004343"/>
              <w:bookmarkStart w:id="6642" w:name="_Toc463029005"/>
              <w:bookmarkStart w:id="6643" w:name="_Toc464056011"/>
              <w:bookmarkStart w:id="6644" w:name="_Toc464729545"/>
              <w:bookmarkStart w:id="6645" w:name="_Toc468181694"/>
              <w:bookmarkStart w:id="6646" w:name="_Toc468183008"/>
              <w:bookmarkStart w:id="6647" w:name="_Toc469407785"/>
              <w:bookmarkStart w:id="6648" w:name="_Toc469493733"/>
              <w:bookmarkStart w:id="6649" w:name="_Toc469498552"/>
              <w:bookmarkEnd w:id="6641"/>
              <w:bookmarkEnd w:id="6642"/>
              <w:bookmarkEnd w:id="6643"/>
              <w:bookmarkEnd w:id="6644"/>
              <w:bookmarkEnd w:id="6645"/>
              <w:bookmarkEnd w:id="6646"/>
              <w:bookmarkEnd w:id="6647"/>
              <w:bookmarkEnd w:id="6648"/>
              <w:bookmarkEnd w:id="6649"/>
            </w:del>
          </w:p>
        </w:tc>
        <w:tc>
          <w:tcPr>
            <w:tcW w:w="862" w:type="pct"/>
            <w:tcBorders>
              <w:top w:val="nil"/>
              <w:left w:val="nil"/>
              <w:bottom w:val="single" w:sz="4" w:space="0" w:color="auto"/>
              <w:right w:val="single" w:sz="4" w:space="0" w:color="auto"/>
            </w:tcBorders>
            <w:shd w:val="clear" w:color="auto" w:fill="auto"/>
            <w:noWrap/>
            <w:vAlign w:val="center"/>
            <w:hideMark/>
          </w:tcPr>
          <w:p w14:paraId="0957412B" w14:textId="28A55F0E" w:rsidR="00771B02" w:rsidRPr="00C965EF" w:rsidDel="00C661A2" w:rsidRDefault="00771B02" w:rsidP="00EE62F2">
            <w:pPr>
              <w:spacing w:after="0"/>
              <w:rPr>
                <w:del w:id="6650" w:author="Patel, Rinkesh" w:date="2016-09-26T17:28:00Z"/>
                <w:rFonts w:ascii="Calibri" w:hAnsi="Calibri"/>
                <w:sz w:val="18"/>
                <w:szCs w:val="18"/>
              </w:rPr>
            </w:pPr>
            <w:bookmarkStart w:id="6651" w:name="_Toc463004344"/>
            <w:bookmarkStart w:id="6652" w:name="_Toc463029006"/>
            <w:bookmarkStart w:id="6653" w:name="_Toc464056012"/>
            <w:bookmarkStart w:id="6654" w:name="_Toc464729546"/>
            <w:bookmarkStart w:id="6655" w:name="_Toc468181695"/>
            <w:bookmarkStart w:id="6656" w:name="_Toc468183009"/>
            <w:bookmarkStart w:id="6657" w:name="_Toc469407786"/>
            <w:bookmarkStart w:id="6658" w:name="_Toc469493734"/>
            <w:bookmarkStart w:id="6659" w:name="_Toc469498553"/>
            <w:bookmarkEnd w:id="6651"/>
            <w:bookmarkEnd w:id="6652"/>
            <w:bookmarkEnd w:id="6653"/>
            <w:bookmarkEnd w:id="6654"/>
            <w:bookmarkEnd w:id="6655"/>
            <w:bookmarkEnd w:id="6656"/>
            <w:bookmarkEnd w:id="6657"/>
            <w:bookmarkEnd w:id="6658"/>
            <w:bookmarkEnd w:id="6659"/>
          </w:p>
        </w:tc>
        <w:bookmarkStart w:id="6660" w:name="_Toc463004345"/>
        <w:bookmarkStart w:id="6661" w:name="_Toc463029007"/>
        <w:bookmarkStart w:id="6662" w:name="_Toc464056013"/>
        <w:bookmarkStart w:id="6663" w:name="_Toc464729547"/>
        <w:bookmarkStart w:id="6664" w:name="_Toc468181696"/>
        <w:bookmarkStart w:id="6665" w:name="_Toc468183010"/>
        <w:bookmarkStart w:id="6666" w:name="_Toc469407787"/>
        <w:bookmarkStart w:id="6667" w:name="_Toc469493735"/>
        <w:bookmarkStart w:id="6668" w:name="_Toc469498554"/>
        <w:bookmarkEnd w:id="6660"/>
        <w:bookmarkEnd w:id="6661"/>
        <w:bookmarkEnd w:id="6662"/>
        <w:bookmarkEnd w:id="6663"/>
        <w:bookmarkEnd w:id="6664"/>
        <w:bookmarkEnd w:id="6665"/>
        <w:bookmarkEnd w:id="6666"/>
        <w:bookmarkEnd w:id="6667"/>
        <w:bookmarkEnd w:id="6668"/>
      </w:tr>
      <w:tr w:rsidR="00771B02" w:rsidRPr="00C965EF" w:rsidDel="00C661A2" w14:paraId="15D4544E" w14:textId="5092A005" w:rsidTr="00722130">
        <w:trPr>
          <w:trHeight w:val="300"/>
          <w:del w:id="6669"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AFBC87C" w14:textId="561BEB03" w:rsidR="00771B02" w:rsidRPr="00C965EF" w:rsidDel="00C661A2" w:rsidRDefault="00771B02" w:rsidP="00EE62F2">
            <w:pPr>
              <w:spacing w:after="0"/>
              <w:rPr>
                <w:del w:id="6670" w:author="Patel, Rinkesh" w:date="2016-09-26T17:28:00Z"/>
                <w:rFonts w:ascii="Calibri" w:hAnsi="Calibri"/>
                <w:sz w:val="18"/>
                <w:szCs w:val="18"/>
              </w:rPr>
            </w:pPr>
            <w:del w:id="6671" w:author="Patel, Rinkesh" w:date="2016-09-26T17:28:00Z">
              <w:r w:rsidRPr="00C965EF" w:rsidDel="00C661A2">
                <w:rPr>
                  <w:rFonts w:ascii="Calibri" w:hAnsi="Calibri"/>
                  <w:sz w:val="18"/>
                  <w:szCs w:val="18"/>
                </w:rPr>
                <w:delText>SUBEVENTTYPE</w:delText>
              </w:r>
              <w:bookmarkStart w:id="6672" w:name="_Toc463004346"/>
              <w:bookmarkStart w:id="6673" w:name="_Toc463029008"/>
              <w:bookmarkStart w:id="6674" w:name="_Toc464056014"/>
              <w:bookmarkStart w:id="6675" w:name="_Toc464729548"/>
              <w:bookmarkStart w:id="6676" w:name="_Toc468181697"/>
              <w:bookmarkStart w:id="6677" w:name="_Toc468183011"/>
              <w:bookmarkStart w:id="6678" w:name="_Toc469407788"/>
              <w:bookmarkStart w:id="6679" w:name="_Toc469493736"/>
              <w:bookmarkStart w:id="6680" w:name="_Toc469498555"/>
              <w:bookmarkEnd w:id="6672"/>
              <w:bookmarkEnd w:id="6673"/>
              <w:bookmarkEnd w:id="6674"/>
              <w:bookmarkEnd w:id="6675"/>
              <w:bookmarkEnd w:id="6676"/>
              <w:bookmarkEnd w:id="6677"/>
              <w:bookmarkEnd w:id="6678"/>
              <w:bookmarkEnd w:id="6679"/>
              <w:bookmarkEnd w:id="6680"/>
            </w:del>
          </w:p>
        </w:tc>
        <w:tc>
          <w:tcPr>
            <w:tcW w:w="627" w:type="pct"/>
            <w:tcBorders>
              <w:top w:val="nil"/>
              <w:left w:val="nil"/>
              <w:bottom w:val="single" w:sz="4" w:space="0" w:color="auto"/>
              <w:right w:val="single" w:sz="4" w:space="0" w:color="auto"/>
            </w:tcBorders>
            <w:shd w:val="clear" w:color="auto" w:fill="auto"/>
            <w:noWrap/>
            <w:vAlign w:val="center"/>
            <w:hideMark/>
          </w:tcPr>
          <w:p w14:paraId="7847049A" w14:textId="76ABF023" w:rsidR="00771B02" w:rsidRPr="00C965EF" w:rsidDel="00C661A2" w:rsidRDefault="00771B02" w:rsidP="00EE62F2">
            <w:pPr>
              <w:spacing w:after="0"/>
              <w:rPr>
                <w:del w:id="6681" w:author="Patel, Rinkesh" w:date="2016-09-26T17:28:00Z"/>
                <w:rFonts w:ascii="Calibri" w:hAnsi="Calibri"/>
                <w:sz w:val="18"/>
                <w:szCs w:val="18"/>
              </w:rPr>
            </w:pPr>
            <w:del w:id="6682" w:author="Patel, Rinkesh" w:date="2016-09-26T17:28:00Z">
              <w:r w:rsidRPr="00C965EF" w:rsidDel="00C661A2">
                <w:rPr>
                  <w:rFonts w:ascii="Calibri" w:hAnsi="Calibri"/>
                  <w:sz w:val="18"/>
                  <w:szCs w:val="18"/>
                </w:rPr>
                <w:delText>X</w:delText>
              </w:r>
              <w:bookmarkStart w:id="6683" w:name="_Toc463004347"/>
              <w:bookmarkStart w:id="6684" w:name="_Toc463029009"/>
              <w:bookmarkStart w:id="6685" w:name="_Toc464056015"/>
              <w:bookmarkStart w:id="6686" w:name="_Toc464729549"/>
              <w:bookmarkStart w:id="6687" w:name="_Toc468181698"/>
              <w:bookmarkStart w:id="6688" w:name="_Toc468183012"/>
              <w:bookmarkStart w:id="6689" w:name="_Toc469407789"/>
              <w:bookmarkStart w:id="6690" w:name="_Toc469493737"/>
              <w:bookmarkStart w:id="6691" w:name="_Toc469498556"/>
              <w:bookmarkEnd w:id="6683"/>
              <w:bookmarkEnd w:id="6684"/>
              <w:bookmarkEnd w:id="6685"/>
              <w:bookmarkEnd w:id="6686"/>
              <w:bookmarkEnd w:id="6687"/>
              <w:bookmarkEnd w:id="6688"/>
              <w:bookmarkEnd w:id="6689"/>
              <w:bookmarkEnd w:id="6690"/>
              <w:bookmarkEnd w:id="6691"/>
            </w:del>
          </w:p>
        </w:tc>
        <w:tc>
          <w:tcPr>
            <w:tcW w:w="979" w:type="pct"/>
            <w:tcBorders>
              <w:top w:val="nil"/>
              <w:left w:val="nil"/>
              <w:bottom w:val="single" w:sz="4" w:space="0" w:color="auto"/>
              <w:right w:val="single" w:sz="4" w:space="0" w:color="auto"/>
            </w:tcBorders>
            <w:shd w:val="clear" w:color="auto" w:fill="auto"/>
            <w:noWrap/>
            <w:vAlign w:val="center"/>
            <w:hideMark/>
          </w:tcPr>
          <w:p w14:paraId="578873B1" w14:textId="526228A2" w:rsidR="00771B02" w:rsidRPr="00C965EF" w:rsidDel="00C661A2" w:rsidRDefault="00771B02" w:rsidP="00EE62F2">
            <w:pPr>
              <w:spacing w:after="0"/>
              <w:rPr>
                <w:del w:id="6692" w:author="Patel, Rinkesh" w:date="2016-09-26T17:28:00Z"/>
                <w:rFonts w:ascii="Calibri" w:hAnsi="Calibri"/>
                <w:sz w:val="18"/>
                <w:szCs w:val="18"/>
              </w:rPr>
            </w:pPr>
            <w:del w:id="6693" w:author="Patel, Rinkesh" w:date="2016-09-26T17:28:00Z">
              <w:r w:rsidRPr="00C965EF" w:rsidDel="00C661A2">
                <w:rPr>
                  <w:rFonts w:ascii="Calibri" w:hAnsi="Calibri"/>
                  <w:sz w:val="18"/>
                  <w:szCs w:val="18"/>
                </w:rPr>
                <w:delText>X</w:delText>
              </w:r>
              <w:bookmarkStart w:id="6694" w:name="_Toc463004348"/>
              <w:bookmarkStart w:id="6695" w:name="_Toc463029010"/>
              <w:bookmarkStart w:id="6696" w:name="_Toc464056016"/>
              <w:bookmarkStart w:id="6697" w:name="_Toc464729550"/>
              <w:bookmarkStart w:id="6698" w:name="_Toc468181699"/>
              <w:bookmarkStart w:id="6699" w:name="_Toc468183013"/>
              <w:bookmarkStart w:id="6700" w:name="_Toc469407790"/>
              <w:bookmarkStart w:id="6701" w:name="_Toc469493738"/>
              <w:bookmarkStart w:id="6702" w:name="_Toc469498557"/>
              <w:bookmarkEnd w:id="6694"/>
              <w:bookmarkEnd w:id="6695"/>
              <w:bookmarkEnd w:id="6696"/>
              <w:bookmarkEnd w:id="6697"/>
              <w:bookmarkEnd w:id="6698"/>
              <w:bookmarkEnd w:id="6699"/>
              <w:bookmarkEnd w:id="6700"/>
              <w:bookmarkEnd w:id="6701"/>
              <w:bookmarkEnd w:id="6702"/>
            </w:del>
          </w:p>
        </w:tc>
        <w:tc>
          <w:tcPr>
            <w:tcW w:w="862" w:type="pct"/>
            <w:tcBorders>
              <w:top w:val="nil"/>
              <w:left w:val="nil"/>
              <w:bottom w:val="single" w:sz="4" w:space="0" w:color="auto"/>
              <w:right w:val="single" w:sz="4" w:space="0" w:color="auto"/>
            </w:tcBorders>
            <w:shd w:val="clear" w:color="auto" w:fill="auto"/>
            <w:noWrap/>
            <w:vAlign w:val="center"/>
            <w:hideMark/>
          </w:tcPr>
          <w:p w14:paraId="28CB2EEF" w14:textId="7A19F32B" w:rsidR="00771B02" w:rsidRPr="00C965EF" w:rsidDel="00C661A2" w:rsidRDefault="00771B02" w:rsidP="00EE62F2">
            <w:pPr>
              <w:spacing w:after="0"/>
              <w:rPr>
                <w:del w:id="6703" w:author="Patel, Rinkesh" w:date="2016-09-26T17:28:00Z"/>
                <w:rFonts w:ascii="Calibri" w:hAnsi="Calibri"/>
                <w:sz w:val="18"/>
                <w:szCs w:val="18"/>
              </w:rPr>
            </w:pPr>
            <w:del w:id="6704" w:author="Patel, Rinkesh" w:date="2016-09-26T17:28:00Z">
              <w:r w:rsidDel="00C661A2">
                <w:rPr>
                  <w:rFonts w:ascii="Calibri" w:hAnsi="Calibri"/>
                  <w:sz w:val="18"/>
                  <w:szCs w:val="18"/>
                </w:rPr>
                <w:delText>X</w:delText>
              </w:r>
              <w:bookmarkStart w:id="6705" w:name="_Toc463004349"/>
              <w:bookmarkStart w:id="6706" w:name="_Toc463029011"/>
              <w:bookmarkStart w:id="6707" w:name="_Toc464056017"/>
              <w:bookmarkStart w:id="6708" w:name="_Toc464729551"/>
              <w:bookmarkStart w:id="6709" w:name="_Toc468181700"/>
              <w:bookmarkStart w:id="6710" w:name="_Toc468183014"/>
              <w:bookmarkStart w:id="6711" w:name="_Toc469407791"/>
              <w:bookmarkStart w:id="6712" w:name="_Toc469493739"/>
              <w:bookmarkStart w:id="6713" w:name="_Toc469498558"/>
              <w:bookmarkEnd w:id="6705"/>
              <w:bookmarkEnd w:id="6706"/>
              <w:bookmarkEnd w:id="6707"/>
              <w:bookmarkEnd w:id="6708"/>
              <w:bookmarkEnd w:id="6709"/>
              <w:bookmarkEnd w:id="6710"/>
              <w:bookmarkEnd w:id="6711"/>
              <w:bookmarkEnd w:id="6712"/>
              <w:bookmarkEnd w:id="6713"/>
            </w:del>
          </w:p>
        </w:tc>
        <w:bookmarkStart w:id="6714" w:name="_Toc463004350"/>
        <w:bookmarkStart w:id="6715" w:name="_Toc463029012"/>
        <w:bookmarkStart w:id="6716" w:name="_Toc464056018"/>
        <w:bookmarkStart w:id="6717" w:name="_Toc464729552"/>
        <w:bookmarkStart w:id="6718" w:name="_Toc468181701"/>
        <w:bookmarkStart w:id="6719" w:name="_Toc468183015"/>
        <w:bookmarkStart w:id="6720" w:name="_Toc469407792"/>
        <w:bookmarkStart w:id="6721" w:name="_Toc469493740"/>
        <w:bookmarkStart w:id="6722" w:name="_Toc469498559"/>
        <w:bookmarkEnd w:id="6714"/>
        <w:bookmarkEnd w:id="6715"/>
        <w:bookmarkEnd w:id="6716"/>
        <w:bookmarkEnd w:id="6717"/>
        <w:bookmarkEnd w:id="6718"/>
        <w:bookmarkEnd w:id="6719"/>
        <w:bookmarkEnd w:id="6720"/>
        <w:bookmarkEnd w:id="6721"/>
        <w:bookmarkEnd w:id="6722"/>
      </w:tr>
      <w:tr w:rsidR="00771B02" w:rsidRPr="00C965EF" w:rsidDel="00C661A2" w14:paraId="3D992AD3" w14:textId="509F7A57" w:rsidTr="00722130">
        <w:trPr>
          <w:trHeight w:val="300"/>
          <w:del w:id="6723"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DB2E0C6" w14:textId="5ADD87BB" w:rsidR="00771B02" w:rsidRPr="00C965EF" w:rsidDel="00C661A2" w:rsidRDefault="00771B02" w:rsidP="00EE62F2">
            <w:pPr>
              <w:spacing w:after="0"/>
              <w:rPr>
                <w:del w:id="6724" w:author="Patel, Rinkesh" w:date="2016-09-26T17:28:00Z"/>
                <w:rFonts w:ascii="Calibri" w:hAnsi="Calibri"/>
                <w:sz w:val="18"/>
                <w:szCs w:val="18"/>
              </w:rPr>
            </w:pPr>
            <w:del w:id="6725" w:author="Patel, Rinkesh" w:date="2016-09-26T17:28:00Z">
              <w:r w:rsidRPr="00C965EF" w:rsidDel="00C661A2">
                <w:rPr>
                  <w:rFonts w:ascii="Calibri" w:hAnsi="Calibri"/>
                  <w:sz w:val="18"/>
                  <w:szCs w:val="18"/>
                </w:rPr>
                <w:delText>SKU</w:delText>
              </w:r>
              <w:bookmarkStart w:id="6726" w:name="_Toc463004351"/>
              <w:bookmarkStart w:id="6727" w:name="_Toc463029013"/>
              <w:bookmarkStart w:id="6728" w:name="_Toc464056019"/>
              <w:bookmarkStart w:id="6729" w:name="_Toc464729553"/>
              <w:bookmarkStart w:id="6730" w:name="_Toc468181702"/>
              <w:bookmarkStart w:id="6731" w:name="_Toc468183016"/>
              <w:bookmarkStart w:id="6732" w:name="_Toc469407793"/>
              <w:bookmarkStart w:id="6733" w:name="_Toc469493741"/>
              <w:bookmarkStart w:id="6734" w:name="_Toc469498560"/>
              <w:bookmarkEnd w:id="6726"/>
              <w:bookmarkEnd w:id="6727"/>
              <w:bookmarkEnd w:id="6728"/>
              <w:bookmarkEnd w:id="6729"/>
              <w:bookmarkEnd w:id="6730"/>
              <w:bookmarkEnd w:id="6731"/>
              <w:bookmarkEnd w:id="6732"/>
              <w:bookmarkEnd w:id="6733"/>
              <w:bookmarkEnd w:id="6734"/>
            </w:del>
          </w:p>
        </w:tc>
        <w:tc>
          <w:tcPr>
            <w:tcW w:w="627" w:type="pct"/>
            <w:tcBorders>
              <w:top w:val="nil"/>
              <w:left w:val="nil"/>
              <w:bottom w:val="single" w:sz="4" w:space="0" w:color="auto"/>
              <w:right w:val="single" w:sz="4" w:space="0" w:color="auto"/>
            </w:tcBorders>
            <w:shd w:val="clear" w:color="auto" w:fill="auto"/>
            <w:noWrap/>
            <w:vAlign w:val="center"/>
            <w:hideMark/>
          </w:tcPr>
          <w:p w14:paraId="2265B465" w14:textId="2A63A0D3" w:rsidR="00771B02" w:rsidRPr="00C965EF" w:rsidDel="00C661A2" w:rsidRDefault="00771B02" w:rsidP="00EE62F2">
            <w:pPr>
              <w:spacing w:after="0"/>
              <w:rPr>
                <w:del w:id="6735" w:author="Patel, Rinkesh" w:date="2016-09-26T17:28:00Z"/>
                <w:rFonts w:ascii="Calibri" w:hAnsi="Calibri"/>
                <w:sz w:val="18"/>
                <w:szCs w:val="18"/>
              </w:rPr>
            </w:pPr>
            <w:del w:id="6736" w:author="Patel, Rinkesh" w:date="2016-09-26T17:28:00Z">
              <w:r w:rsidRPr="00C965EF" w:rsidDel="00C661A2">
                <w:rPr>
                  <w:rFonts w:ascii="Calibri" w:hAnsi="Calibri"/>
                  <w:sz w:val="18"/>
                  <w:szCs w:val="18"/>
                </w:rPr>
                <w:delText>X</w:delText>
              </w:r>
              <w:bookmarkStart w:id="6737" w:name="_Toc463004352"/>
              <w:bookmarkStart w:id="6738" w:name="_Toc463029014"/>
              <w:bookmarkStart w:id="6739" w:name="_Toc464056020"/>
              <w:bookmarkStart w:id="6740" w:name="_Toc464729554"/>
              <w:bookmarkStart w:id="6741" w:name="_Toc468181703"/>
              <w:bookmarkStart w:id="6742" w:name="_Toc468183017"/>
              <w:bookmarkStart w:id="6743" w:name="_Toc469407794"/>
              <w:bookmarkStart w:id="6744" w:name="_Toc469493742"/>
              <w:bookmarkStart w:id="6745" w:name="_Toc469498561"/>
              <w:bookmarkEnd w:id="6737"/>
              <w:bookmarkEnd w:id="6738"/>
              <w:bookmarkEnd w:id="6739"/>
              <w:bookmarkEnd w:id="6740"/>
              <w:bookmarkEnd w:id="6741"/>
              <w:bookmarkEnd w:id="6742"/>
              <w:bookmarkEnd w:id="6743"/>
              <w:bookmarkEnd w:id="6744"/>
              <w:bookmarkEnd w:id="6745"/>
            </w:del>
          </w:p>
        </w:tc>
        <w:tc>
          <w:tcPr>
            <w:tcW w:w="979" w:type="pct"/>
            <w:tcBorders>
              <w:top w:val="nil"/>
              <w:left w:val="nil"/>
              <w:bottom w:val="single" w:sz="4" w:space="0" w:color="auto"/>
              <w:right w:val="single" w:sz="4" w:space="0" w:color="auto"/>
            </w:tcBorders>
            <w:shd w:val="clear" w:color="auto" w:fill="auto"/>
            <w:noWrap/>
            <w:vAlign w:val="center"/>
            <w:hideMark/>
          </w:tcPr>
          <w:p w14:paraId="32C63D77" w14:textId="461D11BA" w:rsidR="00771B02" w:rsidRPr="00C965EF" w:rsidDel="00C661A2" w:rsidRDefault="00771B02" w:rsidP="00EE62F2">
            <w:pPr>
              <w:spacing w:after="0"/>
              <w:rPr>
                <w:del w:id="6746" w:author="Patel, Rinkesh" w:date="2016-09-26T17:28:00Z"/>
                <w:rFonts w:ascii="Calibri" w:hAnsi="Calibri"/>
                <w:sz w:val="18"/>
                <w:szCs w:val="18"/>
              </w:rPr>
            </w:pPr>
            <w:del w:id="6747" w:author="Patel, Rinkesh" w:date="2016-09-26T17:28:00Z">
              <w:r w:rsidRPr="00C965EF" w:rsidDel="00C661A2">
                <w:rPr>
                  <w:rFonts w:ascii="Calibri" w:hAnsi="Calibri"/>
                  <w:sz w:val="18"/>
                  <w:szCs w:val="18"/>
                </w:rPr>
                <w:delText>X</w:delText>
              </w:r>
              <w:bookmarkStart w:id="6748" w:name="_Toc463004353"/>
              <w:bookmarkStart w:id="6749" w:name="_Toc463029015"/>
              <w:bookmarkStart w:id="6750" w:name="_Toc464056021"/>
              <w:bookmarkStart w:id="6751" w:name="_Toc464729555"/>
              <w:bookmarkStart w:id="6752" w:name="_Toc468181704"/>
              <w:bookmarkStart w:id="6753" w:name="_Toc468183018"/>
              <w:bookmarkStart w:id="6754" w:name="_Toc469407795"/>
              <w:bookmarkStart w:id="6755" w:name="_Toc469493743"/>
              <w:bookmarkStart w:id="6756" w:name="_Toc469498562"/>
              <w:bookmarkEnd w:id="6748"/>
              <w:bookmarkEnd w:id="6749"/>
              <w:bookmarkEnd w:id="6750"/>
              <w:bookmarkEnd w:id="6751"/>
              <w:bookmarkEnd w:id="6752"/>
              <w:bookmarkEnd w:id="6753"/>
              <w:bookmarkEnd w:id="6754"/>
              <w:bookmarkEnd w:id="6755"/>
              <w:bookmarkEnd w:id="6756"/>
            </w:del>
          </w:p>
        </w:tc>
        <w:tc>
          <w:tcPr>
            <w:tcW w:w="862" w:type="pct"/>
            <w:tcBorders>
              <w:top w:val="nil"/>
              <w:left w:val="nil"/>
              <w:bottom w:val="single" w:sz="4" w:space="0" w:color="auto"/>
              <w:right w:val="single" w:sz="4" w:space="0" w:color="auto"/>
            </w:tcBorders>
            <w:shd w:val="clear" w:color="auto" w:fill="auto"/>
            <w:noWrap/>
            <w:vAlign w:val="center"/>
            <w:hideMark/>
          </w:tcPr>
          <w:p w14:paraId="7A30CF99" w14:textId="3480EA0B" w:rsidR="00771B02" w:rsidRPr="00C965EF" w:rsidDel="00C661A2" w:rsidRDefault="00771B02" w:rsidP="00EE62F2">
            <w:pPr>
              <w:spacing w:after="0"/>
              <w:rPr>
                <w:del w:id="6757" w:author="Patel, Rinkesh" w:date="2016-09-26T17:28:00Z"/>
                <w:rFonts w:ascii="Calibri" w:hAnsi="Calibri"/>
                <w:sz w:val="18"/>
                <w:szCs w:val="18"/>
              </w:rPr>
            </w:pPr>
            <w:del w:id="6758" w:author="Patel, Rinkesh" w:date="2016-09-26T17:28:00Z">
              <w:r w:rsidDel="00C661A2">
                <w:rPr>
                  <w:rFonts w:ascii="Calibri" w:hAnsi="Calibri"/>
                  <w:sz w:val="18"/>
                  <w:szCs w:val="18"/>
                </w:rPr>
                <w:delText>Y</w:delText>
              </w:r>
              <w:bookmarkStart w:id="6759" w:name="_Toc463004354"/>
              <w:bookmarkStart w:id="6760" w:name="_Toc463029016"/>
              <w:bookmarkStart w:id="6761" w:name="_Toc464056022"/>
              <w:bookmarkStart w:id="6762" w:name="_Toc464729556"/>
              <w:bookmarkStart w:id="6763" w:name="_Toc468181705"/>
              <w:bookmarkStart w:id="6764" w:name="_Toc468183019"/>
              <w:bookmarkStart w:id="6765" w:name="_Toc469407796"/>
              <w:bookmarkStart w:id="6766" w:name="_Toc469493744"/>
              <w:bookmarkStart w:id="6767" w:name="_Toc469498563"/>
              <w:bookmarkEnd w:id="6759"/>
              <w:bookmarkEnd w:id="6760"/>
              <w:bookmarkEnd w:id="6761"/>
              <w:bookmarkEnd w:id="6762"/>
              <w:bookmarkEnd w:id="6763"/>
              <w:bookmarkEnd w:id="6764"/>
              <w:bookmarkEnd w:id="6765"/>
              <w:bookmarkEnd w:id="6766"/>
              <w:bookmarkEnd w:id="6767"/>
            </w:del>
          </w:p>
        </w:tc>
        <w:bookmarkStart w:id="6768" w:name="_Toc463004355"/>
        <w:bookmarkStart w:id="6769" w:name="_Toc463029017"/>
        <w:bookmarkStart w:id="6770" w:name="_Toc464056023"/>
        <w:bookmarkStart w:id="6771" w:name="_Toc464729557"/>
        <w:bookmarkStart w:id="6772" w:name="_Toc468181706"/>
        <w:bookmarkStart w:id="6773" w:name="_Toc468183020"/>
        <w:bookmarkStart w:id="6774" w:name="_Toc469407797"/>
        <w:bookmarkStart w:id="6775" w:name="_Toc469493745"/>
        <w:bookmarkStart w:id="6776" w:name="_Toc469498564"/>
        <w:bookmarkEnd w:id="6768"/>
        <w:bookmarkEnd w:id="6769"/>
        <w:bookmarkEnd w:id="6770"/>
        <w:bookmarkEnd w:id="6771"/>
        <w:bookmarkEnd w:id="6772"/>
        <w:bookmarkEnd w:id="6773"/>
        <w:bookmarkEnd w:id="6774"/>
        <w:bookmarkEnd w:id="6775"/>
        <w:bookmarkEnd w:id="6776"/>
      </w:tr>
      <w:tr w:rsidR="00771B02" w:rsidRPr="00C965EF" w:rsidDel="00C661A2" w14:paraId="15F8C7EC" w14:textId="48345484" w:rsidTr="00722130">
        <w:trPr>
          <w:trHeight w:val="300"/>
          <w:del w:id="6777"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380CBF70" w14:textId="5F151ED4" w:rsidR="00771B02" w:rsidRPr="00C965EF" w:rsidDel="00C661A2" w:rsidRDefault="00771B02" w:rsidP="00EE62F2">
            <w:pPr>
              <w:spacing w:after="0"/>
              <w:rPr>
                <w:del w:id="6778" w:author="Patel, Rinkesh" w:date="2016-09-26T17:28:00Z"/>
                <w:rFonts w:ascii="Calibri" w:hAnsi="Calibri"/>
                <w:sz w:val="18"/>
                <w:szCs w:val="18"/>
              </w:rPr>
            </w:pPr>
            <w:del w:id="6779" w:author="Patel, Rinkesh" w:date="2016-09-26T17:28:00Z">
              <w:r w:rsidRPr="00C965EF" w:rsidDel="00C661A2">
                <w:rPr>
                  <w:rFonts w:ascii="Calibri" w:hAnsi="Calibri"/>
                  <w:sz w:val="18"/>
                  <w:szCs w:val="18"/>
                </w:rPr>
                <w:delText>DESCRIPTION</w:delText>
              </w:r>
              <w:bookmarkStart w:id="6780" w:name="_Toc463004356"/>
              <w:bookmarkStart w:id="6781" w:name="_Toc463029018"/>
              <w:bookmarkStart w:id="6782" w:name="_Toc464056024"/>
              <w:bookmarkStart w:id="6783" w:name="_Toc464729558"/>
              <w:bookmarkStart w:id="6784" w:name="_Toc468181707"/>
              <w:bookmarkStart w:id="6785" w:name="_Toc468183021"/>
              <w:bookmarkStart w:id="6786" w:name="_Toc469407798"/>
              <w:bookmarkStart w:id="6787" w:name="_Toc469493746"/>
              <w:bookmarkStart w:id="6788" w:name="_Toc469498565"/>
              <w:bookmarkEnd w:id="6780"/>
              <w:bookmarkEnd w:id="6781"/>
              <w:bookmarkEnd w:id="6782"/>
              <w:bookmarkEnd w:id="6783"/>
              <w:bookmarkEnd w:id="6784"/>
              <w:bookmarkEnd w:id="6785"/>
              <w:bookmarkEnd w:id="6786"/>
              <w:bookmarkEnd w:id="6787"/>
              <w:bookmarkEnd w:id="6788"/>
            </w:del>
          </w:p>
        </w:tc>
        <w:tc>
          <w:tcPr>
            <w:tcW w:w="627" w:type="pct"/>
            <w:tcBorders>
              <w:top w:val="nil"/>
              <w:left w:val="nil"/>
              <w:bottom w:val="single" w:sz="4" w:space="0" w:color="auto"/>
              <w:right w:val="single" w:sz="4" w:space="0" w:color="auto"/>
            </w:tcBorders>
            <w:shd w:val="clear" w:color="auto" w:fill="auto"/>
            <w:noWrap/>
            <w:vAlign w:val="center"/>
            <w:hideMark/>
          </w:tcPr>
          <w:p w14:paraId="5C18FCE9" w14:textId="3EB64782" w:rsidR="00771B02" w:rsidRPr="00C965EF" w:rsidDel="00C661A2" w:rsidRDefault="00771B02" w:rsidP="00EE62F2">
            <w:pPr>
              <w:spacing w:after="0"/>
              <w:rPr>
                <w:del w:id="6789" w:author="Patel, Rinkesh" w:date="2016-09-26T17:28:00Z"/>
                <w:rFonts w:ascii="Calibri" w:hAnsi="Calibri"/>
                <w:sz w:val="18"/>
                <w:szCs w:val="18"/>
              </w:rPr>
            </w:pPr>
            <w:del w:id="6790" w:author="Patel, Rinkesh" w:date="2016-09-26T17:28:00Z">
              <w:r w:rsidRPr="00C965EF" w:rsidDel="00C661A2">
                <w:rPr>
                  <w:rFonts w:ascii="Calibri" w:hAnsi="Calibri"/>
                  <w:sz w:val="18"/>
                  <w:szCs w:val="18"/>
                </w:rPr>
                <w:delText>X</w:delText>
              </w:r>
              <w:bookmarkStart w:id="6791" w:name="_Toc463004357"/>
              <w:bookmarkStart w:id="6792" w:name="_Toc463029019"/>
              <w:bookmarkStart w:id="6793" w:name="_Toc464056025"/>
              <w:bookmarkStart w:id="6794" w:name="_Toc464729559"/>
              <w:bookmarkStart w:id="6795" w:name="_Toc468181708"/>
              <w:bookmarkStart w:id="6796" w:name="_Toc468183022"/>
              <w:bookmarkStart w:id="6797" w:name="_Toc469407799"/>
              <w:bookmarkStart w:id="6798" w:name="_Toc469493747"/>
              <w:bookmarkStart w:id="6799" w:name="_Toc469498566"/>
              <w:bookmarkEnd w:id="6791"/>
              <w:bookmarkEnd w:id="6792"/>
              <w:bookmarkEnd w:id="6793"/>
              <w:bookmarkEnd w:id="6794"/>
              <w:bookmarkEnd w:id="6795"/>
              <w:bookmarkEnd w:id="6796"/>
              <w:bookmarkEnd w:id="6797"/>
              <w:bookmarkEnd w:id="6798"/>
              <w:bookmarkEnd w:id="6799"/>
            </w:del>
          </w:p>
        </w:tc>
        <w:tc>
          <w:tcPr>
            <w:tcW w:w="979" w:type="pct"/>
            <w:tcBorders>
              <w:top w:val="nil"/>
              <w:left w:val="nil"/>
              <w:bottom w:val="single" w:sz="4" w:space="0" w:color="auto"/>
              <w:right w:val="single" w:sz="4" w:space="0" w:color="auto"/>
            </w:tcBorders>
            <w:shd w:val="clear" w:color="auto" w:fill="auto"/>
            <w:noWrap/>
            <w:vAlign w:val="center"/>
            <w:hideMark/>
          </w:tcPr>
          <w:p w14:paraId="45AB4C96" w14:textId="0CF786B4" w:rsidR="00771B02" w:rsidRPr="00C965EF" w:rsidDel="00C661A2" w:rsidRDefault="00771B02" w:rsidP="00EE62F2">
            <w:pPr>
              <w:spacing w:after="0"/>
              <w:rPr>
                <w:del w:id="6800" w:author="Patel, Rinkesh" w:date="2016-09-26T17:28:00Z"/>
                <w:rFonts w:ascii="Calibri" w:hAnsi="Calibri"/>
                <w:sz w:val="18"/>
                <w:szCs w:val="18"/>
              </w:rPr>
            </w:pPr>
            <w:del w:id="6801" w:author="Patel, Rinkesh" w:date="2016-09-26T17:28:00Z">
              <w:r w:rsidRPr="00C965EF" w:rsidDel="00C661A2">
                <w:rPr>
                  <w:rFonts w:ascii="Calibri" w:hAnsi="Calibri"/>
                  <w:sz w:val="18"/>
                  <w:szCs w:val="18"/>
                </w:rPr>
                <w:delText>X</w:delText>
              </w:r>
              <w:bookmarkStart w:id="6802" w:name="_Toc463004358"/>
              <w:bookmarkStart w:id="6803" w:name="_Toc463029020"/>
              <w:bookmarkStart w:id="6804" w:name="_Toc464056026"/>
              <w:bookmarkStart w:id="6805" w:name="_Toc464729560"/>
              <w:bookmarkStart w:id="6806" w:name="_Toc468181709"/>
              <w:bookmarkStart w:id="6807" w:name="_Toc468183023"/>
              <w:bookmarkStart w:id="6808" w:name="_Toc469407800"/>
              <w:bookmarkStart w:id="6809" w:name="_Toc469493748"/>
              <w:bookmarkStart w:id="6810" w:name="_Toc469498567"/>
              <w:bookmarkEnd w:id="6802"/>
              <w:bookmarkEnd w:id="6803"/>
              <w:bookmarkEnd w:id="6804"/>
              <w:bookmarkEnd w:id="6805"/>
              <w:bookmarkEnd w:id="6806"/>
              <w:bookmarkEnd w:id="6807"/>
              <w:bookmarkEnd w:id="6808"/>
              <w:bookmarkEnd w:id="6809"/>
              <w:bookmarkEnd w:id="6810"/>
            </w:del>
          </w:p>
        </w:tc>
        <w:tc>
          <w:tcPr>
            <w:tcW w:w="862" w:type="pct"/>
            <w:tcBorders>
              <w:top w:val="nil"/>
              <w:left w:val="nil"/>
              <w:bottom w:val="single" w:sz="4" w:space="0" w:color="auto"/>
              <w:right w:val="single" w:sz="4" w:space="0" w:color="auto"/>
            </w:tcBorders>
            <w:shd w:val="clear" w:color="auto" w:fill="auto"/>
            <w:noWrap/>
            <w:vAlign w:val="center"/>
            <w:hideMark/>
          </w:tcPr>
          <w:p w14:paraId="57A5FD71" w14:textId="41071819" w:rsidR="00771B02" w:rsidRPr="00C965EF" w:rsidDel="00C661A2" w:rsidRDefault="00771B02" w:rsidP="00EE62F2">
            <w:pPr>
              <w:spacing w:after="0"/>
              <w:rPr>
                <w:del w:id="6811" w:author="Patel, Rinkesh" w:date="2016-09-26T17:28:00Z"/>
                <w:rFonts w:ascii="Calibri" w:hAnsi="Calibri"/>
                <w:sz w:val="18"/>
                <w:szCs w:val="18"/>
              </w:rPr>
            </w:pPr>
            <w:del w:id="6812" w:author="Patel, Rinkesh" w:date="2016-09-26T17:28:00Z">
              <w:r w:rsidDel="00C661A2">
                <w:rPr>
                  <w:rFonts w:ascii="Calibri" w:hAnsi="Calibri"/>
                  <w:sz w:val="18"/>
                  <w:szCs w:val="18"/>
                </w:rPr>
                <w:delText>Y</w:delText>
              </w:r>
              <w:bookmarkStart w:id="6813" w:name="_Toc463004359"/>
              <w:bookmarkStart w:id="6814" w:name="_Toc463029021"/>
              <w:bookmarkStart w:id="6815" w:name="_Toc464056027"/>
              <w:bookmarkStart w:id="6816" w:name="_Toc464729561"/>
              <w:bookmarkStart w:id="6817" w:name="_Toc468181710"/>
              <w:bookmarkStart w:id="6818" w:name="_Toc468183024"/>
              <w:bookmarkStart w:id="6819" w:name="_Toc469407801"/>
              <w:bookmarkStart w:id="6820" w:name="_Toc469493749"/>
              <w:bookmarkStart w:id="6821" w:name="_Toc469498568"/>
              <w:bookmarkEnd w:id="6813"/>
              <w:bookmarkEnd w:id="6814"/>
              <w:bookmarkEnd w:id="6815"/>
              <w:bookmarkEnd w:id="6816"/>
              <w:bookmarkEnd w:id="6817"/>
              <w:bookmarkEnd w:id="6818"/>
              <w:bookmarkEnd w:id="6819"/>
              <w:bookmarkEnd w:id="6820"/>
              <w:bookmarkEnd w:id="6821"/>
            </w:del>
          </w:p>
        </w:tc>
        <w:bookmarkStart w:id="6822" w:name="_Toc463004360"/>
        <w:bookmarkStart w:id="6823" w:name="_Toc463029022"/>
        <w:bookmarkStart w:id="6824" w:name="_Toc464056028"/>
        <w:bookmarkStart w:id="6825" w:name="_Toc464729562"/>
        <w:bookmarkStart w:id="6826" w:name="_Toc468181711"/>
        <w:bookmarkStart w:id="6827" w:name="_Toc468183025"/>
        <w:bookmarkStart w:id="6828" w:name="_Toc469407802"/>
        <w:bookmarkStart w:id="6829" w:name="_Toc469493750"/>
        <w:bookmarkStart w:id="6830" w:name="_Toc469498569"/>
        <w:bookmarkEnd w:id="6822"/>
        <w:bookmarkEnd w:id="6823"/>
        <w:bookmarkEnd w:id="6824"/>
        <w:bookmarkEnd w:id="6825"/>
        <w:bookmarkEnd w:id="6826"/>
        <w:bookmarkEnd w:id="6827"/>
        <w:bookmarkEnd w:id="6828"/>
        <w:bookmarkEnd w:id="6829"/>
        <w:bookmarkEnd w:id="6830"/>
      </w:tr>
      <w:tr w:rsidR="00771B02" w:rsidRPr="00C965EF" w:rsidDel="00C661A2" w14:paraId="49A4EB93" w14:textId="76B12619" w:rsidTr="00722130">
        <w:trPr>
          <w:trHeight w:val="300"/>
          <w:del w:id="6831"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41A637B" w14:textId="4FEE2CEC" w:rsidR="00771B02" w:rsidRPr="00C965EF" w:rsidDel="00C661A2" w:rsidRDefault="00771B02" w:rsidP="00EE62F2">
            <w:pPr>
              <w:spacing w:after="0"/>
              <w:rPr>
                <w:del w:id="6832" w:author="Patel, Rinkesh" w:date="2016-09-26T17:28:00Z"/>
                <w:rFonts w:ascii="Calibri" w:hAnsi="Calibri"/>
                <w:sz w:val="18"/>
                <w:szCs w:val="18"/>
              </w:rPr>
            </w:pPr>
            <w:del w:id="6833" w:author="Patel, Rinkesh" w:date="2016-09-26T17:28:00Z">
              <w:r w:rsidRPr="00C965EF" w:rsidDel="00C661A2">
                <w:rPr>
                  <w:rFonts w:ascii="Calibri" w:hAnsi="Calibri"/>
                  <w:sz w:val="18"/>
                  <w:szCs w:val="18"/>
                </w:rPr>
                <w:delText>EQUIPMENT_TYPE</w:delText>
              </w:r>
              <w:bookmarkStart w:id="6834" w:name="_Toc463004361"/>
              <w:bookmarkStart w:id="6835" w:name="_Toc463029023"/>
              <w:bookmarkStart w:id="6836" w:name="_Toc464056029"/>
              <w:bookmarkStart w:id="6837" w:name="_Toc464729563"/>
              <w:bookmarkStart w:id="6838" w:name="_Toc468181712"/>
              <w:bookmarkStart w:id="6839" w:name="_Toc468183026"/>
              <w:bookmarkStart w:id="6840" w:name="_Toc469407803"/>
              <w:bookmarkStart w:id="6841" w:name="_Toc469493751"/>
              <w:bookmarkStart w:id="6842" w:name="_Toc469498570"/>
              <w:bookmarkEnd w:id="6834"/>
              <w:bookmarkEnd w:id="6835"/>
              <w:bookmarkEnd w:id="6836"/>
              <w:bookmarkEnd w:id="6837"/>
              <w:bookmarkEnd w:id="6838"/>
              <w:bookmarkEnd w:id="6839"/>
              <w:bookmarkEnd w:id="6840"/>
              <w:bookmarkEnd w:id="6841"/>
              <w:bookmarkEnd w:id="6842"/>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6728C0" w14:textId="1141B516" w:rsidR="00771B02" w:rsidRPr="00C965EF" w:rsidDel="00C661A2" w:rsidRDefault="00771B02" w:rsidP="00EE62F2">
            <w:pPr>
              <w:spacing w:after="0"/>
              <w:rPr>
                <w:del w:id="6843" w:author="Patel, Rinkesh" w:date="2016-09-26T17:28:00Z"/>
                <w:rFonts w:ascii="Calibri" w:hAnsi="Calibri"/>
                <w:sz w:val="18"/>
                <w:szCs w:val="18"/>
              </w:rPr>
            </w:pPr>
            <w:del w:id="6844" w:author="Patel, Rinkesh" w:date="2016-09-26T17:28:00Z">
              <w:r w:rsidRPr="00C965EF" w:rsidDel="00C661A2">
                <w:rPr>
                  <w:rFonts w:ascii="Calibri" w:hAnsi="Calibri"/>
                  <w:sz w:val="18"/>
                  <w:szCs w:val="18"/>
                </w:rPr>
                <w:delText>X</w:delText>
              </w:r>
              <w:bookmarkStart w:id="6845" w:name="_Toc463004362"/>
              <w:bookmarkStart w:id="6846" w:name="_Toc463029024"/>
              <w:bookmarkStart w:id="6847" w:name="_Toc464056030"/>
              <w:bookmarkStart w:id="6848" w:name="_Toc464729564"/>
              <w:bookmarkStart w:id="6849" w:name="_Toc468181713"/>
              <w:bookmarkStart w:id="6850" w:name="_Toc468183027"/>
              <w:bookmarkStart w:id="6851" w:name="_Toc469407804"/>
              <w:bookmarkStart w:id="6852" w:name="_Toc469493752"/>
              <w:bookmarkStart w:id="6853" w:name="_Toc469498571"/>
              <w:bookmarkEnd w:id="6845"/>
              <w:bookmarkEnd w:id="6846"/>
              <w:bookmarkEnd w:id="6847"/>
              <w:bookmarkEnd w:id="6848"/>
              <w:bookmarkEnd w:id="6849"/>
              <w:bookmarkEnd w:id="6850"/>
              <w:bookmarkEnd w:id="6851"/>
              <w:bookmarkEnd w:id="6852"/>
              <w:bookmarkEnd w:id="6853"/>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792F0AB" w14:textId="69319693" w:rsidR="00771B02" w:rsidRPr="00C965EF" w:rsidDel="00C661A2" w:rsidRDefault="00771B02" w:rsidP="00EE62F2">
            <w:pPr>
              <w:spacing w:after="0"/>
              <w:rPr>
                <w:del w:id="6854" w:author="Patel, Rinkesh" w:date="2016-09-26T17:28:00Z"/>
                <w:rFonts w:ascii="Calibri" w:hAnsi="Calibri"/>
                <w:sz w:val="18"/>
                <w:szCs w:val="18"/>
              </w:rPr>
            </w:pPr>
            <w:del w:id="6855" w:author="Patel, Rinkesh" w:date="2016-09-26T17:28:00Z">
              <w:r w:rsidDel="00C661A2">
                <w:rPr>
                  <w:rFonts w:ascii="Calibri" w:hAnsi="Calibri"/>
                  <w:sz w:val="18"/>
                  <w:szCs w:val="18"/>
                </w:rPr>
                <w:delText>X</w:delText>
              </w:r>
              <w:bookmarkStart w:id="6856" w:name="_Toc463004363"/>
              <w:bookmarkStart w:id="6857" w:name="_Toc463029025"/>
              <w:bookmarkStart w:id="6858" w:name="_Toc464056031"/>
              <w:bookmarkStart w:id="6859" w:name="_Toc464729565"/>
              <w:bookmarkStart w:id="6860" w:name="_Toc468181714"/>
              <w:bookmarkStart w:id="6861" w:name="_Toc468183028"/>
              <w:bookmarkStart w:id="6862" w:name="_Toc469407805"/>
              <w:bookmarkStart w:id="6863" w:name="_Toc469493753"/>
              <w:bookmarkStart w:id="6864" w:name="_Toc469498572"/>
              <w:bookmarkEnd w:id="6856"/>
              <w:bookmarkEnd w:id="6857"/>
              <w:bookmarkEnd w:id="6858"/>
              <w:bookmarkEnd w:id="6859"/>
              <w:bookmarkEnd w:id="6860"/>
              <w:bookmarkEnd w:id="6861"/>
              <w:bookmarkEnd w:id="6862"/>
              <w:bookmarkEnd w:id="6863"/>
              <w:bookmarkEnd w:id="6864"/>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B279C53" w14:textId="45FC2F58" w:rsidR="00771B02" w:rsidRPr="00C965EF" w:rsidDel="00C661A2" w:rsidRDefault="00771B02" w:rsidP="00EE62F2">
            <w:pPr>
              <w:spacing w:after="0"/>
              <w:rPr>
                <w:del w:id="6865" w:author="Patel, Rinkesh" w:date="2016-09-26T17:28:00Z"/>
                <w:rFonts w:ascii="Calibri" w:hAnsi="Calibri"/>
                <w:sz w:val="18"/>
                <w:szCs w:val="18"/>
              </w:rPr>
            </w:pPr>
            <w:del w:id="6866" w:author="Patel, Rinkesh" w:date="2016-09-26T17:28:00Z">
              <w:r w:rsidRPr="00C965EF" w:rsidDel="00C661A2">
                <w:rPr>
                  <w:rFonts w:ascii="Calibri" w:hAnsi="Calibri"/>
                  <w:sz w:val="18"/>
                  <w:szCs w:val="18"/>
                </w:rPr>
                <w:delText> </w:delText>
              </w:r>
              <w:bookmarkStart w:id="6867" w:name="_Toc463004364"/>
              <w:bookmarkStart w:id="6868" w:name="_Toc463029026"/>
              <w:bookmarkStart w:id="6869" w:name="_Toc464056032"/>
              <w:bookmarkStart w:id="6870" w:name="_Toc464729566"/>
              <w:bookmarkStart w:id="6871" w:name="_Toc468181715"/>
              <w:bookmarkStart w:id="6872" w:name="_Toc468183029"/>
              <w:bookmarkStart w:id="6873" w:name="_Toc469407806"/>
              <w:bookmarkStart w:id="6874" w:name="_Toc469493754"/>
              <w:bookmarkStart w:id="6875" w:name="_Toc469498573"/>
              <w:bookmarkEnd w:id="6867"/>
              <w:bookmarkEnd w:id="6868"/>
              <w:bookmarkEnd w:id="6869"/>
              <w:bookmarkEnd w:id="6870"/>
              <w:bookmarkEnd w:id="6871"/>
              <w:bookmarkEnd w:id="6872"/>
              <w:bookmarkEnd w:id="6873"/>
              <w:bookmarkEnd w:id="6874"/>
              <w:bookmarkEnd w:id="6875"/>
            </w:del>
          </w:p>
        </w:tc>
        <w:bookmarkStart w:id="6876" w:name="_Toc463004365"/>
        <w:bookmarkStart w:id="6877" w:name="_Toc463029027"/>
        <w:bookmarkStart w:id="6878" w:name="_Toc464056033"/>
        <w:bookmarkStart w:id="6879" w:name="_Toc464729567"/>
        <w:bookmarkStart w:id="6880" w:name="_Toc468181716"/>
        <w:bookmarkStart w:id="6881" w:name="_Toc468183030"/>
        <w:bookmarkStart w:id="6882" w:name="_Toc469407807"/>
        <w:bookmarkStart w:id="6883" w:name="_Toc469493755"/>
        <w:bookmarkStart w:id="6884" w:name="_Toc469498574"/>
        <w:bookmarkEnd w:id="6876"/>
        <w:bookmarkEnd w:id="6877"/>
        <w:bookmarkEnd w:id="6878"/>
        <w:bookmarkEnd w:id="6879"/>
        <w:bookmarkEnd w:id="6880"/>
        <w:bookmarkEnd w:id="6881"/>
        <w:bookmarkEnd w:id="6882"/>
        <w:bookmarkEnd w:id="6883"/>
        <w:bookmarkEnd w:id="6884"/>
      </w:tr>
      <w:tr w:rsidR="00771B02" w:rsidRPr="00C965EF" w:rsidDel="00C661A2" w14:paraId="10D7E529" w14:textId="0C4EAD73" w:rsidTr="00722130">
        <w:trPr>
          <w:trHeight w:val="300"/>
          <w:del w:id="6885"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56EE54EC" w14:textId="050F72D7" w:rsidR="00771B02" w:rsidRPr="00C965EF" w:rsidDel="00C661A2" w:rsidRDefault="00771B02" w:rsidP="00EE62F2">
            <w:pPr>
              <w:spacing w:after="0"/>
              <w:rPr>
                <w:del w:id="6886" w:author="Patel, Rinkesh" w:date="2016-09-26T17:28:00Z"/>
                <w:rFonts w:ascii="Calibri" w:hAnsi="Calibri"/>
                <w:sz w:val="18"/>
                <w:szCs w:val="18"/>
              </w:rPr>
            </w:pPr>
            <w:bookmarkStart w:id="6887" w:name="_Toc463004366"/>
            <w:bookmarkStart w:id="6888" w:name="_Toc463029028"/>
            <w:bookmarkStart w:id="6889" w:name="_Toc464056034"/>
            <w:bookmarkStart w:id="6890" w:name="_Toc464729568"/>
            <w:bookmarkStart w:id="6891" w:name="_Toc468181717"/>
            <w:bookmarkStart w:id="6892" w:name="_Toc468183031"/>
            <w:bookmarkStart w:id="6893" w:name="_Toc469407808"/>
            <w:bookmarkStart w:id="6894" w:name="_Toc469493756"/>
            <w:bookmarkStart w:id="6895" w:name="_Toc469498575"/>
            <w:bookmarkEnd w:id="6887"/>
            <w:bookmarkEnd w:id="6888"/>
            <w:bookmarkEnd w:id="6889"/>
            <w:bookmarkEnd w:id="6890"/>
            <w:bookmarkEnd w:id="6891"/>
            <w:bookmarkEnd w:id="6892"/>
            <w:bookmarkEnd w:id="6893"/>
            <w:bookmarkEnd w:id="6894"/>
            <w:bookmarkEnd w:id="6895"/>
          </w:p>
        </w:tc>
        <w:tc>
          <w:tcPr>
            <w:tcW w:w="627" w:type="pct"/>
            <w:vMerge/>
            <w:tcBorders>
              <w:top w:val="nil"/>
              <w:left w:val="single" w:sz="4" w:space="0" w:color="auto"/>
              <w:bottom w:val="single" w:sz="4" w:space="0" w:color="auto"/>
              <w:right w:val="single" w:sz="4" w:space="0" w:color="auto"/>
            </w:tcBorders>
            <w:vAlign w:val="center"/>
            <w:hideMark/>
          </w:tcPr>
          <w:p w14:paraId="103CB881" w14:textId="3CB548FE" w:rsidR="00771B02" w:rsidRPr="00C965EF" w:rsidDel="00C661A2" w:rsidRDefault="00771B02" w:rsidP="00EE62F2">
            <w:pPr>
              <w:spacing w:after="0"/>
              <w:rPr>
                <w:del w:id="6896" w:author="Patel, Rinkesh" w:date="2016-09-26T17:28:00Z"/>
                <w:rFonts w:ascii="Calibri" w:hAnsi="Calibri"/>
                <w:sz w:val="18"/>
                <w:szCs w:val="18"/>
              </w:rPr>
            </w:pPr>
            <w:bookmarkStart w:id="6897" w:name="_Toc463004367"/>
            <w:bookmarkStart w:id="6898" w:name="_Toc463029029"/>
            <w:bookmarkStart w:id="6899" w:name="_Toc464056035"/>
            <w:bookmarkStart w:id="6900" w:name="_Toc464729569"/>
            <w:bookmarkStart w:id="6901" w:name="_Toc468181718"/>
            <w:bookmarkStart w:id="6902" w:name="_Toc468183032"/>
            <w:bookmarkStart w:id="6903" w:name="_Toc469407809"/>
            <w:bookmarkStart w:id="6904" w:name="_Toc469493757"/>
            <w:bookmarkStart w:id="6905" w:name="_Toc469498576"/>
            <w:bookmarkEnd w:id="6897"/>
            <w:bookmarkEnd w:id="6898"/>
            <w:bookmarkEnd w:id="6899"/>
            <w:bookmarkEnd w:id="6900"/>
            <w:bookmarkEnd w:id="6901"/>
            <w:bookmarkEnd w:id="6902"/>
            <w:bookmarkEnd w:id="6903"/>
            <w:bookmarkEnd w:id="6904"/>
            <w:bookmarkEnd w:id="6905"/>
          </w:p>
        </w:tc>
        <w:tc>
          <w:tcPr>
            <w:tcW w:w="979" w:type="pct"/>
            <w:vMerge/>
            <w:tcBorders>
              <w:top w:val="nil"/>
              <w:left w:val="single" w:sz="4" w:space="0" w:color="auto"/>
              <w:bottom w:val="single" w:sz="4" w:space="0" w:color="auto"/>
              <w:right w:val="single" w:sz="4" w:space="0" w:color="auto"/>
            </w:tcBorders>
            <w:vAlign w:val="center"/>
            <w:hideMark/>
          </w:tcPr>
          <w:p w14:paraId="047EED61" w14:textId="11BE1C88" w:rsidR="00771B02" w:rsidRPr="00C965EF" w:rsidDel="00C661A2" w:rsidRDefault="00771B02" w:rsidP="00EE62F2">
            <w:pPr>
              <w:spacing w:after="0"/>
              <w:rPr>
                <w:del w:id="6906" w:author="Patel, Rinkesh" w:date="2016-09-26T17:28:00Z"/>
                <w:rFonts w:ascii="Calibri" w:hAnsi="Calibri"/>
                <w:sz w:val="18"/>
                <w:szCs w:val="18"/>
              </w:rPr>
            </w:pPr>
            <w:bookmarkStart w:id="6907" w:name="_Toc463004368"/>
            <w:bookmarkStart w:id="6908" w:name="_Toc463029030"/>
            <w:bookmarkStart w:id="6909" w:name="_Toc464056036"/>
            <w:bookmarkStart w:id="6910" w:name="_Toc464729570"/>
            <w:bookmarkStart w:id="6911" w:name="_Toc468181719"/>
            <w:bookmarkStart w:id="6912" w:name="_Toc468183033"/>
            <w:bookmarkStart w:id="6913" w:name="_Toc469407810"/>
            <w:bookmarkStart w:id="6914" w:name="_Toc469493758"/>
            <w:bookmarkStart w:id="6915" w:name="_Toc469498577"/>
            <w:bookmarkEnd w:id="6907"/>
            <w:bookmarkEnd w:id="6908"/>
            <w:bookmarkEnd w:id="6909"/>
            <w:bookmarkEnd w:id="6910"/>
            <w:bookmarkEnd w:id="6911"/>
            <w:bookmarkEnd w:id="6912"/>
            <w:bookmarkEnd w:id="6913"/>
            <w:bookmarkEnd w:id="6914"/>
            <w:bookmarkEnd w:id="6915"/>
          </w:p>
        </w:tc>
        <w:tc>
          <w:tcPr>
            <w:tcW w:w="862" w:type="pct"/>
            <w:vMerge/>
            <w:tcBorders>
              <w:top w:val="nil"/>
              <w:left w:val="single" w:sz="4" w:space="0" w:color="auto"/>
              <w:bottom w:val="single" w:sz="4" w:space="0" w:color="auto"/>
              <w:right w:val="single" w:sz="4" w:space="0" w:color="auto"/>
            </w:tcBorders>
            <w:vAlign w:val="center"/>
            <w:hideMark/>
          </w:tcPr>
          <w:p w14:paraId="146564C7" w14:textId="4559423B" w:rsidR="00771B02" w:rsidRPr="00C965EF" w:rsidDel="00C661A2" w:rsidRDefault="00771B02" w:rsidP="00EE62F2">
            <w:pPr>
              <w:spacing w:after="0"/>
              <w:rPr>
                <w:del w:id="6916" w:author="Patel, Rinkesh" w:date="2016-09-26T17:28:00Z"/>
                <w:rFonts w:ascii="Calibri" w:hAnsi="Calibri"/>
                <w:sz w:val="18"/>
                <w:szCs w:val="18"/>
              </w:rPr>
            </w:pPr>
            <w:bookmarkStart w:id="6917" w:name="_Toc463004369"/>
            <w:bookmarkStart w:id="6918" w:name="_Toc463029031"/>
            <w:bookmarkStart w:id="6919" w:name="_Toc464056037"/>
            <w:bookmarkStart w:id="6920" w:name="_Toc464729571"/>
            <w:bookmarkStart w:id="6921" w:name="_Toc468181720"/>
            <w:bookmarkStart w:id="6922" w:name="_Toc468183034"/>
            <w:bookmarkStart w:id="6923" w:name="_Toc469407811"/>
            <w:bookmarkStart w:id="6924" w:name="_Toc469493759"/>
            <w:bookmarkStart w:id="6925" w:name="_Toc469498578"/>
            <w:bookmarkEnd w:id="6917"/>
            <w:bookmarkEnd w:id="6918"/>
            <w:bookmarkEnd w:id="6919"/>
            <w:bookmarkEnd w:id="6920"/>
            <w:bookmarkEnd w:id="6921"/>
            <w:bookmarkEnd w:id="6922"/>
            <w:bookmarkEnd w:id="6923"/>
            <w:bookmarkEnd w:id="6924"/>
            <w:bookmarkEnd w:id="6925"/>
          </w:p>
        </w:tc>
        <w:bookmarkStart w:id="6926" w:name="_Toc463004370"/>
        <w:bookmarkStart w:id="6927" w:name="_Toc463029032"/>
        <w:bookmarkStart w:id="6928" w:name="_Toc464056038"/>
        <w:bookmarkStart w:id="6929" w:name="_Toc464729572"/>
        <w:bookmarkStart w:id="6930" w:name="_Toc468181721"/>
        <w:bookmarkStart w:id="6931" w:name="_Toc468183035"/>
        <w:bookmarkStart w:id="6932" w:name="_Toc469407812"/>
        <w:bookmarkStart w:id="6933" w:name="_Toc469493760"/>
        <w:bookmarkStart w:id="6934" w:name="_Toc469498579"/>
        <w:bookmarkEnd w:id="6926"/>
        <w:bookmarkEnd w:id="6927"/>
        <w:bookmarkEnd w:id="6928"/>
        <w:bookmarkEnd w:id="6929"/>
        <w:bookmarkEnd w:id="6930"/>
        <w:bookmarkEnd w:id="6931"/>
        <w:bookmarkEnd w:id="6932"/>
        <w:bookmarkEnd w:id="6933"/>
        <w:bookmarkEnd w:id="6934"/>
      </w:tr>
      <w:tr w:rsidR="00771B02" w:rsidRPr="00C965EF" w:rsidDel="00C661A2" w14:paraId="7EBAF63C" w14:textId="36BDFBE5" w:rsidTr="00722130">
        <w:trPr>
          <w:trHeight w:val="300"/>
          <w:del w:id="6935"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457F1895" w14:textId="393FB3AA" w:rsidR="00771B02" w:rsidRPr="00C965EF" w:rsidDel="00C661A2" w:rsidRDefault="00771B02" w:rsidP="00EE62F2">
            <w:pPr>
              <w:spacing w:after="0"/>
              <w:rPr>
                <w:del w:id="6936" w:author="Patel, Rinkesh" w:date="2016-09-26T17:28:00Z"/>
                <w:rFonts w:ascii="Calibri" w:hAnsi="Calibri"/>
                <w:sz w:val="18"/>
                <w:szCs w:val="18"/>
              </w:rPr>
            </w:pPr>
            <w:del w:id="6937" w:author="Patel, Rinkesh" w:date="2016-09-26T17:28:00Z">
              <w:r w:rsidRPr="00C965EF" w:rsidDel="00C661A2">
                <w:rPr>
                  <w:rFonts w:ascii="Calibri" w:hAnsi="Calibri"/>
                  <w:sz w:val="18"/>
                  <w:szCs w:val="18"/>
                </w:rPr>
                <w:delText>CURRENT_IMEI</w:delText>
              </w:r>
              <w:bookmarkStart w:id="6938" w:name="_Toc463004371"/>
              <w:bookmarkStart w:id="6939" w:name="_Toc463029033"/>
              <w:bookmarkStart w:id="6940" w:name="_Toc464056039"/>
              <w:bookmarkStart w:id="6941" w:name="_Toc464729573"/>
              <w:bookmarkStart w:id="6942" w:name="_Toc468181722"/>
              <w:bookmarkStart w:id="6943" w:name="_Toc468183036"/>
              <w:bookmarkStart w:id="6944" w:name="_Toc469407813"/>
              <w:bookmarkStart w:id="6945" w:name="_Toc469493761"/>
              <w:bookmarkStart w:id="6946" w:name="_Toc469498580"/>
              <w:bookmarkEnd w:id="6938"/>
              <w:bookmarkEnd w:id="6939"/>
              <w:bookmarkEnd w:id="6940"/>
              <w:bookmarkEnd w:id="6941"/>
              <w:bookmarkEnd w:id="6942"/>
              <w:bookmarkEnd w:id="6943"/>
              <w:bookmarkEnd w:id="6944"/>
              <w:bookmarkEnd w:id="6945"/>
              <w:bookmarkEnd w:id="6946"/>
            </w:del>
          </w:p>
        </w:tc>
        <w:tc>
          <w:tcPr>
            <w:tcW w:w="627" w:type="pct"/>
            <w:tcBorders>
              <w:top w:val="nil"/>
              <w:left w:val="nil"/>
              <w:bottom w:val="single" w:sz="4" w:space="0" w:color="auto"/>
              <w:right w:val="single" w:sz="4" w:space="0" w:color="auto"/>
            </w:tcBorders>
            <w:shd w:val="clear" w:color="auto" w:fill="auto"/>
            <w:noWrap/>
            <w:vAlign w:val="center"/>
            <w:hideMark/>
          </w:tcPr>
          <w:p w14:paraId="37DED8EE" w14:textId="2F6FB28C" w:rsidR="00771B02" w:rsidRPr="00C965EF" w:rsidDel="00C661A2" w:rsidRDefault="00771B02" w:rsidP="00EE62F2">
            <w:pPr>
              <w:spacing w:after="0"/>
              <w:rPr>
                <w:del w:id="6947" w:author="Patel, Rinkesh" w:date="2016-09-26T17:28:00Z"/>
                <w:rFonts w:ascii="Calibri" w:hAnsi="Calibri"/>
                <w:sz w:val="18"/>
                <w:szCs w:val="18"/>
              </w:rPr>
            </w:pPr>
            <w:del w:id="6948" w:author="Patel, Rinkesh" w:date="2016-09-26T17:28:00Z">
              <w:r w:rsidRPr="00C965EF" w:rsidDel="00C661A2">
                <w:rPr>
                  <w:rFonts w:ascii="Calibri" w:hAnsi="Calibri"/>
                  <w:sz w:val="18"/>
                  <w:szCs w:val="18"/>
                </w:rPr>
                <w:delText>X</w:delText>
              </w:r>
              <w:bookmarkStart w:id="6949" w:name="_Toc463004372"/>
              <w:bookmarkStart w:id="6950" w:name="_Toc463029034"/>
              <w:bookmarkStart w:id="6951" w:name="_Toc464056040"/>
              <w:bookmarkStart w:id="6952" w:name="_Toc464729574"/>
              <w:bookmarkStart w:id="6953" w:name="_Toc468181723"/>
              <w:bookmarkStart w:id="6954" w:name="_Toc468183037"/>
              <w:bookmarkStart w:id="6955" w:name="_Toc469407814"/>
              <w:bookmarkStart w:id="6956" w:name="_Toc469493762"/>
              <w:bookmarkStart w:id="6957" w:name="_Toc469498581"/>
              <w:bookmarkEnd w:id="6949"/>
              <w:bookmarkEnd w:id="6950"/>
              <w:bookmarkEnd w:id="6951"/>
              <w:bookmarkEnd w:id="6952"/>
              <w:bookmarkEnd w:id="6953"/>
              <w:bookmarkEnd w:id="6954"/>
              <w:bookmarkEnd w:id="6955"/>
              <w:bookmarkEnd w:id="6956"/>
              <w:bookmarkEnd w:id="6957"/>
            </w:del>
          </w:p>
        </w:tc>
        <w:tc>
          <w:tcPr>
            <w:tcW w:w="979" w:type="pct"/>
            <w:tcBorders>
              <w:top w:val="nil"/>
              <w:left w:val="nil"/>
              <w:bottom w:val="single" w:sz="4" w:space="0" w:color="auto"/>
              <w:right w:val="single" w:sz="4" w:space="0" w:color="auto"/>
            </w:tcBorders>
            <w:shd w:val="clear" w:color="auto" w:fill="auto"/>
            <w:noWrap/>
            <w:vAlign w:val="center"/>
            <w:hideMark/>
          </w:tcPr>
          <w:p w14:paraId="7B350344" w14:textId="7F62668F" w:rsidR="00771B02" w:rsidRPr="00C965EF" w:rsidDel="00C661A2" w:rsidRDefault="00771B02" w:rsidP="00EE62F2">
            <w:pPr>
              <w:spacing w:after="0"/>
              <w:rPr>
                <w:del w:id="6958" w:author="Patel, Rinkesh" w:date="2016-09-26T17:28:00Z"/>
                <w:rFonts w:ascii="Calibri" w:hAnsi="Calibri"/>
                <w:sz w:val="18"/>
                <w:szCs w:val="18"/>
              </w:rPr>
            </w:pPr>
            <w:del w:id="6959" w:author="Patel, Rinkesh" w:date="2016-09-26T17:28:00Z">
              <w:r w:rsidRPr="00C965EF" w:rsidDel="00C661A2">
                <w:rPr>
                  <w:rFonts w:ascii="Calibri" w:hAnsi="Calibri"/>
                  <w:sz w:val="18"/>
                  <w:szCs w:val="18"/>
                </w:rPr>
                <w:delText>X</w:delText>
              </w:r>
              <w:bookmarkStart w:id="6960" w:name="_Toc463004373"/>
              <w:bookmarkStart w:id="6961" w:name="_Toc463029035"/>
              <w:bookmarkStart w:id="6962" w:name="_Toc464056041"/>
              <w:bookmarkStart w:id="6963" w:name="_Toc464729575"/>
              <w:bookmarkStart w:id="6964" w:name="_Toc468181724"/>
              <w:bookmarkStart w:id="6965" w:name="_Toc468183038"/>
              <w:bookmarkStart w:id="6966" w:name="_Toc469407815"/>
              <w:bookmarkStart w:id="6967" w:name="_Toc469493763"/>
              <w:bookmarkStart w:id="6968" w:name="_Toc469498582"/>
              <w:bookmarkEnd w:id="6960"/>
              <w:bookmarkEnd w:id="6961"/>
              <w:bookmarkEnd w:id="6962"/>
              <w:bookmarkEnd w:id="6963"/>
              <w:bookmarkEnd w:id="6964"/>
              <w:bookmarkEnd w:id="6965"/>
              <w:bookmarkEnd w:id="6966"/>
              <w:bookmarkEnd w:id="6967"/>
              <w:bookmarkEnd w:id="6968"/>
            </w:del>
          </w:p>
        </w:tc>
        <w:tc>
          <w:tcPr>
            <w:tcW w:w="862" w:type="pct"/>
            <w:tcBorders>
              <w:top w:val="nil"/>
              <w:left w:val="nil"/>
              <w:bottom w:val="single" w:sz="4" w:space="0" w:color="auto"/>
              <w:right w:val="single" w:sz="4" w:space="0" w:color="auto"/>
            </w:tcBorders>
            <w:shd w:val="clear" w:color="auto" w:fill="auto"/>
            <w:noWrap/>
            <w:vAlign w:val="center"/>
            <w:hideMark/>
          </w:tcPr>
          <w:p w14:paraId="3BCB3B9E" w14:textId="3931635F" w:rsidR="00771B02" w:rsidRPr="00C965EF" w:rsidDel="00C661A2" w:rsidRDefault="00771B02" w:rsidP="00EE62F2">
            <w:pPr>
              <w:spacing w:after="0"/>
              <w:rPr>
                <w:del w:id="6969" w:author="Patel, Rinkesh" w:date="2016-09-26T17:28:00Z"/>
                <w:rFonts w:ascii="Calibri" w:hAnsi="Calibri"/>
                <w:sz w:val="18"/>
                <w:szCs w:val="18"/>
              </w:rPr>
            </w:pPr>
            <w:del w:id="6970" w:author="Patel, Rinkesh" w:date="2016-09-26T17:28:00Z">
              <w:r w:rsidDel="00C661A2">
                <w:rPr>
                  <w:rFonts w:ascii="Calibri" w:hAnsi="Calibri"/>
                  <w:sz w:val="18"/>
                  <w:szCs w:val="18"/>
                </w:rPr>
                <w:delText>Y</w:delText>
              </w:r>
              <w:r w:rsidRPr="00C965EF" w:rsidDel="00C661A2">
                <w:rPr>
                  <w:rFonts w:ascii="Calibri" w:hAnsi="Calibri"/>
                  <w:sz w:val="18"/>
                  <w:szCs w:val="18"/>
                </w:rPr>
                <w:delText> </w:delText>
              </w:r>
              <w:bookmarkStart w:id="6971" w:name="_Toc463004374"/>
              <w:bookmarkStart w:id="6972" w:name="_Toc463029036"/>
              <w:bookmarkStart w:id="6973" w:name="_Toc464056042"/>
              <w:bookmarkStart w:id="6974" w:name="_Toc464729576"/>
              <w:bookmarkStart w:id="6975" w:name="_Toc468181725"/>
              <w:bookmarkStart w:id="6976" w:name="_Toc468183039"/>
              <w:bookmarkStart w:id="6977" w:name="_Toc469407816"/>
              <w:bookmarkStart w:id="6978" w:name="_Toc469493764"/>
              <w:bookmarkStart w:id="6979" w:name="_Toc469498583"/>
              <w:bookmarkEnd w:id="6971"/>
              <w:bookmarkEnd w:id="6972"/>
              <w:bookmarkEnd w:id="6973"/>
              <w:bookmarkEnd w:id="6974"/>
              <w:bookmarkEnd w:id="6975"/>
              <w:bookmarkEnd w:id="6976"/>
              <w:bookmarkEnd w:id="6977"/>
              <w:bookmarkEnd w:id="6978"/>
              <w:bookmarkEnd w:id="6979"/>
            </w:del>
          </w:p>
        </w:tc>
        <w:bookmarkStart w:id="6980" w:name="_Toc463004375"/>
        <w:bookmarkStart w:id="6981" w:name="_Toc463029037"/>
        <w:bookmarkStart w:id="6982" w:name="_Toc464056043"/>
        <w:bookmarkStart w:id="6983" w:name="_Toc464729577"/>
        <w:bookmarkStart w:id="6984" w:name="_Toc468181726"/>
        <w:bookmarkStart w:id="6985" w:name="_Toc468183040"/>
        <w:bookmarkStart w:id="6986" w:name="_Toc469407817"/>
        <w:bookmarkStart w:id="6987" w:name="_Toc469493765"/>
        <w:bookmarkStart w:id="6988" w:name="_Toc469498584"/>
        <w:bookmarkEnd w:id="6980"/>
        <w:bookmarkEnd w:id="6981"/>
        <w:bookmarkEnd w:id="6982"/>
        <w:bookmarkEnd w:id="6983"/>
        <w:bookmarkEnd w:id="6984"/>
        <w:bookmarkEnd w:id="6985"/>
        <w:bookmarkEnd w:id="6986"/>
        <w:bookmarkEnd w:id="6987"/>
        <w:bookmarkEnd w:id="6988"/>
      </w:tr>
      <w:tr w:rsidR="00771B02" w:rsidRPr="00C965EF" w:rsidDel="00C661A2" w14:paraId="5E5557E2" w14:textId="1B32CA81" w:rsidTr="00722130">
        <w:trPr>
          <w:trHeight w:val="300"/>
          <w:del w:id="6989"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658553D4" w14:textId="7AF81A03" w:rsidR="00771B02" w:rsidRPr="00C133B6" w:rsidDel="00C661A2" w:rsidRDefault="00771B02" w:rsidP="00EE62F2">
            <w:pPr>
              <w:spacing w:after="0"/>
              <w:rPr>
                <w:del w:id="6990" w:author="Patel, Rinkesh" w:date="2016-09-26T17:28:00Z"/>
                <w:rFonts w:ascii="Calibri" w:hAnsi="Calibri"/>
                <w:b/>
                <w:sz w:val="18"/>
                <w:szCs w:val="18"/>
              </w:rPr>
            </w:pPr>
            <w:del w:id="6991" w:author="Patel, Rinkesh" w:date="2016-09-26T17:28:00Z">
              <w:r w:rsidRPr="00C133B6" w:rsidDel="00C661A2">
                <w:rPr>
                  <w:rFonts w:ascii="Calibri" w:hAnsi="Calibri"/>
                  <w:b/>
                  <w:sz w:val="18"/>
                  <w:szCs w:val="18"/>
                </w:rPr>
                <w:delText>PREVIOUS_IMEI</w:delText>
              </w:r>
              <w:bookmarkStart w:id="6992" w:name="_Toc463004376"/>
              <w:bookmarkStart w:id="6993" w:name="_Toc463029038"/>
              <w:bookmarkStart w:id="6994" w:name="_Toc464056044"/>
              <w:bookmarkStart w:id="6995" w:name="_Toc464729578"/>
              <w:bookmarkStart w:id="6996" w:name="_Toc468181727"/>
              <w:bookmarkStart w:id="6997" w:name="_Toc468183041"/>
              <w:bookmarkStart w:id="6998" w:name="_Toc469407818"/>
              <w:bookmarkStart w:id="6999" w:name="_Toc469493766"/>
              <w:bookmarkStart w:id="7000" w:name="_Toc469498585"/>
              <w:bookmarkEnd w:id="6992"/>
              <w:bookmarkEnd w:id="6993"/>
              <w:bookmarkEnd w:id="6994"/>
              <w:bookmarkEnd w:id="6995"/>
              <w:bookmarkEnd w:id="6996"/>
              <w:bookmarkEnd w:id="6997"/>
              <w:bookmarkEnd w:id="6998"/>
              <w:bookmarkEnd w:id="6999"/>
              <w:bookmarkEnd w:id="7000"/>
            </w:del>
          </w:p>
        </w:tc>
        <w:tc>
          <w:tcPr>
            <w:tcW w:w="627" w:type="pct"/>
            <w:tcBorders>
              <w:top w:val="nil"/>
              <w:left w:val="nil"/>
              <w:bottom w:val="single" w:sz="4" w:space="0" w:color="auto"/>
              <w:right w:val="single" w:sz="4" w:space="0" w:color="auto"/>
            </w:tcBorders>
            <w:shd w:val="clear" w:color="auto" w:fill="auto"/>
            <w:noWrap/>
            <w:vAlign w:val="center"/>
            <w:hideMark/>
          </w:tcPr>
          <w:p w14:paraId="46EDEBEB" w14:textId="08B86647" w:rsidR="00771B02" w:rsidRPr="00C965EF" w:rsidDel="00C661A2" w:rsidRDefault="00771B02" w:rsidP="00EE62F2">
            <w:pPr>
              <w:spacing w:after="0"/>
              <w:rPr>
                <w:del w:id="7001" w:author="Patel, Rinkesh" w:date="2016-09-26T17:28:00Z"/>
                <w:rFonts w:ascii="Calibri" w:hAnsi="Calibri"/>
                <w:sz w:val="18"/>
                <w:szCs w:val="18"/>
              </w:rPr>
            </w:pPr>
            <w:del w:id="7002" w:author="Patel, Rinkesh" w:date="2016-09-26T17:28:00Z">
              <w:r w:rsidDel="00C661A2">
                <w:rPr>
                  <w:rFonts w:ascii="Calibri" w:hAnsi="Calibri"/>
                  <w:sz w:val="18"/>
                  <w:szCs w:val="18"/>
                </w:rPr>
                <w:delText>X*</w:delText>
              </w:r>
              <w:bookmarkStart w:id="7003" w:name="_Toc463004377"/>
              <w:bookmarkStart w:id="7004" w:name="_Toc463029039"/>
              <w:bookmarkStart w:id="7005" w:name="_Toc464056045"/>
              <w:bookmarkStart w:id="7006" w:name="_Toc464729579"/>
              <w:bookmarkStart w:id="7007" w:name="_Toc468181728"/>
              <w:bookmarkStart w:id="7008" w:name="_Toc468183042"/>
              <w:bookmarkStart w:id="7009" w:name="_Toc469407819"/>
              <w:bookmarkStart w:id="7010" w:name="_Toc469493767"/>
              <w:bookmarkStart w:id="7011" w:name="_Toc469498586"/>
              <w:bookmarkEnd w:id="7003"/>
              <w:bookmarkEnd w:id="7004"/>
              <w:bookmarkEnd w:id="7005"/>
              <w:bookmarkEnd w:id="7006"/>
              <w:bookmarkEnd w:id="7007"/>
              <w:bookmarkEnd w:id="7008"/>
              <w:bookmarkEnd w:id="7009"/>
              <w:bookmarkEnd w:id="7010"/>
              <w:bookmarkEnd w:id="7011"/>
            </w:del>
          </w:p>
        </w:tc>
        <w:tc>
          <w:tcPr>
            <w:tcW w:w="979" w:type="pct"/>
            <w:tcBorders>
              <w:top w:val="nil"/>
              <w:left w:val="nil"/>
              <w:bottom w:val="single" w:sz="4" w:space="0" w:color="auto"/>
              <w:right w:val="single" w:sz="4" w:space="0" w:color="auto"/>
            </w:tcBorders>
            <w:shd w:val="clear" w:color="auto" w:fill="auto"/>
            <w:noWrap/>
            <w:vAlign w:val="center"/>
            <w:hideMark/>
          </w:tcPr>
          <w:p w14:paraId="30807289" w14:textId="253863FF" w:rsidR="00771B02" w:rsidRPr="00C965EF" w:rsidDel="00C661A2" w:rsidRDefault="00771B02" w:rsidP="00EE62F2">
            <w:pPr>
              <w:spacing w:after="0"/>
              <w:rPr>
                <w:del w:id="7012" w:author="Patel, Rinkesh" w:date="2016-09-26T17:28:00Z"/>
                <w:rFonts w:ascii="Calibri" w:hAnsi="Calibri"/>
                <w:sz w:val="18"/>
                <w:szCs w:val="18"/>
              </w:rPr>
            </w:pPr>
            <w:bookmarkStart w:id="7013" w:name="_Toc463004378"/>
            <w:bookmarkStart w:id="7014" w:name="_Toc463029040"/>
            <w:bookmarkStart w:id="7015" w:name="_Toc464056046"/>
            <w:bookmarkStart w:id="7016" w:name="_Toc464729580"/>
            <w:bookmarkStart w:id="7017" w:name="_Toc468181729"/>
            <w:bookmarkStart w:id="7018" w:name="_Toc468183043"/>
            <w:bookmarkStart w:id="7019" w:name="_Toc469407820"/>
            <w:bookmarkStart w:id="7020" w:name="_Toc469493768"/>
            <w:bookmarkStart w:id="7021" w:name="_Toc469498587"/>
            <w:bookmarkEnd w:id="7013"/>
            <w:bookmarkEnd w:id="7014"/>
            <w:bookmarkEnd w:id="7015"/>
            <w:bookmarkEnd w:id="7016"/>
            <w:bookmarkEnd w:id="7017"/>
            <w:bookmarkEnd w:id="7018"/>
            <w:bookmarkEnd w:id="7019"/>
            <w:bookmarkEnd w:id="7020"/>
            <w:bookmarkEnd w:id="7021"/>
          </w:p>
        </w:tc>
        <w:tc>
          <w:tcPr>
            <w:tcW w:w="862" w:type="pct"/>
            <w:tcBorders>
              <w:top w:val="nil"/>
              <w:left w:val="nil"/>
              <w:bottom w:val="single" w:sz="4" w:space="0" w:color="auto"/>
              <w:right w:val="single" w:sz="4" w:space="0" w:color="auto"/>
            </w:tcBorders>
            <w:shd w:val="clear" w:color="auto" w:fill="auto"/>
            <w:noWrap/>
            <w:vAlign w:val="center"/>
            <w:hideMark/>
          </w:tcPr>
          <w:p w14:paraId="4AB6B548" w14:textId="46ADF8E9" w:rsidR="00771B02" w:rsidRPr="00C965EF" w:rsidDel="00C661A2" w:rsidRDefault="00771B02" w:rsidP="00EE62F2">
            <w:pPr>
              <w:spacing w:after="0"/>
              <w:rPr>
                <w:del w:id="7022" w:author="Patel, Rinkesh" w:date="2016-09-26T17:28:00Z"/>
                <w:rFonts w:ascii="Calibri" w:hAnsi="Calibri"/>
                <w:sz w:val="18"/>
                <w:szCs w:val="18"/>
              </w:rPr>
            </w:pPr>
            <w:del w:id="7023" w:author="Patel, Rinkesh" w:date="2016-09-26T17:28:00Z">
              <w:r w:rsidDel="00C661A2">
                <w:rPr>
                  <w:rFonts w:ascii="Calibri" w:hAnsi="Calibri"/>
                  <w:sz w:val="18"/>
                  <w:szCs w:val="18"/>
                </w:rPr>
                <w:delText>Y</w:delText>
              </w:r>
              <w:bookmarkStart w:id="7024" w:name="_Toc463004379"/>
              <w:bookmarkStart w:id="7025" w:name="_Toc463029041"/>
              <w:bookmarkStart w:id="7026" w:name="_Toc464056047"/>
              <w:bookmarkStart w:id="7027" w:name="_Toc464729581"/>
              <w:bookmarkStart w:id="7028" w:name="_Toc468181730"/>
              <w:bookmarkStart w:id="7029" w:name="_Toc468183044"/>
              <w:bookmarkStart w:id="7030" w:name="_Toc469407821"/>
              <w:bookmarkStart w:id="7031" w:name="_Toc469493769"/>
              <w:bookmarkStart w:id="7032" w:name="_Toc469498588"/>
              <w:bookmarkEnd w:id="7024"/>
              <w:bookmarkEnd w:id="7025"/>
              <w:bookmarkEnd w:id="7026"/>
              <w:bookmarkEnd w:id="7027"/>
              <w:bookmarkEnd w:id="7028"/>
              <w:bookmarkEnd w:id="7029"/>
              <w:bookmarkEnd w:id="7030"/>
              <w:bookmarkEnd w:id="7031"/>
              <w:bookmarkEnd w:id="7032"/>
            </w:del>
          </w:p>
        </w:tc>
        <w:bookmarkStart w:id="7033" w:name="_Toc463004380"/>
        <w:bookmarkStart w:id="7034" w:name="_Toc463029042"/>
        <w:bookmarkStart w:id="7035" w:name="_Toc464056048"/>
        <w:bookmarkStart w:id="7036" w:name="_Toc464729582"/>
        <w:bookmarkStart w:id="7037" w:name="_Toc468181731"/>
        <w:bookmarkStart w:id="7038" w:name="_Toc468183045"/>
        <w:bookmarkStart w:id="7039" w:name="_Toc469407822"/>
        <w:bookmarkStart w:id="7040" w:name="_Toc469493770"/>
        <w:bookmarkStart w:id="7041" w:name="_Toc469498589"/>
        <w:bookmarkEnd w:id="7033"/>
        <w:bookmarkEnd w:id="7034"/>
        <w:bookmarkEnd w:id="7035"/>
        <w:bookmarkEnd w:id="7036"/>
        <w:bookmarkEnd w:id="7037"/>
        <w:bookmarkEnd w:id="7038"/>
        <w:bookmarkEnd w:id="7039"/>
        <w:bookmarkEnd w:id="7040"/>
        <w:bookmarkEnd w:id="7041"/>
      </w:tr>
      <w:tr w:rsidR="00771B02" w:rsidRPr="00C965EF" w:rsidDel="00C661A2" w14:paraId="4EFFFC73" w14:textId="4A87173A" w:rsidTr="00722130">
        <w:trPr>
          <w:trHeight w:val="300"/>
          <w:del w:id="7042"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B1952F2" w14:textId="480BF079" w:rsidR="00771B02" w:rsidRPr="00C965EF" w:rsidDel="00C661A2" w:rsidRDefault="00771B02" w:rsidP="00EE62F2">
            <w:pPr>
              <w:spacing w:after="0"/>
              <w:rPr>
                <w:del w:id="7043" w:author="Patel, Rinkesh" w:date="2016-09-26T17:28:00Z"/>
                <w:rFonts w:ascii="Calibri" w:hAnsi="Calibri"/>
                <w:sz w:val="18"/>
                <w:szCs w:val="18"/>
              </w:rPr>
            </w:pPr>
            <w:del w:id="7044" w:author="Patel, Rinkesh" w:date="2016-09-26T17:28:00Z">
              <w:r w:rsidRPr="00C965EF" w:rsidDel="00C661A2">
                <w:rPr>
                  <w:rFonts w:ascii="Calibri" w:hAnsi="Calibri"/>
                  <w:sz w:val="18"/>
                  <w:szCs w:val="18"/>
                </w:rPr>
                <w:delText>ORDER_DETAIL_ID</w:delText>
              </w:r>
              <w:bookmarkStart w:id="7045" w:name="_Toc463004381"/>
              <w:bookmarkStart w:id="7046" w:name="_Toc463029043"/>
              <w:bookmarkStart w:id="7047" w:name="_Toc464056049"/>
              <w:bookmarkStart w:id="7048" w:name="_Toc464729583"/>
              <w:bookmarkStart w:id="7049" w:name="_Toc468181732"/>
              <w:bookmarkStart w:id="7050" w:name="_Toc468183046"/>
              <w:bookmarkStart w:id="7051" w:name="_Toc469407823"/>
              <w:bookmarkStart w:id="7052" w:name="_Toc469493771"/>
              <w:bookmarkStart w:id="7053" w:name="_Toc469498590"/>
              <w:bookmarkEnd w:id="7045"/>
              <w:bookmarkEnd w:id="7046"/>
              <w:bookmarkEnd w:id="7047"/>
              <w:bookmarkEnd w:id="7048"/>
              <w:bookmarkEnd w:id="7049"/>
              <w:bookmarkEnd w:id="7050"/>
              <w:bookmarkEnd w:id="7051"/>
              <w:bookmarkEnd w:id="7052"/>
              <w:bookmarkEnd w:id="7053"/>
            </w:del>
          </w:p>
        </w:tc>
        <w:tc>
          <w:tcPr>
            <w:tcW w:w="627" w:type="pct"/>
            <w:tcBorders>
              <w:top w:val="nil"/>
              <w:left w:val="nil"/>
              <w:bottom w:val="single" w:sz="4" w:space="0" w:color="auto"/>
              <w:right w:val="single" w:sz="4" w:space="0" w:color="auto"/>
            </w:tcBorders>
            <w:shd w:val="clear" w:color="auto" w:fill="auto"/>
            <w:noWrap/>
            <w:vAlign w:val="center"/>
            <w:hideMark/>
          </w:tcPr>
          <w:p w14:paraId="658FB938" w14:textId="02464B61" w:rsidR="00771B02" w:rsidRPr="00C965EF" w:rsidDel="00C661A2" w:rsidRDefault="00771B02" w:rsidP="00EE62F2">
            <w:pPr>
              <w:spacing w:after="0"/>
              <w:rPr>
                <w:del w:id="7054" w:author="Patel, Rinkesh" w:date="2016-09-26T17:28:00Z"/>
                <w:rFonts w:ascii="Calibri" w:hAnsi="Calibri"/>
                <w:sz w:val="18"/>
                <w:szCs w:val="18"/>
              </w:rPr>
            </w:pPr>
            <w:del w:id="7055" w:author="Patel, Rinkesh" w:date="2016-09-26T17:28:00Z">
              <w:r w:rsidRPr="00C965EF" w:rsidDel="00C661A2">
                <w:rPr>
                  <w:rFonts w:ascii="Calibri" w:hAnsi="Calibri"/>
                  <w:sz w:val="18"/>
                  <w:szCs w:val="18"/>
                </w:rPr>
                <w:delText>X</w:delText>
              </w:r>
              <w:bookmarkStart w:id="7056" w:name="_Toc463004382"/>
              <w:bookmarkStart w:id="7057" w:name="_Toc463029044"/>
              <w:bookmarkStart w:id="7058" w:name="_Toc464056050"/>
              <w:bookmarkStart w:id="7059" w:name="_Toc464729584"/>
              <w:bookmarkStart w:id="7060" w:name="_Toc468181733"/>
              <w:bookmarkStart w:id="7061" w:name="_Toc468183047"/>
              <w:bookmarkStart w:id="7062" w:name="_Toc469407824"/>
              <w:bookmarkStart w:id="7063" w:name="_Toc469493772"/>
              <w:bookmarkStart w:id="7064" w:name="_Toc469498591"/>
              <w:bookmarkEnd w:id="7056"/>
              <w:bookmarkEnd w:id="7057"/>
              <w:bookmarkEnd w:id="7058"/>
              <w:bookmarkEnd w:id="7059"/>
              <w:bookmarkEnd w:id="7060"/>
              <w:bookmarkEnd w:id="7061"/>
              <w:bookmarkEnd w:id="7062"/>
              <w:bookmarkEnd w:id="7063"/>
              <w:bookmarkEnd w:id="7064"/>
            </w:del>
          </w:p>
        </w:tc>
        <w:tc>
          <w:tcPr>
            <w:tcW w:w="979" w:type="pct"/>
            <w:tcBorders>
              <w:top w:val="nil"/>
              <w:left w:val="nil"/>
              <w:bottom w:val="single" w:sz="4" w:space="0" w:color="auto"/>
              <w:right w:val="single" w:sz="4" w:space="0" w:color="auto"/>
            </w:tcBorders>
            <w:shd w:val="clear" w:color="auto" w:fill="auto"/>
            <w:noWrap/>
            <w:vAlign w:val="center"/>
            <w:hideMark/>
          </w:tcPr>
          <w:p w14:paraId="55C19918" w14:textId="5DC66A41" w:rsidR="00771B02" w:rsidRPr="00C965EF" w:rsidDel="00C661A2" w:rsidRDefault="00771B02" w:rsidP="00EE62F2">
            <w:pPr>
              <w:spacing w:after="0"/>
              <w:rPr>
                <w:del w:id="7065" w:author="Patel, Rinkesh" w:date="2016-09-26T17:28:00Z"/>
                <w:rFonts w:ascii="Calibri" w:hAnsi="Calibri"/>
                <w:sz w:val="18"/>
                <w:szCs w:val="18"/>
              </w:rPr>
            </w:pPr>
            <w:bookmarkStart w:id="7066" w:name="_Toc463004383"/>
            <w:bookmarkStart w:id="7067" w:name="_Toc463029045"/>
            <w:bookmarkStart w:id="7068" w:name="_Toc464056051"/>
            <w:bookmarkStart w:id="7069" w:name="_Toc464729585"/>
            <w:bookmarkStart w:id="7070" w:name="_Toc468181734"/>
            <w:bookmarkStart w:id="7071" w:name="_Toc468183048"/>
            <w:bookmarkStart w:id="7072" w:name="_Toc469407825"/>
            <w:bookmarkStart w:id="7073" w:name="_Toc469493773"/>
            <w:bookmarkStart w:id="7074" w:name="_Toc469498592"/>
            <w:bookmarkEnd w:id="7066"/>
            <w:bookmarkEnd w:id="7067"/>
            <w:bookmarkEnd w:id="7068"/>
            <w:bookmarkEnd w:id="7069"/>
            <w:bookmarkEnd w:id="7070"/>
            <w:bookmarkEnd w:id="7071"/>
            <w:bookmarkEnd w:id="7072"/>
            <w:bookmarkEnd w:id="7073"/>
            <w:bookmarkEnd w:id="7074"/>
          </w:p>
        </w:tc>
        <w:tc>
          <w:tcPr>
            <w:tcW w:w="862" w:type="pct"/>
            <w:tcBorders>
              <w:top w:val="nil"/>
              <w:left w:val="nil"/>
              <w:bottom w:val="single" w:sz="4" w:space="0" w:color="auto"/>
              <w:right w:val="single" w:sz="4" w:space="0" w:color="auto"/>
            </w:tcBorders>
            <w:shd w:val="clear" w:color="auto" w:fill="auto"/>
            <w:noWrap/>
            <w:vAlign w:val="center"/>
            <w:hideMark/>
          </w:tcPr>
          <w:p w14:paraId="7F1B224E" w14:textId="0274810A" w:rsidR="00771B02" w:rsidRPr="00C965EF" w:rsidDel="00C661A2" w:rsidRDefault="00771B02" w:rsidP="00EE62F2">
            <w:pPr>
              <w:spacing w:after="0"/>
              <w:rPr>
                <w:del w:id="7075" w:author="Patel, Rinkesh" w:date="2016-09-26T17:28:00Z"/>
                <w:rFonts w:ascii="Calibri" w:hAnsi="Calibri"/>
                <w:sz w:val="18"/>
                <w:szCs w:val="18"/>
              </w:rPr>
            </w:pPr>
            <w:del w:id="7076" w:author="Patel, Rinkesh" w:date="2016-09-26T17:28:00Z">
              <w:r w:rsidRPr="00C965EF" w:rsidDel="00C661A2">
                <w:rPr>
                  <w:rFonts w:ascii="Calibri" w:hAnsi="Calibri"/>
                  <w:sz w:val="18"/>
                  <w:szCs w:val="18"/>
                </w:rPr>
                <w:delText> </w:delText>
              </w:r>
              <w:bookmarkStart w:id="7077" w:name="_Toc463004384"/>
              <w:bookmarkStart w:id="7078" w:name="_Toc463029046"/>
              <w:bookmarkStart w:id="7079" w:name="_Toc464056052"/>
              <w:bookmarkStart w:id="7080" w:name="_Toc464729586"/>
              <w:bookmarkStart w:id="7081" w:name="_Toc468181735"/>
              <w:bookmarkStart w:id="7082" w:name="_Toc468183049"/>
              <w:bookmarkStart w:id="7083" w:name="_Toc469407826"/>
              <w:bookmarkStart w:id="7084" w:name="_Toc469493774"/>
              <w:bookmarkStart w:id="7085" w:name="_Toc469498593"/>
              <w:bookmarkEnd w:id="7077"/>
              <w:bookmarkEnd w:id="7078"/>
              <w:bookmarkEnd w:id="7079"/>
              <w:bookmarkEnd w:id="7080"/>
              <w:bookmarkEnd w:id="7081"/>
              <w:bookmarkEnd w:id="7082"/>
              <w:bookmarkEnd w:id="7083"/>
              <w:bookmarkEnd w:id="7084"/>
              <w:bookmarkEnd w:id="7085"/>
            </w:del>
          </w:p>
        </w:tc>
        <w:bookmarkStart w:id="7086" w:name="_Toc463004385"/>
        <w:bookmarkStart w:id="7087" w:name="_Toc463029047"/>
        <w:bookmarkStart w:id="7088" w:name="_Toc464056053"/>
        <w:bookmarkStart w:id="7089" w:name="_Toc464729587"/>
        <w:bookmarkStart w:id="7090" w:name="_Toc468181736"/>
        <w:bookmarkStart w:id="7091" w:name="_Toc468183050"/>
        <w:bookmarkStart w:id="7092" w:name="_Toc469407827"/>
        <w:bookmarkStart w:id="7093" w:name="_Toc469493775"/>
        <w:bookmarkStart w:id="7094" w:name="_Toc469498594"/>
        <w:bookmarkEnd w:id="7086"/>
        <w:bookmarkEnd w:id="7087"/>
        <w:bookmarkEnd w:id="7088"/>
        <w:bookmarkEnd w:id="7089"/>
        <w:bookmarkEnd w:id="7090"/>
        <w:bookmarkEnd w:id="7091"/>
        <w:bookmarkEnd w:id="7092"/>
        <w:bookmarkEnd w:id="7093"/>
        <w:bookmarkEnd w:id="7094"/>
      </w:tr>
      <w:tr w:rsidR="00771B02" w:rsidRPr="00C965EF" w:rsidDel="00C661A2" w14:paraId="1779A398" w14:textId="067C5CAB" w:rsidTr="00722130">
        <w:trPr>
          <w:trHeight w:val="300"/>
          <w:del w:id="7095"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4D84BA31" w14:textId="0DCA417A" w:rsidR="00771B02" w:rsidRPr="00C965EF" w:rsidDel="00C661A2" w:rsidRDefault="00771B02" w:rsidP="00EE62F2">
            <w:pPr>
              <w:spacing w:after="0"/>
              <w:rPr>
                <w:del w:id="7096" w:author="Patel, Rinkesh" w:date="2016-09-26T17:28:00Z"/>
                <w:rFonts w:ascii="Calibri" w:hAnsi="Calibri"/>
                <w:sz w:val="18"/>
                <w:szCs w:val="18"/>
              </w:rPr>
            </w:pPr>
            <w:del w:id="7097" w:author="Patel, Rinkesh" w:date="2016-09-26T17:28:00Z">
              <w:r w:rsidRPr="00C965EF" w:rsidDel="00C661A2">
                <w:rPr>
                  <w:rFonts w:ascii="Calibri" w:hAnsi="Calibri"/>
                  <w:sz w:val="18"/>
                  <w:szCs w:val="18"/>
                </w:rPr>
                <w:delText>CURRENT_MSISDN</w:delText>
              </w:r>
              <w:bookmarkStart w:id="7098" w:name="_Toc463004386"/>
              <w:bookmarkStart w:id="7099" w:name="_Toc463029048"/>
              <w:bookmarkStart w:id="7100" w:name="_Toc464056054"/>
              <w:bookmarkStart w:id="7101" w:name="_Toc464729588"/>
              <w:bookmarkStart w:id="7102" w:name="_Toc468181737"/>
              <w:bookmarkStart w:id="7103" w:name="_Toc468183051"/>
              <w:bookmarkStart w:id="7104" w:name="_Toc469407828"/>
              <w:bookmarkStart w:id="7105" w:name="_Toc469493776"/>
              <w:bookmarkStart w:id="7106" w:name="_Toc469498595"/>
              <w:bookmarkEnd w:id="7098"/>
              <w:bookmarkEnd w:id="7099"/>
              <w:bookmarkEnd w:id="7100"/>
              <w:bookmarkEnd w:id="7101"/>
              <w:bookmarkEnd w:id="7102"/>
              <w:bookmarkEnd w:id="7103"/>
              <w:bookmarkEnd w:id="7104"/>
              <w:bookmarkEnd w:id="7105"/>
              <w:bookmarkEnd w:id="7106"/>
            </w:del>
          </w:p>
        </w:tc>
        <w:tc>
          <w:tcPr>
            <w:tcW w:w="627" w:type="pct"/>
            <w:tcBorders>
              <w:top w:val="nil"/>
              <w:left w:val="nil"/>
              <w:bottom w:val="single" w:sz="4" w:space="0" w:color="auto"/>
              <w:right w:val="single" w:sz="4" w:space="0" w:color="auto"/>
            </w:tcBorders>
            <w:shd w:val="clear" w:color="auto" w:fill="auto"/>
            <w:noWrap/>
            <w:vAlign w:val="center"/>
            <w:hideMark/>
          </w:tcPr>
          <w:p w14:paraId="77E7D1A6" w14:textId="35B4A20C" w:rsidR="00771B02" w:rsidRPr="00C965EF" w:rsidDel="00C661A2" w:rsidRDefault="00771B02" w:rsidP="00EE62F2">
            <w:pPr>
              <w:spacing w:after="0"/>
              <w:rPr>
                <w:del w:id="7107" w:author="Patel, Rinkesh" w:date="2016-09-26T17:28:00Z"/>
                <w:rFonts w:ascii="Calibri" w:hAnsi="Calibri"/>
                <w:sz w:val="18"/>
                <w:szCs w:val="18"/>
              </w:rPr>
            </w:pPr>
            <w:del w:id="7108" w:author="Patel, Rinkesh" w:date="2016-09-26T17:28:00Z">
              <w:r w:rsidRPr="00C965EF" w:rsidDel="00C661A2">
                <w:rPr>
                  <w:rFonts w:ascii="Calibri" w:hAnsi="Calibri"/>
                  <w:sz w:val="18"/>
                  <w:szCs w:val="18"/>
                </w:rPr>
                <w:delText>X</w:delText>
              </w:r>
              <w:bookmarkStart w:id="7109" w:name="_Toc463004387"/>
              <w:bookmarkStart w:id="7110" w:name="_Toc463029049"/>
              <w:bookmarkStart w:id="7111" w:name="_Toc464056055"/>
              <w:bookmarkStart w:id="7112" w:name="_Toc464729589"/>
              <w:bookmarkStart w:id="7113" w:name="_Toc468181738"/>
              <w:bookmarkStart w:id="7114" w:name="_Toc468183052"/>
              <w:bookmarkStart w:id="7115" w:name="_Toc469407829"/>
              <w:bookmarkStart w:id="7116" w:name="_Toc469493777"/>
              <w:bookmarkStart w:id="7117" w:name="_Toc469498596"/>
              <w:bookmarkEnd w:id="7109"/>
              <w:bookmarkEnd w:id="7110"/>
              <w:bookmarkEnd w:id="7111"/>
              <w:bookmarkEnd w:id="7112"/>
              <w:bookmarkEnd w:id="7113"/>
              <w:bookmarkEnd w:id="7114"/>
              <w:bookmarkEnd w:id="7115"/>
              <w:bookmarkEnd w:id="7116"/>
              <w:bookmarkEnd w:id="7117"/>
            </w:del>
          </w:p>
        </w:tc>
        <w:tc>
          <w:tcPr>
            <w:tcW w:w="979" w:type="pct"/>
            <w:tcBorders>
              <w:top w:val="nil"/>
              <w:left w:val="nil"/>
              <w:bottom w:val="single" w:sz="4" w:space="0" w:color="auto"/>
              <w:right w:val="single" w:sz="4" w:space="0" w:color="auto"/>
            </w:tcBorders>
            <w:shd w:val="clear" w:color="auto" w:fill="auto"/>
            <w:noWrap/>
            <w:vAlign w:val="center"/>
            <w:hideMark/>
          </w:tcPr>
          <w:p w14:paraId="1362C412" w14:textId="7E3BEFEE" w:rsidR="00771B02" w:rsidRPr="00C965EF" w:rsidDel="00C661A2" w:rsidRDefault="00771B02" w:rsidP="00EE62F2">
            <w:pPr>
              <w:spacing w:after="0"/>
              <w:rPr>
                <w:del w:id="7118" w:author="Patel, Rinkesh" w:date="2016-09-26T17:28:00Z"/>
                <w:rFonts w:ascii="Calibri" w:hAnsi="Calibri"/>
                <w:sz w:val="18"/>
                <w:szCs w:val="18"/>
              </w:rPr>
            </w:pPr>
            <w:del w:id="7119" w:author="Patel, Rinkesh" w:date="2016-09-26T17:28:00Z">
              <w:r w:rsidRPr="00C965EF" w:rsidDel="00C661A2">
                <w:rPr>
                  <w:rFonts w:ascii="Calibri" w:hAnsi="Calibri"/>
                  <w:sz w:val="18"/>
                  <w:szCs w:val="18"/>
                </w:rPr>
                <w:delText>X</w:delText>
              </w:r>
              <w:bookmarkStart w:id="7120" w:name="_Toc463004388"/>
              <w:bookmarkStart w:id="7121" w:name="_Toc463029050"/>
              <w:bookmarkStart w:id="7122" w:name="_Toc464056056"/>
              <w:bookmarkStart w:id="7123" w:name="_Toc464729590"/>
              <w:bookmarkStart w:id="7124" w:name="_Toc468181739"/>
              <w:bookmarkStart w:id="7125" w:name="_Toc468183053"/>
              <w:bookmarkStart w:id="7126" w:name="_Toc469407830"/>
              <w:bookmarkStart w:id="7127" w:name="_Toc469493778"/>
              <w:bookmarkStart w:id="7128" w:name="_Toc469498597"/>
              <w:bookmarkEnd w:id="7120"/>
              <w:bookmarkEnd w:id="7121"/>
              <w:bookmarkEnd w:id="7122"/>
              <w:bookmarkEnd w:id="7123"/>
              <w:bookmarkEnd w:id="7124"/>
              <w:bookmarkEnd w:id="7125"/>
              <w:bookmarkEnd w:id="7126"/>
              <w:bookmarkEnd w:id="7127"/>
              <w:bookmarkEnd w:id="7128"/>
            </w:del>
          </w:p>
        </w:tc>
        <w:tc>
          <w:tcPr>
            <w:tcW w:w="862" w:type="pct"/>
            <w:tcBorders>
              <w:top w:val="nil"/>
              <w:left w:val="nil"/>
              <w:bottom w:val="single" w:sz="4" w:space="0" w:color="auto"/>
              <w:right w:val="single" w:sz="4" w:space="0" w:color="auto"/>
            </w:tcBorders>
            <w:shd w:val="clear" w:color="auto" w:fill="auto"/>
            <w:noWrap/>
            <w:vAlign w:val="center"/>
            <w:hideMark/>
          </w:tcPr>
          <w:p w14:paraId="4F089645" w14:textId="64AE1C30" w:rsidR="00771B02" w:rsidRPr="00C965EF" w:rsidDel="00C661A2" w:rsidRDefault="00771B02" w:rsidP="00EE62F2">
            <w:pPr>
              <w:spacing w:after="0"/>
              <w:rPr>
                <w:del w:id="7129" w:author="Patel, Rinkesh" w:date="2016-09-26T17:28:00Z"/>
                <w:rFonts w:ascii="Calibri" w:hAnsi="Calibri"/>
                <w:sz w:val="18"/>
                <w:szCs w:val="18"/>
              </w:rPr>
            </w:pPr>
            <w:del w:id="7130" w:author="Patel, Rinkesh" w:date="2016-09-26T17:28:00Z">
              <w:r w:rsidDel="00C661A2">
                <w:rPr>
                  <w:rFonts w:ascii="Calibri" w:hAnsi="Calibri"/>
                  <w:sz w:val="18"/>
                  <w:szCs w:val="18"/>
                </w:rPr>
                <w:delText>Z</w:delText>
              </w:r>
              <w:bookmarkStart w:id="7131" w:name="_Toc463004389"/>
              <w:bookmarkStart w:id="7132" w:name="_Toc463029051"/>
              <w:bookmarkStart w:id="7133" w:name="_Toc464056057"/>
              <w:bookmarkStart w:id="7134" w:name="_Toc464729591"/>
              <w:bookmarkStart w:id="7135" w:name="_Toc468181740"/>
              <w:bookmarkStart w:id="7136" w:name="_Toc468183054"/>
              <w:bookmarkStart w:id="7137" w:name="_Toc469407831"/>
              <w:bookmarkStart w:id="7138" w:name="_Toc469493779"/>
              <w:bookmarkStart w:id="7139" w:name="_Toc469498598"/>
              <w:bookmarkEnd w:id="7131"/>
              <w:bookmarkEnd w:id="7132"/>
              <w:bookmarkEnd w:id="7133"/>
              <w:bookmarkEnd w:id="7134"/>
              <w:bookmarkEnd w:id="7135"/>
              <w:bookmarkEnd w:id="7136"/>
              <w:bookmarkEnd w:id="7137"/>
              <w:bookmarkEnd w:id="7138"/>
              <w:bookmarkEnd w:id="7139"/>
            </w:del>
          </w:p>
        </w:tc>
        <w:bookmarkStart w:id="7140" w:name="_Toc463004390"/>
        <w:bookmarkStart w:id="7141" w:name="_Toc463029052"/>
        <w:bookmarkStart w:id="7142" w:name="_Toc464056058"/>
        <w:bookmarkStart w:id="7143" w:name="_Toc464729592"/>
        <w:bookmarkStart w:id="7144" w:name="_Toc468181741"/>
        <w:bookmarkStart w:id="7145" w:name="_Toc468183055"/>
        <w:bookmarkStart w:id="7146" w:name="_Toc469407832"/>
        <w:bookmarkStart w:id="7147" w:name="_Toc469493780"/>
        <w:bookmarkStart w:id="7148" w:name="_Toc469498599"/>
        <w:bookmarkEnd w:id="7140"/>
        <w:bookmarkEnd w:id="7141"/>
        <w:bookmarkEnd w:id="7142"/>
        <w:bookmarkEnd w:id="7143"/>
        <w:bookmarkEnd w:id="7144"/>
        <w:bookmarkEnd w:id="7145"/>
        <w:bookmarkEnd w:id="7146"/>
        <w:bookmarkEnd w:id="7147"/>
        <w:bookmarkEnd w:id="7148"/>
      </w:tr>
      <w:tr w:rsidR="00771B02" w:rsidRPr="00C965EF" w:rsidDel="00C661A2" w14:paraId="0AD3CAEB" w14:textId="1E905D45" w:rsidTr="00722130">
        <w:trPr>
          <w:trHeight w:val="300"/>
          <w:del w:id="7149"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3085BF7C" w14:textId="3664C610" w:rsidR="00771B02" w:rsidRPr="00C133B6" w:rsidDel="00C661A2" w:rsidRDefault="00771B02" w:rsidP="00EE62F2">
            <w:pPr>
              <w:spacing w:after="0"/>
              <w:rPr>
                <w:del w:id="7150" w:author="Patel, Rinkesh" w:date="2016-09-26T17:28:00Z"/>
                <w:rFonts w:ascii="Calibri" w:hAnsi="Calibri"/>
                <w:b/>
                <w:sz w:val="18"/>
                <w:szCs w:val="18"/>
              </w:rPr>
            </w:pPr>
            <w:del w:id="7151" w:author="Patel, Rinkesh" w:date="2016-09-26T17:28:00Z">
              <w:r w:rsidRPr="00C133B6" w:rsidDel="00C661A2">
                <w:rPr>
                  <w:rFonts w:ascii="Calibri" w:hAnsi="Calibri"/>
                  <w:b/>
                  <w:sz w:val="18"/>
                  <w:szCs w:val="18"/>
                </w:rPr>
                <w:delText>PREVIOUS_MSISDN</w:delText>
              </w:r>
              <w:bookmarkStart w:id="7152" w:name="_Toc463004391"/>
              <w:bookmarkStart w:id="7153" w:name="_Toc463029053"/>
              <w:bookmarkStart w:id="7154" w:name="_Toc464056059"/>
              <w:bookmarkStart w:id="7155" w:name="_Toc464729593"/>
              <w:bookmarkStart w:id="7156" w:name="_Toc468181742"/>
              <w:bookmarkStart w:id="7157" w:name="_Toc468183056"/>
              <w:bookmarkStart w:id="7158" w:name="_Toc469407833"/>
              <w:bookmarkStart w:id="7159" w:name="_Toc469493781"/>
              <w:bookmarkStart w:id="7160" w:name="_Toc469498600"/>
              <w:bookmarkEnd w:id="7152"/>
              <w:bookmarkEnd w:id="7153"/>
              <w:bookmarkEnd w:id="7154"/>
              <w:bookmarkEnd w:id="7155"/>
              <w:bookmarkEnd w:id="7156"/>
              <w:bookmarkEnd w:id="7157"/>
              <w:bookmarkEnd w:id="7158"/>
              <w:bookmarkEnd w:id="7159"/>
              <w:bookmarkEnd w:id="7160"/>
            </w:del>
          </w:p>
        </w:tc>
        <w:tc>
          <w:tcPr>
            <w:tcW w:w="627" w:type="pct"/>
            <w:tcBorders>
              <w:top w:val="nil"/>
              <w:left w:val="nil"/>
              <w:bottom w:val="single" w:sz="4" w:space="0" w:color="auto"/>
              <w:right w:val="single" w:sz="4" w:space="0" w:color="auto"/>
            </w:tcBorders>
            <w:shd w:val="clear" w:color="auto" w:fill="auto"/>
            <w:noWrap/>
            <w:vAlign w:val="center"/>
            <w:hideMark/>
          </w:tcPr>
          <w:p w14:paraId="160FB38B" w14:textId="05DECDCC" w:rsidR="00771B02" w:rsidRPr="00C965EF" w:rsidDel="00C661A2" w:rsidRDefault="00771B02" w:rsidP="00EE62F2">
            <w:pPr>
              <w:spacing w:after="0"/>
              <w:rPr>
                <w:del w:id="7161" w:author="Patel, Rinkesh" w:date="2016-09-26T17:28:00Z"/>
                <w:rFonts w:ascii="Calibri" w:hAnsi="Calibri"/>
                <w:sz w:val="18"/>
                <w:szCs w:val="18"/>
              </w:rPr>
            </w:pPr>
            <w:del w:id="7162" w:author="Patel, Rinkesh" w:date="2016-09-26T17:28:00Z">
              <w:r w:rsidDel="00C661A2">
                <w:rPr>
                  <w:rFonts w:ascii="Calibri" w:hAnsi="Calibri"/>
                  <w:sz w:val="18"/>
                  <w:szCs w:val="18"/>
                </w:rPr>
                <w:delText>X*</w:delText>
              </w:r>
              <w:bookmarkStart w:id="7163" w:name="_Toc463004392"/>
              <w:bookmarkStart w:id="7164" w:name="_Toc463029054"/>
              <w:bookmarkStart w:id="7165" w:name="_Toc464056060"/>
              <w:bookmarkStart w:id="7166" w:name="_Toc464729594"/>
              <w:bookmarkStart w:id="7167" w:name="_Toc468181743"/>
              <w:bookmarkStart w:id="7168" w:name="_Toc468183057"/>
              <w:bookmarkStart w:id="7169" w:name="_Toc469407834"/>
              <w:bookmarkStart w:id="7170" w:name="_Toc469493782"/>
              <w:bookmarkStart w:id="7171" w:name="_Toc469498601"/>
              <w:bookmarkEnd w:id="7163"/>
              <w:bookmarkEnd w:id="7164"/>
              <w:bookmarkEnd w:id="7165"/>
              <w:bookmarkEnd w:id="7166"/>
              <w:bookmarkEnd w:id="7167"/>
              <w:bookmarkEnd w:id="7168"/>
              <w:bookmarkEnd w:id="7169"/>
              <w:bookmarkEnd w:id="7170"/>
              <w:bookmarkEnd w:id="7171"/>
            </w:del>
          </w:p>
        </w:tc>
        <w:tc>
          <w:tcPr>
            <w:tcW w:w="979" w:type="pct"/>
            <w:tcBorders>
              <w:top w:val="nil"/>
              <w:left w:val="nil"/>
              <w:bottom w:val="single" w:sz="4" w:space="0" w:color="auto"/>
              <w:right w:val="single" w:sz="4" w:space="0" w:color="auto"/>
            </w:tcBorders>
            <w:shd w:val="clear" w:color="auto" w:fill="auto"/>
            <w:noWrap/>
            <w:vAlign w:val="center"/>
            <w:hideMark/>
          </w:tcPr>
          <w:p w14:paraId="73679783" w14:textId="4F89B00C" w:rsidR="00771B02" w:rsidRPr="00C965EF" w:rsidDel="00C661A2" w:rsidRDefault="00771B02" w:rsidP="00EE62F2">
            <w:pPr>
              <w:spacing w:after="0"/>
              <w:rPr>
                <w:del w:id="7172" w:author="Patel, Rinkesh" w:date="2016-09-26T17:28:00Z"/>
                <w:rFonts w:ascii="Calibri" w:hAnsi="Calibri"/>
                <w:sz w:val="18"/>
                <w:szCs w:val="18"/>
              </w:rPr>
            </w:pPr>
            <w:bookmarkStart w:id="7173" w:name="_Toc463004393"/>
            <w:bookmarkStart w:id="7174" w:name="_Toc463029055"/>
            <w:bookmarkStart w:id="7175" w:name="_Toc464056061"/>
            <w:bookmarkStart w:id="7176" w:name="_Toc464729595"/>
            <w:bookmarkStart w:id="7177" w:name="_Toc468181744"/>
            <w:bookmarkStart w:id="7178" w:name="_Toc468183058"/>
            <w:bookmarkStart w:id="7179" w:name="_Toc469407835"/>
            <w:bookmarkStart w:id="7180" w:name="_Toc469493783"/>
            <w:bookmarkStart w:id="7181" w:name="_Toc469498602"/>
            <w:bookmarkEnd w:id="7173"/>
            <w:bookmarkEnd w:id="7174"/>
            <w:bookmarkEnd w:id="7175"/>
            <w:bookmarkEnd w:id="7176"/>
            <w:bookmarkEnd w:id="7177"/>
            <w:bookmarkEnd w:id="7178"/>
            <w:bookmarkEnd w:id="7179"/>
            <w:bookmarkEnd w:id="7180"/>
            <w:bookmarkEnd w:id="7181"/>
          </w:p>
        </w:tc>
        <w:tc>
          <w:tcPr>
            <w:tcW w:w="862" w:type="pct"/>
            <w:tcBorders>
              <w:top w:val="nil"/>
              <w:left w:val="nil"/>
              <w:bottom w:val="single" w:sz="4" w:space="0" w:color="auto"/>
              <w:right w:val="single" w:sz="4" w:space="0" w:color="auto"/>
            </w:tcBorders>
            <w:shd w:val="clear" w:color="auto" w:fill="auto"/>
            <w:noWrap/>
            <w:vAlign w:val="center"/>
            <w:hideMark/>
          </w:tcPr>
          <w:p w14:paraId="682C6962" w14:textId="093DAFDD" w:rsidR="00771B02" w:rsidRPr="00C965EF" w:rsidDel="00C661A2" w:rsidRDefault="00771B02" w:rsidP="00EE62F2">
            <w:pPr>
              <w:spacing w:after="0"/>
              <w:rPr>
                <w:del w:id="7182" w:author="Patel, Rinkesh" w:date="2016-09-26T17:28:00Z"/>
                <w:rFonts w:ascii="Calibri" w:hAnsi="Calibri"/>
                <w:sz w:val="18"/>
                <w:szCs w:val="18"/>
              </w:rPr>
            </w:pPr>
            <w:del w:id="7183" w:author="Patel, Rinkesh" w:date="2016-09-26T17:28:00Z">
              <w:r w:rsidDel="00C661A2">
                <w:rPr>
                  <w:rFonts w:ascii="Calibri" w:hAnsi="Calibri"/>
                  <w:sz w:val="18"/>
                  <w:szCs w:val="18"/>
                </w:rPr>
                <w:delText>Z</w:delText>
              </w:r>
              <w:bookmarkStart w:id="7184" w:name="_Toc463004394"/>
              <w:bookmarkStart w:id="7185" w:name="_Toc463029056"/>
              <w:bookmarkStart w:id="7186" w:name="_Toc464056062"/>
              <w:bookmarkStart w:id="7187" w:name="_Toc464729596"/>
              <w:bookmarkStart w:id="7188" w:name="_Toc468181745"/>
              <w:bookmarkStart w:id="7189" w:name="_Toc468183059"/>
              <w:bookmarkStart w:id="7190" w:name="_Toc469407836"/>
              <w:bookmarkStart w:id="7191" w:name="_Toc469493784"/>
              <w:bookmarkStart w:id="7192" w:name="_Toc469498603"/>
              <w:bookmarkEnd w:id="7184"/>
              <w:bookmarkEnd w:id="7185"/>
              <w:bookmarkEnd w:id="7186"/>
              <w:bookmarkEnd w:id="7187"/>
              <w:bookmarkEnd w:id="7188"/>
              <w:bookmarkEnd w:id="7189"/>
              <w:bookmarkEnd w:id="7190"/>
              <w:bookmarkEnd w:id="7191"/>
              <w:bookmarkEnd w:id="7192"/>
            </w:del>
          </w:p>
        </w:tc>
        <w:bookmarkStart w:id="7193" w:name="_Toc463004395"/>
        <w:bookmarkStart w:id="7194" w:name="_Toc463029057"/>
        <w:bookmarkStart w:id="7195" w:name="_Toc464056063"/>
        <w:bookmarkStart w:id="7196" w:name="_Toc464729597"/>
        <w:bookmarkStart w:id="7197" w:name="_Toc468181746"/>
        <w:bookmarkStart w:id="7198" w:name="_Toc468183060"/>
        <w:bookmarkStart w:id="7199" w:name="_Toc469407837"/>
        <w:bookmarkStart w:id="7200" w:name="_Toc469493785"/>
        <w:bookmarkStart w:id="7201" w:name="_Toc469498604"/>
        <w:bookmarkEnd w:id="7193"/>
        <w:bookmarkEnd w:id="7194"/>
        <w:bookmarkEnd w:id="7195"/>
        <w:bookmarkEnd w:id="7196"/>
        <w:bookmarkEnd w:id="7197"/>
        <w:bookmarkEnd w:id="7198"/>
        <w:bookmarkEnd w:id="7199"/>
        <w:bookmarkEnd w:id="7200"/>
        <w:bookmarkEnd w:id="7201"/>
      </w:tr>
      <w:tr w:rsidR="00771B02" w:rsidRPr="00C965EF" w:rsidDel="00C661A2" w14:paraId="7F4F29F4" w14:textId="5E3AF334" w:rsidTr="00722130">
        <w:trPr>
          <w:trHeight w:val="300"/>
          <w:del w:id="7202"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7A1C4593" w14:textId="24A13722" w:rsidR="00771B02" w:rsidRPr="00C965EF" w:rsidDel="00C661A2" w:rsidRDefault="00771B02" w:rsidP="00EE62F2">
            <w:pPr>
              <w:spacing w:after="0"/>
              <w:rPr>
                <w:del w:id="7203" w:author="Patel, Rinkesh" w:date="2016-09-26T17:28:00Z"/>
                <w:rFonts w:ascii="Calibri" w:hAnsi="Calibri"/>
                <w:sz w:val="18"/>
                <w:szCs w:val="18"/>
              </w:rPr>
            </w:pPr>
            <w:del w:id="7204" w:author="Patel, Rinkesh" w:date="2016-09-26T17:28:00Z">
              <w:r w:rsidRPr="00C965EF" w:rsidDel="00C661A2">
                <w:rPr>
                  <w:rFonts w:ascii="Calibri" w:hAnsi="Calibri"/>
                  <w:sz w:val="18"/>
                  <w:szCs w:val="18"/>
                </w:rPr>
                <w:delText>INITIAL_PAYMENT</w:delText>
              </w:r>
              <w:r w:rsidDel="00C661A2">
                <w:rPr>
                  <w:rFonts w:ascii="Calibri" w:hAnsi="Calibri"/>
                  <w:sz w:val="18"/>
                  <w:szCs w:val="18"/>
                </w:rPr>
                <w:delText xml:space="preserve"> (paidToday)</w:delText>
              </w:r>
              <w:bookmarkStart w:id="7205" w:name="_Toc463004396"/>
              <w:bookmarkStart w:id="7206" w:name="_Toc463029058"/>
              <w:bookmarkStart w:id="7207" w:name="_Toc464056064"/>
              <w:bookmarkStart w:id="7208" w:name="_Toc464729598"/>
              <w:bookmarkStart w:id="7209" w:name="_Toc468181747"/>
              <w:bookmarkStart w:id="7210" w:name="_Toc468183061"/>
              <w:bookmarkStart w:id="7211" w:name="_Toc469407838"/>
              <w:bookmarkStart w:id="7212" w:name="_Toc469493786"/>
              <w:bookmarkStart w:id="7213" w:name="_Toc469498605"/>
              <w:bookmarkEnd w:id="7205"/>
              <w:bookmarkEnd w:id="7206"/>
              <w:bookmarkEnd w:id="7207"/>
              <w:bookmarkEnd w:id="7208"/>
              <w:bookmarkEnd w:id="7209"/>
              <w:bookmarkEnd w:id="7210"/>
              <w:bookmarkEnd w:id="7211"/>
              <w:bookmarkEnd w:id="7212"/>
              <w:bookmarkEnd w:id="7213"/>
            </w:del>
          </w:p>
        </w:tc>
        <w:tc>
          <w:tcPr>
            <w:tcW w:w="627" w:type="pct"/>
            <w:tcBorders>
              <w:top w:val="nil"/>
              <w:left w:val="nil"/>
              <w:bottom w:val="single" w:sz="4" w:space="0" w:color="auto"/>
              <w:right w:val="single" w:sz="4" w:space="0" w:color="auto"/>
            </w:tcBorders>
            <w:shd w:val="clear" w:color="auto" w:fill="auto"/>
            <w:noWrap/>
            <w:vAlign w:val="center"/>
            <w:hideMark/>
          </w:tcPr>
          <w:p w14:paraId="29A61F0D" w14:textId="6AA04EE3" w:rsidR="00771B02" w:rsidRPr="00C965EF" w:rsidDel="00C661A2" w:rsidRDefault="00771B02" w:rsidP="00EE62F2">
            <w:pPr>
              <w:spacing w:after="0"/>
              <w:rPr>
                <w:del w:id="7214" w:author="Patel, Rinkesh" w:date="2016-09-26T17:28:00Z"/>
                <w:rFonts w:ascii="Calibri" w:hAnsi="Calibri"/>
                <w:sz w:val="18"/>
                <w:szCs w:val="18"/>
              </w:rPr>
            </w:pPr>
            <w:del w:id="7215" w:author="Patel, Rinkesh" w:date="2016-09-26T17:28:00Z">
              <w:r w:rsidRPr="00C965EF" w:rsidDel="00C661A2">
                <w:rPr>
                  <w:rFonts w:ascii="Calibri" w:hAnsi="Calibri"/>
                  <w:sz w:val="18"/>
                  <w:szCs w:val="18"/>
                </w:rPr>
                <w:delText>X</w:delText>
              </w:r>
              <w:bookmarkStart w:id="7216" w:name="_Toc463004397"/>
              <w:bookmarkStart w:id="7217" w:name="_Toc463029059"/>
              <w:bookmarkStart w:id="7218" w:name="_Toc464056065"/>
              <w:bookmarkStart w:id="7219" w:name="_Toc464729599"/>
              <w:bookmarkStart w:id="7220" w:name="_Toc468181748"/>
              <w:bookmarkStart w:id="7221" w:name="_Toc468183062"/>
              <w:bookmarkStart w:id="7222" w:name="_Toc469407839"/>
              <w:bookmarkStart w:id="7223" w:name="_Toc469493787"/>
              <w:bookmarkStart w:id="7224" w:name="_Toc469498606"/>
              <w:bookmarkEnd w:id="7216"/>
              <w:bookmarkEnd w:id="7217"/>
              <w:bookmarkEnd w:id="7218"/>
              <w:bookmarkEnd w:id="7219"/>
              <w:bookmarkEnd w:id="7220"/>
              <w:bookmarkEnd w:id="7221"/>
              <w:bookmarkEnd w:id="7222"/>
              <w:bookmarkEnd w:id="7223"/>
              <w:bookmarkEnd w:id="7224"/>
            </w:del>
          </w:p>
        </w:tc>
        <w:tc>
          <w:tcPr>
            <w:tcW w:w="979" w:type="pct"/>
            <w:tcBorders>
              <w:top w:val="nil"/>
              <w:left w:val="nil"/>
              <w:bottom w:val="single" w:sz="4" w:space="0" w:color="auto"/>
              <w:right w:val="single" w:sz="4" w:space="0" w:color="auto"/>
            </w:tcBorders>
            <w:shd w:val="clear" w:color="auto" w:fill="auto"/>
            <w:noWrap/>
            <w:vAlign w:val="center"/>
            <w:hideMark/>
          </w:tcPr>
          <w:p w14:paraId="6501F8EE" w14:textId="35411218" w:rsidR="00771B02" w:rsidRPr="00C965EF" w:rsidDel="00C661A2" w:rsidRDefault="00771B02" w:rsidP="00EE62F2">
            <w:pPr>
              <w:spacing w:after="0"/>
              <w:rPr>
                <w:del w:id="7225" w:author="Patel, Rinkesh" w:date="2016-09-26T17:28:00Z"/>
                <w:rFonts w:ascii="Calibri" w:hAnsi="Calibri"/>
                <w:sz w:val="18"/>
                <w:szCs w:val="18"/>
              </w:rPr>
            </w:pPr>
            <w:del w:id="7226" w:author="Patel, Rinkesh" w:date="2016-09-26T17:28:00Z">
              <w:r w:rsidRPr="00C965EF" w:rsidDel="00C661A2">
                <w:rPr>
                  <w:rFonts w:ascii="Calibri" w:hAnsi="Calibri"/>
                  <w:sz w:val="18"/>
                  <w:szCs w:val="18"/>
                </w:rPr>
                <w:delText> </w:delText>
              </w:r>
              <w:bookmarkStart w:id="7227" w:name="_Toc463004398"/>
              <w:bookmarkStart w:id="7228" w:name="_Toc463029060"/>
              <w:bookmarkStart w:id="7229" w:name="_Toc464056066"/>
              <w:bookmarkStart w:id="7230" w:name="_Toc464729600"/>
              <w:bookmarkStart w:id="7231" w:name="_Toc468181749"/>
              <w:bookmarkStart w:id="7232" w:name="_Toc468183063"/>
              <w:bookmarkStart w:id="7233" w:name="_Toc469407840"/>
              <w:bookmarkStart w:id="7234" w:name="_Toc469493788"/>
              <w:bookmarkStart w:id="7235" w:name="_Toc469498607"/>
              <w:bookmarkEnd w:id="7227"/>
              <w:bookmarkEnd w:id="7228"/>
              <w:bookmarkEnd w:id="7229"/>
              <w:bookmarkEnd w:id="7230"/>
              <w:bookmarkEnd w:id="7231"/>
              <w:bookmarkEnd w:id="7232"/>
              <w:bookmarkEnd w:id="7233"/>
              <w:bookmarkEnd w:id="7234"/>
              <w:bookmarkEnd w:id="7235"/>
            </w:del>
          </w:p>
        </w:tc>
        <w:tc>
          <w:tcPr>
            <w:tcW w:w="862" w:type="pct"/>
            <w:tcBorders>
              <w:top w:val="nil"/>
              <w:left w:val="nil"/>
              <w:bottom w:val="single" w:sz="4" w:space="0" w:color="auto"/>
              <w:right w:val="single" w:sz="4" w:space="0" w:color="auto"/>
            </w:tcBorders>
            <w:shd w:val="clear" w:color="auto" w:fill="auto"/>
            <w:noWrap/>
            <w:vAlign w:val="center"/>
            <w:hideMark/>
          </w:tcPr>
          <w:p w14:paraId="17B7C00B" w14:textId="2638705A" w:rsidR="00771B02" w:rsidRPr="00C965EF" w:rsidDel="00C661A2" w:rsidRDefault="00771B02" w:rsidP="00EE62F2">
            <w:pPr>
              <w:spacing w:after="0"/>
              <w:rPr>
                <w:del w:id="7236" w:author="Patel, Rinkesh" w:date="2016-09-26T17:28:00Z"/>
                <w:rFonts w:ascii="Calibri" w:hAnsi="Calibri"/>
                <w:sz w:val="18"/>
                <w:szCs w:val="18"/>
              </w:rPr>
            </w:pPr>
            <w:del w:id="7237" w:author="Patel, Rinkesh" w:date="2016-09-26T17:28:00Z">
              <w:r w:rsidRPr="00C965EF" w:rsidDel="00C661A2">
                <w:rPr>
                  <w:rFonts w:ascii="Calibri" w:hAnsi="Calibri"/>
                  <w:sz w:val="18"/>
                  <w:szCs w:val="18"/>
                </w:rPr>
                <w:delText> </w:delText>
              </w:r>
              <w:bookmarkStart w:id="7238" w:name="_Toc463004399"/>
              <w:bookmarkStart w:id="7239" w:name="_Toc463029061"/>
              <w:bookmarkStart w:id="7240" w:name="_Toc464056067"/>
              <w:bookmarkStart w:id="7241" w:name="_Toc464729601"/>
              <w:bookmarkStart w:id="7242" w:name="_Toc468181750"/>
              <w:bookmarkStart w:id="7243" w:name="_Toc468183064"/>
              <w:bookmarkStart w:id="7244" w:name="_Toc469407841"/>
              <w:bookmarkStart w:id="7245" w:name="_Toc469493789"/>
              <w:bookmarkStart w:id="7246" w:name="_Toc469498608"/>
              <w:bookmarkEnd w:id="7238"/>
              <w:bookmarkEnd w:id="7239"/>
              <w:bookmarkEnd w:id="7240"/>
              <w:bookmarkEnd w:id="7241"/>
              <w:bookmarkEnd w:id="7242"/>
              <w:bookmarkEnd w:id="7243"/>
              <w:bookmarkEnd w:id="7244"/>
              <w:bookmarkEnd w:id="7245"/>
              <w:bookmarkEnd w:id="7246"/>
            </w:del>
          </w:p>
        </w:tc>
        <w:bookmarkStart w:id="7247" w:name="_Toc463004400"/>
        <w:bookmarkStart w:id="7248" w:name="_Toc463029062"/>
        <w:bookmarkStart w:id="7249" w:name="_Toc464056068"/>
        <w:bookmarkStart w:id="7250" w:name="_Toc464729602"/>
        <w:bookmarkStart w:id="7251" w:name="_Toc468181751"/>
        <w:bookmarkStart w:id="7252" w:name="_Toc468183065"/>
        <w:bookmarkStart w:id="7253" w:name="_Toc469407842"/>
        <w:bookmarkStart w:id="7254" w:name="_Toc469493790"/>
        <w:bookmarkStart w:id="7255" w:name="_Toc469498609"/>
        <w:bookmarkEnd w:id="7247"/>
        <w:bookmarkEnd w:id="7248"/>
        <w:bookmarkEnd w:id="7249"/>
        <w:bookmarkEnd w:id="7250"/>
        <w:bookmarkEnd w:id="7251"/>
        <w:bookmarkEnd w:id="7252"/>
        <w:bookmarkEnd w:id="7253"/>
        <w:bookmarkEnd w:id="7254"/>
        <w:bookmarkEnd w:id="7255"/>
      </w:tr>
      <w:tr w:rsidR="00771B02" w:rsidRPr="00C965EF" w:rsidDel="00C661A2" w14:paraId="180385D9" w14:textId="48F0CAEA" w:rsidTr="00722130">
        <w:trPr>
          <w:trHeight w:val="300"/>
          <w:del w:id="7256"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1B096C2E" w14:textId="50401BA6" w:rsidR="00771B02" w:rsidRPr="00C965EF" w:rsidDel="00C661A2" w:rsidRDefault="00771B02" w:rsidP="00EE62F2">
            <w:pPr>
              <w:spacing w:after="0"/>
              <w:rPr>
                <w:del w:id="7257" w:author="Patel, Rinkesh" w:date="2016-09-26T17:28:00Z"/>
                <w:rFonts w:ascii="Calibri" w:hAnsi="Calibri"/>
                <w:sz w:val="18"/>
                <w:szCs w:val="18"/>
              </w:rPr>
            </w:pPr>
            <w:del w:id="7258" w:author="Patel, Rinkesh" w:date="2016-09-26T17:28:00Z">
              <w:r w:rsidRPr="00C965EF" w:rsidDel="00C661A2">
                <w:rPr>
                  <w:rFonts w:ascii="Calibri" w:hAnsi="Calibri"/>
                  <w:sz w:val="18"/>
                  <w:szCs w:val="18"/>
                </w:rPr>
                <w:delText>CLUB_TIER</w:delText>
              </w:r>
              <w:bookmarkStart w:id="7259" w:name="_Toc463004401"/>
              <w:bookmarkStart w:id="7260" w:name="_Toc463029063"/>
              <w:bookmarkStart w:id="7261" w:name="_Toc464056069"/>
              <w:bookmarkStart w:id="7262" w:name="_Toc464729603"/>
              <w:bookmarkStart w:id="7263" w:name="_Toc468181752"/>
              <w:bookmarkStart w:id="7264" w:name="_Toc468183066"/>
              <w:bookmarkStart w:id="7265" w:name="_Toc469407843"/>
              <w:bookmarkStart w:id="7266" w:name="_Toc469493791"/>
              <w:bookmarkStart w:id="7267" w:name="_Toc469498610"/>
              <w:bookmarkEnd w:id="7259"/>
              <w:bookmarkEnd w:id="7260"/>
              <w:bookmarkEnd w:id="7261"/>
              <w:bookmarkEnd w:id="7262"/>
              <w:bookmarkEnd w:id="7263"/>
              <w:bookmarkEnd w:id="7264"/>
              <w:bookmarkEnd w:id="7265"/>
              <w:bookmarkEnd w:id="7266"/>
              <w:bookmarkEnd w:id="7267"/>
            </w:del>
          </w:p>
        </w:tc>
        <w:tc>
          <w:tcPr>
            <w:tcW w:w="627" w:type="pct"/>
            <w:tcBorders>
              <w:top w:val="nil"/>
              <w:left w:val="nil"/>
              <w:bottom w:val="single" w:sz="4" w:space="0" w:color="auto"/>
              <w:right w:val="single" w:sz="4" w:space="0" w:color="auto"/>
            </w:tcBorders>
            <w:shd w:val="clear" w:color="auto" w:fill="auto"/>
            <w:noWrap/>
            <w:vAlign w:val="center"/>
            <w:hideMark/>
          </w:tcPr>
          <w:p w14:paraId="5387E1F9" w14:textId="0DACB659" w:rsidR="00771B02" w:rsidRPr="00C965EF" w:rsidDel="00C661A2" w:rsidRDefault="00771B02" w:rsidP="00EE62F2">
            <w:pPr>
              <w:spacing w:after="0"/>
              <w:rPr>
                <w:del w:id="7268" w:author="Patel, Rinkesh" w:date="2016-09-26T17:28:00Z"/>
                <w:rFonts w:ascii="Calibri" w:hAnsi="Calibri"/>
                <w:sz w:val="18"/>
                <w:szCs w:val="18"/>
              </w:rPr>
            </w:pPr>
            <w:del w:id="7269" w:author="Patel, Rinkesh" w:date="2016-09-26T17:28:00Z">
              <w:r w:rsidRPr="00C965EF" w:rsidDel="00C661A2">
                <w:rPr>
                  <w:rFonts w:ascii="Calibri" w:hAnsi="Calibri"/>
                  <w:sz w:val="18"/>
                  <w:szCs w:val="18"/>
                </w:rPr>
                <w:delText>X</w:delText>
              </w:r>
              <w:bookmarkStart w:id="7270" w:name="_Toc463004402"/>
              <w:bookmarkStart w:id="7271" w:name="_Toc463029064"/>
              <w:bookmarkStart w:id="7272" w:name="_Toc464056070"/>
              <w:bookmarkStart w:id="7273" w:name="_Toc464729604"/>
              <w:bookmarkStart w:id="7274" w:name="_Toc468181753"/>
              <w:bookmarkStart w:id="7275" w:name="_Toc468183067"/>
              <w:bookmarkStart w:id="7276" w:name="_Toc469407844"/>
              <w:bookmarkStart w:id="7277" w:name="_Toc469493792"/>
              <w:bookmarkStart w:id="7278" w:name="_Toc469498611"/>
              <w:bookmarkEnd w:id="7270"/>
              <w:bookmarkEnd w:id="7271"/>
              <w:bookmarkEnd w:id="7272"/>
              <w:bookmarkEnd w:id="7273"/>
              <w:bookmarkEnd w:id="7274"/>
              <w:bookmarkEnd w:id="7275"/>
              <w:bookmarkEnd w:id="7276"/>
              <w:bookmarkEnd w:id="7277"/>
              <w:bookmarkEnd w:id="7278"/>
            </w:del>
          </w:p>
        </w:tc>
        <w:tc>
          <w:tcPr>
            <w:tcW w:w="979" w:type="pct"/>
            <w:tcBorders>
              <w:top w:val="nil"/>
              <w:left w:val="nil"/>
              <w:bottom w:val="single" w:sz="4" w:space="0" w:color="auto"/>
              <w:right w:val="single" w:sz="4" w:space="0" w:color="auto"/>
            </w:tcBorders>
            <w:shd w:val="clear" w:color="auto" w:fill="auto"/>
            <w:noWrap/>
            <w:vAlign w:val="center"/>
            <w:hideMark/>
          </w:tcPr>
          <w:p w14:paraId="1EF4EF51" w14:textId="5B2953C6" w:rsidR="00771B02" w:rsidRPr="00C965EF" w:rsidDel="00C661A2" w:rsidRDefault="00771B02" w:rsidP="00EE62F2">
            <w:pPr>
              <w:spacing w:after="0"/>
              <w:rPr>
                <w:del w:id="7279" w:author="Patel, Rinkesh" w:date="2016-09-26T17:28:00Z"/>
                <w:rFonts w:ascii="Calibri" w:hAnsi="Calibri"/>
                <w:sz w:val="18"/>
                <w:szCs w:val="18"/>
              </w:rPr>
            </w:pPr>
            <w:del w:id="7280" w:author="Patel, Rinkesh" w:date="2016-09-26T17:28:00Z">
              <w:r w:rsidRPr="00C965EF" w:rsidDel="00C661A2">
                <w:rPr>
                  <w:rFonts w:ascii="Calibri" w:hAnsi="Calibri"/>
                  <w:sz w:val="18"/>
                  <w:szCs w:val="18"/>
                </w:rPr>
                <w:delText> </w:delText>
              </w:r>
              <w:bookmarkStart w:id="7281" w:name="_Toc463004403"/>
              <w:bookmarkStart w:id="7282" w:name="_Toc463029065"/>
              <w:bookmarkStart w:id="7283" w:name="_Toc464056071"/>
              <w:bookmarkStart w:id="7284" w:name="_Toc464729605"/>
              <w:bookmarkStart w:id="7285" w:name="_Toc468181754"/>
              <w:bookmarkStart w:id="7286" w:name="_Toc468183068"/>
              <w:bookmarkStart w:id="7287" w:name="_Toc469407845"/>
              <w:bookmarkStart w:id="7288" w:name="_Toc469493793"/>
              <w:bookmarkStart w:id="7289" w:name="_Toc469498612"/>
              <w:bookmarkEnd w:id="7281"/>
              <w:bookmarkEnd w:id="7282"/>
              <w:bookmarkEnd w:id="7283"/>
              <w:bookmarkEnd w:id="7284"/>
              <w:bookmarkEnd w:id="7285"/>
              <w:bookmarkEnd w:id="7286"/>
              <w:bookmarkEnd w:id="7287"/>
              <w:bookmarkEnd w:id="7288"/>
              <w:bookmarkEnd w:id="7289"/>
            </w:del>
          </w:p>
        </w:tc>
        <w:tc>
          <w:tcPr>
            <w:tcW w:w="862" w:type="pct"/>
            <w:tcBorders>
              <w:top w:val="nil"/>
              <w:left w:val="nil"/>
              <w:bottom w:val="single" w:sz="4" w:space="0" w:color="auto"/>
              <w:right w:val="single" w:sz="4" w:space="0" w:color="auto"/>
            </w:tcBorders>
            <w:shd w:val="clear" w:color="auto" w:fill="auto"/>
            <w:noWrap/>
            <w:vAlign w:val="center"/>
            <w:hideMark/>
          </w:tcPr>
          <w:p w14:paraId="358DB272" w14:textId="4DAEE0BE" w:rsidR="00771B02" w:rsidRPr="00C965EF" w:rsidDel="00C661A2" w:rsidRDefault="00771B02" w:rsidP="00EE62F2">
            <w:pPr>
              <w:spacing w:after="0"/>
              <w:rPr>
                <w:del w:id="7290" w:author="Patel, Rinkesh" w:date="2016-09-26T17:28:00Z"/>
                <w:rFonts w:ascii="Calibri" w:hAnsi="Calibri"/>
                <w:sz w:val="18"/>
                <w:szCs w:val="18"/>
              </w:rPr>
            </w:pPr>
            <w:del w:id="7291" w:author="Patel, Rinkesh" w:date="2016-09-26T17:28:00Z">
              <w:r w:rsidRPr="00C965EF" w:rsidDel="00C661A2">
                <w:rPr>
                  <w:rFonts w:ascii="Calibri" w:hAnsi="Calibri"/>
                  <w:sz w:val="18"/>
                  <w:szCs w:val="18"/>
                </w:rPr>
                <w:delText> </w:delText>
              </w:r>
              <w:bookmarkStart w:id="7292" w:name="_Toc463004404"/>
              <w:bookmarkStart w:id="7293" w:name="_Toc463029066"/>
              <w:bookmarkStart w:id="7294" w:name="_Toc464056072"/>
              <w:bookmarkStart w:id="7295" w:name="_Toc464729606"/>
              <w:bookmarkStart w:id="7296" w:name="_Toc468181755"/>
              <w:bookmarkStart w:id="7297" w:name="_Toc468183069"/>
              <w:bookmarkStart w:id="7298" w:name="_Toc469407846"/>
              <w:bookmarkStart w:id="7299" w:name="_Toc469493794"/>
              <w:bookmarkStart w:id="7300" w:name="_Toc469498613"/>
              <w:bookmarkEnd w:id="7292"/>
              <w:bookmarkEnd w:id="7293"/>
              <w:bookmarkEnd w:id="7294"/>
              <w:bookmarkEnd w:id="7295"/>
              <w:bookmarkEnd w:id="7296"/>
              <w:bookmarkEnd w:id="7297"/>
              <w:bookmarkEnd w:id="7298"/>
              <w:bookmarkEnd w:id="7299"/>
              <w:bookmarkEnd w:id="7300"/>
            </w:del>
          </w:p>
        </w:tc>
        <w:bookmarkStart w:id="7301" w:name="_Toc463004405"/>
        <w:bookmarkStart w:id="7302" w:name="_Toc463029067"/>
        <w:bookmarkStart w:id="7303" w:name="_Toc464056073"/>
        <w:bookmarkStart w:id="7304" w:name="_Toc464729607"/>
        <w:bookmarkStart w:id="7305" w:name="_Toc468181756"/>
        <w:bookmarkStart w:id="7306" w:name="_Toc468183070"/>
        <w:bookmarkStart w:id="7307" w:name="_Toc469407847"/>
        <w:bookmarkStart w:id="7308" w:name="_Toc469493795"/>
        <w:bookmarkStart w:id="7309" w:name="_Toc469498614"/>
        <w:bookmarkEnd w:id="7301"/>
        <w:bookmarkEnd w:id="7302"/>
        <w:bookmarkEnd w:id="7303"/>
        <w:bookmarkEnd w:id="7304"/>
        <w:bookmarkEnd w:id="7305"/>
        <w:bookmarkEnd w:id="7306"/>
        <w:bookmarkEnd w:id="7307"/>
        <w:bookmarkEnd w:id="7308"/>
        <w:bookmarkEnd w:id="7309"/>
      </w:tr>
      <w:tr w:rsidR="00771B02" w:rsidRPr="00C965EF" w:rsidDel="00C661A2" w14:paraId="28F4E16A" w14:textId="36B34732" w:rsidTr="00722130">
        <w:trPr>
          <w:trHeight w:val="300"/>
          <w:del w:id="7310"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5A32A5C7" w14:textId="590BEC4C" w:rsidR="00771B02" w:rsidRPr="00C965EF" w:rsidDel="00C661A2" w:rsidRDefault="00771B02" w:rsidP="00EE62F2">
            <w:pPr>
              <w:spacing w:after="0"/>
              <w:rPr>
                <w:del w:id="7311" w:author="Patel, Rinkesh" w:date="2016-09-26T17:28:00Z"/>
                <w:rFonts w:ascii="Calibri" w:hAnsi="Calibri"/>
                <w:sz w:val="18"/>
                <w:szCs w:val="18"/>
              </w:rPr>
            </w:pPr>
            <w:del w:id="7312" w:author="Patel, Rinkesh" w:date="2016-09-26T17:28:00Z">
              <w:r w:rsidRPr="00C965EF" w:rsidDel="00C661A2">
                <w:rPr>
                  <w:rFonts w:ascii="Calibri" w:hAnsi="Calibri"/>
                  <w:sz w:val="18"/>
                  <w:szCs w:val="18"/>
                </w:rPr>
                <w:delText>START_DATE</w:delText>
              </w:r>
              <w:bookmarkStart w:id="7313" w:name="_Toc463004406"/>
              <w:bookmarkStart w:id="7314" w:name="_Toc463029068"/>
              <w:bookmarkStart w:id="7315" w:name="_Toc464056074"/>
              <w:bookmarkStart w:id="7316" w:name="_Toc464729608"/>
              <w:bookmarkStart w:id="7317" w:name="_Toc468181757"/>
              <w:bookmarkStart w:id="7318" w:name="_Toc468183071"/>
              <w:bookmarkStart w:id="7319" w:name="_Toc469407848"/>
              <w:bookmarkStart w:id="7320" w:name="_Toc469493796"/>
              <w:bookmarkStart w:id="7321" w:name="_Toc469498615"/>
              <w:bookmarkEnd w:id="7313"/>
              <w:bookmarkEnd w:id="7314"/>
              <w:bookmarkEnd w:id="7315"/>
              <w:bookmarkEnd w:id="7316"/>
              <w:bookmarkEnd w:id="7317"/>
              <w:bookmarkEnd w:id="7318"/>
              <w:bookmarkEnd w:id="7319"/>
              <w:bookmarkEnd w:id="7320"/>
              <w:bookmarkEnd w:id="7321"/>
            </w:del>
          </w:p>
        </w:tc>
        <w:tc>
          <w:tcPr>
            <w:tcW w:w="627" w:type="pct"/>
            <w:tcBorders>
              <w:top w:val="nil"/>
              <w:left w:val="nil"/>
              <w:bottom w:val="single" w:sz="4" w:space="0" w:color="auto"/>
              <w:right w:val="single" w:sz="4" w:space="0" w:color="auto"/>
            </w:tcBorders>
            <w:shd w:val="clear" w:color="auto" w:fill="auto"/>
            <w:noWrap/>
            <w:vAlign w:val="center"/>
            <w:hideMark/>
          </w:tcPr>
          <w:p w14:paraId="640EBC3A" w14:textId="569B4D92" w:rsidR="00771B02" w:rsidRPr="00C965EF" w:rsidDel="00C661A2" w:rsidRDefault="00771B02" w:rsidP="00EE62F2">
            <w:pPr>
              <w:spacing w:after="0"/>
              <w:rPr>
                <w:del w:id="7322" w:author="Patel, Rinkesh" w:date="2016-09-26T17:28:00Z"/>
                <w:rFonts w:ascii="Calibri" w:hAnsi="Calibri"/>
                <w:sz w:val="18"/>
                <w:szCs w:val="18"/>
              </w:rPr>
            </w:pPr>
            <w:del w:id="7323" w:author="Patel, Rinkesh" w:date="2016-09-26T17:28:00Z">
              <w:r w:rsidRPr="00C965EF" w:rsidDel="00C661A2">
                <w:rPr>
                  <w:rFonts w:ascii="Calibri" w:hAnsi="Calibri"/>
                  <w:sz w:val="18"/>
                  <w:szCs w:val="18"/>
                </w:rPr>
                <w:delText>X</w:delText>
              </w:r>
              <w:bookmarkStart w:id="7324" w:name="_Toc463004407"/>
              <w:bookmarkStart w:id="7325" w:name="_Toc463029069"/>
              <w:bookmarkStart w:id="7326" w:name="_Toc464056075"/>
              <w:bookmarkStart w:id="7327" w:name="_Toc464729609"/>
              <w:bookmarkStart w:id="7328" w:name="_Toc468181758"/>
              <w:bookmarkStart w:id="7329" w:name="_Toc468183072"/>
              <w:bookmarkStart w:id="7330" w:name="_Toc469407849"/>
              <w:bookmarkStart w:id="7331" w:name="_Toc469493797"/>
              <w:bookmarkStart w:id="7332" w:name="_Toc469498616"/>
              <w:bookmarkEnd w:id="7324"/>
              <w:bookmarkEnd w:id="7325"/>
              <w:bookmarkEnd w:id="7326"/>
              <w:bookmarkEnd w:id="7327"/>
              <w:bookmarkEnd w:id="7328"/>
              <w:bookmarkEnd w:id="7329"/>
              <w:bookmarkEnd w:id="7330"/>
              <w:bookmarkEnd w:id="7331"/>
              <w:bookmarkEnd w:id="7332"/>
            </w:del>
          </w:p>
        </w:tc>
        <w:tc>
          <w:tcPr>
            <w:tcW w:w="979" w:type="pct"/>
            <w:tcBorders>
              <w:top w:val="nil"/>
              <w:left w:val="nil"/>
              <w:bottom w:val="single" w:sz="4" w:space="0" w:color="auto"/>
              <w:right w:val="single" w:sz="4" w:space="0" w:color="auto"/>
            </w:tcBorders>
            <w:shd w:val="clear" w:color="auto" w:fill="auto"/>
            <w:noWrap/>
            <w:vAlign w:val="center"/>
            <w:hideMark/>
          </w:tcPr>
          <w:p w14:paraId="2457DD5B" w14:textId="3A7E0169" w:rsidR="00771B02" w:rsidRPr="00C965EF" w:rsidDel="00C661A2" w:rsidRDefault="00771B02" w:rsidP="00EE62F2">
            <w:pPr>
              <w:spacing w:after="0"/>
              <w:rPr>
                <w:del w:id="7333" w:author="Patel, Rinkesh" w:date="2016-09-26T17:28:00Z"/>
                <w:rFonts w:ascii="Calibri" w:hAnsi="Calibri"/>
                <w:sz w:val="18"/>
                <w:szCs w:val="18"/>
              </w:rPr>
            </w:pPr>
            <w:del w:id="7334" w:author="Patel, Rinkesh" w:date="2016-09-26T17:28:00Z">
              <w:r w:rsidRPr="00C965EF" w:rsidDel="00C661A2">
                <w:rPr>
                  <w:rFonts w:ascii="Calibri" w:hAnsi="Calibri"/>
                  <w:sz w:val="18"/>
                  <w:szCs w:val="18"/>
                </w:rPr>
                <w:delText> </w:delText>
              </w:r>
              <w:bookmarkStart w:id="7335" w:name="_Toc463004408"/>
              <w:bookmarkStart w:id="7336" w:name="_Toc463029070"/>
              <w:bookmarkStart w:id="7337" w:name="_Toc464056076"/>
              <w:bookmarkStart w:id="7338" w:name="_Toc464729610"/>
              <w:bookmarkStart w:id="7339" w:name="_Toc468181759"/>
              <w:bookmarkStart w:id="7340" w:name="_Toc468183073"/>
              <w:bookmarkStart w:id="7341" w:name="_Toc469407850"/>
              <w:bookmarkStart w:id="7342" w:name="_Toc469493798"/>
              <w:bookmarkStart w:id="7343" w:name="_Toc469498617"/>
              <w:bookmarkEnd w:id="7335"/>
              <w:bookmarkEnd w:id="7336"/>
              <w:bookmarkEnd w:id="7337"/>
              <w:bookmarkEnd w:id="7338"/>
              <w:bookmarkEnd w:id="7339"/>
              <w:bookmarkEnd w:id="7340"/>
              <w:bookmarkEnd w:id="7341"/>
              <w:bookmarkEnd w:id="7342"/>
              <w:bookmarkEnd w:id="7343"/>
            </w:del>
          </w:p>
        </w:tc>
        <w:tc>
          <w:tcPr>
            <w:tcW w:w="862" w:type="pct"/>
            <w:tcBorders>
              <w:top w:val="nil"/>
              <w:left w:val="nil"/>
              <w:bottom w:val="single" w:sz="4" w:space="0" w:color="auto"/>
              <w:right w:val="single" w:sz="4" w:space="0" w:color="auto"/>
            </w:tcBorders>
            <w:shd w:val="clear" w:color="auto" w:fill="auto"/>
            <w:noWrap/>
            <w:vAlign w:val="center"/>
            <w:hideMark/>
          </w:tcPr>
          <w:p w14:paraId="59D3AF31" w14:textId="62A6DE84" w:rsidR="00771B02" w:rsidRPr="00C965EF" w:rsidDel="00C661A2" w:rsidRDefault="00771B02" w:rsidP="00EE62F2">
            <w:pPr>
              <w:spacing w:after="0"/>
              <w:rPr>
                <w:del w:id="7344" w:author="Patel, Rinkesh" w:date="2016-09-26T17:28:00Z"/>
                <w:rFonts w:ascii="Calibri" w:hAnsi="Calibri"/>
                <w:sz w:val="18"/>
                <w:szCs w:val="18"/>
              </w:rPr>
            </w:pPr>
            <w:del w:id="7345" w:author="Patel, Rinkesh" w:date="2016-09-26T17:28:00Z">
              <w:r w:rsidRPr="00C965EF" w:rsidDel="00C661A2">
                <w:rPr>
                  <w:rFonts w:ascii="Calibri" w:hAnsi="Calibri"/>
                  <w:sz w:val="18"/>
                  <w:szCs w:val="18"/>
                </w:rPr>
                <w:delText> </w:delText>
              </w:r>
              <w:bookmarkStart w:id="7346" w:name="_Toc463004409"/>
              <w:bookmarkStart w:id="7347" w:name="_Toc463029071"/>
              <w:bookmarkStart w:id="7348" w:name="_Toc464056077"/>
              <w:bookmarkStart w:id="7349" w:name="_Toc464729611"/>
              <w:bookmarkStart w:id="7350" w:name="_Toc468181760"/>
              <w:bookmarkStart w:id="7351" w:name="_Toc468183074"/>
              <w:bookmarkStart w:id="7352" w:name="_Toc469407851"/>
              <w:bookmarkStart w:id="7353" w:name="_Toc469493799"/>
              <w:bookmarkStart w:id="7354" w:name="_Toc469498618"/>
              <w:bookmarkEnd w:id="7346"/>
              <w:bookmarkEnd w:id="7347"/>
              <w:bookmarkEnd w:id="7348"/>
              <w:bookmarkEnd w:id="7349"/>
              <w:bookmarkEnd w:id="7350"/>
              <w:bookmarkEnd w:id="7351"/>
              <w:bookmarkEnd w:id="7352"/>
              <w:bookmarkEnd w:id="7353"/>
              <w:bookmarkEnd w:id="7354"/>
            </w:del>
          </w:p>
        </w:tc>
        <w:bookmarkStart w:id="7355" w:name="_Toc463004410"/>
        <w:bookmarkStart w:id="7356" w:name="_Toc463029072"/>
        <w:bookmarkStart w:id="7357" w:name="_Toc464056078"/>
        <w:bookmarkStart w:id="7358" w:name="_Toc464729612"/>
        <w:bookmarkStart w:id="7359" w:name="_Toc468181761"/>
        <w:bookmarkStart w:id="7360" w:name="_Toc468183075"/>
        <w:bookmarkStart w:id="7361" w:name="_Toc469407852"/>
        <w:bookmarkStart w:id="7362" w:name="_Toc469493800"/>
        <w:bookmarkStart w:id="7363" w:name="_Toc469498619"/>
        <w:bookmarkEnd w:id="7355"/>
        <w:bookmarkEnd w:id="7356"/>
        <w:bookmarkEnd w:id="7357"/>
        <w:bookmarkEnd w:id="7358"/>
        <w:bookmarkEnd w:id="7359"/>
        <w:bookmarkEnd w:id="7360"/>
        <w:bookmarkEnd w:id="7361"/>
        <w:bookmarkEnd w:id="7362"/>
        <w:bookmarkEnd w:id="7363"/>
      </w:tr>
      <w:tr w:rsidR="00771B02" w:rsidRPr="00C965EF" w:rsidDel="00C661A2" w14:paraId="6D3ACCE7" w14:textId="586386FE" w:rsidTr="00722130">
        <w:trPr>
          <w:trHeight w:val="300"/>
          <w:del w:id="7364"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55786796" w14:textId="39DA7B23" w:rsidR="00771B02" w:rsidRPr="00C965EF" w:rsidDel="00C661A2" w:rsidRDefault="00771B02" w:rsidP="00EE62F2">
            <w:pPr>
              <w:spacing w:after="0"/>
              <w:rPr>
                <w:del w:id="7365" w:author="Patel, Rinkesh" w:date="2016-09-26T17:28:00Z"/>
                <w:rFonts w:ascii="Calibri" w:hAnsi="Calibri"/>
                <w:sz w:val="18"/>
                <w:szCs w:val="18"/>
              </w:rPr>
            </w:pPr>
            <w:del w:id="7366" w:author="Patel, Rinkesh" w:date="2016-09-26T17:28:00Z">
              <w:r w:rsidRPr="00C965EF" w:rsidDel="00C661A2">
                <w:rPr>
                  <w:rFonts w:ascii="Calibri" w:hAnsi="Calibri"/>
                  <w:sz w:val="18"/>
                  <w:szCs w:val="18"/>
                </w:rPr>
                <w:delText>STATE</w:delText>
              </w:r>
              <w:bookmarkStart w:id="7367" w:name="_Toc463004411"/>
              <w:bookmarkStart w:id="7368" w:name="_Toc463029073"/>
              <w:bookmarkStart w:id="7369" w:name="_Toc464056079"/>
              <w:bookmarkStart w:id="7370" w:name="_Toc464729613"/>
              <w:bookmarkStart w:id="7371" w:name="_Toc468181762"/>
              <w:bookmarkStart w:id="7372" w:name="_Toc468183076"/>
              <w:bookmarkStart w:id="7373" w:name="_Toc469407853"/>
              <w:bookmarkStart w:id="7374" w:name="_Toc469493801"/>
              <w:bookmarkStart w:id="7375" w:name="_Toc469498620"/>
              <w:bookmarkEnd w:id="7367"/>
              <w:bookmarkEnd w:id="7368"/>
              <w:bookmarkEnd w:id="7369"/>
              <w:bookmarkEnd w:id="7370"/>
              <w:bookmarkEnd w:id="7371"/>
              <w:bookmarkEnd w:id="7372"/>
              <w:bookmarkEnd w:id="7373"/>
              <w:bookmarkEnd w:id="7374"/>
              <w:bookmarkEnd w:id="7375"/>
            </w:del>
          </w:p>
        </w:tc>
        <w:tc>
          <w:tcPr>
            <w:tcW w:w="627" w:type="pct"/>
            <w:tcBorders>
              <w:top w:val="nil"/>
              <w:left w:val="nil"/>
              <w:bottom w:val="single" w:sz="4" w:space="0" w:color="auto"/>
              <w:right w:val="single" w:sz="4" w:space="0" w:color="auto"/>
            </w:tcBorders>
            <w:shd w:val="clear" w:color="auto" w:fill="auto"/>
            <w:noWrap/>
            <w:vAlign w:val="center"/>
            <w:hideMark/>
          </w:tcPr>
          <w:p w14:paraId="072ADBA8" w14:textId="1C6DDD7B" w:rsidR="00771B02" w:rsidRPr="00C965EF" w:rsidDel="00C661A2" w:rsidRDefault="00771B02" w:rsidP="00EE62F2">
            <w:pPr>
              <w:spacing w:after="0"/>
              <w:rPr>
                <w:del w:id="7376" w:author="Patel, Rinkesh" w:date="2016-09-26T17:28:00Z"/>
                <w:rFonts w:ascii="Calibri" w:hAnsi="Calibri"/>
                <w:sz w:val="18"/>
                <w:szCs w:val="18"/>
              </w:rPr>
            </w:pPr>
            <w:del w:id="7377" w:author="Patel, Rinkesh" w:date="2016-09-26T17:28:00Z">
              <w:r w:rsidRPr="00C965EF" w:rsidDel="00C661A2">
                <w:rPr>
                  <w:rFonts w:ascii="Calibri" w:hAnsi="Calibri"/>
                  <w:sz w:val="18"/>
                  <w:szCs w:val="18"/>
                </w:rPr>
                <w:delText>X</w:delText>
              </w:r>
              <w:bookmarkStart w:id="7378" w:name="_Toc463004412"/>
              <w:bookmarkStart w:id="7379" w:name="_Toc463029074"/>
              <w:bookmarkStart w:id="7380" w:name="_Toc464056080"/>
              <w:bookmarkStart w:id="7381" w:name="_Toc464729614"/>
              <w:bookmarkStart w:id="7382" w:name="_Toc468181763"/>
              <w:bookmarkStart w:id="7383" w:name="_Toc468183077"/>
              <w:bookmarkStart w:id="7384" w:name="_Toc469407854"/>
              <w:bookmarkStart w:id="7385" w:name="_Toc469493802"/>
              <w:bookmarkStart w:id="7386" w:name="_Toc469498621"/>
              <w:bookmarkEnd w:id="7378"/>
              <w:bookmarkEnd w:id="7379"/>
              <w:bookmarkEnd w:id="7380"/>
              <w:bookmarkEnd w:id="7381"/>
              <w:bookmarkEnd w:id="7382"/>
              <w:bookmarkEnd w:id="7383"/>
              <w:bookmarkEnd w:id="7384"/>
              <w:bookmarkEnd w:id="7385"/>
              <w:bookmarkEnd w:id="7386"/>
            </w:del>
          </w:p>
        </w:tc>
        <w:tc>
          <w:tcPr>
            <w:tcW w:w="979" w:type="pct"/>
            <w:tcBorders>
              <w:top w:val="nil"/>
              <w:left w:val="nil"/>
              <w:bottom w:val="single" w:sz="4" w:space="0" w:color="auto"/>
              <w:right w:val="single" w:sz="4" w:space="0" w:color="auto"/>
            </w:tcBorders>
            <w:shd w:val="clear" w:color="auto" w:fill="auto"/>
            <w:noWrap/>
            <w:vAlign w:val="center"/>
            <w:hideMark/>
          </w:tcPr>
          <w:p w14:paraId="123980AB" w14:textId="657AF9D5" w:rsidR="00771B02" w:rsidRPr="00C965EF" w:rsidDel="00C661A2" w:rsidRDefault="00771B02" w:rsidP="00EE62F2">
            <w:pPr>
              <w:spacing w:after="0"/>
              <w:rPr>
                <w:del w:id="7387" w:author="Patel, Rinkesh" w:date="2016-09-26T17:28:00Z"/>
                <w:rFonts w:ascii="Calibri" w:hAnsi="Calibri"/>
                <w:sz w:val="18"/>
                <w:szCs w:val="18"/>
              </w:rPr>
            </w:pPr>
            <w:del w:id="7388" w:author="Patel, Rinkesh" w:date="2016-09-26T17:28:00Z">
              <w:r w:rsidRPr="00C965EF" w:rsidDel="00C661A2">
                <w:rPr>
                  <w:rFonts w:ascii="Calibri" w:hAnsi="Calibri"/>
                  <w:sz w:val="18"/>
                  <w:szCs w:val="18"/>
                </w:rPr>
                <w:delText> </w:delText>
              </w:r>
              <w:bookmarkStart w:id="7389" w:name="_Toc463004413"/>
              <w:bookmarkStart w:id="7390" w:name="_Toc463029075"/>
              <w:bookmarkStart w:id="7391" w:name="_Toc464056081"/>
              <w:bookmarkStart w:id="7392" w:name="_Toc464729615"/>
              <w:bookmarkStart w:id="7393" w:name="_Toc468181764"/>
              <w:bookmarkStart w:id="7394" w:name="_Toc468183078"/>
              <w:bookmarkStart w:id="7395" w:name="_Toc469407855"/>
              <w:bookmarkStart w:id="7396" w:name="_Toc469493803"/>
              <w:bookmarkStart w:id="7397" w:name="_Toc469498622"/>
              <w:bookmarkEnd w:id="7389"/>
              <w:bookmarkEnd w:id="7390"/>
              <w:bookmarkEnd w:id="7391"/>
              <w:bookmarkEnd w:id="7392"/>
              <w:bookmarkEnd w:id="7393"/>
              <w:bookmarkEnd w:id="7394"/>
              <w:bookmarkEnd w:id="7395"/>
              <w:bookmarkEnd w:id="7396"/>
              <w:bookmarkEnd w:id="7397"/>
            </w:del>
          </w:p>
        </w:tc>
        <w:tc>
          <w:tcPr>
            <w:tcW w:w="862" w:type="pct"/>
            <w:tcBorders>
              <w:top w:val="nil"/>
              <w:left w:val="nil"/>
              <w:bottom w:val="single" w:sz="4" w:space="0" w:color="auto"/>
              <w:right w:val="single" w:sz="4" w:space="0" w:color="auto"/>
            </w:tcBorders>
            <w:shd w:val="clear" w:color="auto" w:fill="auto"/>
            <w:noWrap/>
            <w:vAlign w:val="center"/>
            <w:hideMark/>
          </w:tcPr>
          <w:p w14:paraId="4309E248" w14:textId="610A04B5" w:rsidR="00771B02" w:rsidRPr="00C965EF" w:rsidDel="00C661A2" w:rsidRDefault="00771B02" w:rsidP="00EE62F2">
            <w:pPr>
              <w:spacing w:after="0"/>
              <w:rPr>
                <w:del w:id="7398" w:author="Patel, Rinkesh" w:date="2016-09-26T17:28:00Z"/>
                <w:rFonts w:ascii="Calibri" w:hAnsi="Calibri"/>
                <w:sz w:val="18"/>
                <w:szCs w:val="18"/>
              </w:rPr>
            </w:pPr>
            <w:del w:id="7399" w:author="Patel, Rinkesh" w:date="2016-09-26T17:28:00Z">
              <w:r w:rsidRPr="00C965EF" w:rsidDel="00C661A2">
                <w:rPr>
                  <w:rFonts w:ascii="Calibri" w:hAnsi="Calibri"/>
                  <w:sz w:val="18"/>
                  <w:szCs w:val="18"/>
                </w:rPr>
                <w:delText> </w:delText>
              </w:r>
              <w:bookmarkStart w:id="7400" w:name="_Toc463004414"/>
              <w:bookmarkStart w:id="7401" w:name="_Toc463029076"/>
              <w:bookmarkStart w:id="7402" w:name="_Toc464056082"/>
              <w:bookmarkStart w:id="7403" w:name="_Toc464729616"/>
              <w:bookmarkStart w:id="7404" w:name="_Toc468181765"/>
              <w:bookmarkStart w:id="7405" w:name="_Toc468183079"/>
              <w:bookmarkStart w:id="7406" w:name="_Toc469407856"/>
              <w:bookmarkStart w:id="7407" w:name="_Toc469493804"/>
              <w:bookmarkStart w:id="7408" w:name="_Toc469498623"/>
              <w:bookmarkEnd w:id="7400"/>
              <w:bookmarkEnd w:id="7401"/>
              <w:bookmarkEnd w:id="7402"/>
              <w:bookmarkEnd w:id="7403"/>
              <w:bookmarkEnd w:id="7404"/>
              <w:bookmarkEnd w:id="7405"/>
              <w:bookmarkEnd w:id="7406"/>
              <w:bookmarkEnd w:id="7407"/>
              <w:bookmarkEnd w:id="7408"/>
            </w:del>
          </w:p>
        </w:tc>
        <w:bookmarkStart w:id="7409" w:name="_Toc463004415"/>
        <w:bookmarkStart w:id="7410" w:name="_Toc463029077"/>
        <w:bookmarkStart w:id="7411" w:name="_Toc464056083"/>
        <w:bookmarkStart w:id="7412" w:name="_Toc464729617"/>
        <w:bookmarkStart w:id="7413" w:name="_Toc468181766"/>
        <w:bookmarkStart w:id="7414" w:name="_Toc468183080"/>
        <w:bookmarkStart w:id="7415" w:name="_Toc469407857"/>
        <w:bookmarkStart w:id="7416" w:name="_Toc469493805"/>
        <w:bookmarkStart w:id="7417" w:name="_Toc469498624"/>
        <w:bookmarkEnd w:id="7409"/>
        <w:bookmarkEnd w:id="7410"/>
        <w:bookmarkEnd w:id="7411"/>
        <w:bookmarkEnd w:id="7412"/>
        <w:bookmarkEnd w:id="7413"/>
        <w:bookmarkEnd w:id="7414"/>
        <w:bookmarkEnd w:id="7415"/>
        <w:bookmarkEnd w:id="7416"/>
        <w:bookmarkEnd w:id="7417"/>
      </w:tr>
      <w:tr w:rsidR="00771B02" w:rsidRPr="00C965EF" w:rsidDel="00C661A2" w14:paraId="4D6170BD" w14:textId="1B54DD10" w:rsidTr="00722130">
        <w:trPr>
          <w:trHeight w:val="300"/>
          <w:del w:id="7418"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3D3B794" w14:textId="67750A26" w:rsidR="00771B02" w:rsidRPr="00C965EF" w:rsidDel="00C661A2" w:rsidRDefault="00771B02" w:rsidP="00EE62F2">
            <w:pPr>
              <w:spacing w:after="0"/>
              <w:rPr>
                <w:del w:id="7419" w:author="Patel, Rinkesh" w:date="2016-09-26T17:28:00Z"/>
                <w:rFonts w:ascii="Calibri" w:hAnsi="Calibri"/>
                <w:sz w:val="18"/>
                <w:szCs w:val="18"/>
              </w:rPr>
            </w:pPr>
            <w:del w:id="7420" w:author="Patel, Rinkesh" w:date="2016-09-26T17:28:00Z">
              <w:r w:rsidRPr="00C965EF" w:rsidDel="00C661A2">
                <w:rPr>
                  <w:rFonts w:ascii="Calibri" w:hAnsi="Calibri"/>
                  <w:sz w:val="18"/>
                  <w:szCs w:val="18"/>
                </w:rPr>
                <w:delText>CREDIT_CLASS</w:delText>
              </w:r>
              <w:bookmarkStart w:id="7421" w:name="_Toc463004416"/>
              <w:bookmarkStart w:id="7422" w:name="_Toc463029078"/>
              <w:bookmarkStart w:id="7423" w:name="_Toc464056084"/>
              <w:bookmarkStart w:id="7424" w:name="_Toc464729618"/>
              <w:bookmarkStart w:id="7425" w:name="_Toc468181767"/>
              <w:bookmarkStart w:id="7426" w:name="_Toc468183081"/>
              <w:bookmarkStart w:id="7427" w:name="_Toc469407858"/>
              <w:bookmarkStart w:id="7428" w:name="_Toc469493806"/>
              <w:bookmarkStart w:id="7429" w:name="_Toc469498625"/>
              <w:bookmarkEnd w:id="7421"/>
              <w:bookmarkEnd w:id="7422"/>
              <w:bookmarkEnd w:id="7423"/>
              <w:bookmarkEnd w:id="7424"/>
              <w:bookmarkEnd w:id="7425"/>
              <w:bookmarkEnd w:id="7426"/>
              <w:bookmarkEnd w:id="7427"/>
              <w:bookmarkEnd w:id="7428"/>
              <w:bookmarkEnd w:id="7429"/>
            </w:del>
          </w:p>
        </w:tc>
        <w:tc>
          <w:tcPr>
            <w:tcW w:w="627" w:type="pct"/>
            <w:tcBorders>
              <w:top w:val="nil"/>
              <w:left w:val="nil"/>
              <w:bottom w:val="single" w:sz="4" w:space="0" w:color="auto"/>
              <w:right w:val="single" w:sz="4" w:space="0" w:color="auto"/>
            </w:tcBorders>
            <w:shd w:val="clear" w:color="auto" w:fill="auto"/>
            <w:noWrap/>
            <w:vAlign w:val="center"/>
            <w:hideMark/>
          </w:tcPr>
          <w:p w14:paraId="6C364D67" w14:textId="509621E1" w:rsidR="00771B02" w:rsidRPr="00C965EF" w:rsidDel="00C661A2" w:rsidRDefault="00771B02" w:rsidP="00EE62F2">
            <w:pPr>
              <w:spacing w:after="0"/>
              <w:rPr>
                <w:del w:id="7430" w:author="Patel, Rinkesh" w:date="2016-09-26T17:28:00Z"/>
                <w:rFonts w:ascii="Calibri" w:hAnsi="Calibri"/>
                <w:sz w:val="18"/>
                <w:szCs w:val="18"/>
              </w:rPr>
            </w:pPr>
            <w:del w:id="7431" w:author="Patel, Rinkesh" w:date="2016-09-26T17:28:00Z">
              <w:r w:rsidRPr="00C965EF" w:rsidDel="00C661A2">
                <w:rPr>
                  <w:rFonts w:ascii="Calibri" w:hAnsi="Calibri"/>
                  <w:sz w:val="18"/>
                  <w:szCs w:val="18"/>
                </w:rPr>
                <w:delText>X</w:delText>
              </w:r>
              <w:bookmarkStart w:id="7432" w:name="_Toc463004417"/>
              <w:bookmarkStart w:id="7433" w:name="_Toc463029079"/>
              <w:bookmarkStart w:id="7434" w:name="_Toc464056085"/>
              <w:bookmarkStart w:id="7435" w:name="_Toc464729619"/>
              <w:bookmarkStart w:id="7436" w:name="_Toc468181768"/>
              <w:bookmarkStart w:id="7437" w:name="_Toc468183082"/>
              <w:bookmarkStart w:id="7438" w:name="_Toc469407859"/>
              <w:bookmarkStart w:id="7439" w:name="_Toc469493807"/>
              <w:bookmarkStart w:id="7440" w:name="_Toc469498626"/>
              <w:bookmarkEnd w:id="7432"/>
              <w:bookmarkEnd w:id="7433"/>
              <w:bookmarkEnd w:id="7434"/>
              <w:bookmarkEnd w:id="7435"/>
              <w:bookmarkEnd w:id="7436"/>
              <w:bookmarkEnd w:id="7437"/>
              <w:bookmarkEnd w:id="7438"/>
              <w:bookmarkEnd w:id="7439"/>
              <w:bookmarkEnd w:id="7440"/>
            </w:del>
          </w:p>
        </w:tc>
        <w:tc>
          <w:tcPr>
            <w:tcW w:w="979" w:type="pct"/>
            <w:tcBorders>
              <w:top w:val="nil"/>
              <w:left w:val="nil"/>
              <w:bottom w:val="single" w:sz="4" w:space="0" w:color="auto"/>
              <w:right w:val="single" w:sz="4" w:space="0" w:color="auto"/>
            </w:tcBorders>
            <w:shd w:val="clear" w:color="auto" w:fill="auto"/>
            <w:noWrap/>
            <w:vAlign w:val="center"/>
            <w:hideMark/>
          </w:tcPr>
          <w:p w14:paraId="7A4461CC" w14:textId="2306B074" w:rsidR="00771B02" w:rsidRPr="00C965EF" w:rsidDel="00C661A2" w:rsidRDefault="00771B02" w:rsidP="00EE62F2">
            <w:pPr>
              <w:spacing w:after="0"/>
              <w:rPr>
                <w:del w:id="7441" w:author="Patel, Rinkesh" w:date="2016-09-26T17:28:00Z"/>
                <w:rFonts w:ascii="Calibri" w:hAnsi="Calibri"/>
                <w:sz w:val="18"/>
                <w:szCs w:val="18"/>
              </w:rPr>
            </w:pPr>
            <w:del w:id="7442" w:author="Patel, Rinkesh" w:date="2016-09-26T17:28:00Z">
              <w:r w:rsidRPr="00C965EF" w:rsidDel="00C661A2">
                <w:rPr>
                  <w:rFonts w:ascii="Calibri" w:hAnsi="Calibri"/>
                  <w:sz w:val="18"/>
                  <w:szCs w:val="18"/>
                </w:rPr>
                <w:delText> </w:delText>
              </w:r>
              <w:bookmarkStart w:id="7443" w:name="_Toc463004418"/>
              <w:bookmarkStart w:id="7444" w:name="_Toc463029080"/>
              <w:bookmarkStart w:id="7445" w:name="_Toc464056086"/>
              <w:bookmarkStart w:id="7446" w:name="_Toc464729620"/>
              <w:bookmarkStart w:id="7447" w:name="_Toc468181769"/>
              <w:bookmarkStart w:id="7448" w:name="_Toc468183083"/>
              <w:bookmarkStart w:id="7449" w:name="_Toc469407860"/>
              <w:bookmarkStart w:id="7450" w:name="_Toc469493808"/>
              <w:bookmarkStart w:id="7451" w:name="_Toc469498627"/>
              <w:bookmarkEnd w:id="7443"/>
              <w:bookmarkEnd w:id="7444"/>
              <w:bookmarkEnd w:id="7445"/>
              <w:bookmarkEnd w:id="7446"/>
              <w:bookmarkEnd w:id="7447"/>
              <w:bookmarkEnd w:id="7448"/>
              <w:bookmarkEnd w:id="7449"/>
              <w:bookmarkEnd w:id="7450"/>
              <w:bookmarkEnd w:id="7451"/>
            </w:del>
          </w:p>
        </w:tc>
        <w:tc>
          <w:tcPr>
            <w:tcW w:w="862" w:type="pct"/>
            <w:tcBorders>
              <w:top w:val="nil"/>
              <w:left w:val="nil"/>
              <w:bottom w:val="single" w:sz="4" w:space="0" w:color="auto"/>
              <w:right w:val="single" w:sz="4" w:space="0" w:color="auto"/>
            </w:tcBorders>
            <w:shd w:val="clear" w:color="auto" w:fill="auto"/>
            <w:noWrap/>
            <w:vAlign w:val="center"/>
            <w:hideMark/>
          </w:tcPr>
          <w:p w14:paraId="2C68D934" w14:textId="2DE73E7C" w:rsidR="00771B02" w:rsidRPr="00C965EF" w:rsidDel="00C661A2" w:rsidRDefault="00771B02" w:rsidP="00EE62F2">
            <w:pPr>
              <w:spacing w:after="0"/>
              <w:rPr>
                <w:del w:id="7452" w:author="Patel, Rinkesh" w:date="2016-09-26T17:28:00Z"/>
                <w:rFonts w:ascii="Calibri" w:hAnsi="Calibri"/>
                <w:sz w:val="18"/>
                <w:szCs w:val="18"/>
              </w:rPr>
            </w:pPr>
            <w:del w:id="7453" w:author="Patel, Rinkesh" w:date="2016-09-26T17:28:00Z">
              <w:r w:rsidRPr="00C965EF" w:rsidDel="00C661A2">
                <w:rPr>
                  <w:rFonts w:ascii="Calibri" w:hAnsi="Calibri"/>
                  <w:sz w:val="18"/>
                  <w:szCs w:val="18"/>
                </w:rPr>
                <w:delText> </w:delText>
              </w:r>
              <w:bookmarkStart w:id="7454" w:name="_Toc463004419"/>
              <w:bookmarkStart w:id="7455" w:name="_Toc463029081"/>
              <w:bookmarkStart w:id="7456" w:name="_Toc464056087"/>
              <w:bookmarkStart w:id="7457" w:name="_Toc464729621"/>
              <w:bookmarkStart w:id="7458" w:name="_Toc468181770"/>
              <w:bookmarkStart w:id="7459" w:name="_Toc468183084"/>
              <w:bookmarkStart w:id="7460" w:name="_Toc469407861"/>
              <w:bookmarkStart w:id="7461" w:name="_Toc469493809"/>
              <w:bookmarkStart w:id="7462" w:name="_Toc469498628"/>
              <w:bookmarkEnd w:id="7454"/>
              <w:bookmarkEnd w:id="7455"/>
              <w:bookmarkEnd w:id="7456"/>
              <w:bookmarkEnd w:id="7457"/>
              <w:bookmarkEnd w:id="7458"/>
              <w:bookmarkEnd w:id="7459"/>
              <w:bookmarkEnd w:id="7460"/>
              <w:bookmarkEnd w:id="7461"/>
              <w:bookmarkEnd w:id="7462"/>
            </w:del>
          </w:p>
        </w:tc>
        <w:bookmarkStart w:id="7463" w:name="_Toc463004420"/>
        <w:bookmarkStart w:id="7464" w:name="_Toc463029082"/>
        <w:bookmarkStart w:id="7465" w:name="_Toc464056088"/>
        <w:bookmarkStart w:id="7466" w:name="_Toc464729622"/>
        <w:bookmarkStart w:id="7467" w:name="_Toc468181771"/>
        <w:bookmarkStart w:id="7468" w:name="_Toc468183085"/>
        <w:bookmarkStart w:id="7469" w:name="_Toc469407862"/>
        <w:bookmarkStart w:id="7470" w:name="_Toc469493810"/>
        <w:bookmarkStart w:id="7471" w:name="_Toc469498629"/>
        <w:bookmarkEnd w:id="7463"/>
        <w:bookmarkEnd w:id="7464"/>
        <w:bookmarkEnd w:id="7465"/>
        <w:bookmarkEnd w:id="7466"/>
        <w:bookmarkEnd w:id="7467"/>
        <w:bookmarkEnd w:id="7468"/>
        <w:bookmarkEnd w:id="7469"/>
        <w:bookmarkEnd w:id="7470"/>
        <w:bookmarkEnd w:id="7471"/>
      </w:tr>
      <w:tr w:rsidR="00771B02" w:rsidRPr="00C965EF" w:rsidDel="00C661A2" w14:paraId="5E299E5A" w14:textId="27F9B056" w:rsidTr="00722130">
        <w:trPr>
          <w:trHeight w:val="300"/>
          <w:del w:id="7472"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2E2EDC20" w14:textId="2D39E0E0" w:rsidR="00771B02" w:rsidRPr="00C965EF" w:rsidDel="00C661A2" w:rsidRDefault="00771B02" w:rsidP="00EE62F2">
            <w:pPr>
              <w:spacing w:after="0"/>
              <w:rPr>
                <w:del w:id="7473" w:author="Patel, Rinkesh" w:date="2016-09-26T17:28:00Z"/>
                <w:rFonts w:ascii="Calibri" w:hAnsi="Calibri"/>
                <w:sz w:val="18"/>
                <w:szCs w:val="18"/>
              </w:rPr>
            </w:pPr>
            <w:del w:id="7474" w:author="Patel, Rinkesh" w:date="2016-09-26T17:28:00Z">
              <w:r w:rsidRPr="00C965EF" w:rsidDel="00C661A2">
                <w:rPr>
                  <w:rFonts w:ascii="Calibri" w:hAnsi="Calibri"/>
                  <w:sz w:val="18"/>
                  <w:szCs w:val="18"/>
                </w:rPr>
                <w:delText>DEALER_ID</w:delText>
              </w:r>
              <w:bookmarkStart w:id="7475" w:name="_Toc463004421"/>
              <w:bookmarkStart w:id="7476" w:name="_Toc463029083"/>
              <w:bookmarkStart w:id="7477" w:name="_Toc464056089"/>
              <w:bookmarkStart w:id="7478" w:name="_Toc464729623"/>
              <w:bookmarkStart w:id="7479" w:name="_Toc468181772"/>
              <w:bookmarkStart w:id="7480" w:name="_Toc468183086"/>
              <w:bookmarkStart w:id="7481" w:name="_Toc469407863"/>
              <w:bookmarkStart w:id="7482" w:name="_Toc469493811"/>
              <w:bookmarkStart w:id="7483" w:name="_Toc469498630"/>
              <w:bookmarkEnd w:id="7475"/>
              <w:bookmarkEnd w:id="7476"/>
              <w:bookmarkEnd w:id="7477"/>
              <w:bookmarkEnd w:id="7478"/>
              <w:bookmarkEnd w:id="7479"/>
              <w:bookmarkEnd w:id="7480"/>
              <w:bookmarkEnd w:id="7481"/>
              <w:bookmarkEnd w:id="7482"/>
              <w:bookmarkEnd w:id="7483"/>
            </w:del>
          </w:p>
        </w:tc>
        <w:tc>
          <w:tcPr>
            <w:tcW w:w="627" w:type="pct"/>
            <w:tcBorders>
              <w:top w:val="nil"/>
              <w:left w:val="nil"/>
              <w:bottom w:val="single" w:sz="4" w:space="0" w:color="auto"/>
              <w:right w:val="single" w:sz="4" w:space="0" w:color="auto"/>
            </w:tcBorders>
            <w:shd w:val="clear" w:color="auto" w:fill="auto"/>
            <w:noWrap/>
            <w:vAlign w:val="center"/>
            <w:hideMark/>
          </w:tcPr>
          <w:p w14:paraId="56BF8CD1" w14:textId="394C09AF" w:rsidR="00771B02" w:rsidRPr="00C965EF" w:rsidDel="00C661A2" w:rsidRDefault="00771B02" w:rsidP="00EE62F2">
            <w:pPr>
              <w:spacing w:after="0"/>
              <w:rPr>
                <w:del w:id="7484" w:author="Patel, Rinkesh" w:date="2016-09-26T17:28:00Z"/>
                <w:rFonts w:ascii="Calibri" w:hAnsi="Calibri"/>
                <w:sz w:val="18"/>
                <w:szCs w:val="18"/>
              </w:rPr>
            </w:pPr>
            <w:del w:id="7485" w:author="Patel, Rinkesh" w:date="2016-09-26T17:28:00Z">
              <w:r w:rsidRPr="00C965EF" w:rsidDel="00C661A2">
                <w:rPr>
                  <w:rFonts w:ascii="Calibri" w:hAnsi="Calibri"/>
                  <w:sz w:val="18"/>
                  <w:szCs w:val="18"/>
                </w:rPr>
                <w:delText>X</w:delText>
              </w:r>
              <w:bookmarkStart w:id="7486" w:name="_Toc463004422"/>
              <w:bookmarkStart w:id="7487" w:name="_Toc463029084"/>
              <w:bookmarkStart w:id="7488" w:name="_Toc464056090"/>
              <w:bookmarkStart w:id="7489" w:name="_Toc464729624"/>
              <w:bookmarkStart w:id="7490" w:name="_Toc468181773"/>
              <w:bookmarkStart w:id="7491" w:name="_Toc468183087"/>
              <w:bookmarkStart w:id="7492" w:name="_Toc469407864"/>
              <w:bookmarkStart w:id="7493" w:name="_Toc469493812"/>
              <w:bookmarkStart w:id="7494" w:name="_Toc469498631"/>
              <w:bookmarkEnd w:id="7486"/>
              <w:bookmarkEnd w:id="7487"/>
              <w:bookmarkEnd w:id="7488"/>
              <w:bookmarkEnd w:id="7489"/>
              <w:bookmarkEnd w:id="7490"/>
              <w:bookmarkEnd w:id="7491"/>
              <w:bookmarkEnd w:id="7492"/>
              <w:bookmarkEnd w:id="7493"/>
              <w:bookmarkEnd w:id="7494"/>
            </w:del>
          </w:p>
        </w:tc>
        <w:tc>
          <w:tcPr>
            <w:tcW w:w="979" w:type="pct"/>
            <w:tcBorders>
              <w:top w:val="nil"/>
              <w:left w:val="nil"/>
              <w:bottom w:val="single" w:sz="4" w:space="0" w:color="auto"/>
              <w:right w:val="single" w:sz="4" w:space="0" w:color="auto"/>
            </w:tcBorders>
            <w:shd w:val="clear" w:color="auto" w:fill="auto"/>
            <w:noWrap/>
            <w:vAlign w:val="center"/>
            <w:hideMark/>
          </w:tcPr>
          <w:p w14:paraId="0D8A1BED" w14:textId="183FB14D" w:rsidR="00771B02" w:rsidRPr="00C965EF" w:rsidDel="00C661A2" w:rsidRDefault="00771B02" w:rsidP="00EE62F2">
            <w:pPr>
              <w:spacing w:after="0"/>
              <w:rPr>
                <w:del w:id="7495" w:author="Patel, Rinkesh" w:date="2016-09-26T17:28:00Z"/>
                <w:rFonts w:ascii="Calibri" w:hAnsi="Calibri"/>
                <w:sz w:val="18"/>
                <w:szCs w:val="18"/>
              </w:rPr>
            </w:pPr>
            <w:del w:id="7496" w:author="Patel, Rinkesh" w:date="2016-09-26T17:28:00Z">
              <w:r w:rsidRPr="00C965EF" w:rsidDel="00C661A2">
                <w:rPr>
                  <w:rFonts w:ascii="Calibri" w:hAnsi="Calibri"/>
                  <w:sz w:val="18"/>
                  <w:szCs w:val="18"/>
                </w:rPr>
                <w:delText> </w:delText>
              </w:r>
              <w:bookmarkStart w:id="7497" w:name="_Toc463004423"/>
              <w:bookmarkStart w:id="7498" w:name="_Toc463029085"/>
              <w:bookmarkStart w:id="7499" w:name="_Toc464056091"/>
              <w:bookmarkStart w:id="7500" w:name="_Toc464729625"/>
              <w:bookmarkStart w:id="7501" w:name="_Toc468181774"/>
              <w:bookmarkStart w:id="7502" w:name="_Toc468183088"/>
              <w:bookmarkStart w:id="7503" w:name="_Toc469407865"/>
              <w:bookmarkStart w:id="7504" w:name="_Toc469493813"/>
              <w:bookmarkStart w:id="7505" w:name="_Toc469498632"/>
              <w:bookmarkEnd w:id="7497"/>
              <w:bookmarkEnd w:id="7498"/>
              <w:bookmarkEnd w:id="7499"/>
              <w:bookmarkEnd w:id="7500"/>
              <w:bookmarkEnd w:id="7501"/>
              <w:bookmarkEnd w:id="7502"/>
              <w:bookmarkEnd w:id="7503"/>
              <w:bookmarkEnd w:id="7504"/>
              <w:bookmarkEnd w:id="7505"/>
            </w:del>
          </w:p>
        </w:tc>
        <w:tc>
          <w:tcPr>
            <w:tcW w:w="862" w:type="pct"/>
            <w:tcBorders>
              <w:top w:val="nil"/>
              <w:left w:val="nil"/>
              <w:bottom w:val="single" w:sz="4" w:space="0" w:color="auto"/>
              <w:right w:val="single" w:sz="4" w:space="0" w:color="auto"/>
            </w:tcBorders>
            <w:shd w:val="clear" w:color="auto" w:fill="auto"/>
            <w:noWrap/>
            <w:vAlign w:val="center"/>
            <w:hideMark/>
          </w:tcPr>
          <w:p w14:paraId="065DF917" w14:textId="299DDB7A" w:rsidR="00771B02" w:rsidRPr="00C965EF" w:rsidDel="00C661A2" w:rsidRDefault="00771B02" w:rsidP="00EE62F2">
            <w:pPr>
              <w:spacing w:after="0"/>
              <w:rPr>
                <w:del w:id="7506" w:author="Patel, Rinkesh" w:date="2016-09-26T17:28:00Z"/>
                <w:rFonts w:ascii="Calibri" w:hAnsi="Calibri"/>
                <w:sz w:val="18"/>
                <w:szCs w:val="18"/>
              </w:rPr>
            </w:pPr>
            <w:del w:id="7507" w:author="Patel, Rinkesh" w:date="2016-09-26T17:28:00Z">
              <w:r w:rsidRPr="00C965EF" w:rsidDel="00C661A2">
                <w:rPr>
                  <w:rFonts w:ascii="Calibri" w:hAnsi="Calibri"/>
                  <w:sz w:val="18"/>
                  <w:szCs w:val="18"/>
                </w:rPr>
                <w:delText> </w:delText>
              </w:r>
              <w:bookmarkStart w:id="7508" w:name="_Toc463004424"/>
              <w:bookmarkStart w:id="7509" w:name="_Toc463029086"/>
              <w:bookmarkStart w:id="7510" w:name="_Toc464056092"/>
              <w:bookmarkStart w:id="7511" w:name="_Toc464729626"/>
              <w:bookmarkStart w:id="7512" w:name="_Toc468181775"/>
              <w:bookmarkStart w:id="7513" w:name="_Toc468183089"/>
              <w:bookmarkStart w:id="7514" w:name="_Toc469407866"/>
              <w:bookmarkStart w:id="7515" w:name="_Toc469493814"/>
              <w:bookmarkStart w:id="7516" w:name="_Toc469498633"/>
              <w:bookmarkEnd w:id="7508"/>
              <w:bookmarkEnd w:id="7509"/>
              <w:bookmarkEnd w:id="7510"/>
              <w:bookmarkEnd w:id="7511"/>
              <w:bookmarkEnd w:id="7512"/>
              <w:bookmarkEnd w:id="7513"/>
              <w:bookmarkEnd w:id="7514"/>
              <w:bookmarkEnd w:id="7515"/>
              <w:bookmarkEnd w:id="7516"/>
            </w:del>
          </w:p>
        </w:tc>
        <w:bookmarkStart w:id="7517" w:name="_Toc463004425"/>
        <w:bookmarkStart w:id="7518" w:name="_Toc463029087"/>
        <w:bookmarkStart w:id="7519" w:name="_Toc464056093"/>
        <w:bookmarkStart w:id="7520" w:name="_Toc464729627"/>
        <w:bookmarkStart w:id="7521" w:name="_Toc468181776"/>
        <w:bookmarkStart w:id="7522" w:name="_Toc468183090"/>
        <w:bookmarkStart w:id="7523" w:name="_Toc469407867"/>
        <w:bookmarkStart w:id="7524" w:name="_Toc469493815"/>
        <w:bookmarkStart w:id="7525" w:name="_Toc469498634"/>
        <w:bookmarkEnd w:id="7517"/>
        <w:bookmarkEnd w:id="7518"/>
        <w:bookmarkEnd w:id="7519"/>
        <w:bookmarkEnd w:id="7520"/>
        <w:bookmarkEnd w:id="7521"/>
        <w:bookmarkEnd w:id="7522"/>
        <w:bookmarkEnd w:id="7523"/>
        <w:bookmarkEnd w:id="7524"/>
        <w:bookmarkEnd w:id="7525"/>
      </w:tr>
      <w:tr w:rsidR="00771B02" w:rsidRPr="00C965EF" w:rsidDel="00C661A2" w14:paraId="342100CD" w14:textId="3302CACB" w:rsidTr="00722130">
        <w:trPr>
          <w:trHeight w:val="300"/>
          <w:del w:id="7526" w:author="Patel, Rinkesh" w:date="2016-09-26T17:28:00Z"/>
        </w:trPr>
        <w:tc>
          <w:tcPr>
            <w:tcW w:w="253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ACC8F8" w14:textId="4E3C5E44" w:rsidR="00771B02" w:rsidRPr="00C965EF" w:rsidDel="00C661A2" w:rsidRDefault="00771B02" w:rsidP="00EE62F2">
            <w:pPr>
              <w:spacing w:after="0"/>
              <w:rPr>
                <w:del w:id="7527" w:author="Patel, Rinkesh" w:date="2016-09-26T17:28:00Z"/>
                <w:rFonts w:ascii="Calibri" w:hAnsi="Calibri"/>
                <w:sz w:val="18"/>
                <w:szCs w:val="18"/>
              </w:rPr>
            </w:pPr>
            <w:del w:id="7528" w:author="Patel, Rinkesh" w:date="2016-09-26T17:28:00Z">
              <w:r w:rsidRPr="00C965EF" w:rsidDel="00C661A2">
                <w:rPr>
                  <w:rFonts w:ascii="Calibri" w:hAnsi="Calibri"/>
                  <w:sz w:val="18"/>
                  <w:szCs w:val="18"/>
                </w:rPr>
                <w:delText>MSISDN_TRANSACTION_TYPE</w:delText>
              </w:r>
              <w:bookmarkStart w:id="7529" w:name="_Toc463004426"/>
              <w:bookmarkStart w:id="7530" w:name="_Toc463029088"/>
              <w:bookmarkStart w:id="7531" w:name="_Toc464056094"/>
              <w:bookmarkStart w:id="7532" w:name="_Toc464729628"/>
              <w:bookmarkStart w:id="7533" w:name="_Toc468181777"/>
              <w:bookmarkStart w:id="7534" w:name="_Toc468183091"/>
              <w:bookmarkStart w:id="7535" w:name="_Toc469407868"/>
              <w:bookmarkStart w:id="7536" w:name="_Toc469493816"/>
              <w:bookmarkStart w:id="7537" w:name="_Toc469498635"/>
              <w:bookmarkEnd w:id="7529"/>
              <w:bookmarkEnd w:id="7530"/>
              <w:bookmarkEnd w:id="7531"/>
              <w:bookmarkEnd w:id="7532"/>
              <w:bookmarkEnd w:id="7533"/>
              <w:bookmarkEnd w:id="7534"/>
              <w:bookmarkEnd w:id="7535"/>
              <w:bookmarkEnd w:id="7536"/>
              <w:bookmarkEnd w:id="7537"/>
            </w:del>
          </w:p>
        </w:tc>
        <w:tc>
          <w:tcPr>
            <w:tcW w:w="6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8A6CFF9" w14:textId="022C2F1E" w:rsidR="00771B02" w:rsidRPr="00C965EF" w:rsidDel="00C661A2" w:rsidRDefault="00771B02" w:rsidP="00EE62F2">
            <w:pPr>
              <w:spacing w:after="0"/>
              <w:rPr>
                <w:del w:id="7538" w:author="Patel, Rinkesh" w:date="2016-09-26T17:28:00Z"/>
                <w:rFonts w:ascii="Calibri" w:hAnsi="Calibri"/>
                <w:sz w:val="18"/>
                <w:szCs w:val="18"/>
              </w:rPr>
            </w:pPr>
            <w:del w:id="7539" w:author="Patel, Rinkesh" w:date="2016-09-26T17:28:00Z">
              <w:r w:rsidRPr="00C965EF" w:rsidDel="00C661A2">
                <w:rPr>
                  <w:rFonts w:ascii="Calibri" w:hAnsi="Calibri"/>
                  <w:sz w:val="18"/>
                  <w:szCs w:val="18"/>
                </w:rPr>
                <w:delText>X</w:delText>
              </w:r>
              <w:bookmarkStart w:id="7540" w:name="_Toc463004427"/>
              <w:bookmarkStart w:id="7541" w:name="_Toc463029089"/>
              <w:bookmarkStart w:id="7542" w:name="_Toc464056095"/>
              <w:bookmarkStart w:id="7543" w:name="_Toc464729629"/>
              <w:bookmarkStart w:id="7544" w:name="_Toc468181778"/>
              <w:bookmarkStart w:id="7545" w:name="_Toc468183092"/>
              <w:bookmarkStart w:id="7546" w:name="_Toc469407869"/>
              <w:bookmarkStart w:id="7547" w:name="_Toc469493817"/>
              <w:bookmarkStart w:id="7548" w:name="_Toc469498636"/>
              <w:bookmarkEnd w:id="7540"/>
              <w:bookmarkEnd w:id="7541"/>
              <w:bookmarkEnd w:id="7542"/>
              <w:bookmarkEnd w:id="7543"/>
              <w:bookmarkEnd w:id="7544"/>
              <w:bookmarkEnd w:id="7545"/>
              <w:bookmarkEnd w:id="7546"/>
              <w:bookmarkEnd w:id="7547"/>
              <w:bookmarkEnd w:id="7548"/>
            </w:del>
          </w:p>
        </w:tc>
        <w:tc>
          <w:tcPr>
            <w:tcW w:w="97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285634A" w14:textId="5F8F638D" w:rsidR="00771B02" w:rsidRPr="00C965EF" w:rsidDel="00C661A2" w:rsidRDefault="00771B02" w:rsidP="00EE62F2">
            <w:pPr>
              <w:spacing w:after="0"/>
              <w:rPr>
                <w:del w:id="7549" w:author="Patel, Rinkesh" w:date="2016-09-26T17:28:00Z"/>
                <w:rFonts w:ascii="Calibri" w:hAnsi="Calibri"/>
                <w:sz w:val="18"/>
                <w:szCs w:val="18"/>
              </w:rPr>
            </w:pPr>
            <w:del w:id="7550" w:author="Patel, Rinkesh" w:date="2016-09-26T17:28:00Z">
              <w:r w:rsidRPr="00C965EF" w:rsidDel="00C661A2">
                <w:rPr>
                  <w:rFonts w:ascii="Calibri" w:hAnsi="Calibri"/>
                  <w:sz w:val="18"/>
                  <w:szCs w:val="18"/>
                </w:rPr>
                <w:delText> </w:delText>
              </w:r>
              <w:bookmarkStart w:id="7551" w:name="_Toc463004428"/>
              <w:bookmarkStart w:id="7552" w:name="_Toc463029090"/>
              <w:bookmarkStart w:id="7553" w:name="_Toc464056096"/>
              <w:bookmarkStart w:id="7554" w:name="_Toc464729630"/>
              <w:bookmarkStart w:id="7555" w:name="_Toc468181779"/>
              <w:bookmarkStart w:id="7556" w:name="_Toc468183093"/>
              <w:bookmarkStart w:id="7557" w:name="_Toc469407870"/>
              <w:bookmarkStart w:id="7558" w:name="_Toc469493818"/>
              <w:bookmarkStart w:id="7559" w:name="_Toc469498637"/>
              <w:bookmarkEnd w:id="7551"/>
              <w:bookmarkEnd w:id="7552"/>
              <w:bookmarkEnd w:id="7553"/>
              <w:bookmarkEnd w:id="7554"/>
              <w:bookmarkEnd w:id="7555"/>
              <w:bookmarkEnd w:id="7556"/>
              <w:bookmarkEnd w:id="7557"/>
              <w:bookmarkEnd w:id="7558"/>
              <w:bookmarkEnd w:id="7559"/>
            </w:del>
          </w:p>
        </w:tc>
        <w:tc>
          <w:tcPr>
            <w:tcW w:w="86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23EF3F0" w14:textId="45463F9A" w:rsidR="00771B02" w:rsidRPr="00C965EF" w:rsidDel="00C661A2" w:rsidRDefault="00771B02" w:rsidP="00EE62F2">
            <w:pPr>
              <w:spacing w:after="0"/>
              <w:rPr>
                <w:del w:id="7560" w:author="Patel, Rinkesh" w:date="2016-09-26T17:28:00Z"/>
                <w:rFonts w:ascii="Calibri" w:hAnsi="Calibri"/>
                <w:sz w:val="18"/>
                <w:szCs w:val="18"/>
              </w:rPr>
            </w:pPr>
            <w:del w:id="7561" w:author="Patel, Rinkesh" w:date="2016-09-26T17:28:00Z">
              <w:r w:rsidRPr="00C965EF" w:rsidDel="00C661A2">
                <w:rPr>
                  <w:rFonts w:ascii="Calibri" w:hAnsi="Calibri"/>
                  <w:sz w:val="18"/>
                  <w:szCs w:val="18"/>
                </w:rPr>
                <w:delText> </w:delText>
              </w:r>
              <w:bookmarkStart w:id="7562" w:name="_Toc463004429"/>
              <w:bookmarkStart w:id="7563" w:name="_Toc463029091"/>
              <w:bookmarkStart w:id="7564" w:name="_Toc464056097"/>
              <w:bookmarkStart w:id="7565" w:name="_Toc464729631"/>
              <w:bookmarkStart w:id="7566" w:name="_Toc468181780"/>
              <w:bookmarkStart w:id="7567" w:name="_Toc468183094"/>
              <w:bookmarkStart w:id="7568" w:name="_Toc469407871"/>
              <w:bookmarkStart w:id="7569" w:name="_Toc469493819"/>
              <w:bookmarkStart w:id="7570" w:name="_Toc469498638"/>
              <w:bookmarkEnd w:id="7562"/>
              <w:bookmarkEnd w:id="7563"/>
              <w:bookmarkEnd w:id="7564"/>
              <w:bookmarkEnd w:id="7565"/>
              <w:bookmarkEnd w:id="7566"/>
              <w:bookmarkEnd w:id="7567"/>
              <w:bookmarkEnd w:id="7568"/>
              <w:bookmarkEnd w:id="7569"/>
              <w:bookmarkEnd w:id="7570"/>
            </w:del>
          </w:p>
        </w:tc>
        <w:bookmarkStart w:id="7571" w:name="_Toc463004430"/>
        <w:bookmarkStart w:id="7572" w:name="_Toc463029092"/>
        <w:bookmarkStart w:id="7573" w:name="_Toc464056098"/>
        <w:bookmarkStart w:id="7574" w:name="_Toc464729632"/>
        <w:bookmarkStart w:id="7575" w:name="_Toc468181781"/>
        <w:bookmarkStart w:id="7576" w:name="_Toc468183095"/>
        <w:bookmarkStart w:id="7577" w:name="_Toc469407872"/>
        <w:bookmarkStart w:id="7578" w:name="_Toc469493820"/>
        <w:bookmarkStart w:id="7579" w:name="_Toc469498639"/>
        <w:bookmarkEnd w:id="7571"/>
        <w:bookmarkEnd w:id="7572"/>
        <w:bookmarkEnd w:id="7573"/>
        <w:bookmarkEnd w:id="7574"/>
        <w:bookmarkEnd w:id="7575"/>
        <w:bookmarkEnd w:id="7576"/>
        <w:bookmarkEnd w:id="7577"/>
        <w:bookmarkEnd w:id="7578"/>
        <w:bookmarkEnd w:id="7579"/>
      </w:tr>
      <w:tr w:rsidR="00771B02" w:rsidRPr="00C965EF" w:rsidDel="00C661A2" w14:paraId="4BD7BC61" w14:textId="79F3F292" w:rsidTr="00722130">
        <w:trPr>
          <w:trHeight w:val="297"/>
          <w:del w:id="7580" w:author="Patel, Rinkesh" w:date="2016-09-26T17:28:00Z"/>
        </w:trPr>
        <w:tc>
          <w:tcPr>
            <w:tcW w:w="2533" w:type="pct"/>
            <w:vMerge/>
            <w:tcBorders>
              <w:top w:val="nil"/>
              <w:left w:val="single" w:sz="4" w:space="0" w:color="auto"/>
              <w:bottom w:val="single" w:sz="4" w:space="0" w:color="auto"/>
              <w:right w:val="single" w:sz="4" w:space="0" w:color="auto"/>
            </w:tcBorders>
            <w:vAlign w:val="center"/>
            <w:hideMark/>
          </w:tcPr>
          <w:p w14:paraId="71287E4E" w14:textId="0D2A8B0A" w:rsidR="00771B02" w:rsidRPr="00C965EF" w:rsidDel="00C661A2" w:rsidRDefault="00771B02" w:rsidP="00EE62F2">
            <w:pPr>
              <w:spacing w:after="0"/>
              <w:rPr>
                <w:del w:id="7581" w:author="Patel, Rinkesh" w:date="2016-09-26T17:28:00Z"/>
                <w:rFonts w:ascii="Calibri" w:hAnsi="Calibri"/>
                <w:sz w:val="18"/>
                <w:szCs w:val="18"/>
              </w:rPr>
            </w:pPr>
            <w:bookmarkStart w:id="7582" w:name="_Toc463004431"/>
            <w:bookmarkStart w:id="7583" w:name="_Toc463029093"/>
            <w:bookmarkStart w:id="7584" w:name="_Toc464056099"/>
            <w:bookmarkStart w:id="7585" w:name="_Toc464729633"/>
            <w:bookmarkStart w:id="7586" w:name="_Toc468181782"/>
            <w:bookmarkStart w:id="7587" w:name="_Toc468183096"/>
            <w:bookmarkStart w:id="7588" w:name="_Toc469407873"/>
            <w:bookmarkStart w:id="7589" w:name="_Toc469493821"/>
            <w:bookmarkStart w:id="7590" w:name="_Toc469498640"/>
            <w:bookmarkEnd w:id="7582"/>
            <w:bookmarkEnd w:id="7583"/>
            <w:bookmarkEnd w:id="7584"/>
            <w:bookmarkEnd w:id="7585"/>
            <w:bookmarkEnd w:id="7586"/>
            <w:bookmarkEnd w:id="7587"/>
            <w:bookmarkEnd w:id="7588"/>
            <w:bookmarkEnd w:id="7589"/>
            <w:bookmarkEnd w:id="7590"/>
          </w:p>
        </w:tc>
        <w:tc>
          <w:tcPr>
            <w:tcW w:w="627" w:type="pct"/>
            <w:vMerge/>
            <w:tcBorders>
              <w:top w:val="nil"/>
              <w:left w:val="single" w:sz="4" w:space="0" w:color="auto"/>
              <w:bottom w:val="single" w:sz="4" w:space="0" w:color="auto"/>
              <w:right w:val="single" w:sz="4" w:space="0" w:color="auto"/>
            </w:tcBorders>
            <w:vAlign w:val="center"/>
            <w:hideMark/>
          </w:tcPr>
          <w:p w14:paraId="39825B44" w14:textId="3424C870" w:rsidR="00771B02" w:rsidRPr="00C965EF" w:rsidDel="00C661A2" w:rsidRDefault="00771B02" w:rsidP="00EE62F2">
            <w:pPr>
              <w:spacing w:after="0"/>
              <w:rPr>
                <w:del w:id="7591" w:author="Patel, Rinkesh" w:date="2016-09-26T17:28:00Z"/>
                <w:rFonts w:ascii="Calibri" w:hAnsi="Calibri"/>
                <w:sz w:val="18"/>
                <w:szCs w:val="18"/>
              </w:rPr>
            </w:pPr>
            <w:bookmarkStart w:id="7592" w:name="_Toc463004432"/>
            <w:bookmarkStart w:id="7593" w:name="_Toc463029094"/>
            <w:bookmarkStart w:id="7594" w:name="_Toc464056100"/>
            <w:bookmarkStart w:id="7595" w:name="_Toc464729634"/>
            <w:bookmarkStart w:id="7596" w:name="_Toc468181783"/>
            <w:bookmarkStart w:id="7597" w:name="_Toc468183097"/>
            <w:bookmarkStart w:id="7598" w:name="_Toc469407874"/>
            <w:bookmarkStart w:id="7599" w:name="_Toc469493822"/>
            <w:bookmarkStart w:id="7600" w:name="_Toc469498641"/>
            <w:bookmarkEnd w:id="7592"/>
            <w:bookmarkEnd w:id="7593"/>
            <w:bookmarkEnd w:id="7594"/>
            <w:bookmarkEnd w:id="7595"/>
            <w:bookmarkEnd w:id="7596"/>
            <w:bookmarkEnd w:id="7597"/>
            <w:bookmarkEnd w:id="7598"/>
            <w:bookmarkEnd w:id="7599"/>
            <w:bookmarkEnd w:id="7600"/>
          </w:p>
        </w:tc>
        <w:tc>
          <w:tcPr>
            <w:tcW w:w="979" w:type="pct"/>
            <w:vMerge/>
            <w:tcBorders>
              <w:top w:val="nil"/>
              <w:left w:val="single" w:sz="4" w:space="0" w:color="auto"/>
              <w:bottom w:val="single" w:sz="4" w:space="0" w:color="auto"/>
              <w:right w:val="single" w:sz="4" w:space="0" w:color="auto"/>
            </w:tcBorders>
            <w:vAlign w:val="center"/>
            <w:hideMark/>
          </w:tcPr>
          <w:p w14:paraId="58F40CF4" w14:textId="022A474F" w:rsidR="00771B02" w:rsidRPr="00C965EF" w:rsidDel="00C661A2" w:rsidRDefault="00771B02" w:rsidP="00EE62F2">
            <w:pPr>
              <w:spacing w:after="0"/>
              <w:rPr>
                <w:del w:id="7601" w:author="Patel, Rinkesh" w:date="2016-09-26T17:28:00Z"/>
                <w:rFonts w:ascii="Calibri" w:hAnsi="Calibri"/>
                <w:sz w:val="18"/>
                <w:szCs w:val="18"/>
              </w:rPr>
            </w:pPr>
            <w:bookmarkStart w:id="7602" w:name="_Toc463004433"/>
            <w:bookmarkStart w:id="7603" w:name="_Toc463029095"/>
            <w:bookmarkStart w:id="7604" w:name="_Toc464056101"/>
            <w:bookmarkStart w:id="7605" w:name="_Toc464729635"/>
            <w:bookmarkStart w:id="7606" w:name="_Toc468181784"/>
            <w:bookmarkStart w:id="7607" w:name="_Toc468183098"/>
            <w:bookmarkStart w:id="7608" w:name="_Toc469407875"/>
            <w:bookmarkStart w:id="7609" w:name="_Toc469493823"/>
            <w:bookmarkStart w:id="7610" w:name="_Toc469498642"/>
            <w:bookmarkEnd w:id="7602"/>
            <w:bookmarkEnd w:id="7603"/>
            <w:bookmarkEnd w:id="7604"/>
            <w:bookmarkEnd w:id="7605"/>
            <w:bookmarkEnd w:id="7606"/>
            <w:bookmarkEnd w:id="7607"/>
            <w:bookmarkEnd w:id="7608"/>
            <w:bookmarkEnd w:id="7609"/>
            <w:bookmarkEnd w:id="7610"/>
          </w:p>
        </w:tc>
        <w:tc>
          <w:tcPr>
            <w:tcW w:w="862" w:type="pct"/>
            <w:vMerge/>
            <w:tcBorders>
              <w:top w:val="nil"/>
              <w:left w:val="single" w:sz="4" w:space="0" w:color="auto"/>
              <w:bottom w:val="single" w:sz="4" w:space="0" w:color="auto"/>
              <w:right w:val="single" w:sz="4" w:space="0" w:color="auto"/>
            </w:tcBorders>
            <w:vAlign w:val="center"/>
            <w:hideMark/>
          </w:tcPr>
          <w:p w14:paraId="25A1D0E6" w14:textId="2AFE5447" w:rsidR="00771B02" w:rsidRPr="00C965EF" w:rsidDel="00C661A2" w:rsidRDefault="00771B02" w:rsidP="00EE62F2">
            <w:pPr>
              <w:spacing w:after="0"/>
              <w:rPr>
                <w:del w:id="7611" w:author="Patel, Rinkesh" w:date="2016-09-26T17:28:00Z"/>
                <w:rFonts w:ascii="Calibri" w:hAnsi="Calibri"/>
                <w:sz w:val="18"/>
                <w:szCs w:val="18"/>
              </w:rPr>
            </w:pPr>
            <w:bookmarkStart w:id="7612" w:name="_Toc463004434"/>
            <w:bookmarkStart w:id="7613" w:name="_Toc463029096"/>
            <w:bookmarkStart w:id="7614" w:name="_Toc464056102"/>
            <w:bookmarkStart w:id="7615" w:name="_Toc464729636"/>
            <w:bookmarkStart w:id="7616" w:name="_Toc468181785"/>
            <w:bookmarkStart w:id="7617" w:name="_Toc468183099"/>
            <w:bookmarkStart w:id="7618" w:name="_Toc469407876"/>
            <w:bookmarkStart w:id="7619" w:name="_Toc469493824"/>
            <w:bookmarkStart w:id="7620" w:name="_Toc469498643"/>
            <w:bookmarkEnd w:id="7612"/>
            <w:bookmarkEnd w:id="7613"/>
            <w:bookmarkEnd w:id="7614"/>
            <w:bookmarkEnd w:id="7615"/>
            <w:bookmarkEnd w:id="7616"/>
            <w:bookmarkEnd w:id="7617"/>
            <w:bookmarkEnd w:id="7618"/>
            <w:bookmarkEnd w:id="7619"/>
            <w:bookmarkEnd w:id="7620"/>
          </w:p>
        </w:tc>
        <w:bookmarkStart w:id="7621" w:name="_Toc463004435"/>
        <w:bookmarkStart w:id="7622" w:name="_Toc463029097"/>
        <w:bookmarkStart w:id="7623" w:name="_Toc464056103"/>
        <w:bookmarkStart w:id="7624" w:name="_Toc464729637"/>
        <w:bookmarkStart w:id="7625" w:name="_Toc468181786"/>
        <w:bookmarkStart w:id="7626" w:name="_Toc468183100"/>
        <w:bookmarkStart w:id="7627" w:name="_Toc469407877"/>
        <w:bookmarkStart w:id="7628" w:name="_Toc469493825"/>
        <w:bookmarkStart w:id="7629" w:name="_Toc469498644"/>
        <w:bookmarkEnd w:id="7621"/>
        <w:bookmarkEnd w:id="7622"/>
        <w:bookmarkEnd w:id="7623"/>
        <w:bookmarkEnd w:id="7624"/>
        <w:bookmarkEnd w:id="7625"/>
        <w:bookmarkEnd w:id="7626"/>
        <w:bookmarkEnd w:id="7627"/>
        <w:bookmarkEnd w:id="7628"/>
        <w:bookmarkEnd w:id="7629"/>
      </w:tr>
      <w:tr w:rsidR="00771B02" w:rsidRPr="00C965EF" w:rsidDel="00C661A2" w14:paraId="400EAFBA" w14:textId="0F291066" w:rsidTr="00722130">
        <w:trPr>
          <w:trHeight w:val="300"/>
          <w:del w:id="7630"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bottom"/>
            <w:hideMark/>
          </w:tcPr>
          <w:p w14:paraId="2E62B140" w14:textId="0BA5C359" w:rsidR="00771B02" w:rsidRPr="00C965EF" w:rsidDel="00C661A2" w:rsidRDefault="00771B02" w:rsidP="00EE62F2">
            <w:pPr>
              <w:spacing w:after="0"/>
              <w:rPr>
                <w:del w:id="7631" w:author="Patel, Rinkesh" w:date="2016-09-26T17:28:00Z"/>
                <w:rFonts w:ascii="Calibri" w:hAnsi="Calibri"/>
                <w:sz w:val="18"/>
                <w:szCs w:val="18"/>
              </w:rPr>
            </w:pPr>
            <w:del w:id="7632" w:author="Patel, Rinkesh" w:date="2016-09-26T17:28:00Z">
              <w:r w:rsidRPr="00C965EF" w:rsidDel="00C661A2">
                <w:rPr>
                  <w:rFonts w:ascii="Calibri" w:hAnsi="Calibri"/>
                  <w:sz w:val="18"/>
                  <w:szCs w:val="18"/>
                </w:rPr>
                <w:delText>SECONDARY_APPLICATION_ID</w:delText>
              </w:r>
              <w:bookmarkStart w:id="7633" w:name="_Toc463004436"/>
              <w:bookmarkStart w:id="7634" w:name="_Toc463029098"/>
              <w:bookmarkStart w:id="7635" w:name="_Toc464056104"/>
              <w:bookmarkStart w:id="7636" w:name="_Toc464729638"/>
              <w:bookmarkStart w:id="7637" w:name="_Toc468181787"/>
              <w:bookmarkStart w:id="7638" w:name="_Toc468183101"/>
              <w:bookmarkStart w:id="7639" w:name="_Toc469407878"/>
              <w:bookmarkStart w:id="7640" w:name="_Toc469493826"/>
              <w:bookmarkStart w:id="7641" w:name="_Toc469498645"/>
              <w:bookmarkEnd w:id="7633"/>
              <w:bookmarkEnd w:id="7634"/>
              <w:bookmarkEnd w:id="7635"/>
              <w:bookmarkEnd w:id="7636"/>
              <w:bookmarkEnd w:id="7637"/>
              <w:bookmarkEnd w:id="7638"/>
              <w:bookmarkEnd w:id="7639"/>
              <w:bookmarkEnd w:id="7640"/>
              <w:bookmarkEnd w:id="7641"/>
            </w:del>
          </w:p>
        </w:tc>
        <w:tc>
          <w:tcPr>
            <w:tcW w:w="627" w:type="pct"/>
            <w:tcBorders>
              <w:top w:val="nil"/>
              <w:left w:val="nil"/>
              <w:bottom w:val="single" w:sz="4" w:space="0" w:color="auto"/>
              <w:right w:val="single" w:sz="4" w:space="0" w:color="auto"/>
            </w:tcBorders>
            <w:shd w:val="clear" w:color="auto" w:fill="auto"/>
            <w:noWrap/>
            <w:vAlign w:val="center"/>
            <w:hideMark/>
          </w:tcPr>
          <w:p w14:paraId="1B36C031" w14:textId="52ACE709" w:rsidR="00771B02" w:rsidRPr="00C965EF" w:rsidDel="00C661A2" w:rsidRDefault="00771B02" w:rsidP="00EE62F2">
            <w:pPr>
              <w:spacing w:after="0"/>
              <w:rPr>
                <w:del w:id="7642" w:author="Patel, Rinkesh" w:date="2016-09-26T17:28:00Z"/>
                <w:rFonts w:ascii="Calibri" w:hAnsi="Calibri"/>
                <w:sz w:val="18"/>
                <w:szCs w:val="18"/>
              </w:rPr>
            </w:pPr>
            <w:del w:id="7643" w:author="Patel, Rinkesh" w:date="2016-09-26T17:28:00Z">
              <w:r w:rsidRPr="00C965EF" w:rsidDel="00C661A2">
                <w:rPr>
                  <w:rFonts w:ascii="Calibri" w:hAnsi="Calibri"/>
                  <w:sz w:val="18"/>
                  <w:szCs w:val="18"/>
                </w:rPr>
                <w:delText>X</w:delText>
              </w:r>
              <w:bookmarkStart w:id="7644" w:name="_Toc463004437"/>
              <w:bookmarkStart w:id="7645" w:name="_Toc463029099"/>
              <w:bookmarkStart w:id="7646" w:name="_Toc464056105"/>
              <w:bookmarkStart w:id="7647" w:name="_Toc464729639"/>
              <w:bookmarkStart w:id="7648" w:name="_Toc468181788"/>
              <w:bookmarkStart w:id="7649" w:name="_Toc468183102"/>
              <w:bookmarkStart w:id="7650" w:name="_Toc469407879"/>
              <w:bookmarkStart w:id="7651" w:name="_Toc469493827"/>
              <w:bookmarkStart w:id="7652" w:name="_Toc469498646"/>
              <w:bookmarkEnd w:id="7644"/>
              <w:bookmarkEnd w:id="7645"/>
              <w:bookmarkEnd w:id="7646"/>
              <w:bookmarkEnd w:id="7647"/>
              <w:bookmarkEnd w:id="7648"/>
              <w:bookmarkEnd w:id="7649"/>
              <w:bookmarkEnd w:id="7650"/>
              <w:bookmarkEnd w:id="7651"/>
              <w:bookmarkEnd w:id="7652"/>
            </w:del>
          </w:p>
        </w:tc>
        <w:tc>
          <w:tcPr>
            <w:tcW w:w="979" w:type="pct"/>
            <w:tcBorders>
              <w:top w:val="nil"/>
              <w:left w:val="nil"/>
              <w:bottom w:val="single" w:sz="4" w:space="0" w:color="auto"/>
              <w:right w:val="single" w:sz="4" w:space="0" w:color="auto"/>
            </w:tcBorders>
            <w:shd w:val="clear" w:color="auto" w:fill="auto"/>
            <w:noWrap/>
            <w:vAlign w:val="center"/>
            <w:hideMark/>
          </w:tcPr>
          <w:p w14:paraId="1E77C669" w14:textId="767F0E2A" w:rsidR="00771B02" w:rsidRPr="00C965EF" w:rsidDel="00C661A2" w:rsidRDefault="00771B02" w:rsidP="00EE62F2">
            <w:pPr>
              <w:spacing w:after="0"/>
              <w:rPr>
                <w:del w:id="7653" w:author="Patel, Rinkesh" w:date="2016-09-26T17:28:00Z"/>
                <w:rFonts w:ascii="Calibri" w:hAnsi="Calibri"/>
                <w:sz w:val="18"/>
                <w:szCs w:val="18"/>
              </w:rPr>
            </w:pPr>
            <w:del w:id="7654" w:author="Patel, Rinkesh" w:date="2016-09-26T17:28:00Z">
              <w:r w:rsidRPr="00C965EF" w:rsidDel="00C661A2">
                <w:rPr>
                  <w:rFonts w:ascii="Calibri" w:hAnsi="Calibri"/>
                  <w:sz w:val="18"/>
                  <w:szCs w:val="18"/>
                </w:rPr>
                <w:delText>X</w:delText>
              </w:r>
              <w:bookmarkStart w:id="7655" w:name="_Toc463004438"/>
              <w:bookmarkStart w:id="7656" w:name="_Toc463029100"/>
              <w:bookmarkStart w:id="7657" w:name="_Toc464056106"/>
              <w:bookmarkStart w:id="7658" w:name="_Toc464729640"/>
              <w:bookmarkStart w:id="7659" w:name="_Toc468181789"/>
              <w:bookmarkStart w:id="7660" w:name="_Toc468183103"/>
              <w:bookmarkStart w:id="7661" w:name="_Toc469407880"/>
              <w:bookmarkStart w:id="7662" w:name="_Toc469493828"/>
              <w:bookmarkStart w:id="7663" w:name="_Toc469498647"/>
              <w:bookmarkEnd w:id="7655"/>
              <w:bookmarkEnd w:id="7656"/>
              <w:bookmarkEnd w:id="7657"/>
              <w:bookmarkEnd w:id="7658"/>
              <w:bookmarkEnd w:id="7659"/>
              <w:bookmarkEnd w:id="7660"/>
              <w:bookmarkEnd w:id="7661"/>
              <w:bookmarkEnd w:id="7662"/>
              <w:bookmarkEnd w:id="7663"/>
            </w:del>
          </w:p>
        </w:tc>
        <w:tc>
          <w:tcPr>
            <w:tcW w:w="862" w:type="pct"/>
            <w:tcBorders>
              <w:top w:val="nil"/>
              <w:left w:val="nil"/>
              <w:bottom w:val="single" w:sz="4" w:space="0" w:color="auto"/>
              <w:right w:val="single" w:sz="4" w:space="0" w:color="auto"/>
            </w:tcBorders>
            <w:shd w:val="clear" w:color="auto" w:fill="auto"/>
            <w:noWrap/>
            <w:vAlign w:val="center"/>
            <w:hideMark/>
          </w:tcPr>
          <w:p w14:paraId="74035CDE" w14:textId="175ABD9E" w:rsidR="00771B02" w:rsidRPr="00C965EF" w:rsidDel="00C661A2" w:rsidRDefault="00771B02" w:rsidP="00EE62F2">
            <w:pPr>
              <w:spacing w:after="0"/>
              <w:rPr>
                <w:del w:id="7664" w:author="Patel, Rinkesh" w:date="2016-09-26T17:28:00Z"/>
                <w:rFonts w:ascii="Calibri" w:hAnsi="Calibri"/>
                <w:sz w:val="18"/>
                <w:szCs w:val="18"/>
              </w:rPr>
            </w:pPr>
            <w:del w:id="7665" w:author="Patel, Rinkesh" w:date="2016-09-26T17:28:00Z">
              <w:r w:rsidRPr="00C965EF" w:rsidDel="00C661A2">
                <w:rPr>
                  <w:rFonts w:ascii="Calibri" w:hAnsi="Calibri"/>
                  <w:sz w:val="18"/>
                  <w:szCs w:val="18"/>
                </w:rPr>
                <w:delText> </w:delText>
              </w:r>
              <w:bookmarkStart w:id="7666" w:name="_Toc463004439"/>
              <w:bookmarkStart w:id="7667" w:name="_Toc463029101"/>
              <w:bookmarkStart w:id="7668" w:name="_Toc464056107"/>
              <w:bookmarkStart w:id="7669" w:name="_Toc464729641"/>
              <w:bookmarkStart w:id="7670" w:name="_Toc468181790"/>
              <w:bookmarkStart w:id="7671" w:name="_Toc468183104"/>
              <w:bookmarkStart w:id="7672" w:name="_Toc469407881"/>
              <w:bookmarkStart w:id="7673" w:name="_Toc469493829"/>
              <w:bookmarkStart w:id="7674" w:name="_Toc469498648"/>
              <w:bookmarkEnd w:id="7666"/>
              <w:bookmarkEnd w:id="7667"/>
              <w:bookmarkEnd w:id="7668"/>
              <w:bookmarkEnd w:id="7669"/>
              <w:bookmarkEnd w:id="7670"/>
              <w:bookmarkEnd w:id="7671"/>
              <w:bookmarkEnd w:id="7672"/>
              <w:bookmarkEnd w:id="7673"/>
              <w:bookmarkEnd w:id="7674"/>
            </w:del>
          </w:p>
        </w:tc>
        <w:bookmarkStart w:id="7675" w:name="_Toc463004440"/>
        <w:bookmarkStart w:id="7676" w:name="_Toc463029102"/>
        <w:bookmarkStart w:id="7677" w:name="_Toc464056108"/>
        <w:bookmarkStart w:id="7678" w:name="_Toc464729642"/>
        <w:bookmarkStart w:id="7679" w:name="_Toc468181791"/>
        <w:bookmarkStart w:id="7680" w:name="_Toc468183105"/>
        <w:bookmarkStart w:id="7681" w:name="_Toc469407882"/>
        <w:bookmarkStart w:id="7682" w:name="_Toc469493830"/>
        <w:bookmarkStart w:id="7683" w:name="_Toc469498649"/>
        <w:bookmarkEnd w:id="7675"/>
        <w:bookmarkEnd w:id="7676"/>
        <w:bookmarkEnd w:id="7677"/>
        <w:bookmarkEnd w:id="7678"/>
        <w:bookmarkEnd w:id="7679"/>
        <w:bookmarkEnd w:id="7680"/>
        <w:bookmarkEnd w:id="7681"/>
        <w:bookmarkEnd w:id="7682"/>
        <w:bookmarkEnd w:id="7683"/>
      </w:tr>
      <w:tr w:rsidR="00771B02" w:rsidRPr="00C965EF" w:rsidDel="00C661A2" w14:paraId="4503DB3A" w14:textId="0EBF3859" w:rsidTr="00722130">
        <w:trPr>
          <w:trHeight w:val="300"/>
          <w:del w:id="7684"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E784ECF" w14:textId="44D82289" w:rsidR="00771B02" w:rsidRPr="00C965EF" w:rsidDel="00C661A2" w:rsidRDefault="00771B02" w:rsidP="00EE62F2">
            <w:pPr>
              <w:spacing w:after="0"/>
              <w:rPr>
                <w:del w:id="7685" w:author="Patel, Rinkesh" w:date="2016-09-26T17:28:00Z"/>
                <w:rFonts w:ascii="Calibri" w:hAnsi="Calibri"/>
                <w:sz w:val="18"/>
                <w:szCs w:val="18"/>
              </w:rPr>
            </w:pPr>
            <w:del w:id="7686" w:author="Patel, Rinkesh" w:date="2016-09-26T17:28:00Z">
              <w:r w:rsidRPr="00C965EF" w:rsidDel="00C661A2">
                <w:rPr>
                  <w:rFonts w:ascii="Calibri" w:hAnsi="Calibri"/>
                  <w:sz w:val="18"/>
                  <w:szCs w:val="18"/>
                </w:rPr>
                <w:delText>UPGRADE_PROGRAM</w:delText>
              </w:r>
              <w:bookmarkStart w:id="7687" w:name="_Toc463004441"/>
              <w:bookmarkStart w:id="7688" w:name="_Toc463029103"/>
              <w:bookmarkStart w:id="7689" w:name="_Toc464056109"/>
              <w:bookmarkStart w:id="7690" w:name="_Toc464729643"/>
              <w:bookmarkStart w:id="7691" w:name="_Toc468181792"/>
              <w:bookmarkStart w:id="7692" w:name="_Toc468183106"/>
              <w:bookmarkStart w:id="7693" w:name="_Toc469407883"/>
              <w:bookmarkStart w:id="7694" w:name="_Toc469493831"/>
              <w:bookmarkStart w:id="7695" w:name="_Toc469498650"/>
              <w:bookmarkEnd w:id="7687"/>
              <w:bookmarkEnd w:id="7688"/>
              <w:bookmarkEnd w:id="7689"/>
              <w:bookmarkEnd w:id="7690"/>
              <w:bookmarkEnd w:id="7691"/>
              <w:bookmarkEnd w:id="7692"/>
              <w:bookmarkEnd w:id="7693"/>
              <w:bookmarkEnd w:id="7694"/>
              <w:bookmarkEnd w:id="7695"/>
            </w:del>
          </w:p>
        </w:tc>
        <w:tc>
          <w:tcPr>
            <w:tcW w:w="627" w:type="pct"/>
            <w:tcBorders>
              <w:top w:val="nil"/>
              <w:left w:val="nil"/>
              <w:bottom w:val="single" w:sz="4" w:space="0" w:color="auto"/>
              <w:right w:val="single" w:sz="4" w:space="0" w:color="auto"/>
            </w:tcBorders>
            <w:shd w:val="clear" w:color="auto" w:fill="auto"/>
            <w:noWrap/>
            <w:vAlign w:val="center"/>
            <w:hideMark/>
          </w:tcPr>
          <w:p w14:paraId="387425AE" w14:textId="64FBDDEC" w:rsidR="00771B02" w:rsidRPr="00C965EF" w:rsidDel="00C661A2" w:rsidRDefault="00771B02" w:rsidP="00EE62F2">
            <w:pPr>
              <w:spacing w:after="0"/>
              <w:rPr>
                <w:del w:id="7696" w:author="Patel, Rinkesh" w:date="2016-09-26T17:28:00Z"/>
                <w:rFonts w:ascii="Calibri" w:hAnsi="Calibri"/>
                <w:sz w:val="18"/>
                <w:szCs w:val="18"/>
              </w:rPr>
            </w:pPr>
            <w:del w:id="7697" w:author="Patel, Rinkesh" w:date="2016-09-26T17:28:00Z">
              <w:r w:rsidRPr="00C965EF" w:rsidDel="00C661A2">
                <w:rPr>
                  <w:rFonts w:ascii="Calibri" w:hAnsi="Calibri"/>
                  <w:sz w:val="18"/>
                  <w:szCs w:val="18"/>
                </w:rPr>
                <w:delText>X</w:delText>
              </w:r>
              <w:bookmarkStart w:id="7698" w:name="_Toc463004442"/>
              <w:bookmarkStart w:id="7699" w:name="_Toc463029104"/>
              <w:bookmarkStart w:id="7700" w:name="_Toc464056110"/>
              <w:bookmarkStart w:id="7701" w:name="_Toc464729644"/>
              <w:bookmarkStart w:id="7702" w:name="_Toc468181793"/>
              <w:bookmarkStart w:id="7703" w:name="_Toc468183107"/>
              <w:bookmarkStart w:id="7704" w:name="_Toc469407884"/>
              <w:bookmarkStart w:id="7705" w:name="_Toc469493832"/>
              <w:bookmarkStart w:id="7706" w:name="_Toc469498651"/>
              <w:bookmarkEnd w:id="7698"/>
              <w:bookmarkEnd w:id="7699"/>
              <w:bookmarkEnd w:id="7700"/>
              <w:bookmarkEnd w:id="7701"/>
              <w:bookmarkEnd w:id="7702"/>
              <w:bookmarkEnd w:id="7703"/>
              <w:bookmarkEnd w:id="7704"/>
              <w:bookmarkEnd w:id="7705"/>
              <w:bookmarkEnd w:id="7706"/>
            </w:del>
          </w:p>
        </w:tc>
        <w:tc>
          <w:tcPr>
            <w:tcW w:w="979" w:type="pct"/>
            <w:tcBorders>
              <w:top w:val="nil"/>
              <w:left w:val="nil"/>
              <w:bottom w:val="single" w:sz="4" w:space="0" w:color="auto"/>
              <w:right w:val="single" w:sz="4" w:space="0" w:color="auto"/>
            </w:tcBorders>
            <w:shd w:val="clear" w:color="auto" w:fill="auto"/>
            <w:noWrap/>
            <w:vAlign w:val="center"/>
            <w:hideMark/>
          </w:tcPr>
          <w:p w14:paraId="5AD64CD1" w14:textId="46EA88D6" w:rsidR="00771B02" w:rsidRPr="00C965EF" w:rsidDel="00C661A2" w:rsidRDefault="00771B02" w:rsidP="00EE62F2">
            <w:pPr>
              <w:spacing w:after="0"/>
              <w:rPr>
                <w:del w:id="7707" w:author="Patel, Rinkesh" w:date="2016-09-26T17:28:00Z"/>
                <w:rFonts w:ascii="Calibri" w:hAnsi="Calibri"/>
                <w:sz w:val="18"/>
                <w:szCs w:val="18"/>
              </w:rPr>
            </w:pPr>
            <w:del w:id="7708" w:author="Patel, Rinkesh" w:date="2016-09-26T17:28:00Z">
              <w:r w:rsidDel="00C661A2">
                <w:rPr>
                  <w:rFonts w:ascii="Calibri" w:hAnsi="Calibri"/>
                  <w:sz w:val="18"/>
                  <w:szCs w:val="18"/>
                </w:rPr>
                <w:delText>X</w:delText>
              </w:r>
              <w:bookmarkStart w:id="7709" w:name="_Toc463004443"/>
              <w:bookmarkStart w:id="7710" w:name="_Toc463029105"/>
              <w:bookmarkStart w:id="7711" w:name="_Toc464056111"/>
              <w:bookmarkStart w:id="7712" w:name="_Toc464729645"/>
              <w:bookmarkStart w:id="7713" w:name="_Toc468181794"/>
              <w:bookmarkStart w:id="7714" w:name="_Toc468183108"/>
              <w:bookmarkStart w:id="7715" w:name="_Toc469407885"/>
              <w:bookmarkStart w:id="7716" w:name="_Toc469493833"/>
              <w:bookmarkStart w:id="7717" w:name="_Toc469498652"/>
              <w:bookmarkEnd w:id="7709"/>
              <w:bookmarkEnd w:id="7710"/>
              <w:bookmarkEnd w:id="7711"/>
              <w:bookmarkEnd w:id="7712"/>
              <w:bookmarkEnd w:id="7713"/>
              <w:bookmarkEnd w:id="7714"/>
              <w:bookmarkEnd w:id="7715"/>
              <w:bookmarkEnd w:id="7716"/>
              <w:bookmarkEnd w:id="7717"/>
            </w:del>
          </w:p>
        </w:tc>
        <w:tc>
          <w:tcPr>
            <w:tcW w:w="862" w:type="pct"/>
            <w:tcBorders>
              <w:top w:val="nil"/>
              <w:left w:val="nil"/>
              <w:bottom w:val="single" w:sz="4" w:space="0" w:color="auto"/>
              <w:right w:val="single" w:sz="4" w:space="0" w:color="auto"/>
            </w:tcBorders>
            <w:shd w:val="clear" w:color="auto" w:fill="auto"/>
            <w:noWrap/>
            <w:vAlign w:val="center"/>
            <w:hideMark/>
          </w:tcPr>
          <w:p w14:paraId="6A4DC823" w14:textId="716D721A" w:rsidR="00771B02" w:rsidRPr="00C965EF" w:rsidDel="00C661A2" w:rsidRDefault="00771B02" w:rsidP="00EE62F2">
            <w:pPr>
              <w:spacing w:after="0"/>
              <w:rPr>
                <w:del w:id="7718" w:author="Patel, Rinkesh" w:date="2016-09-26T17:28:00Z"/>
                <w:rFonts w:ascii="Calibri" w:hAnsi="Calibri"/>
                <w:sz w:val="18"/>
                <w:szCs w:val="18"/>
              </w:rPr>
            </w:pPr>
            <w:del w:id="7719" w:author="Patel, Rinkesh" w:date="2016-09-26T17:28:00Z">
              <w:r w:rsidRPr="00C965EF" w:rsidDel="00C661A2">
                <w:rPr>
                  <w:rFonts w:ascii="Calibri" w:hAnsi="Calibri"/>
                  <w:sz w:val="18"/>
                  <w:szCs w:val="18"/>
                </w:rPr>
                <w:delText> </w:delText>
              </w:r>
              <w:bookmarkStart w:id="7720" w:name="_Toc463004444"/>
              <w:bookmarkStart w:id="7721" w:name="_Toc463029106"/>
              <w:bookmarkStart w:id="7722" w:name="_Toc464056112"/>
              <w:bookmarkStart w:id="7723" w:name="_Toc464729646"/>
              <w:bookmarkStart w:id="7724" w:name="_Toc468181795"/>
              <w:bookmarkStart w:id="7725" w:name="_Toc468183109"/>
              <w:bookmarkStart w:id="7726" w:name="_Toc469407886"/>
              <w:bookmarkStart w:id="7727" w:name="_Toc469493834"/>
              <w:bookmarkStart w:id="7728" w:name="_Toc469498653"/>
              <w:bookmarkEnd w:id="7720"/>
              <w:bookmarkEnd w:id="7721"/>
              <w:bookmarkEnd w:id="7722"/>
              <w:bookmarkEnd w:id="7723"/>
              <w:bookmarkEnd w:id="7724"/>
              <w:bookmarkEnd w:id="7725"/>
              <w:bookmarkEnd w:id="7726"/>
              <w:bookmarkEnd w:id="7727"/>
              <w:bookmarkEnd w:id="7728"/>
            </w:del>
          </w:p>
        </w:tc>
        <w:bookmarkStart w:id="7729" w:name="_Toc463004445"/>
        <w:bookmarkStart w:id="7730" w:name="_Toc463029107"/>
        <w:bookmarkStart w:id="7731" w:name="_Toc464056113"/>
        <w:bookmarkStart w:id="7732" w:name="_Toc464729647"/>
        <w:bookmarkStart w:id="7733" w:name="_Toc468181796"/>
        <w:bookmarkStart w:id="7734" w:name="_Toc468183110"/>
        <w:bookmarkStart w:id="7735" w:name="_Toc469407887"/>
        <w:bookmarkStart w:id="7736" w:name="_Toc469493835"/>
        <w:bookmarkStart w:id="7737" w:name="_Toc469498654"/>
        <w:bookmarkEnd w:id="7729"/>
        <w:bookmarkEnd w:id="7730"/>
        <w:bookmarkEnd w:id="7731"/>
        <w:bookmarkEnd w:id="7732"/>
        <w:bookmarkEnd w:id="7733"/>
        <w:bookmarkEnd w:id="7734"/>
        <w:bookmarkEnd w:id="7735"/>
        <w:bookmarkEnd w:id="7736"/>
        <w:bookmarkEnd w:id="7737"/>
      </w:tr>
      <w:tr w:rsidR="00771B02" w:rsidRPr="00C965EF" w:rsidDel="00C661A2" w14:paraId="1FF68B29" w14:textId="0FDBBD23" w:rsidTr="00722130">
        <w:trPr>
          <w:trHeight w:val="300"/>
          <w:del w:id="7738"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3FFE2B38" w14:textId="5B270036" w:rsidR="00771B02" w:rsidRPr="00C965EF" w:rsidDel="00C661A2" w:rsidRDefault="00771B02" w:rsidP="00EE62F2">
            <w:pPr>
              <w:spacing w:after="0"/>
              <w:rPr>
                <w:del w:id="7739" w:author="Patel, Rinkesh" w:date="2016-09-26T17:28:00Z"/>
                <w:rFonts w:ascii="Calibri" w:hAnsi="Calibri"/>
                <w:sz w:val="18"/>
                <w:szCs w:val="18"/>
              </w:rPr>
            </w:pPr>
            <w:del w:id="7740" w:author="Patel, Rinkesh" w:date="2016-09-26T17:28:00Z">
              <w:r w:rsidRPr="00C965EF" w:rsidDel="00C661A2">
                <w:rPr>
                  <w:rFonts w:ascii="Calibri" w:hAnsi="Calibri"/>
                  <w:sz w:val="18"/>
                  <w:szCs w:val="18"/>
                </w:rPr>
                <w:delText>STORE_ID</w:delText>
              </w:r>
              <w:bookmarkStart w:id="7741" w:name="_Toc463004446"/>
              <w:bookmarkStart w:id="7742" w:name="_Toc463029108"/>
              <w:bookmarkStart w:id="7743" w:name="_Toc464056114"/>
              <w:bookmarkStart w:id="7744" w:name="_Toc464729648"/>
              <w:bookmarkStart w:id="7745" w:name="_Toc468181797"/>
              <w:bookmarkStart w:id="7746" w:name="_Toc468183111"/>
              <w:bookmarkStart w:id="7747" w:name="_Toc469407888"/>
              <w:bookmarkStart w:id="7748" w:name="_Toc469493836"/>
              <w:bookmarkStart w:id="7749" w:name="_Toc469498655"/>
              <w:bookmarkEnd w:id="7741"/>
              <w:bookmarkEnd w:id="7742"/>
              <w:bookmarkEnd w:id="7743"/>
              <w:bookmarkEnd w:id="7744"/>
              <w:bookmarkEnd w:id="7745"/>
              <w:bookmarkEnd w:id="7746"/>
              <w:bookmarkEnd w:id="7747"/>
              <w:bookmarkEnd w:id="7748"/>
              <w:bookmarkEnd w:id="7749"/>
            </w:del>
          </w:p>
        </w:tc>
        <w:tc>
          <w:tcPr>
            <w:tcW w:w="627" w:type="pct"/>
            <w:tcBorders>
              <w:top w:val="nil"/>
              <w:left w:val="nil"/>
              <w:bottom w:val="single" w:sz="4" w:space="0" w:color="auto"/>
              <w:right w:val="single" w:sz="4" w:space="0" w:color="auto"/>
            </w:tcBorders>
            <w:shd w:val="clear" w:color="auto" w:fill="auto"/>
            <w:noWrap/>
            <w:vAlign w:val="center"/>
            <w:hideMark/>
          </w:tcPr>
          <w:p w14:paraId="14CCD372" w14:textId="6DEA7B76" w:rsidR="00771B02" w:rsidRPr="00C965EF" w:rsidDel="00C661A2" w:rsidRDefault="00771B02" w:rsidP="00EE62F2">
            <w:pPr>
              <w:spacing w:after="0"/>
              <w:rPr>
                <w:del w:id="7750" w:author="Patel, Rinkesh" w:date="2016-09-26T17:28:00Z"/>
                <w:rFonts w:ascii="Calibri" w:hAnsi="Calibri"/>
                <w:sz w:val="18"/>
                <w:szCs w:val="18"/>
              </w:rPr>
            </w:pPr>
            <w:del w:id="7751" w:author="Patel, Rinkesh" w:date="2016-09-26T17:28:00Z">
              <w:r w:rsidRPr="00C965EF" w:rsidDel="00C661A2">
                <w:rPr>
                  <w:rFonts w:ascii="Calibri" w:hAnsi="Calibri"/>
                  <w:sz w:val="18"/>
                  <w:szCs w:val="18"/>
                </w:rPr>
                <w:delText>X</w:delText>
              </w:r>
              <w:bookmarkStart w:id="7752" w:name="_Toc463004447"/>
              <w:bookmarkStart w:id="7753" w:name="_Toc463029109"/>
              <w:bookmarkStart w:id="7754" w:name="_Toc464056115"/>
              <w:bookmarkStart w:id="7755" w:name="_Toc464729649"/>
              <w:bookmarkStart w:id="7756" w:name="_Toc468181798"/>
              <w:bookmarkStart w:id="7757" w:name="_Toc468183112"/>
              <w:bookmarkStart w:id="7758" w:name="_Toc469407889"/>
              <w:bookmarkStart w:id="7759" w:name="_Toc469493837"/>
              <w:bookmarkStart w:id="7760" w:name="_Toc469498656"/>
              <w:bookmarkEnd w:id="7752"/>
              <w:bookmarkEnd w:id="7753"/>
              <w:bookmarkEnd w:id="7754"/>
              <w:bookmarkEnd w:id="7755"/>
              <w:bookmarkEnd w:id="7756"/>
              <w:bookmarkEnd w:id="7757"/>
              <w:bookmarkEnd w:id="7758"/>
              <w:bookmarkEnd w:id="7759"/>
              <w:bookmarkEnd w:id="7760"/>
            </w:del>
          </w:p>
        </w:tc>
        <w:tc>
          <w:tcPr>
            <w:tcW w:w="979" w:type="pct"/>
            <w:tcBorders>
              <w:top w:val="nil"/>
              <w:left w:val="nil"/>
              <w:bottom w:val="single" w:sz="4" w:space="0" w:color="auto"/>
              <w:right w:val="single" w:sz="4" w:space="0" w:color="auto"/>
            </w:tcBorders>
            <w:shd w:val="clear" w:color="auto" w:fill="auto"/>
            <w:noWrap/>
            <w:vAlign w:val="center"/>
            <w:hideMark/>
          </w:tcPr>
          <w:p w14:paraId="10D87690" w14:textId="578F51C8" w:rsidR="00771B02" w:rsidRPr="00C965EF" w:rsidDel="00C661A2" w:rsidRDefault="00771B02" w:rsidP="00EE62F2">
            <w:pPr>
              <w:spacing w:after="0"/>
              <w:rPr>
                <w:del w:id="7761" w:author="Patel, Rinkesh" w:date="2016-09-26T17:28:00Z"/>
                <w:rFonts w:ascii="Calibri" w:hAnsi="Calibri"/>
                <w:sz w:val="18"/>
                <w:szCs w:val="18"/>
              </w:rPr>
            </w:pPr>
            <w:bookmarkStart w:id="7762" w:name="_Toc463004448"/>
            <w:bookmarkStart w:id="7763" w:name="_Toc463029110"/>
            <w:bookmarkStart w:id="7764" w:name="_Toc464056116"/>
            <w:bookmarkStart w:id="7765" w:name="_Toc464729650"/>
            <w:bookmarkStart w:id="7766" w:name="_Toc468181799"/>
            <w:bookmarkStart w:id="7767" w:name="_Toc468183113"/>
            <w:bookmarkStart w:id="7768" w:name="_Toc469407890"/>
            <w:bookmarkStart w:id="7769" w:name="_Toc469493838"/>
            <w:bookmarkStart w:id="7770" w:name="_Toc469498657"/>
            <w:bookmarkEnd w:id="7762"/>
            <w:bookmarkEnd w:id="7763"/>
            <w:bookmarkEnd w:id="7764"/>
            <w:bookmarkEnd w:id="7765"/>
            <w:bookmarkEnd w:id="7766"/>
            <w:bookmarkEnd w:id="7767"/>
            <w:bookmarkEnd w:id="7768"/>
            <w:bookmarkEnd w:id="7769"/>
            <w:bookmarkEnd w:id="7770"/>
          </w:p>
        </w:tc>
        <w:tc>
          <w:tcPr>
            <w:tcW w:w="862" w:type="pct"/>
            <w:tcBorders>
              <w:top w:val="nil"/>
              <w:left w:val="nil"/>
              <w:bottom w:val="single" w:sz="4" w:space="0" w:color="auto"/>
              <w:right w:val="single" w:sz="4" w:space="0" w:color="auto"/>
            </w:tcBorders>
            <w:shd w:val="clear" w:color="auto" w:fill="auto"/>
            <w:noWrap/>
            <w:vAlign w:val="center"/>
            <w:hideMark/>
          </w:tcPr>
          <w:p w14:paraId="5B4923FD" w14:textId="559D553C" w:rsidR="00771B02" w:rsidRPr="00C965EF" w:rsidDel="00C661A2" w:rsidRDefault="00771B02" w:rsidP="00EE62F2">
            <w:pPr>
              <w:spacing w:after="0"/>
              <w:rPr>
                <w:del w:id="7771" w:author="Patel, Rinkesh" w:date="2016-09-26T17:28:00Z"/>
                <w:rFonts w:ascii="Calibri" w:hAnsi="Calibri"/>
                <w:sz w:val="18"/>
                <w:szCs w:val="18"/>
              </w:rPr>
            </w:pPr>
            <w:del w:id="7772" w:author="Patel, Rinkesh" w:date="2016-09-26T17:28:00Z">
              <w:r w:rsidRPr="00C965EF" w:rsidDel="00C661A2">
                <w:rPr>
                  <w:rFonts w:ascii="Calibri" w:hAnsi="Calibri"/>
                  <w:sz w:val="18"/>
                  <w:szCs w:val="18"/>
                </w:rPr>
                <w:delText> </w:delText>
              </w:r>
              <w:bookmarkStart w:id="7773" w:name="_Toc463004449"/>
              <w:bookmarkStart w:id="7774" w:name="_Toc463029111"/>
              <w:bookmarkStart w:id="7775" w:name="_Toc464056117"/>
              <w:bookmarkStart w:id="7776" w:name="_Toc464729651"/>
              <w:bookmarkStart w:id="7777" w:name="_Toc468181800"/>
              <w:bookmarkStart w:id="7778" w:name="_Toc468183114"/>
              <w:bookmarkStart w:id="7779" w:name="_Toc469407891"/>
              <w:bookmarkStart w:id="7780" w:name="_Toc469493839"/>
              <w:bookmarkStart w:id="7781" w:name="_Toc469498658"/>
              <w:bookmarkEnd w:id="7773"/>
              <w:bookmarkEnd w:id="7774"/>
              <w:bookmarkEnd w:id="7775"/>
              <w:bookmarkEnd w:id="7776"/>
              <w:bookmarkEnd w:id="7777"/>
              <w:bookmarkEnd w:id="7778"/>
              <w:bookmarkEnd w:id="7779"/>
              <w:bookmarkEnd w:id="7780"/>
              <w:bookmarkEnd w:id="7781"/>
            </w:del>
          </w:p>
        </w:tc>
        <w:bookmarkStart w:id="7782" w:name="_Toc463004450"/>
        <w:bookmarkStart w:id="7783" w:name="_Toc463029112"/>
        <w:bookmarkStart w:id="7784" w:name="_Toc464056118"/>
        <w:bookmarkStart w:id="7785" w:name="_Toc464729652"/>
        <w:bookmarkStart w:id="7786" w:name="_Toc468181801"/>
        <w:bookmarkStart w:id="7787" w:name="_Toc468183115"/>
        <w:bookmarkStart w:id="7788" w:name="_Toc469407892"/>
        <w:bookmarkStart w:id="7789" w:name="_Toc469493840"/>
        <w:bookmarkStart w:id="7790" w:name="_Toc469498659"/>
        <w:bookmarkEnd w:id="7782"/>
        <w:bookmarkEnd w:id="7783"/>
        <w:bookmarkEnd w:id="7784"/>
        <w:bookmarkEnd w:id="7785"/>
        <w:bookmarkEnd w:id="7786"/>
        <w:bookmarkEnd w:id="7787"/>
        <w:bookmarkEnd w:id="7788"/>
        <w:bookmarkEnd w:id="7789"/>
        <w:bookmarkEnd w:id="7790"/>
      </w:tr>
      <w:tr w:rsidR="00771B02" w:rsidRPr="00C965EF" w:rsidDel="00C661A2" w14:paraId="14ABD545" w14:textId="78E4D0E3" w:rsidTr="00722130">
        <w:trPr>
          <w:trHeight w:val="300"/>
          <w:del w:id="7791"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50456D19" w14:textId="49C6AD4B" w:rsidR="00771B02" w:rsidRPr="00C965EF" w:rsidDel="00C661A2" w:rsidRDefault="00771B02" w:rsidP="00EE62F2">
            <w:pPr>
              <w:spacing w:after="0"/>
              <w:rPr>
                <w:del w:id="7792" w:author="Patel, Rinkesh" w:date="2016-09-26T17:28:00Z"/>
                <w:rFonts w:ascii="Calibri" w:hAnsi="Calibri"/>
                <w:sz w:val="18"/>
                <w:szCs w:val="18"/>
              </w:rPr>
            </w:pPr>
            <w:del w:id="7793" w:author="Patel, Rinkesh" w:date="2016-09-26T17:28:00Z">
              <w:r w:rsidRPr="00C965EF" w:rsidDel="00C661A2">
                <w:rPr>
                  <w:rFonts w:ascii="Calibri" w:hAnsi="Calibri"/>
                  <w:sz w:val="18"/>
                  <w:szCs w:val="18"/>
                </w:rPr>
                <w:delText>BEST_PRICE_INDICATOR</w:delText>
              </w:r>
              <w:bookmarkStart w:id="7794" w:name="_Toc463004451"/>
              <w:bookmarkStart w:id="7795" w:name="_Toc463029113"/>
              <w:bookmarkStart w:id="7796" w:name="_Toc464056119"/>
              <w:bookmarkStart w:id="7797" w:name="_Toc464729653"/>
              <w:bookmarkStart w:id="7798" w:name="_Toc468181802"/>
              <w:bookmarkStart w:id="7799" w:name="_Toc468183116"/>
              <w:bookmarkStart w:id="7800" w:name="_Toc469407893"/>
              <w:bookmarkStart w:id="7801" w:name="_Toc469493841"/>
              <w:bookmarkStart w:id="7802" w:name="_Toc469498660"/>
              <w:bookmarkEnd w:id="7794"/>
              <w:bookmarkEnd w:id="7795"/>
              <w:bookmarkEnd w:id="7796"/>
              <w:bookmarkEnd w:id="7797"/>
              <w:bookmarkEnd w:id="7798"/>
              <w:bookmarkEnd w:id="7799"/>
              <w:bookmarkEnd w:id="7800"/>
              <w:bookmarkEnd w:id="7801"/>
              <w:bookmarkEnd w:id="7802"/>
            </w:del>
          </w:p>
        </w:tc>
        <w:tc>
          <w:tcPr>
            <w:tcW w:w="627" w:type="pct"/>
            <w:tcBorders>
              <w:top w:val="nil"/>
              <w:left w:val="nil"/>
              <w:bottom w:val="single" w:sz="4" w:space="0" w:color="auto"/>
              <w:right w:val="single" w:sz="4" w:space="0" w:color="auto"/>
            </w:tcBorders>
            <w:shd w:val="clear" w:color="auto" w:fill="auto"/>
            <w:noWrap/>
            <w:vAlign w:val="center"/>
            <w:hideMark/>
          </w:tcPr>
          <w:p w14:paraId="127743AF" w14:textId="3594FAC9" w:rsidR="00771B02" w:rsidRPr="00C965EF" w:rsidDel="00C661A2" w:rsidRDefault="00771B02" w:rsidP="00EE62F2">
            <w:pPr>
              <w:spacing w:after="0"/>
              <w:rPr>
                <w:del w:id="7803" w:author="Patel, Rinkesh" w:date="2016-09-26T17:28:00Z"/>
                <w:rFonts w:ascii="Calibri" w:hAnsi="Calibri"/>
                <w:sz w:val="18"/>
                <w:szCs w:val="18"/>
              </w:rPr>
            </w:pPr>
            <w:del w:id="7804" w:author="Patel, Rinkesh" w:date="2016-09-26T17:28:00Z">
              <w:r w:rsidRPr="00C965EF" w:rsidDel="00C661A2">
                <w:rPr>
                  <w:rFonts w:ascii="Calibri" w:hAnsi="Calibri"/>
                  <w:sz w:val="18"/>
                  <w:szCs w:val="18"/>
                </w:rPr>
                <w:delText>X</w:delText>
              </w:r>
              <w:bookmarkStart w:id="7805" w:name="_Toc463004452"/>
              <w:bookmarkStart w:id="7806" w:name="_Toc463029114"/>
              <w:bookmarkStart w:id="7807" w:name="_Toc464056120"/>
              <w:bookmarkStart w:id="7808" w:name="_Toc464729654"/>
              <w:bookmarkStart w:id="7809" w:name="_Toc468181803"/>
              <w:bookmarkStart w:id="7810" w:name="_Toc468183117"/>
              <w:bookmarkStart w:id="7811" w:name="_Toc469407894"/>
              <w:bookmarkStart w:id="7812" w:name="_Toc469493842"/>
              <w:bookmarkStart w:id="7813" w:name="_Toc469498661"/>
              <w:bookmarkEnd w:id="7805"/>
              <w:bookmarkEnd w:id="7806"/>
              <w:bookmarkEnd w:id="7807"/>
              <w:bookmarkEnd w:id="7808"/>
              <w:bookmarkEnd w:id="7809"/>
              <w:bookmarkEnd w:id="7810"/>
              <w:bookmarkEnd w:id="7811"/>
              <w:bookmarkEnd w:id="7812"/>
              <w:bookmarkEnd w:id="7813"/>
            </w:del>
          </w:p>
        </w:tc>
        <w:tc>
          <w:tcPr>
            <w:tcW w:w="979" w:type="pct"/>
            <w:tcBorders>
              <w:top w:val="nil"/>
              <w:left w:val="nil"/>
              <w:bottom w:val="single" w:sz="4" w:space="0" w:color="auto"/>
              <w:right w:val="single" w:sz="4" w:space="0" w:color="auto"/>
            </w:tcBorders>
            <w:shd w:val="clear" w:color="auto" w:fill="auto"/>
            <w:noWrap/>
            <w:vAlign w:val="center"/>
            <w:hideMark/>
          </w:tcPr>
          <w:p w14:paraId="046C3DC3" w14:textId="6B24D9A2" w:rsidR="00771B02" w:rsidRPr="00C965EF" w:rsidDel="00C661A2" w:rsidRDefault="00771B02" w:rsidP="00EE62F2">
            <w:pPr>
              <w:spacing w:after="0"/>
              <w:rPr>
                <w:del w:id="7814" w:author="Patel, Rinkesh" w:date="2016-09-26T17:28:00Z"/>
                <w:rFonts w:ascii="Calibri" w:hAnsi="Calibri"/>
                <w:sz w:val="18"/>
                <w:szCs w:val="18"/>
              </w:rPr>
            </w:pPr>
            <w:del w:id="7815" w:author="Patel, Rinkesh" w:date="2016-09-26T17:28:00Z">
              <w:r w:rsidRPr="00C965EF" w:rsidDel="00C661A2">
                <w:rPr>
                  <w:rFonts w:ascii="Calibri" w:hAnsi="Calibri"/>
                  <w:sz w:val="18"/>
                  <w:szCs w:val="18"/>
                </w:rPr>
                <w:delText> </w:delText>
              </w:r>
              <w:bookmarkStart w:id="7816" w:name="_Toc463004453"/>
              <w:bookmarkStart w:id="7817" w:name="_Toc463029115"/>
              <w:bookmarkStart w:id="7818" w:name="_Toc464056121"/>
              <w:bookmarkStart w:id="7819" w:name="_Toc464729655"/>
              <w:bookmarkStart w:id="7820" w:name="_Toc468181804"/>
              <w:bookmarkStart w:id="7821" w:name="_Toc468183118"/>
              <w:bookmarkStart w:id="7822" w:name="_Toc469407895"/>
              <w:bookmarkStart w:id="7823" w:name="_Toc469493843"/>
              <w:bookmarkStart w:id="7824" w:name="_Toc469498662"/>
              <w:bookmarkEnd w:id="7816"/>
              <w:bookmarkEnd w:id="7817"/>
              <w:bookmarkEnd w:id="7818"/>
              <w:bookmarkEnd w:id="7819"/>
              <w:bookmarkEnd w:id="7820"/>
              <w:bookmarkEnd w:id="7821"/>
              <w:bookmarkEnd w:id="7822"/>
              <w:bookmarkEnd w:id="7823"/>
              <w:bookmarkEnd w:id="7824"/>
            </w:del>
          </w:p>
        </w:tc>
        <w:tc>
          <w:tcPr>
            <w:tcW w:w="862" w:type="pct"/>
            <w:tcBorders>
              <w:top w:val="nil"/>
              <w:left w:val="nil"/>
              <w:bottom w:val="single" w:sz="4" w:space="0" w:color="auto"/>
              <w:right w:val="single" w:sz="4" w:space="0" w:color="auto"/>
            </w:tcBorders>
            <w:shd w:val="clear" w:color="auto" w:fill="auto"/>
            <w:noWrap/>
            <w:vAlign w:val="center"/>
            <w:hideMark/>
          </w:tcPr>
          <w:p w14:paraId="478A0342" w14:textId="36DA89CA" w:rsidR="00771B02" w:rsidRPr="00C965EF" w:rsidDel="00C661A2" w:rsidRDefault="00771B02" w:rsidP="00EE62F2">
            <w:pPr>
              <w:spacing w:after="0"/>
              <w:rPr>
                <w:del w:id="7825" w:author="Patel, Rinkesh" w:date="2016-09-26T17:28:00Z"/>
                <w:rFonts w:ascii="Calibri" w:hAnsi="Calibri"/>
                <w:sz w:val="18"/>
                <w:szCs w:val="18"/>
              </w:rPr>
            </w:pPr>
            <w:del w:id="7826" w:author="Patel, Rinkesh" w:date="2016-09-26T17:28:00Z">
              <w:r w:rsidRPr="00C965EF" w:rsidDel="00C661A2">
                <w:rPr>
                  <w:rFonts w:ascii="Calibri" w:hAnsi="Calibri"/>
                  <w:sz w:val="18"/>
                  <w:szCs w:val="18"/>
                </w:rPr>
                <w:delText> </w:delText>
              </w:r>
              <w:bookmarkStart w:id="7827" w:name="_Toc463004454"/>
              <w:bookmarkStart w:id="7828" w:name="_Toc463029116"/>
              <w:bookmarkStart w:id="7829" w:name="_Toc464056122"/>
              <w:bookmarkStart w:id="7830" w:name="_Toc464729656"/>
              <w:bookmarkStart w:id="7831" w:name="_Toc468181805"/>
              <w:bookmarkStart w:id="7832" w:name="_Toc468183119"/>
              <w:bookmarkStart w:id="7833" w:name="_Toc469407896"/>
              <w:bookmarkStart w:id="7834" w:name="_Toc469493844"/>
              <w:bookmarkStart w:id="7835" w:name="_Toc469498663"/>
              <w:bookmarkEnd w:id="7827"/>
              <w:bookmarkEnd w:id="7828"/>
              <w:bookmarkEnd w:id="7829"/>
              <w:bookmarkEnd w:id="7830"/>
              <w:bookmarkEnd w:id="7831"/>
              <w:bookmarkEnd w:id="7832"/>
              <w:bookmarkEnd w:id="7833"/>
              <w:bookmarkEnd w:id="7834"/>
              <w:bookmarkEnd w:id="7835"/>
            </w:del>
          </w:p>
        </w:tc>
        <w:bookmarkStart w:id="7836" w:name="_Toc463004455"/>
        <w:bookmarkStart w:id="7837" w:name="_Toc463029117"/>
        <w:bookmarkStart w:id="7838" w:name="_Toc464056123"/>
        <w:bookmarkStart w:id="7839" w:name="_Toc464729657"/>
        <w:bookmarkStart w:id="7840" w:name="_Toc468181806"/>
        <w:bookmarkStart w:id="7841" w:name="_Toc468183120"/>
        <w:bookmarkStart w:id="7842" w:name="_Toc469407897"/>
        <w:bookmarkStart w:id="7843" w:name="_Toc469493845"/>
        <w:bookmarkStart w:id="7844" w:name="_Toc469498664"/>
        <w:bookmarkEnd w:id="7836"/>
        <w:bookmarkEnd w:id="7837"/>
        <w:bookmarkEnd w:id="7838"/>
        <w:bookmarkEnd w:id="7839"/>
        <w:bookmarkEnd w:id="7840"/>
        <w:bookmarkEnd w:id="7841"/>
        <w:bookmarkEnd w:id="7842"/>
        <w:bookmarkEnd w:id="7843"/>
        <w:bookmarkEnd w:id="7844"/>
      </w:tr>
      <w:tr w:rsidR="00771B02" w:rsidRPr="00C965EF" w:rsidDel="00C661A2" w14:paraId="1A2D07EF" w14:textId="4ABB3836" w:rsidTr="00722130">
        <w:trPr>
          <w:trHeight w:val="300"/>
          <w:del w:id="7845"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1F2166D3" w14:textId="7E9A1AD5" w:rsidR="00771B02" w:rsidRPr="00C965EF" w:rsidDel="00C661A2" w:rsidRDefault="00771B02" w:rsidP="00EE62F2">
            <w:pPr>
              <w:spacing w:after="0"/>
              <w:rPr>
                <w:del w:id="7846" w:author="Patel, Rinkesh" w:date="2016-09-26T17:28:00Z"/>
                <w:rFonts w:ascii="Calibri" w:hAnsi="Calibri"/>
                <w:sz w:val="18"/>
                <w:szCs w:val="18"/>
              </w:rPr>
            </w:pPr>
            <w:del w:id="7847" w:author="Patel, Rinkesh" w:date="2016-09-26T17:28:00Z">
              <w:r w:rsidRPr="00C965EF" w:rsidDel="00C661A2">
                <w:rPr>
                  <w:rFonts w:ascii="Calibri" w:hAnsi="Calibri"/>
                  <w:sz w:val="18"/>
                  <w:szCs w:val="18"/>
                </w:rPr>
                <w:delText>CREATED_AT</w:delText>
              </w:r>
              <w:bookmarkStart w:id="7848" w:name="_Toc463004456"/>
              <w:bookmarkStart w:id="7849" w:name="_Toc463029118"/>
              <w:bookmarkStart w:id="7850" w:name="_Toc464056124"/>
              <w:bookmarkStart w:id="7851" w:name="_Toc464729658"/>
              <w:bookmarkStart w:id="7852" w:name="_Toc468181807"/>
              <w:bookmarkStart w:id="7853" w:name="_Toc468183121"/>
              <w:bookmarkStart w:id="7854" w:name="_Toc469407898"/>
              <w:bookmarkStart w:id="7855" w:name="_Toc469493846"/>
              <w:bookmarkStart w:id="7856" w:name="_Toc469498665"/>
              <w:bookmarkEnd w:id="7848"/>
              <w:bookmarkEnd w:id="7849"/>
              <w:bookmarkEnd w:id="7850"/>
              <w:bookmarkEnd w:id="7851"/>
              <w:bookmarkEnd w:id="7852"/>
              <w:bookmarkEnd w:id="7853"/>
              <w:bookmarkEnd w:id="7854"/>
              <w:bookmarkEnd w:id="7855"/>
              <w:bookmarkEnd w:id="7856"/>
            </w:del>
          </w:p>
        </w:tc>
        <w:tc>
          <w:tcPr>
            <w:tcW w:w="627" w:type="pct"/>
            <w:tcBorders>
              <w:top w:val="nil"/>
              <w:left w:val="nil"/>
              <w:bottom w:val="single" w:sz="4" w:space="0" w:color="auto"/>
              <w:right w:val="single" w:sz="4" w:space="0" w:color="auto"/>
            </w:tcBorders>
            <w:shd w:val="clear" w:color="auto" w:fill="auto"/>
            <w:noWrap/>
            <w:vAlign w:val="center"/>
            <w:hideMark/>
          </w:tcPr>
          <w:p w14:paraId="5F726D50" w14:textId="388F62FA" w:rsidR="00771B02" w:rsidRPr="00C965EF" w:rsidDel="00C661A2" w:rsidRDefault="00771B02" w:rsidP="00EE62F2">
            <w:pPr>
              <w:spacing w:after="0"/>
              <w:rPr>
                <w:del w:id="7857" w:author="Patel, Rinkesh" w:date="2016-09-26T17:28:00Z"/>
                <w:rFonts w:ascii="Calibri" w:hAnsi="Calibri"/>
                <w:sz w:val="18"/>
                <w:szCs w:val="18"/>
              </w:rPr>
            </w:pPr>
            <w:del w:id="7858" w:author="Patel, Rinkesh" w:date="2016-09-26T17:28:00Z">
              <w:r w:rsidRPr="00C965EF" w:rsidDel="00C661A2">
                <w:rPr>
                  <w:rFonts w:ascii="Calibri" w:hAnsi="Calibri"/>
                  <w:sz w:val="18"/>
                  <w:szCs w:val="18"/>
                </w:rPr>
                <w:delText>X</w:delText>
              </w:r>
              <w:bookmarkStart w:id="7859" w:name="_Toc463004457"/>
              <w:bookmarkStart w:id="7860" w:name="_Toc463029119"/>
              <w:bookmarkStart w:id="7861" w:name="_Toc464056125"/>
              <w:bookmarkStart w:id="7862" w:name="_Toc464729659"/>
              <w:bookmarkStart w:id="7863" w:name="_Toc468181808"/>
              <w:bookmarkStart w:id="7864" w:name="_Toc468183122"/>
              <w:bookmarkStart w:id="7865" w:name="_Toc469407899"/>
              <w:bookmarkStart w:id="7866" w:name="_Toc469493847"/>
              <w:bookmarkStart w:id="7867" w:name="_Toc469498666"/>
              <w:bookmarkEnd w:id="7859"/>
              <w:bookmarkEnd w:id="7860"/>
              <w:bookmarkEnd w:id="7861"/>
              <w:bookmarkEnd w:id="7862"/>
              <w:bookmarkEnd w:id="7863"/>
              <w:bookmarkEnd w:id="7864"/>
              <w:bookmarkEnd w:id="7865"/>
              <w:bookmarkEnd w:id="7866"/>
              <w:bookmarkEnd w:id="7867"/>
            </w:del>
          </w:p>
        </w:tc>
        <w:tc>
          <w:tcPr>
            <w:tcW w:w="979" w:type="pct"/>
            <w:tcBorders>
              <w:top w:val="nil"/>
              <w:left w:val="nil"/>
              <w:bottom w:val="single" w:sz="4" w:space="0" w:color="auto"/>
              <w:right w:val="single" w:sz="4" w:space="0" w:color="auto"/>
            </w:tcBorders>
            <w:shd w:val="clear" w:color="auto" w:fill="auto"/>
            <w:noWrap/>
            <w:vAlign w:val="center"/>
            <w:hideMark/>
          </w:tcPr>
          <w:p w14:paraId="43D88CE6" w14:textId="57E493ED" w:rsidR="00771B02" w:rsidRPr="00C965EF" w:rsidDel="00C661A2" w:rsidRDefault="00771B02" w:rsidP="00EE62F2">
            <w:pPr>
              <w:spacing w:after="0"/>
              <w:rPr>
                <w:del w:id="7868" w:author="Patel, Rinkesh" w:date="2016-09-26T17:28:00Z"/>
                <w:rFonts w:ascii="Calibri" w:hAnsi="Calibri"/>
                <w:sz w:val="18"/>
                <w:szCs w:val="18"/>
              </w:rPr>
            </w:pPr>
            <w:del w:id="7869" w:author="Patel, Rinkesh" w:date="2016-09-26T17:28:00Z">
              <w:r w:rsidRPr="00C965EF" w:rsidDel="00C661A2">
                <w:rPr>
                  <w:rFonts w:ascii="Calibri" w:hAnsi="Calibri"/>
                  <w:sz w:val="18"/>
                  <w:szCs w:val="18"/>
                </w:rPr>
                <w:delText> </w:delText>
              </w:r>
              <w:bookmarkStart w:id="7870" w:name="_Toc463004458"/>
              <w:bookmarkStart w:id="7871" w:name="_Toc463029120"/>
              <w:bookmarkStart w:id="7872" w:name="_Toc464056126"/>
              <w:bookmarkStart w:id="7873" w:name="_Toc464729660"/>
              <w:bookmarkStart w:id="7874" w:name="_Toc468181809"/>
              <w:bookmarkStart w:id="7875" w:name="_Toc468183123"/>
              <w:bookmarkStart w:id="7876" w:name="_Toc469407900"/>
              <w:bookmarkStart w:id="7877" w:name="_Toc469493848"/>
              <w:bookmarkStart w:id="7878" w:name="_Toc469498667"/>
              <w:bookmarkEnd w:id="7870"/>
              <w:bookmarkEnd w:id="7871"/>
              <w:bookmarkEnd w:id="7872"/>
              <w:bookmarkEnd w:id="7873"/>
              <w:bookmarkEnd w:id="7874"/>
              <w:bookmarkEnd w:id="7875"/>
              <w:bookmarkEnd w:id="7876"/>
              <w:bookmarkEnd w:id="7877"/>
              <w:bookmarkEnd w:id="7878"/>
            </w:del>
          </w:p>
        </w:tc>
        <w:tc>
          <w:tcPr>
            <w:tcW w:w="862" w:type="pct"/>
            <w:tcBorders>
              <w:top w:val="nil"/>
              <w:left w:val="nil"/>
              <w:bottom w:val="single" w:sz="4" w:space="0" w:color="auto"/>
              <w:right w:val="single" w:sz="4" w:space="0" w:color="auto"/>
            </w:tcBorders>
            <w:shd w:val="clear" w:color="auto" w:fill="auto"/>
            <w:noWrap/>
            <w:vAlign w:val="center"/>
            <w:hideMark/>
          </w:tcPr>
          <w:p w14:paraId="65A2308A" w14:textId="1A18F6A8" w:rsidR="00771B02" w:rsidRPr="00C965EF" w:rsidDel="00C661A2" w:rsidRDefault="00771B02" w:rsidP="00EE62F2">
            <w:pPr>
              <w:spacing w:after="0"/>
              <w:rPr>
                <w:del w:id="7879" w:author="Patel, Rinkesh" w:date="2016-09-26T17:28:00Z"/>
                <w:rFonts w:ascii="Calibri" w:hAnsi="Calibri"/>
                <w:sz w:val="18"/>
                <w:szCs w:val="18"/>
              </w:rPr>
            </w:pPr>
            <w:del w:id="7880" w:author="Patel, Rinkesh" w:date="2016-09-26T17:28:00Z">
              <w:r w:rsidRPr="00C965EF" w:rsidDel="00C661A2">
                <w:rPr>
                  <w:rFonts w:ascii="Calibri" w:hAnsi="Calibri"/>
                  <w:sz w:val="18"/>
                  <w:szCs w:val="18"/>
                </w:rPr>
                <w:delText> </w:delText>
              </w:r>
              <w:bookmarkStart w:id="7881" w:name="_Toc463004459"/>
              <w:bookmarkStart w:id="7882" w:name="_Toc463029121"/>
              <w:bookmarkStart w:id="7883" w:name="_Toc464056127"/>
              <w:bookmarkStart w:id="7884" w:name="_Toc464729661"/>
              <w:bookmarkStart w:id="7885" w:name="_Toc468181810"/>
              <w:bookmarkStart w:id="7886" w:name="_Toc468183124"/>
              <w:bookmarkStart w:id="7887" w:name="_Toc469407901"/>
              <w:bookmarkStart w:id="7888" w:name="_Toc469493849"/>
              <w:bookmarkStart w:id="7889" w:name="_Toc469498668"/>
              <w:bookmarkEnd w:id="7881"/>
              <w:bookmarkEnd w:id="7882"/>
              <w:bookmarkEnd w:id="7883"/>
              <w:bookmarkEnd w:id="7884"/>
              <w:bookmarkEnd w:id="7885"/>
              <w:bookmarkEnd w:id="7886"/>
              <w:bookmarkEnd w:id="7887"/>
              <w:bookmarkEnd w:id="7888"/>
              <w:bookmarkEnd w:id="7889"/>
            </w:del>
          </w:p>
        </w:tc>
        <w:bookmarkStart w:id="7890" w:name="_Toc463004460"/>
        <w:bookmarkStart w:id="7891" w:name="_Toc463029122"/>
        <w:bookmarkStart w:id="7892" w:name="_Toc464056128"/>
        <w:bookmarkStart w:id="7893" w:name="_Toc464729662"/>
        <w:bookmarkStart w:id="7894" w:name="_Toc468181811"/>
        <w:bookmarkStart w:id="7895" w:name="_Toc468183125"/>
        <w:bookmarkStart w:id="7896" w:name="_Toc469407902"/>
        <w:bookmarkStart w:id="7897" w:name="_Toc469493850"/>
        <w:bookmarkStart w:id="7898" w:name="_Toc469498669"/>
        <w:bookmarkEnd w:id="7890"/>
        <w:bookmarkEnd w:id="7891"/>
        <w:bookmarkEnd w:id="7892"/>
        <w:bookmarkEnd w:id="7893"/>
        <w:bookmarkEnd w:id="7894"/>
        <w:bookmarkEnd w:id="7895"/>
        <w:bookmarkEnd w:id="7896"/>
        <w:bookmarkEnd w:id="7897"/>
        <w:bookmarkEnd w:id="7898"/>
      </w:tr>
      <w:tr w:rsidR="00771B02" w:rsidRPr="00C965EF" w:rsidDel="00C661A2" w14:paraId="206C0D99" w14:textId="179FF238" w:rsidTr="00722130">
        <w:trPr>
          <w:trHeight w:val="300"/>
          <w:del w:id="7899"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4C962195" w14:textId="3DE1DC21" w:rsidR="00771B02" w:rsidRPr="00C965EF" w:rsidDel="00C661A2" w:rsidRDefault="00771B02" w:rsidP="00EE62F2">
            <w:pPr>
              <w:spacing w:after="0"/>
              <w:rPr>
                <w:del w:id="7900" w:author="Patel, Rinkesh" w:date="2016-09-26T17:28:00Z"/>
                <w:rFonts w:ascii="Calibri" w:hAnsi="Calibri"/>
                <w:sz w:val="18"/>
                <w:szCs w:val="18"/>
              </w:rPr>
            </w:pPr>
            <w:del w:id="7901" w:author="Patel, Rinkesh" w:date="2016-09-26T17:28:00Z">
              <w:r w:rsidRPr="00C965EF" w:rsidDel="00C661A2">
                <w:rPr>
                  <w:rFonts w:ascii="Calibri" w:hAnsi="Calibri"/>
                  <w:sz w:val="18"/>
                  <w:szCs w:val="18"/>
                </w:rPr>
                <w:delText>CREATED_BY</w:delText>
              </w:r>
              <w:bookmarkStart w:id="7902" w:name="_Toc463004461"/>
              <w:bookmarkStart w:id="7903" w:name="_Toc463029123"/>
              <w:bookmarkStart w:id="7904" w:name="_Toc464056129"/>
              <w:bookmarkStart w:id="7905" w:name="_Toc464729663"/>
              <w:bookmarkStart w:id="7906" w:name="_Toc468181812"/>
              <w:bookmarkStart w:id="7907" w:name="_Toc468183126"/>
              <w:bookmarkStart w:id="7908" w:name="_Toc469407903"/>
              <w:bookmarkStart w:id="7909" w:name="_Toc469493851"/>
              <w:bookmarkStart w:id="7910" w:name="_Toc469498670"/>
              <w:bookmarkEnd w:id="7902"/>
              <w:bookmarkEnd w:id="7903"/>
              <w:bookmarkEnd w:id="7904"/>
              <w:bookmarkEnd w:id="7905"/>
              <w:bookmarkEnd w:id="7906"/>
              <w:bookmarkEnd w:id="7907"/>
              <w:bookmarkEnd w:id="7908"/>
              <w:bookmarkEnd w:id="7909"/>
              <w:bookmarkEnd w:id="7910"/>
            </w:del>
          </w:p>
        </w:tc>
        <w:tc>
          <w:tcPr>
            <w:tcW w:w="627" w:type="pct"/>
            <w:tcBorders>
              <w:top w:val="nil"/>
              <w:left w:val="nil"/>
              <w:bottom w:val="single" w:sz="4" w:space="0" w:color="auto"/>
              <w:right w:val="single" w:sz="4" w:space="0" w:color="auto"/>
            </w:tcBorders>
            <w:shd w:val="clear" w:color="auto" w:fill="auto"/>
            <w:noWrap/>
            <w:vAlign w:val="center"/>
            <w:hideMark/>
          </w:tcPr>
          <w:p w14:paraId="36932F17" w14:textId="0DD1F9D7" w:rsidR="00771B02" w:rsidRPr="00C965EF" w:rsidDel="00C661A2" w:rsidRDefault="00771B02" w:rsidP="00EE62F2">
            <w:pPr>
              <w:spacing w:after="0"/>
              <w:rPr>
                <w:del w:id="7911" w:author="Patel, Rinkesh" w:date="2016-09-26T17:28:00Z"/>
                <w:rFonts w:ascii="Calibri" w:hAnsi="Calibri"/>
                <w:sz w:val="18"/>
                <w:szCs w:val="18"/>
              </w:rPr>
            </w:pPr>
            <w:del w:id="7912" w:author="Patel, Rinkesh" w:date="2016-09-26T17:28:00Z">
              <w:r w:rsidRPr="00C965EF" w:rsidDel="00C661A2">
                <w:rPr>
                  <w:rFonts w:ascii="Calibri" w:hAnsi="Calibri"/>
                  <w:sz w:val="18"/>
                  <w:szCs w:val="18"/>
                </w:rPr>
                <w:delText>X</w:delText>
              </w:r>
              <w:bookmarkStart w:id="7913" w:name="_Toc463004462"/>
              <w:bookmarkStart w:id="7914" w:name="_Toc463029124"/>
              <w:bookmarkStart w:id="7915" w:name="_Toc464056130"/>
              <w:bookmarkStart w:id="7916" w:name="_Toc464729664"/>
              <w:bookmarkStart w:id="7917" w:name="_Toc468181813"/>
              <w:bookmarkStart w:id="7918" w:name="_Toc468183127"/>
              <w:bookmarkStart w:id="7919" w:name="_Toc469407904"/>
              <w:bookmarkStart w:id="7920" w:name="_Toc469493852"/>
              <w:bookmarkStart w:id="7921" w:name="_Toc469498671"/>
              <w:bookmarkEnd w:id="7913"/>
              <w:bookmarkEnd w:id="7914"/>
              <w:bookmarkEnd w:id="7915"/>
              <w:bookmarkEnd w:id="7916"/>
              <w:bookmarkEnd w:id="7917"/>
              <w:bookmarkEnd w:id="7918"/>
              <w:bookmarkEnd w:id="7919"/>
              <w:bookmarkEnd w:id="7920"/>
              <w:bookmarkEnd w:id="7921"/>
            </w:del>
          </w:p>
        </w:tc>
        <w:tc>
          <w:tcPr>
            <w:tcW w:w="979" w:type="pct"/>
            <w:tcBorders>
              <w:top w:val="nil"/>
              <w:left w:val="nil"/>
              <w:bottom w:val="single" w:sz="4" w:space="0" w:color="auto"/>
              <w:right w:val="single" w:sz="4" w:space="0" w:color="auto"/>
            </w:tcBorders>
            <w:shd w:val="clear" w:color="auto" w:fill="auto"/>
            <w:noWrap/>
            <w:vAlign w:val="center"/>
            <w:hideMark/>
          </w:tcPr>
          <w:p w14:paraId="478256A7" w14:textId="49A0B5F7" w:rsidR="00771B02" w:rsidRPr="00C965EF" w:rsidDel="00C661A2" w:rsidRDefault="00771B02" w:rsidP="00EE62F2">
            <w:pPr>
              <w:spacing w:after="0"/>
              <w:rPr>
                <w:del w:id="7922" w:author="Patel, Rinkesh" w:date="2016-09-26T17:28:00Z"/>
                <w:rFonts w:ascii="Calibri" w:hAnsi="Calibri"/>
                <w:sz w:val="18"/>
                <w:szCs w:val="18"/>
              </w:rPr>
            </w:pPr>
            <w:del w:id="7923" w:author="Patel, Rinkesh" w:date="2016-09-26T17:28:00Z">
              <w:r w:rsidRPr="00C965EF" w:rsidDel="00C661A2">
                <w:rPr>
                  <w:rFonts w:ascii="Calibri" w:hAnsi="Calibri"/>
                  <w:sz w:val="18"/>
                  <w:szCs w:val="18"/>
                </w:rPr>
                <w:delText> </w:delText>
              </w:r>
              <w:bookmarkStart w:id="7924" w:name="_Toc463004463"/>
              <w:bookmarkStart w:id="7925" w:name="_Toc463029125"/>
              <w:bookmarkStart w:id="7926" w:name="_Toc464056131"/>
              <w:bookmarkStart w:id="7927" w:name="_Toc464729665"/>
              <w:bookmarkStart w:id="7928" w:name="_Toc468181814"/>
              <w:bookmarkStart w:id="7929" w:name="_Toc468183128"/>
              <w:bookmarkStart w:id="7930" w:name="_Toc469407905"/>
              <w:bookmarkStart w:id="7931" w:name="_Toc469493853"/>
              <w:bookmarkStart w:id="7932" w:name="_Toc469498672"/>
              <w:bookmarkEnd w:id="7924"/>
              <w:bookmarkEnd w:id="7925"/>
              <w:bookmarkEnd w:id="7926"/>
              <w:bookmarkEnd w:id="7927"/>
              <w:bookmarkEnd w:id="7928"/>
              <w:bookmarkEnd w:id="7929"/>
              <w:bookmarkEnd w:id="7930"/>
              <w:bookmarkEnd w:id="7931"/>
              <w:bookmarkEnd w:id="7932"/>
            </w:del>
          </w:p>
        </w:tc>
        <w:tc>
          <w:tcPr>
            <w:tcW w:w="862" w:type="pct"/>
            <w:tcBorders>
              <w:top w:val="nil"/>
              <w:left w:val="nil"/>
              <w:bottom w:val="single" w:sz="4" w:space="0" w:color="auto"/>
              <w:right w:val="single" w:sz="4" w:space="0" w:color="auto"/>
            </w:tcBorders>
            <w:shd w:val="clear" w:color="auto" w:fill="auto"/>
            <w:noWrap/>
            <w:vAlign w:val="center"/>
            <w:hideMark/>
          </w:tcPr>
          <w:p w14:paraId="6E432194" w14:textId="65415D2A" w:rsidR="00771B02" w:rsidRPr="00C965EF" w:rsidDel="00C661A2" w:rsidRDefault="00771B02" w:rsidP="00EE62F2">
            <w:pPr>
              <w:spacing w:after="0"/>
              <w:rPr>
                <w:del w:id="7933" w:author="Patel, Rinkesh" w:date="2016-09-26T17:28:00Z"/>
                <w:rFonts w:ascii="Calibri" w:hAnsi="Calibri"/>
                <w:sz w:val="18"/>
                <w:szCs w:val="18"/>
              </w:rPr>
            </w:pPr>
            <w:del w:id="7934" w:author="Patel, Rinkesh" w:date="2016-09-26T17:28:00Z">
              <w:r w:rsidRPr="00C965EF" w:rsidDel="00C661A2">
                <w:rPr>
                  <w:rFonts w:ascii="Calibri" w:hAnsi="Calibri"/>
                  <w:sz w:val="18"/>
                  <w:szCs w:val="18"/>
                </w:rPr>
                <w:delText> </w:delText>
              </w:r>
              <w:bookmarkStart w:id="7935" w:name="_Toc463004464"/>
              <w:bookmarkStart w:id="7936" w:name="_Toc463029126"/>
              <w:bookmarkStart w:id="7937" w:name="_Toc464056132"/>
              <w:bookmarkStart w:id="7938" w:name="_Toc464729666"/>
              <w:bookmarkStart w:id="7939" w:name="_Toc468181815"/>
              <w:bookmarkStart w:id="7940" w:name="_Toc468183129"/>
              <w:bookmarkStart w:id="7941" w:name="_Toc469407906"/>
              <w:bookmarkStart w:id="7942" w:name="_Toc469493854"/>
              <w:bookmarkStart w:id="7943" w:name="_Toc469498673"/>
              <w:bookmarkEnd w:id="7935"/>
              <w:bookmarkEnd w:id="7936"/>
              <w:bookmarkEnd w:id="7937"/>
              <w:bookmarkEnd w:id="7938"/>
              <w:bookmarkEnd w:id="7939"/>
              <w:bookmarkEnd w:id="7940"/>
              <w:bookmarkEnd w:id="7941"/>
              <w:bookmarkEnd w:id="7942"/>
              <w:bookmarkEnd w:id="7943"/>
            </w:del>
          </w:p>
        </w:tc>
        <w:bookmarkStart w:id="7944" w:name="_Toc463004465"/>
        <w:bookmarkStart w:id="7945" w:name="_Toc463029127"/>
        <w:bookmarkStart w:id="7946" w:name="_Toc464056133"/>
        <w:bookmarkStart w:id="7947" w:name="_Toc464729667"/>
        <w:bookmarkStart w:id="7948" w:name="_Toc468181816"/>
        <w:bookmarkStart w:id="7949" w:name="_Toc468183130"/>
        <w:bookmarkStart w:id="7950" w:name="_Toc469407907"/>
        <w:bookmarkStart w:id="7951" w:name="_Toc469493855"/>
        <w:bookmarkStart w:id="7952" w:name="_Toc469498674"/>
        <w:bookmarkEnd w:id="7944"/>
        <w:bookmarkEnd w:id="7945"/>
        <w:bookmarkEnd w:id="7946"/>
        <w:bookmarkEnd w:id="7947"/>
        <w:bookmarkEnd w:id="7948"/>
        <w:bookmarkEnd w:id="7949"/>
        <w:bookmarkEnd w:id="7950"/>
        <w:bookmarkEnd w:id="7951"/>
        <w:bookmarkEnd w:id="7952"/>
      </w:tr>
      <w:tr w:rsidR="00771B02" w:rsidRPr="00C965EF" w:rsidDel="00C661A2" w14:paraId="0435146E" w14:textId="3FA33CE7" w:rsidTr="00722130">
        <w:trPr>
          <w:trHeight w:val="300"/>
          <w:del w:id="7953"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6C527089" w14:textId="47F6B37D" w:rsidR="00771B02" w:rsidRPr="00C965EF" w:rsidDel="00C661A2" w:rsidRDefault="00771B02" w:rsidP="00EE62F2">
            <w:pPr>
              <w:spacing w:after="0"/>
              <w:rPr>
                <w:del w:id="7954" w:author="Patel, Rinkesh" w:date="2016-09-26T17:28:00Z"/>
                <w:rFonts w:ascii="Calibri" w:hAnsi="Calibri"/>
                <w:sz w:val="18"/>
                <w:szCs w:val="18"/>
              </w:rPr>
            </w:pPr>
            <w:del w:id="7955" w:author="Patel, Rinkesh" w:date="2016-09-26T17:28:00Z">
              <w:r w:rsidRPr="00C965EF" w:rsidDel="00C661A2">
                <w:rPr>
                  <w:rFonts w:ascii="Calibri" w:hAnsi="Calibri"/>
                  <w:sz w:val="18"/>
                  <w:szCs w:val="18"/>
                </w:rPr>
                <w:delText>UPDATED_AT</w:delText>
              </w:r>
              <w:bookmarkStart w:id="7956" w:name="_Toc463004466"/>
              <w:bookmarkStart w:id="7957" w:name="_Toc463029128"/>
              <w:bookmarkStart w:id="7958" w:name="_Toc464056134"/>
              <w:bookmarkStart w:id="7959" w:name="_Toc464729668"/>
              <w:bookmarkStart w:id="7960" w:name="_Toc468181817"/>
              <w:bookmarkStart w:id="7961" w:name="_Toc468183131"/>
              <w:bookmarkStart w:id="7962" w:name="_Toc469407908"/>
              <w:bookmarkStart w:id="7963" w:name="_Toc469493856"/>
              <w:bookmarkStart w:id="7964" w:name="_Toc469498675"/>
              <w:bookmarkEnd w:id="7956"/>
              <w:bookmarkEnd w:id="7957"/>
              <w:bookmarkEnd w:id="7958"/>
              <w:bookmarkEnd w:id="7959"/>
              <w:bookmarkEnd w:id="7960"/>
              <w:bookmarkEnd w:id="7961"/>
              <w:bookmarkEnd w:id="7962"/>
              <w:bookmarkEnd w:id="7963"/>
              <w:bookmarkEnd w:id="7964"/>
            </w:del>
          </w:p>
        </w:tc>
        <w:tc>
          <w:tcPr>
            <w:tcW w:w="627" w:type="pct"/>
            <w:tcBorders>
              <w:top w:val="nil"/>
              <w:left w:val="nil"/>
              <w:bottom w:val="single" w:sz="4" w:space="0" w:color="auto"/>
              <w:right w:val="single" w:sz="4" w:space="0" w:color="auto"/>
            </w:tcBorders>
            <w:shd w:val="clear" w:color="auto" w:fill="auto"/>
            <w:noWrap/>
            <w:vAlign w:val="center"/>
            <w:hideMark/>
          </w:tcPr>
          <w:p w14:paraId="31B41C53" w14:textId="56E00567" w:rsidR="00771B02" w:rsidRPr="00C965EF" w:rsidDel="00C661A2" w:rsidRDefault="00771B02" w:rsidP="00EE62F2">
            <w:pPr>
              <w:spacing w:after="0"/>
              <w:rPr>
                <w:del w:id="7965" w:author="Patel, Rinkesh" w:date="2016-09-26T17:28:00Z"/>
                <w:rFonts w:ascii="Calibri" w:hAnsi="Calibri"/>
                <w:sz w:val="18"/>
                <w:szCs w:val="18"/>
              </w:rPr>
            </w:pPr>
            <w:del w:id="7966" w:author="Patel, Rinkesh" w:date="2016-09-26T17:28:00Z">
              <w:r w:rsidRPr="00C965EF" w:rsidDel="00C661A2">
                <w:rPr>
                  <w:rFonts w:ascii="Calibri" w:hAnsi="Calibri"/>
                  <w:sz w:val="18"/>
                  <w:szCs w:val="18"/>
                </w:rPr>
                <w:delText> </w:delText>
              </w:r>
              <w:bookmarkStart w:id="7967" w:name="_Toc463004467"/>
              <w:bookmarkStart w:id="7968" w:name="_Toc463029129"/>
              <w:bookmarkStart w:id="7969" w:name="_Toc464056135"/>
              <w:bookmarkStart w:id="7970" w:name="_Toc464729669"/>
              <w:bookmarkStart w:id="7971" w:name="_Toc468181818"/>
              <w:bookmarkStart w:id="7972" w:name="_Toc468183132"/>
              <w:bookmarkStart w:id="7973" w:name="_Toc469407909"/>
              <w:bookmarkStart w:id="7974" w:name="_Toc469493857"/>
              <w:bookmarkStart w:id="7975" w:name="_Toc469498676"/>
              <w:bookmarkEnd w:id="7967"/>
              <w:bookmarkEnd w:id="7968"/>
              <w:bookmarkEnd w:id="7969"/>
              <w:bookmarkEnd w:id="7970"/>
              <w:bookmarkEnd w:id="7971"/>
              <w:bookmarkEnd w:id="7972"/>
              <w:bookmarkEnd w:id="7973"/>
              <w:bookmarkEnd w:id="7974"/>
              <w:bookmarkEnd w:id="7975"/>
            </w:del>
          </w:p>
        </w:tc>
        <w:tc>
          <w:tcPr>
            <w:tcW w:w="979" w:type="pct"/>
            <w:tcBorders>
              <w:top w:val="nil"/>
              <w:left w:val="nil"/>
              <w:bottom w:val="single" w:sz="4" w:space="0" w:color="auto"/>
              <w:right w:val="single" w:sz="4" w:space="0" w:color="auto"/>
            </w:tcBorders>
            <w:shd w:val="clear" w:color="auto" w:fill="auto"/>
            <w:noWrap/>
            <w:vAlign w:val="center"/>
            <w:hideMark/>
          </w:tcPr>
          <w:p w14:paraId="65AF6CFF" w14:textId="7C57E12E" w:rsidR="00771B02" w:rsidRPr="00C965EF" w:rsidDel="00C661A2" w:rsidRDefault="00771B02" w:rsidP="00EE62F2">
            <w:pPr>
              <w:spacing w:after="0"/>
              <w:rPr>
                <w:del w:id="7976" w:author="Patel, Rinkesh" w:date="2016-09-26T17:28:00Z"/>
                <w:rFonts w:ascii="Calibri" w:hAnsi="Calibri"/>
                <w:sz w:val="18"/>
                <w:szCs w:val="18"/>
              </w:rPr>
            </w:pPr>
            <w:del w:id="7977" w:author="Patel, Rinkesh" w:date="2016-09-26T17:28:00Z">
              <w:r w:rsidRPr="00C965EF" w:rsidDel="00C661A2">
                <w:rPr>
                  <w:rFonts w:ascii="Calibri" w:hAnsi="Calibri"/>
                  <w:sz w:val="18"/>
                  <w:szCs w:val="18"/>
                </w:rPr>
                <w:delText>X</w:delText>
              </w:r>
              <w:bookmarkStart w:id="7978" w:name="_Toc463004468"/>
              <w:bookmarkStart w:id="7979" w:name="_Toc463029130"/>
              <w:bookmarkStart w:id="7980" w:name="_Toc464056136"/>
              <w:bookmarkStart w:id="7981" w:name="_Toc464729670"/>
              <w:bookmarkStart w:id="7982" w:name="_Toc468181819"/>
              <w:bookmarkStart w:id="7983" w:name="_Toc468183133"/>
              <w:bookmarkStart w:id="7984" w:name="_Toc469407910"/>
              <w:bookmarkStart w:id="7985" w:name="_Toc469493858"/>
              <w:bookmarkStart w:id="7986" w:name="_Toc469498677"/>
              <w:bookmarkEnd w:id="7978"/>
              <w:bookmarkEnd w:id="7979"/>
              <w:bookmarkEnd w:id="7980"/>
              <w:bookmarkEnd w:id="7981"/>
              <w:bookmarkEnd w:id="7982"/>
              <w:bookmarkEnd w:id="7983"/>
              <w:bookmarkEnd w:id="7984"/>
              <w:bookmarkEnd w:id="7985"/>
              <w:bookmarkEnd w:id="7986"/>
            </w:del>
          </w:p>
        </w:tc>
        <w:tc>
          <w:tcPr>
            <w:tcW w:w="862" w:type="pct"/>
            <w:tcBorders>
              <w:top w:val="nil"/>
              <w:left w:val="nil"/>
              <w:bottom w:val="single" w:sz="4" w:space="0" w:color="auto"/>
              <w:right w:val="single" w:sz="4" w:space="0" w:color="auto"/>
            </w:tcBorders>
            <w:shd w:val="clear" w:color="auto" w:fill="auto"/>
            <w:noWrap/>
            <w:vAlign w:val="center"/>
            <w:hideMark/>
          </w:tcPr>
          <w:p w14:paraId="15F57278" w14:textId="442AF91A" w:rsidR="00771B02" w:rsidRPr="00C965EF" w:rsidDel="00C661A2" w:rsidRDefault="00771B02" w:rsidP="00EE62F2">
            <w:pPr>
              <w:spacing w:after="0"/>
              <w:rPr>
                <w:del w:id="7987" w:author="Patel, Rinkesh" w:date="2016-09-26T17:28:00Z"/>
                <w:rFonts w:ascii="Calibri" w:hAnsi="Calibri"/>
                <w:sz w:val="18"/>
                <w:szCs w:val="18"/>
              </w:rPr>
            </w:pPr>
            <w:del w:id="7988" w:author="Patel, Rinkesh" w:date="2016-09-26T17:28:00Z">
              <w:r w:rsidRPr="00C965EF" w:rsidDel="00C661A2">
                <w:rPr>
                  <w:rFonts w:ascii="Calibri" w:hAnsi="Calibri"/>
                  <w:sz w:val="18"/>
                  <w:szCs w:val="18"/>
                </w:rPr>
                <w:delText> </w:delText>
              </w:r>
              <w:bookmarkStart w:id="7989" w:name="_Toc463004469"/>
              <w:bookmarkStart w:id="7990" w:name="_Toc463029131"/>
              <w:bookmarkStart w:id="7991" w:name="_Toc464056137"/>
              <w:bookmarkStart w:id="7992" w:name="_Toc464729671"/>
              <w:bookmarkStart w:id="7993" w:name="_Toc468181820"/>
              <w:bookmarkStart w:id="7994" w:name="_Toc468183134"/>
              <w:bookmarkStart w:id="7995" w:name="_Toc469407911"/>
              <w:bookmarkStart w:id="7996" w:name="_Toc469493859"/>
              <w:bookmarkStart w:id="7997" w:name="_Toc469498678"/>
              <w:bookmarkEnd w:id="7989"/>
              <w:bookmarkEnd w:id="7990"/>
              <w:bookmarkEnd w:id="7991"/>
              <w:bookmarkEnd w:id="7992"/>
              <w:bookmarkEnd w:id="7993"/>
              <w:bookmarkEnd w:id="7994"/>
              <w:bookmarkEnd w:id="7995"/>
              <w:bookmarkEnd w:id="7996"/>
              <w:bookmarkEnd w:id="7997"/>
            </w:del>
          </w:p>
        </w:tc>
        <w:bookmarkStart w:id="7998" w:name="_Toc463004470"/>
        <w:bookmarkStart w:id="7999" w:name="_Toc463029132"/>
        <w:bookmarkStart w:id="8000" w:name="_Toc464056138"/>
        <w:bookmarkStart w:id="8001" w:name="_Toc464729672"/>
        <w:bookmarkStart w:id="8002" w:name="_Toc468181821"/>
        <w:bookmarkStart w:id="8003" w:name="_Toc468183135"/>
        <w:bookmarkStart w:id="8004" w:name="_Toc469407912"/>
        <w:bookmarkStart w:id="8005" w:name="_Toc469493860"/>
        <w:bookmarkStart w:id="8006" w:name="_Toc469498679"/>
        <w:bookmarkEnd w:id="7998"/>
        <w:bookmarkEnd w:id="7999"/>
        <w:bookmarkEnd w:id="8000"/>
        <w:bookmarkEnd w:id="8001"/>
        <w:bookmarkEnd w:id="8002"/>
        <w:bookmarkEnd w:id="8003"/>
        <w:bookmarkEnd w:id="8004"/>
        <w:bookmarkEnd w:id="8005"/>
        <w:bookmarkEnd w:id="8006"/>
      </w:tr>
      <w:tr w:rsidR="00771B02" w:rsidRPr="00C965EF" w:rsidDel="00C661A2" w14:paraId="54652E78" w14:textId="7A7A0F24" w:rsidTr="00722130">
        <w:trPr>
          <w:trHeight w:val="300"/>
          <w:del w:id="8007"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035D613C" w14:textId="43AB109E" w:rsidR="00771B02" w:rsidRPr="00C965EF" w:rsidDel="00C661A2" w:rsidRDefault="00771B02" w:rsidP="00EE62F2">
            <w:pPr>
              <w:spacing w:after="0"/>
              <w:rPr>
                <w:del w:id="8008" w:author="Patel, Rinkesh" w:date="2016-09-26T17:28:00Z"/>
                <w:rFonts w:ascii="Calibri" w:hAnsi="Calibri"/>
                <w:sz w:val="18"/>
                <w:szCs w:val="18"/>
              </w:rPr>
            </w:pPr>
            <w:del w:id="8009" w:author="Patel, Rinkesh" w:date="2016-09-26T17:28:00Z">
              <w:r w:rsidRPr="00C965EF" w:rsidDel="00C661A2">
                <w:rPr>
                  <w:rFonts w:ascii="Calibri" w:hAnsi="Calibri"/>
                  <w:sz w:val="18"/>
                  <w:szCs w:val="18"/>
                </w:rPr>
                <w:delText>UPDATED_BY</w:delText>
              </w:r>
              <w:bookmarkStart w:id="8010" w:name="_Toc463004471"/>
              <w:bookmarkStart w:id="8011" w:name="_Toc463029133"/>
              <w:bookmarkStart w:id="8012" w:name="_Toc464056139"/>
              <w:bookmarkStart w:id="8013" w:name="_Toc464729673"/>
              <w:bookmarkStart w:id="8014" w:name="_Toc468181822"/>
              <w:bookmarkStart w:id="8015" w:name="_Toc468183136"/>
              <w:bookmarkStart w:id="8016" w:name="_Toc469407913"/>
              <w:bookmarkStart w:id="8017" w:name="_Toc469493861"/>
              <w:bookmarkStart w:id="8018" w:name="_Toc469498680"/>
              <w:bookmarkEnd w:id="8010"/>
              <w:bookmarkEnd w:id="8011"/>
              <w:bookmarkEnd w:id="8012"/>
              <w:bookmarkEnd w:id="8013"/>
              <w:bookmarkEnd w:id="8014"/>
              <w:bookmarkEnd w:id="8015"/>
              <w:bookmarkEnd w:id="8016"/>
              <w:bookmarkEnd w:id="8017"/>
              <w:bookmarkEnd w:id="8018"/>
            </w:del>
          </w:p>
        </w:tc>
        <w:tc>
          <w:tcPr>
            <w:tcW w:w="627" w:type="pct"/>
            <w:tcBorders>
              <w:top w:val="nil"/>
              <w:left w:val="nil"/>
              <w:bottom w:val="single" w:sz="4" w:space="0" w:color="auto"/>
              <w:right w:val="single" w:sz="4" w:space="0" w:color="auto"/>
            </w:tcBorders>
            <w:shd w:val="clear" w:color="auto" w:fill="auto"/>
            <w:noWrap/>
            <w:vAlign w:val="center"/>
            <w:hideMark/>
          </w:tcPr>
          <w:p w14:paraId="3067E0C9" w14:textId="3E7C1CBB" w:rsidR="00771B02" w:rsidRPr="00C965EF" w:rsidDel="00C661A2" w:rsidRDefault="00771B02" w:rsidP="00EE62F2">
            <w:pPr>
              <w:spacing w:after="0"/>
              <w:rPr>
                <w:del w:id="8019" w:author="Patel, Rinkesh" w:date="2016-09-26T17:28:00Z"/>
                <w:rFonts w:ascii="Calibri" w:hAnsi="Calibri"/>
                <w:sz w:val="18"/>
                <w:szCs w:val="18"/>
              </w:rPr>
            </w:pPr>
            <w:del w:id="8020" w:author="Patel, Rinkesh" w:date="2016-09-26T17:28:00Z">
              <w:r w:rsidRPr="00C965EF" w:rsidDel="00C661A2">
                <w:rPr>
                  <w:rFonts w:ascii="Calibri" w:hAnsi="Calibri"/>
                  <w:sz w:val="18"/>
                  <w:szCs w:val="18"/>
                </w:rPr>
                <w:delText> </w:delText>
              </w:r>
              <w:bookmarkStart w:id="8021" w:name="_Toc463004472"/>
              <w:bookmarkStart w:id="8022" w:name="_Toc463029134"/>
              <w:bookmarkStart w:id="8023" w:name="_Toc464056140"/>
              <w:bookmarkStart w:id="8024" w:name="_Toc464729674"/>
              <w:bookmarkStart w:id="8025" w:name="_Toc468181823"/>
              <w:bookmarkStart w:id="8026" w:name="_Toc468183137"/>
              <w:bookmarkStart w:id="8027" w:name="_Toc469407914"/>
              <w:bookmarkStart w:id="8028" w:name="_Toc469493862"/>
              <w:bookmarkStart w:id="8029" w:name="_Toc469498681"/>
              <w:bookmarkEnd w:id="8021"/>
              <w:bookmarkEnd w:id="8022"/>
              <w:bookmarkEnd w:id="8023"/>
              <w:bookmarkEnd w:id="8024"/>
              <w:bookmarkEnd w:id="8025"/>
              <w:bookmarkEnd w:id="8026"/>
              <w:bookmarkEnd w:id="8027"/>
              <w:bookmarkEnd w:id="8028"/>
              <w:bookmarkEnd w:id="8029"/>
            </w:del>
          </w:p>
        </w:tc>
        <w:tc>
          <w:tcPr>
            <w:tcW w:w="979" w:type="pct"/>
            <w:tcBorders>
              <w:top w:val="nil"/>
              <w:left w:val="nil"/>
              <w:bottom w:val="single" w:sz="4" w:space="0" w:color="auto"/>
              <w:right w:val="single" w:sz="4" w:space="0" w:color="auto"/>
            </w:tcBorders>
            <w:shd w:val="clear" w:color="auto" w:fill="auto"/>
            <w:noWrap/>
            <w:vAlign w:val="center"/>
            <w:hideMark/>
          </w:tcPr>
          <w:p w14:paraId="1C275C62" w14:textId="1D7DC524" w:rsidR="00771B02" w:rsidRPr="00C965EF" w:rsidDel="00C661A2" w:rsidRDefault="00771B02" w:rsidP="00EE62F2">
            <w:pPr>
              <w:spacing w:after="0"/>
              <w:rPr>
                <w:del w:id="8030" w:author="Patel, Rinkesh" w:date="2016-09-26T17:28:00Z"/>
                <w:rFonts w:ascii="Calibri" w:hAnsi="Calibri"/>
                <w:sz w:val="18"/>
                <w:szCs w:val="18"/>
              </w:rPr>
            </w:pPr>
            <w:del w:id="8031" w:author="Patel, Rinkesh" w:date="2016-09-26T17:28:00Z">
              <w:r w:rsidRPr="00C965EF" w:rsidDel="00C661A2">
                <w:rPr>
                  <w:rFonts w:ascii="Calibri" w:hAnsi="Calibri"/>
                  <w:sz w:val="18"/>
                  <w:szCs w:val="18"/>
                </w:rPr>
                <w:delText>X</w:delText>
              </w:r>
              <w:bookmarkStart w:id="8032" w:name="_Toc463004473"/>
              <w:bookmarkStart w:id="8033" w:name="_Toc463029135"/>
              <w:bookmarkStart w:id="8034" w:name="_Toc464056141"/>
              <w:bookmarkStart w:id="8035" w:name="_Toc464729675"/>
              <w:bookmarkStart w:id="8036" w:name="_Toc468181824"/>
              <w:bookmarkStart w:id="8037" w:name="_Toc468183138"/>
              <w:bookmarkStart w:id="8038" w:name="_Toc469407915"/>
              <w:bookmarkStart w:id="8039" w:name="_Toc469493863"/>
              <w:bookmarkStart w:id="8040" w:name="_Toc469498682"/>
              <w:bookmarkEnd w:id="8032"/>
              <w:bookmarkEnd w:id="8033"/>
              <w:bookmarkEnd w:id="8034"/>
              <w:bookmarkEnd w:id="8035"/>
              <w:bookmarkEnd w:id="8036"/>
              <w:bookmarkEnd w:id="8037"/>
              <w:bookmarkEnd w:id="8038"/>
              <w:bookmarkEnd w:id="8039"/>
              <w:bookmarkEnd w:id="8040"/>
            </w:del>
          </w:p>
        </w:tc>
        <w:tc>
          <w:tcPr>
            <w:tcW w:w="862" w:type="pct"/>
            <w:tcBorders>
              <w:top w:val="nil"/>
              <w:left w:val="nil"/>
              <w:bottom w:val="single" w:sz="4" w:space="0" w:color="auto"/>
              <w:right w:val="single" w:sz="4" w:space="0" w:color="auto"/>
            </w:tcBorders>
            <w:shd w:val="clear" w:color="auto" w:fill="auto"/>
            <w:noWrap/>
            <w:vAlign w:val="center"/>
            <w:hideMark/>
          </w:tcPr>
          <w:p w14:paraId="2D0FDB84" w14:textId="1DE87916" w:rsidR="00771B02" w:rsidRPr="00C965EF" w:rsidDel="00C661A2" w:rsidRDefault="00771B02" w:rsidP="00EE62F2">
            <w:pPr>
              <w:spacing w:after="0"/>
              <w:rPr>
                <w:del w:id="8041" w:author="Patel, Rinkesh" w:date="2016-09-26T17:28:00Z"/>
                <w:rFonts w:ascii="Calibri" w:hAnsi="Calibri"/>
                <w:sz w:val="18"/>
                <w:szCs w:val="18"/>
              </w:rPr>
            </w:pPr>
            <w:del w:id="8042" w:author="Patel, Rinkesh" w:date="2016-09-26T17:28:00Z">
              <w:r w:rsidRPr="00C965EF" w:rsidDel="00C661A2">
                <w:rPr>
                  <w:rFonts w:ascii="Calibri" w:hAnsi="Calibri"/>
                  <w:sz w:val="18"/>
                  <w:szCs w:val="18"/>
                </w:rPr>
                <w:delText> </w:delText>
              </w:r>
              <w:bookmarkStart w:id="8043" w:name="_Toc463004474"/>
              <w:bookmarkStart w:id="8044" w:name="_Toc463029136"/>
              <w:bookmarkStart w:id="8045" w:name="_Toc464056142"/>
              <w:bookmarkStart w:id="8046" w:name="_Toc464729676"/>
              <w:bookmarkStart w:id="8047" w:name="_Toc468181825"/>
              <w:bookmarkStart w:id="8048" w:name="_Toc468183139"/>
              <w:bookmarkStart w:id="8049" w:name="_Toc469407916"/>
              <w:bookmarkStart w:id="8050" w:name="_Toc469493864"/>
              <w:bookmarkStart w:id="8051" w:name="_Toc469498683"/>
              <w:bookmarkEnd w:id="8043"/>
              <w:bookmarkEnd w:id="8044"/>
              <w:bookmarkEnd w:id="8045"/>
              <w:bookmarkEnd w:id="8046"/>
              <w:bookmarkEnd w:id="8047"/>
              <w:bookmarkEnd w:id="8048"/>
              <w:bookmarkEnd w:id="8049"/>
              <w:bookmarkEnd w:id="8050"/>
              <w:bookmarkEnd w:id="8051"/>
            </w:del>
          </w:p>
        </w:tc>
        <w:bookmarkStart w:id="8052" w:name="_Toc463004475"/>
        <w:bookmarkStart w:id="8053" w:name="_Toc463029137"/>
        <w:bookmarkStart w:id="8054" w:name="_Toc464056143"/>
        <w:bookmarkStart w:id="8055" w:name="_Toc464729677"/>
        <w:bookmarkStart w:id="8056" w:name="_Toc468181826"/>
        <w:bookmarkStart w:id="8057" w:name="_Toc468183140"/>
        <w:bookmarkStart w:id="8058" w:name="_Toc469407917"/>
        <w:bookmarkStart w:id="8059" w:name="_Toc469493865"/>
        <w:bookmarkStart w:id="8060" w:name="_Toc469498684"/>
        <w:bookmarkEnd w:id="8052"/>
        <w:bookmarkEnd w:id="8053"/>
        <w:bookmarkEnd w:id="8054"/>
        <w:bookmarkEnd w:id="8055"/>
        <w:bookmarkEnd w:id="8056"/>
        <w:bookmarkEnd w:id="8057"/>
        <w:bookmarkEnd w:id="8058"/>
        <w:bookmarkEnd w:id="8059"/>
        <w:bookmarkEnd w:id="8060"/>
      </w:tr>
      <w:tr w:rsidR="00771B02" w:rsidRPr="00C965EF" w:rsidDel="00C661A2" w14:paraId="3F771AD7" w14:textId="6BC1A66F" w:rsidTr="00722130">
        <w:trPr>
          <w:trHeight w:val="300"/>
          <w:del w:id="8061"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48B4916D" w14:textId="20855852" w:rsidR="00771B02" w:rsidRPr="00C965EF" w:rsidDel="00C661A2" w:rsidRDefault="00771B02" w:rsidP="00EE62F2">
            <w:pPr>
              <w:spacing w:after="0"/>
              <w:rPr>
                <w:del w:id="8062" w:author="Patel, Rinkesh" w:date="2016-09-26T17:28:00Z"/>
                <w:rFonts w:ascii="Calibri" w:hAnsi="Calibri"/>
                <w:sz w:val="18"/>
                <w:szCs w:val="18"/>
              </w:rPr>
            </w:pPr>
            <w:del w:id="8063" w:author="Patel, Rinkesh" w:date="2016-09-26T17:28:00Z">
              <w:r w:rsidRPr="00C965EF" w:rsidDel="00C661A2">
                <w:rPr>
                  <w:rFonts w:ascii="Calibri" w:hAnsi="Calibri"/>
                  <w:sz w:val="18"/>
                  <w:szCs w:val="18"/>
                </w:rPr>
                <w:delText>FULFILLMENT_PROCESSED_AT</w:delText>
              </w:r>
              <w:bookmarkStart w:id="8064" w:name="_Toc463004476"/>
              <w:bookmarkStart w:id="8065" w:name="_Toc463029138"/>
              <w:bookmarkStart w:id="8066" w:name="_Toc464056144"/>
              <w:bookmarkStart w:id="8067" w:name="_Toc464729678"/>
              <w:bookmarkStart w:id="8068" w:name="_Toc468181827"/>
              <w:bookmarkStart w:id="8069" w:name="_Toc468183141"/>
              <w:bookmarkStart w:id="8070" w:name="_Toc469407918"/>
              <w:bookmarkStart w:id="8071" w:name="_Toc469493866"/>
              <w:bookmarkStart w:id="8072" w:name="_Toc469498685"/>
              <w:bookmarkEnd w:id="8064"/>
              <w:bookmarkEnd w:id="8065"/>
              <w:bookmarkEnd w:id="8066"/>
              <w:bookmarkEnd w:id="8067"/>
              <w:bookmarkEnd w:id="8068"/>
              <w:bookmarkEnd w:id="8069"/>
              <w:bookmarkEnd w:id="8070"/>
              <w:bookmarkEnd w:id="8071"/>
              <w:bookmarkEnd w:id="8072"/>
            </w:del>
          </w:p>
        </w:tc>
        <w:tc>
          <w:tcPr>
            <w:tcW w:w="627" w:type="pct"/>
            <w:tcBorders>
              <w:top w:val="nil"/>
              <w:left w:val="nil"/>
              <w:bottom w:val="single" w:sz="4" w:space="0" w:color="auto"/>
              <w:right w:val="single" w:sz="4" w:space="0" w:color="auto"/>
            </w:tcBorders>
            <w:shd w:val="clear" w:color="auto" w:fill="auto"/>
            <w:noWrap/>
            <w:vAlign w:val="center"/>
            <w:hideMark/>
          </w:tcPr>
          <w:p w14:paraId="523BE8A6" w14:textId="4E797FCF" w:rsidR="00771B02" w:rsidRPr="00C965EF" w:rsidDel="00C661A2" w:rsidRDefault="00771B02" w:rsidP="00EE62F2">
            <w:pPr>
              <w:spacing w:after="0"/>
              <w:rPr>
                <w:del w:id="8073" w:author="Patel, Rinkesh" w:date="2016-09-26T17:28:00Z"/>
                <w:rFonts w:ascii="Calibri" w:hAnsi="Calibri"/>
                <w:sz w:val="18"/>
                <w:szCs w:val="18"/>
              </w:rPr>
            </w:pPr>
            <w:del w:id="8074" w:author="Patel, Rinkesh" w:date="2016-09-26T17:28:00Z">
              <w:r w:rsidRPr="00C965EF" w:rsidDel="00C661A2">
                <w:rPr>
                  <w:rFonts w:ascii="Calibri" w:hAnsi="Calibri"/>
                  <w:sz w:val="18"/>
                  <w:szCs w:val="18"/>
                </w:rPr>
                <w:delText>X</w:delText>
              </w:r>
              <w:bookmarkStart w:id="8075" w:name="_Toc463004477"/>
              <w:bookmarkStart w:id="8076" w:name="_Toc463029139"/>
              <w:bookmarkStart w:id="8077" w:name="_Toc464056145"/>
              <w:bookmarkStart w:id="8078" w:name="_Toc464729679"/>
              <w:bookmarkStart w:id="8079" w:name="_Toc468181828"/>
              <w:bookmarkStart w:id="8080" w:name="_Toc468183142"/>
              <w:bookmarkStart w:id="8081" w:name="_Toc469407919"/>
              <w:bookmarkStart w:id="8082" w:name="_Toc469493867"/>
              <w:bookmarkStart w:id="8083" w:name="_Toc469498686"/>
              <w:bookmarkEnd w:id="8075"/>
              <w:bookmarkEnd w:id="8076"/>
              <w:bookmarkEnd w:id="8077"/>
              <w:bookmarkEnd w:id="8078"/>
              <w:bookmarkEnd w:id="8079"/>
              <w:bookmarkEnd w:id="8080"/>
              <w:bookmarkEnd w:id="8081"/>
              <w:bookmarkEnd w:id="8082"/>
              <w:bookmarkEnd w:id="8083"/>
            </w:del>
          </w:p>
        </w:tc>
        <w:tc>
          <w:tcPr>
            <w:tcW w:w="979" w:type="pct"/>
            <w:tcBorders>
              <w:top w:val="nil"/>
              <w:left w:val="nil"/>
              <w:bottom w:val="single" w:sz="4" w:space="0" w:color="auto"/>
              <w:right w:val="single" w:sz="4" w:space="0" w:color="auto"/>
            </w:tcBorders>
            <w:shd w:val="clear" w:color="auto" w:fill="auto"/>
            <w:noWrap/>
            <w:vAlign w:val="center"/>
            <w:hideMark/>
          </w:tcPr>
          <w:p w14:paraId="5F591147" w14:textId="10D24DB1" w:rsidR="00771B02" w:rsidRPr="00C965EF" w:rsidDel="00C661A2" w:rsidRDefault="00771B02" w:rsidP="00EE62F2">
            <w:pPr>
              <w:spacing w:after="0"/>
              <w:rPr>
                <w:del w:id="8084" w:author="Patel, Rinkesh" w:date="2016-09-26T17:28:00Z"/>
                <w:rFonts w:ascii="Calibri" w:hAnsi="Calibri"/>
                <w:sz w:val="18"/>
                <w:szCs w:val="18"/>
              </w:rPr>
            </w:pPr>
            <w:del w:id="8085" w:author="Patel, Rinkesh" w:date="2016-09-26T17:28:00Z">
              <w:r w:rsidRPr="00C965EF" w:rsidDel="00C661A2">
                <w:rPr>
                  <w:rFonts w:ascii="Calibri" w:hAnsi="Calibri"/>
                  <w:sz w:val="18"/>
                  <w:szCs w:val="18"/>
                </w:rPr>
                <w:delText> </w:delText>
              </w:r>
              <w:bookmarkStart w:id="8086" w:name="_Toc463004478"/>
              <w:bookmarkStart w:id="8087" w:name="_Toc463029140"/>
              <w:bookmarkStart w:id="8088" w:name="_Toc464056146"/>
              <w:bookmarkStart w:id="8089" w:name="_Toc464729680"/>
              <w:bookmarkStart w:id="8090" w:name="_Toc468181829"/>
              <w:bookmarkStart w:id="8091" w:name="_Toc468183143"/>
              <w:bookmarkStart w:id="8092" w:name="_Toc469407920"/>
              <w:bookmarkStart w:id="8093" w:name="_Toc469493868"/>
              <w:bookmarkStart w:id="8094" w:name="_Toc469498687"/>
              <w:bookmarkEnd w:id="8086"/>
              <w:bookmarkEnd w:id="8087"/>
              <w:bookmarkEnd w:id="8088"/>
              <w:bookmarkEnd w:id="8089"/>
              <w:bookmarkEnd w:id="8090"/>
              <w:bookmarkEnd w:id="8091"/>
              <w:bookmarkEnd w:id="8092"/>
              <w:bookmarkEnd w:id="8093"/>
              <w:bookmarkEnd w:id="8094"/>
            </w:del>
          </w:p>
        </w:tc>
        <w:tc>
          <w:tcPr>
            <w:tcW w:w="862" w:type="pct"/>
            <w:tcBorders>
              <w:top w:val="nil"/>
              <w:left w:val="nil"/>
              <w:bottom w:val="single" w:sz="4" w:space="0" w:color="auto"/>
              <w:right w:val="single" w:sz="4" w:space="0" w:color="auto"/>
            </w:tcBorders>
            <w:shd w:val="clear" w:color="auto" w:fill="auto"/>
            <w:noWrap/>
            <w:vAlign w:val="center"/>
            <w:hideMark/>
          </w:tcPr>
          <w:p w14:paraId="76F8BCFD" w14:textId="3813D43B" w:rsidR="00771B02" w:rsidRPr="00C965EF" w:rsidDel="00C661A2" w:rsidRDefault="00771B02" w:rsidP="00EE62F2">
            <w:pPr>
              <w:spacing w:after="0"/>
              <w:rPr>
                <w:del w:id="8095" w:author="Patel, Rinkesh" w:date="2016-09-26T17:28:00Z"/>
                <w:rFonts w:ascii="Calibri" w:hAnsi="Calibri"/>
                <w:sz w:val="18"/>
                <w:szCs w:val="18"/>
              </w:rPr>
            </w:pPr>
            <w:del w:id="8096" w:author="Patel, Rinkesh" w:date="2016-09-26T17:28:00Z">
              <w:r w:rsidRPr="00C965EF" w:rsidDel="00C661A2">
                <w:rPr>
                  <w:rFonts w:ascii="Calibri" w:hAnsi="Calibri"/>
                  <w:sz w:val="18"/>
                  <w:szCs w:val="18"/>
                </w:rPr>
                <w:delText> </w:delText>
              </w:r>
              <w:bookmarkStart w:id="8097" w:name="_Toc463004479"/>
              <w:bookmarkStart w:id="8098" w:name="_Toc463029141"/>
              <w:bookmarkStart w:id="8099" w:name="_Toc464056147"/>
              <w:bookmarkStart w:id="8100" w:name="_Toc464729681"/>
              <w:bookmarkStart w:id="8101" w:name="_Toc468181830"/>
              <w:bookmarkStart w:id="8102" w:name="_Toc468183144"/>
              <w:bookmarkStart w:id="8103" w:name="_Toc469407921"/>
              <w:bookmarkStart w:id="8104" w:name="_Toc469493869"/>
              <w:bookmarkStart w:id="8105" w:name="_Toc469498688"/>
              <w:bookmarkEnd w:id="8097"/>
              <w:bookmarkEnd w:id="8098"/>
              <w:bookmarkEnd w:id="8099"/>
              <w:bookmarkEnd w:id="8100"/>
              <w:bookmarkEnd w:id="8101"/>
              <w:bookmarkEnd w:id="8102"/>
              <w:bookmarkEnd w:id="8103"/>
              <w:bookmarkEnd w:id="8104"/>
              <w:bookmarkEnd w:id="8105"/>
            </w:del>
          </w:p>
        </w:tc>
        <w:bookmarkStart w:id="8106" w:name="_Toc463004480"/>
        <w:bookmarkStart w:id="8107" w:name="_Toc463029142"/>
        <w:bookmarkStart w:id="8108" w:name="_Toc464056148"/>
        <w:bookmarkStart w:id="8109" w:name="_Toc464729682"/>
        <w:bookmarkStart w:id="8110" w:name="_Toc468181831"/>
        <w:bookmarkStart w:id="8111" w:name="_Toc468183145"/>
        <w:bookmarkStart w:id="8112" w:name="_Toc469407922"/>
        <w:bookmarkStart w:id="8113" w:name="_Toc469493870"/>
        <w:bookmarkStart w:id="8114" w:name="_Toc469498689"/>
        <w:bookmarkEnd w:id="8106"/>
        <w:bookmarkEnd w:id="8107"/>
        <w:bookmarkEnd w:id="8108"/>
        <w:bookmarkEnd w:id="8109"/>
        <w:bookmarkEnd w:id="8110"/>
        <w:bookmarkEnd w:id="8111"/>
        <w:bookmarkEnd w:id="8112"/>
        <w:bookmarkEnd w:id="8113"/>
        <w:bookmarkEnd w:id="8114"/>
      </w:tr>
      <w:tr w:rsidR="00771B02" w:rsidRPr="00C965EF" w:rsidDel="00C661A2" w14:paraId="64660F46" w14:textId="62EC01E0" w:rsidTr="00722130">
        <w:trPr>
          <w:trHeight w:val="300"/>
          <w:del w:id="8115"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574D775B" w14:textId="4684A87C" w:rsidR="00771B02" w:rsidRPr="00C965EF" w:rsidDel="00C661A2" w:rsidRDefault="00771B02" w:rsidP="00EE62F2">
            <w:pPr>
              <w:spacing w:after="0"/>
              <w:rPr>
                <w:del w:id="8116" w:author="Patel, Rinkesh" w:date="2016-09-26T17:28:00Z"/>
                <w:rFonts w:ascii="Calibri" w:hAnsi="Calibri"/>
                <w:sz w:val="18"/>
                <w:szCs w:val="18"/>
              </w:rPr>
            </w:pPr>
            <w:del w:id="8117" w:author="Patel, Rinkesh" w:date="2016-09-26T17:28:00Z">
              <w:r w:rsidRPr="00C965EF" w:rsidDel="00C661A2">
                <w:rPr>
                  <w:rFonts w:ascii="Calibri" w:hAnsi="Calibri"/>
                  <w:sz w:val="18"/>
                  <w:szCs w:val="18"/>
                </w:rPr>
                <w:delText>SHIPPED_AT</w:delText>
              </w:r>
              <w:bookmarkStart w:id="8118" w:name="_Toc463004481"/>
              <w:bookmarkStart w:id="8119" w:name="_Toc463029143"/>
              <w:bookmarkStart w:id="8120" w:name="_Toc464056149"/>
              <w:bookmarkStart w:id="8121" w:name="_Toc464729683"/>
              <w:bookmarkStart w:id="8122" w:name="_Toc468181832"/>
              <w:bookmarkStart w:id="8123" w:name="_Toc468183146"/>
              <w:bookmarkStart w:id="8124" w:name="_Toc469407923"/>
              <w:bookmarkStart w:id="8125" w:name="_Toc469493871"/>
              <w:bookmarkStart w:id="8126" w:name="_Toc469498690"/>
              <w:bookmarkEnd w:id="8118"/>
              <w:bookmarkEnd w:id="8119"/>
              <w:bookmarkEnd w:id="8120"/>
              <w:bookmarkEnd w:id="8121"/>
              <w:bookmarkEnd w:id="8122"/>
              <w:bookmarkEnd w:id="8123"/>
              <w:bookmarkEnd w:id="8124"/>
              <w:bookmarkEnd w:id="8125"/>
              <w:bookmarkEnd w:id="8126"/>
            </w:del>
          </w:p>
        </w:tc>
        <w:tc>
          <w:tcPr>
            <w:tcW w:w="627" w:type="pct"/>
            <w:tcBorders>
              <w:top w:val="nil"/>
              <w:left w:val="nil"/>
              <w:bottom w:val="single" w:sz="4" w:space="0" w:color="auto"/>
              <w:right w:val="single" w:sz="4" w:space="0" w:color="auto"/>
            </w:tcBorders>
            <w:shd w:val="clear" w:color="auto" w:fill="auto"/>
            <w:noWrap/>
            <w:vAlign w:val="center"/>
            <w:hideMark/>
          </w:tcPr>
          <w:p w14:paraId="51E8C250" w14:textId="44C4C3A8" w:rsidR="00771B02" w:rsidRPr="00C965EF" w:rsidDel="00C661A2" w:rsidRDefault="00771B02" w:rsidP="00EE62F2">
            <w:pPr>
              <w:spacing w:after="0"/>
              <w:rPr>
                <w:del w:id="8127" w:author="Patel, Rinkesh" w:date="2016-09-26T17:28:00Z"/>
                <w:rFonts w:ascii="Calibri" w:hAnsi="Calibri"/>
                <w:sz w:val="18"/>
                <w:szCs w:val="18"/>
              </w:rPr>
            </w:pPr>
            <w:del w:id="8128" w:author="Patel, Rinkesh" w:date="2016-09-26T17:28:00Z">
              <w:r w:rsidRPr="00C965EF" w:rsidDel="00C661A2">
                <w:rPr>
                  <w:rFonts w:ascii="Calibri" w:hAnsi="Calibri"/>
                  <w:sz w:val="18"/>
                  <w:szCs w:val="18"/>
                </w:rPr>
                <w:delText>X</w:delText>
              </w:r>
              <w:bookmarkStart w:id="8129" w:name="_Toc463004482"/>
              <w:bookmarkStart w:id="8130" w:name="_Toc463029144"/>
              <w:bookmarkStart w:id="8131" w:name="_Toc464056150"/>
              <w:bookmarkStart w:id="8132" w:name="_Toc464729684"/>
              <w:bookmarkStart w:id="8133" w:name="_Toc468181833"/>
              <w:bookmarkStart w:id="8134" w:name="_Toc468183147"/>
              <w:bookmarkStart w:id="8135" w:name="_Toc469407924"/>
              <w:bookmarkStart w:id="8136" w:name="_Toc469493872"/>
              <w:bookmarkStart w:id="8137" w:name="_Toc469498691"/>
              <w:bookmarkEnd w:id="8129"/>
              <w:bookmarkEnd w:id="8130"/>
              <w:bookmarkEnd w:id="8131"/>
              <w:bookmarkEnd w:id="8132"/>
              <w:bookmarkEnd w:id="8133"/>
              <w:bookmarkEnd w:id="8134"/>
              <w:bookmarkEnd w:id="8135"/>
              <w:bookmarkEnd w:id="8136"/>
              <w:bookmarkEnd w:id="8137"/>
            </w:del>
          </w:p>
        </w:tc>
        <w:tc>
          <w:tcPr>
            <w:tcW w:w="979" w:type="pct"/>
            <w:tcBorders>
              <w:top w:val="nil"/>
              <w:left w:val="nil"/>
              <w:bottom w:val="single" w:sz="4" w:space="0" w:color="auto"/>
              <w:right w:val="single" w:sz="4" w:space="0" w:color="auto"/>
            </w:tcBorders>
            <w:shd w:val="clear" w:color="auto" w:fill="auto"/>
            <w:noWrap/>
            <w:vAlign w:val="center"/>
            <w:hideMark/>
          </w:tcPr>
          <w:p w14:paraId="6973523F" w14:textId="5BA44DB3" w:rsidR="00771B02" w:rsidRPr="00C965EF" w:rsidDel="00C661A2" w:rsidRDefault="00771B02" w:rsidP="00EE62F2">
            <w:pPr>
              <w:spacing w:after="0"/>
              <w:rPr>
                <w:del w:id="8138" w:author="Patel, Rinkesh" w:date="2016-09-26T17:28:00Z"/>
                <w:rFonts w:ascii="Calibri" w:hAnsi="Calibri"/>
                <w:sz w:val="18"/>
                <w:szCs w:val="18"/>
              </w:rPr>
            </w:pPr>
            <w:del w:id="8139" w:author="Patel, Rinkesh" w:date="2016-09-26T17:28:00Z">
              <w:r w:rsidRPr="00C965EF" w:rsidDel="00C661A2">
                <w:rPr>
                  <w:rFonts w:ascii="Calibri" w:hAnsi="Calibri"/>
                  <w:sz w:val="18"/>
                  <w:szCs w:val="18"/>
                </w:rPr>
                <w:delText> </w:delText>
              </w:r>
              <w:bookmarkStart w:id="8140" w:name="_Toc463004483"/>
              <w:bookmarkStart w:id="8141" w:name="_Toc463029145"/>
              <w:bookmarkStart w:id="8142" w:name="_Toc464056151"/>
              <w:bookmarkStart w:id="8143" w:name="_Toc464729685"/>
              <w:bookmarkStart w:id="8144" w:name="_Toc468181834"/>
              <w:bookmarkStart w:id="8145" w:name="_Toc468183148"/>
              <w:bookmarkStart w:id="8146" w:name="_Toc469407925"/>
              <w:bookmarkStart w:id="8147" w:name="_Toc469493873"/>
              <w:bookmarkStart w:id="8148" w:name="_Toc469498692"/>
              <w:bookmarkEnd w:id="8140"/>
              <w:bookmarkEnd w:id="8141"/>
              <w:bookmarkEnd w:id="8142"/>
              <w:bookmarkEnd w:id="8143"/>
              <w:bookmarkEnd w:id="8144"/>
              <w:bookmarkEnd w:id="8145"/>
              <w:bookmarkEnd w:id="8146"/>
              <w:bookmarkEnd w:id="8147"/>
              <w:bookmarkEnd w:id="8148"/>
            </w:del>
          </w:p>
        </w:tc>
        <w:tc>
          <w:tcPr>
            <w:tcW w:w="862" w:type="pct"/>
            <w:tcBorders>
              <w:top w:val="nil"/>
              <w:left w:val="nil"/>
              <w:bottom w:val="single" w:sz="4" w:space="0" w:color="auto"/>
              <w:right w:val="single" w:sz="4" w:space="0" w:color="auto"/>
            </w:tcBorders>
            <w:shd w:val="clear" w:color="auto" w:fill="auto"/>
            <w:noWrap/>
            <w:vAlign w:val="center"/>
            <w:hideMark/>
          </w:tcPr>
          <w:p w14:paraId="08273D44" w14:textId="13B35C63" w:rsidR="00771B02" w:rsidRPr="00C965EF" w:rsidDel="00C661A2" w:rsidRDefault="00771B02" w:rsidP="00EE62F2">
            <w:pPr>
              <w:spacing w:after="0"/>
              <w:rPr>
                <w:del w:id="8149" w:author="Patel, Rinkesh" w:date="2016-09-26T17:28:00Z"/>
                <w:rFonts w:ascii="Calibri" w:hAnsi="Calibri"/>
                <w:sz w:val="18"/>
                <w:szCs w:val="18"/>
              </w:rPr>
            </w:pPr>
            <w:del w:id="8150" w:author="Patel, Rinkesh" w:date="2016-09-26T17:28:00Z">
              <w:r w:rsidRPr="00C965EF" w:rsidDel="00C661A2">
                <w:rPr>
                  <w:rFonts w:ascii="Calibri" w:hAnsi="Calibri"/>
                  <w:sz w:val="18"/>
                  <w:szCs w:val="18"/>
                </w:rPr>
                <w:delText> </w:delText>
              </w:r>
              <w:bookmarkStart w:id="8151" w:name="_Toc463004484"/>
              <w:bookmarkStart w:id="8152" w:name="_Toc463029146"/>
              <w:bookmarkStart w:id="8153" w:name="_Toc464056152"/>
              <w:bookmarkStart w:id="8154" w:name="_Toc464729686"/>
              <w:bookmarkStart w:id="8155" w:name="_Toc468181835"/>
              <w:bookmarkStart w:id="8156" w:name="_Toc468183149"/>
              <w:bookmarkStart w:id="8157" w:name="_Toc469407926"/>
              <w:bookmarkStart w:id="8158" w:name="_Toc469493874"/>
              <w:bookmarkStart w:id="8159" w:name="_Toc469498693"/>
              <w:bookmarkEnd w:id="8151"/>
              <w:bookmarkEnd w:id="8152"/>
              <w:bookmarkEnd w:id="8153"/>
              <w:bookmarkEnd w:id="8154"/>
              <w:bookmarkEnd w:id="8155"/>
              <w:bookmarkEnd w:id="8156"/>
              <w:bookmarkEnd w:id="8157"/>
              <w:bookmarkEnd w:id="8158"/>
              <w:bookmarkEnd w:id="8159"/>
            </w:del>
          </w:p>
        </w:tc>
        <w:bookmarkStart w:id="8160" w:name="_Toc463004485"/>
        <w:bookmarkStart w:id="8161" w:name="_Toc463029147"/>
        <w:bookmarkStart w:id="8162" w:name="_Toc464056153"/>
        <w:bookmarkStart w:id="8163" w:name="_Toc464729687"/>
        <w:bookmarkStart w:id="8164" w:name="_Toc468181836"/>
        <w:bookmarkStart w:id="8165" w:name="_Toc468183150"/>
        <w:bookmarkStart w:id="8166" w:name="_Toc469407927"/>
        <w:bookmarkStart w:id="8167" w:name="_Toc469493875"/>
        <w:bookmarkStart w:id="8168" w:name="_Toc469498694"/>
        <w:bookmarkEnd w:id="8160"/>
        <w:bookmarkEnd w:id="8161"/>
        <w:bookmarkEnd w:id="8162"/>
        <w:bookmarkEnd w:id="8163"/>
        <w:bookmarkEnd w:id="8164"/>
        <w:bookmarkEnd w:id="8165"/>
        <w:bookmarkEnd w:id="8166"/>
        <w:bookmarkEnd w:id="8167"/>
        <w:bookmarkEnd w:id="8168"/>
      </w:tr>
      <w:tr w:rsidR="00771B02" w:rsidRPr="00C965EF" w:rsidDel="00C661A2" w14:paraId="4FF741F8" w14:textId="1F379B83" w:rsidTr="00722130">
        <w:trPr>
          <w:trHeight w:val="300"/>
          <w:del w:id="8169"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3A64EBC3" w14:textId="0B445973" w:rsidR="00771B02" w:rsidRPr="00C965EF" w:rsidDel="00C661A2" w:rsidRDefault="00771B02" w:rsidP="00EE62F2">
            <w:pPr>
              <w:spacing w:after="0"/>
              <w:rPr>
                <w:del w:id="8170" w:author="Patel, Rinkesh" w:date="2016-09-26T17:28:00Z"/>
                <w:rFonts w:ascii="Calibri" w:hAnsi="Calibri"/>
                <w:sz w:val="18"/>
                <w:szCs w:val="18"/>
              </w:rPr>
            </w:pPr>
            <w:del w:id="8171" w:author="Patel, Rinkesh" w:date="2016-09-26T17:28:00Z">
              <w:r w:rsidRPr="00C965EF" w:rsidDel="00C661A2">
                <w:rPr>
                  <w:rFonts w:ascii="Calibri" w:hAnsi="Calibri"/>
                  <w:sz w:val="18"/>
                  <w:szCs w:val="18"/>
                </w:rPr>
                <w:delText>RETURNED_AT</w:delText>
              </w:r>
              <w:bookmarkStart w:id="8172" w:name="_Toc463004486"/>
              <w:bookmarkStart w:id="8173" w:name="_Toc463029148"/>
              <w:bookmarkStart w:id="8174" w:name="_Toc464056154"/>
              <w:bookmarkStart w:id="8175" w:name="_Toc464729688"/>
              <w:bookmarkStart w:id="8176" w:name="_Toc468181837"/>
              <w:bookmarkStart w:id="8177" w:name="_Toc468183151"/>
              <w:bookmarkStart w:id="8178" w:name="_Toc469407928"/>
              <w:bookmarkStart w:id="8179" w:name="_Toc469493876"/>
              <w:bookmarkStart w:id="8180" w:name="_Toc469498695"/>
              <w:bookmarkEnd w:id="8172"/>
              <w:bookmarkEnd w:id="8173"/>
              <w:bookmarkEnd w:id="8174"/>
              <w:bookmarkEnd w:id="8175"/>
              <w:bookmarkEnd w:id="8176"/>
              <w:bookmarkEnd w:id="8177"/>
              <w:bookmarkEnd w:id="8178"/>
              <w:bookmarkEnd w:id="8179"/>
              <w:bookmarkEnd w:id="8180"/>
            </w:del>
          </w:p>
        </w:tc>
        <w:tc>
          <w:tcPr>
            <w:tcW w:w="627" w:type="pct"/>
            <w:tcBorders>
              <w:top w:val="nil"/>
              <w:left w:val="nil"/>
              <w:bottom w:val="single" w:sz="4" w:space="0" w:color="auto"/>
              <w:right w:val="single" w:sz="4" w:space="0" w:color="auto"/>
            </w:tcBorders>
            <w:shd w:val="clear" w:color="auto" w:fill="auto"/>
            <w:noWrap/>
            <w:vAlign w:val="center"/>
            <w:hideMark/>
          </w:tcPr>
          <w:p w14:paraId="4CB570EE" w14:textId="1DA3CE35" w:rsidR="00771B02" w:rsidRPr="00C965EF" w:rsidDel="00C661A2" w:rsidRDefault="00771B02" w:rsidP="00EE62F2">
            <w:pPr>
              <w:spacing w:after="0"/>
              <w:rPr>
                <w:del w:id="8181" w:author="Patel, Rinkesh" w:date="2016-09-26T17:28:00Z"/>
                <w:rFonts w:ascii="Calibri" w:hAnsi="Calibri"/>
                <w:sz w:val="18"/>
                <w:szCs w:val="18"/>
              </w:rPr>
            </w:pPr>
            <w:del w:id="8182" w:author="Patel, Rinkesh" w:date="2016-09-26T17:28:00Z">
              <w:r w:rsidRPr="00C965EF" w:rsidDel="00C661A2">
                <w:rPr>
                  <w:rFonts w:ascii="Calibri" w:hAnsi="Calibri"/>
                  <w:sz w:val="18"/>
                  <w:szCs w:val="18"/>
                </w:rPr>
                <w:delText> </w:delText>
              </w:r>
              <w:bookmarkStart w:id="8183" w:name="_Toc463004487"/>
              <w:bookmarkStart w:id="8184" w:name="_Toc463029149"/>
              <w:bookmarkStart w:id="8185" w:name="_Toc464056155"/>
              <w:bookmarkStart w:id="8186" w:name="_Toc464729689"/>
              <w:bookmarkStart w:id="8187" w:name="_Toc468181838"/>
              <w:bookmarkStart w:id="8188" w:name="_Toc468183152"/>
              <w:bookmarkStart w:id="8189" w:name="_Toc469407929"/>
              <w:bookmarkStart w:id="8190" w:name="_Toc469493877"/>
              <w:bookmarkStart w:id="8191" w:name="_Toc469498696"/>
              <w:bookmarkEnd w:id="8183"/>
              <w:bookmarkEnd w:id="8184"/>
              <w:bookmarkEnd w:id="8185"/>
              <w:bookmarkEnd w:id="8186"/>
              <w:bookmarkEnd w:id="8187"/>
              <w:bookmarkEnd w:id="8188"/>
              <w:bookmarkEnd w:id="8189"/>
              <w:bookmarkEnd w:id="8190"/>
              <w:bookmarkEnd w:id="8191"/>
            </w:del>
          </w:p>
        </w:tc>
        <w:tc>
          <w:tcPr>
            <w:tcW w:w="979" w:type="pct"/>
            <w:tcBorders>
              <w:top w:val="nil"/>
              <w:left w:val="nil"/>
              <w:bottom w:val="single" w:sz="4" w:space="0" w:color="auto"/>
              <w:right w:val="single" w:sz="4" w:space="0" w:color="auto"/>
            </w:tcBorders>
            <w:shd w:val="clear" w:color="auto" w:fill="auto"/>
            <w:noWrap/>
            <w:vAlign w:val="center"/>
            <w:hideMark/>
          </w:tcPr>
          <w:p w14:paraId="67BA332D" w14:textId="6B7369EB" w:rsidR="00771B02" w:rsidRPr="00C965EF" w:rsidDel="00C661A2" w:rsidRDefault="00771B02" w:rsidP="00EE62F2">
            <w:pPr>
              <w:spacing w:after="0"/>
              <w:rPr>
                <w:del w:id="8192" w:author="Patel, Rinkesh" w:date="2016-09-26T17:28:00Z"/>
                <w:rFonts w:ascii="Calibri" w:hAnsi="Calibri"/>
                <w:sz w:val="18"/>
                <w:szCs w:val="18"/>
              </w:rPr>
            </w:pPr>
            <w:del w:id="8193" w:author="Patel, Rinkesh" w:date="2016-09-26T17:28:00Z">
              <w:r w:rsidRPr="00C965EF" w:rsidDel="00C661A2">
                <w:rPr>
                  <w:rFonts w:ascii="Calibri" w:hAnsi="Calibri"/>
                  <w:sz w:val="18"/>
                  <w:szCs w:val="18"/>
                </w:rPr>
                <w:delText>X</w:delText>
              </w:r>
              <w:bookmarkStart w:id="8194" w:name="_Toc463004488"/>
              <w:bookmarkStart w:id="8195" w:name="_Toc463029150"/>
              <w:bookmarkStart w:id="8196" w:name="_Toc464056156"/>
              <w:bookmarkStart w:id="8197" w:name="_Toc464729690"/>
              <w:bookmarkStart w:id="8198" w:name="_Toc468181839"/>
              <w:bookmarkStart w:id="8199" w:name="_Toc468183153"/>
              <w:bookmarkStart w:id="8200" w:name="_Toc469407930"/>
              <w:bookmarkStart w:id="8201" w:name="_Toc469493878"/>
              <w:bookmarkStart w:id="8202" w:name="_Toc469498697"/>
              <w:bookmarkEnd w:id="8194"/>
              <w:bookmarkEnd w:id="8195"/>
              <w:bookmarkEnd w:id="8196"/>
              <w:bookmarkEnd w:id="8197"/>
              <w:bookmarkEnd w:id="8198"/>
              <w:bookmarkEnd w:id="8199"/>
              <w:bookmarkEnd w:id="8200"/>
              <w:bookmarkEnd w:id="8201"/>
              <w:bookmarkEnd w:id="8202"/>
            </w:del>
          </w:p>
        </w:tc>
        <w:tc>
          <w:tcPr>
            <w:tcW w:w="862" w:type="pct"/>
            <w:tcBorders>
              <w:top w:val="nil"/>
              <w:left w:val="nil"/>
              <w:bottom w:val="single" w:sz="4" w:space="0" w:color="auto"/>
              <w:right w:val="single" w:sz="4" w:space="0" w:color="auto"/>
            </w:tcBorders>
            <w:shd w:val="clear" w:color="auto" w:fill="auto"/>
            <w:noWrap/>
            <w:vAlign w:val="center"/>
            <w:hideMark/>
          </w:tcPr>
          <w:p w14:paraId="6D4A2195" w14:textId="0B0D7B15" w:rsidR="00771B02" w:rsidRPr="00C965EF" w:rsidDel="00C661A2" w:rsidRDefault="00771B02" w:rsidP="00EE62F2">
            <w:pPr>
              <w:spacing w:after="0"/>
              <w:rPr>
                <w:del w:id="8203" w:author="Patel, Rinkesh" w:date="2016-09-26T17:28:00Z"/>
                <w:rFonts w:ascii="Calibri" w:hAnsi="Calibri"/>
                <w:sz w:val="18"/>
                <w:szCs w:val="18"/>
              </w:rPr>
            </w:pPr>
            <w:del w:id="8204" w:author="Patel, Rinkesh" w:date="2016-09-26T17:28:00Z">
              <w:r w:rsidRPr="00C965EF" w:rsidDel="00C661A2">
                <w:rPr>
                  <w:rFonts w:ascii="Calibri" w:hAnsi="Calibri"/>
                  <w:sz w:val="18"/>
                  <w:szCs w:val="18"/>
                </w:rPr>
                <w:delText> </w:delText>
              </w:r>
              <w:bookmarkStart w:id="8205" w:name="_Toc463004489"/>
              <w:bookmarkStart w:id="8206" w:name="_Toc463029151"/>
              <w:bookmarkStart w:id="8207" w:name="_Toc464056157"/>
              <w:bookmarkStart w:id="8208" w:name="_Toc464729691"/>
              <w:bookmarkStart w:id="8209" w:name="_Toc468181840"/>
              <w:bookmarkStart w:id="8210" w:name="_Toc468183154"/>
              <w:bookmarkStart w:id="8211" w:name="_Toc469407931"/>
              <w:bookmarkStart w:id="8212" w:name="_Toc469493879"/>
              <w:bookmarkStart w:id="8213" w:name="_Toc469498698"/>
              <w:bookmarkEnd w:id="8205"/>
              <w:bookmarkEnd w:id="8206"/>
              <w:bookmarkEnd w:id="8207"/>
              <w:bookmarkEnd w:id="8208"/>
              <w:bookmarkEnd w:id="8209"/>
              <w:bookmarkEnd w:id="8210"/>
              <w:bookmarkEnd w:id="8211"/>
              <w:bookmarkEnd w:id="8212"/>
              <w:bookmarkEnd w:id="8213"/>
            </w:del>
          </w:p>
        </w:tc>
        <w:bookmarkStart w:id="8214" w:name="_Toc463004490"/>
        <w:bookmarkStart w:id="8215" w:name="_Toc463029152"/>
        <w:bookmarkStart w:id="8216" w:name="_Toc464056158"/>
        <w:bookmarkStart w:id="8217" w:name="_Toc464729692"/>
        <w:bookmarkStart w:id="8218" w:name="_Toc468181841"/>
        <w:bookmarkStart w:id="8219" w:name="_Toc468183155"/>
        <w:bookmarkStart w:id="8220" w:name="_Toc469407932"/>
        <w:bookmarkStart w:id="8221" w:name="_Toc469493880"/>
        <w:bookmarkStart w:id="8222" w:name="_Toc469498699"/>
        <w:bookmarkEnd w:id="8214"/>
        <w:bookmarkEnd w:id="8215"/>
        <w:bookmarkEnd w:id="8216"/>
        <w:bookmarkEnd w:id="8217"/>
        <w:bookmarkEnd w:id="8218"/>
        <w:bookmarkEnd w:id="8219"/>
        <w:bookmarkEnd w:id="8220"/>
        <w:bookmarkEnd w:id="8221"/>
        <w:bookmarkEnd w:id="8222"/>
      </w:tr>
      <w:tr w:rsidR="00771B02" w:rsidRPr="00C965EF" w:rsidDel="00C661A2" w14:paraId="7530C79C" w14:textId="2DCE7A6A" w:rsidTr="00722130">
        <w:trPr>
          <w:trHeight w:val="300"/>
          <w:del w:id="8223" w:author="Patel, Rinkesh" w:date="2016-09-26T17:28:00Z"/>
        </w:trPr>
        <w:tc>
          <w:tcPr>
            <w:tcW w:w="2533" w:type="pct"/>
            <w:tcBorders>
              <w:top w:val="nil"/>
              <w:left w:val="single" w:sz="4" w:space="0" w:color="auto"/>
              <w:bottom w:val="single" w:sz="4" w:space="0" w:color="auto"/>
              <w:right w:val="single" w:sz="4" w:space="0" w:color="auto"/>
            </w:tcBorders>
            <w:shd w:val="clear" w:color="auto" w:fill="auto"/>
            <w:noWrap/>
            <w:vAlign w:val="center"/>
            <w:hideMark/>
          </w:tcPr>
          <w:p w14:paraId="5BAAB636" w14:textId="7C4C7AC0" w:rsidR="00771B02" w:rsidRPr="00C965EF" w:rsidDel="00C661A2" w:rsidRDefault="00771B02" w:rsidP="00EE62F2">
            <w:pPr>
              <w:spacing w:after="0"/>
              <w:rPr>
                <w:del w:id="8224" w:author="Patel, Rinkesh" w:date="2016-09-26T17:28:00Z"/>
                <w:rFonts w:ascii="Calibri" w:hAnsi="Calibri"/>
                <w:sz w:val="18"/>
                <w:szCs w:val="18"/>
              </w:rPr>
            </w:pPr>
            <w:del w:id="8225" w:author="Patel, Rinkesh" w:date="2016-09-26T17:28:00Z">
              <w:r w:rsidRPr="00C965EF" w:rsidDel="00C661A2">
                <w:rPr>
                  <w:rFonts w:ascii="Calibri" w:hAnsi="Calibri"/>
                  <w:sz w:val="18"/>
                  <w:szCs w:val="18"/>
                </w:rPr>
                <w:delText>CLOSED_AT</w:delText>
              </w:r>
              <w:bookmarkStart w:id="8226" w:name="_Toc463004491"/>
              <w:bookmarkStart w:id="8227" w:name="_Toc463029153"/>
              <w:bookmarkStart w:id="8228" w:name="_Toc464056159"/>
              <w:bookmarkStart w:id="8229" w:name="_Toc464729693"/>
              <w:bookmarkStart w:id="8230" w:name="_Toc468181842"/>
              <w:bookmarkStart w:id="8231" w:name="_Toc468183156"/>
              <w:bookmarkStart w:id="8232" w:name="_Toc469407933"/>
              <w:bookmarkStart w:id="8233" w:name="_Toc469493881"/>
              <w:bookmarkStart w:id="8234" w:name="_Toc469498700"/>
              <w:bookmarkEnd w:id="8226"/>
              <w:bookmarkEnd w:id="8227"/>
              <w:bookmarkEnd w:id="8228"/>
              <w:bookmarkEnd w:id="8229"/>
              <w:bookmarkEnd w:id="8230"/>
              <w:bookmarkEnd w:id="8231"/>
              <w:bookmarkEnd w:id="8232"/>
              <w:bookmarkEnd w:id="8233"/>
              <w:bookmarkEnd w:id="8234"/>
            </w:del>
          </w:p>
        </w:tc>
        <w:tc>
          <w:tcPr>
            <w:tcW w:w="627" w:type="pct"/>
            <w:tcBorders>
              <w:top w:val="nil"/>
              <w:left w:val="nil"/>
              <w:bottom w:val="single" w:sz="4" w:space="0" w:color="auto"/>
              <w:right w:val="single" w:sz="4" w:space="0" w:color="auto"/>
            </w:tcBorders>
            <w:shd w:val="clear" w:color="auto" w:fill="auto"/>
            <w:noWrap/>
            <w:vAlign w:val="center"/>
            <w:hideMark/>
          </w:tcPr>
          <w:p w14:paraId="3F1D1DC5" w14:textId="42072E63" w:rsidR="00771B02" w:rsidRPr="00C965EF" w:rsidDel="00C661A2" w:rsidRDefault="00771B02" w:rsidP="00EE62F2">
            <w:pPr>
              <w:spacing w:after="0"/>
              <w:rPr>
                <w:del w:id="8235" w:author="Patel, Rinkesh" w:date="2016-09-26T17:28:00Z"/>
                <w:rFonts w:ascii="Calibri" w:hAnsi="Calibri"/>
                <w:sz w:val="18"/>
                <w:szCs w:val="18"/>
              </w:rPr>
            </w:pPr>
            <w:del w:id="8236" w:author="Patel, Rinkesh" w:date="2016-09-26T17:28:00Z">
              <w:r w:rsidDel="00C661A2">
                <w:rPr>
                  <w:rFonts w:ascii="Calibri" w:hAnsi="Calibri"/>
                  <w:sz w:val="18"/>
                  <w:szCs w:val="18"/>
                </w:rPr>
                <w:delText>X*</w:delText>
              </w:r>
              <w:bookmarkStart w:id="8237" w:name="_Toc463004492"/>
              <w:bookmarkStart w:id="8238" w:name="_Toc463029154"/>
              <w:bookmarkStart w:id="8239" w:name="_Toc464056160"/>
              <w:bookmarkStart w:id="8240" w:name="_Toc464729694"/>
              <w:bookmarkStart w:id="8241" w:name="_Toc468181843"/>
              <w:bookmarkStart w:id="8242" w:name="_Toc468183157"/>
              <w:bookmarkStart w:id="8243" w:name="_Toc469407934"/>
              <w:bookmarkStart w:id="8244" w:name="_Toc469493882"/>
              <w:bookmarkStart w:id="8245" w:name="_Toc469498701"/>
              <w:bookmarkEnd w:id="8237"/>
              <w:bookmarkEnd w:id="8238"/>
              <w:bookmarkEnd w:id="8239"/>
              <w:bookmarkEnd w:id="8240"/>
              <w:bookmarkEnd w:id="8241"/>
              <w:bookmarkEnd w:id="8242"/>
              <w:bookmarkEnd w:id="8243"/>
              <w:bookmarkEnd w:id="8244"/>
              <w:bookmarkEnd w:id="8245"/>
            </w:del>
          </w:p>
        </w:tc>
        <w:tc>
          <w:tcPr>
            <w:tcW w:w="979" w:type="pct"/>
            <w:tcBorders>
              <w:top w:val="nil"/>
              <w:left w:val="nil"/>
              <w:bottom w:val="single" w:sz="4" w:space="0" w:color="auto"/>
              <w:right w:val="single" w:sz="4" w:space="0" w:color="auto"/>
            </w:tcBorders>
            <w:shd w:val="clear" w:color="auto" w:fill="auto"/>
            <w:noWrap/>
            <w:vAlign w:val="center"/>
            <w:hideMark/>
          </w:tcPr>
          <w:p w14:paraId="5B0BD479" w14:textId="052114C8" w:rsidR="00771B02" w:rsidRPr="00C965EF" w:rsidDel="00C661A2" w:rsidRDefault="00771B02" w:rsidP="00EE62F2">
            <w:pPr>
              <w:spacing w:after="0"/>
              <w:rPr>
                <w:del w:id="8246" w:author="Patel, Rinkesh" w:date="2016-09-26T17:28:00Z"/>
                <w:rFonts w:ascii="Calibri" w:hAnsi="Calibri"/>
                <w:sz w:val="18"/>
                <w:szCs w:val="18"/>
              </w:rPr>
            </w:pPr>
            <w:del w:id="8247" w:author="Patel, Rinkesh" w:date="2016-09-26T17:28:00Z">
              <w:r w:rsidDel="00C661A2">
                <w:rPr>
                  <w:rFonts w:ascii="Calibri" w:hAnsi="Calibri"/>
                  <w:sz w:val="18"/>
                  <w:szCs w:val="18"/>
                </w:rPr>
                <w:delText>X</w:delText>
              </w:r>
              <w:bookmarkStart w:id="8248" w:name="_Toc463004493"/>
              <w:bookmarkStart w:id="8249" w:name="_Toc463029155"/>
              <w:bookmarkStart w:id="8250" w:name="_Toc464056161"/>
              <w:bookmarkStart w:id="8251" w:name="_Toc464729695"/>
              <w:bookmarkStart w:id="8252" w:name="_Toc468181844"/>
              <w:bookmarkStart w:id="8253" w:name="_Toc468183158"/>
              <w:bookmarkStart w:id="8254" w:name="_Toc469407935"/>
              <w:bookmarkStart w:id="8255" w:name="_Toc469493883"/>
              <w:bookmarkStart w:id="8256" w:name="_Toc469498702"/>
              <w:bookmarkEnd w:id="8248"/>
              <w:bookmarkEnd w:id="8249"/>
              <w:bookmarkEnd w:id="8250"/>
              <w:bookmarkEnd w:id="8251"/>
              <w:bookmarkEnd w:id="8252"/>
              <w:bookmarkEnd w:id="8253"/>
              <w:bookmarkEnd w:id="8254"/>
              <w:bookmarkEnd w:id="8255"/>
              <w:bookmarkEnd w:id="8256"/>
            </w:del>
          </w:p>
        </w:tc>
        <w:tc>
          <w:tcPr>
            <w:tcW w:w="862" w:type="pct"/>
            <w:tcBorders>
              <w:top w:val="nil"/>
              <w:left w:val="nil"/>
              <w:bottom w:val="single" w:sz="4" w:space="0" w:color="auto"/>
              <w:right w:val="single" w:sz="4" w:space="0" w:color="auto"/>
            </w:tcBorders>
            <w:shd w:val="clear" w:color="auto" w:fill="auto"/>
            <w:noWrap/>
            <w:vAlign w:val="center"/>
            <w:hideMark/>
          </w:tcPr>
          <w:p w14:paraId="6FE311DA" w14:textId="6126EFE8" w:rsidR="00771B02" w:rsidRPr="00C965EF" w:rsidDel="00C661A2" w:rsidRDefault="00771B02" w:rsidP="00EE62F2">
            <w:pPr>
              <w:spacing w:after="0"/>
              <w:rPr>
                <w:del w:id="8257" w:author="Patel, Rinkesh" w:date="2016-09-26T17:28:00Z"/>
                <w:rFonts w:ascii="Calibri" w:hAnsi="Calibri"/>
                <w:sz w:val="18"/>
                <w:szCs w:val="18"/>
              </w:rPr>
            </w:pPr>
            <w:bookmarkStart w:id="8258" w:name="_Toc463004494"/>
            <w:bookmarkStart w:id="8259" w:name="_Toc463029156"/>
            <w:bookmarkStart w:id="8260" w:name="_Toc464056162"/>
            <w:bookmarkStart w:id="8261" w:name="_Toc464729696"/>
            <w:bookmarkStart w:id="8262" w:name="_Toc468181845"/>
            <w:bookmarkStart w:id="8263" w:name="_Toc468183159"/>
            <w:bookmarkStart w:id="8264" w:name="_Toc469407936"/>
            <w:bookmarkStart w:id="8265" w:name="_Toc469493884"/>
            <w:bookmarkStart w:id="8266" w:name="_Toc469498703"/>
            <w:bookmarkEnd w:id="8258"/>
            <w:bookmarkEnd w:id="8259"/>
            <w:bookmarkEnd w:id="8260"/>
            <w:bookmarkEnd w:id="8261"/>
            <w:bookmarkEnd w:id="8262"/>
            <w:bookmarkEnd w:id="8263"/>
            <w:bookmarkEnd w:id="8264"/>
            <w:bookmarkEnd w:id="8265"/>
            <w:bookmarkEnd w:id="8266"/>
          </w:p>
        </w:tc>
        <w:bookmarkStart w:id="8267" w:name="_Toc463004495"/>
        <w:bookmarkStart w:id="8268" w:name="_Toc463029157"/>
        <w:bookmarkStart w:id="8269" w:name="_Toc464056163"/>
        <w:bookmarkStart w:id="8270" w:name="_Toc464729697"/>
        <w:bookmarkStart w:id="8271" w:name="_Toc468181846"/>
        <w:bookmarkStart w:id="8272" w:name="_Toc468183160"/>
        <w:bookmarkStart w:id="8273" w:name="_Toc469407937"/>
        <w:bookmarkStart w:id="8274" w:name="_Toc469493885"/>
        <w:bookmarkStart w:id="8275" w:name="_Toc469498704"/>
        <w:bookmarkEnd w:id="8267"/>
        <w:bookmarkEnd w:id="8268"/>
        <w:bookmarkEnd w:id="8269"/>
        <w:bookmarkEnd w:id="8270"/>
        <w:bookmarkEnd w:id="8271"/>
        <w:bookmarkEnd w:id="8272"/>
        <w:bookmarkEnd w:id="8273"/>
        <w:bookmarkEnd w:id="8274"/>
        <w:bookmarkEnd w:id="8275"/>
      </w:tr>
    </w:tbl>
    <w:p w14:paraId="6B66AFC5" w14:textId="21AB8BA8" w:rsidR="00771B02" w:rsidDel="00C661A2" w:rsidRDefault="00771B02" w:rsidP="00771B02">
      <w:pPr>
        <w:ind w:left="1224"/>
        <w:rPr>
          <w:del w:id="8276" w:author="Patel, Rinkesh" w:date="2016-09-26T17:28:00Z"/>
          <w:rFonts w:cs="Arial"/>
        </w:rPr>
      </w:pPr>
      <w:del w:id="8277" w:author="Patel, Rinkesh" w:date="2016-09-26T17:28:00Z">
        <w:r w:rsidDel="00C661A2">
          <w:rPr>
            <w:rFonts w:cs="Arial"/>
          </w:rPr>
          <w:delText>Y – to be provided only for IMEI update; Z, only for MSISDN update</w:delText>
        </w:r>
        <w:bookmarkStart w:id="8278" w:name="_Toc463004496"/>
        <w:bookmarkStart w:id="8279" w:name="_Toc463029158"/>
        <w:bookmarkStart w:id="8280" w:name="_Toc464056164"/>
        <w:bookmarkStart w:id="8281" w:name="_Toc464729698"/>
        <w:bookmarkStart w:id="8282" w:name="_Toc468181847"/>
        <w:bookmarkStart w:id="8283" w:name="_Toc468183161"/>
        <w:bookmarkStart w:id="8284" w:name="_Toc469407938"/>
        <w:bookmarkStart w:id="8285" w:name="_Toc469493886"/>
        <w:bookmarkStart w:id="8286" w:name="_Toc469498705"/>
        <w:bookmarkEnd w:id="8278"/>
        <w:bookmarkEnd w:id="8279"/>
        <w:bookmarkEnd w:id="8280"/>
        <w:bookmarkEnd w:id="8281"/>
        <w:bookmarkEnd w:id="8282"/>
        <w:bookmarkEnd w:id="8283"/>
        <w:bookmarkEnd w:id="8284"/>
        <w:bookmarkEnd w:id="8285"/>
        <w:bookmarkEnd w:id="8286"/>
      </w:del>
    </w:p>
    <w:p w14:paraId="5D71FB65" w14:textId="780D576C" w:rsidR="00771B02" w:rsidDel="00C661A2" w:rsidRDefault="00771B02" w:rsidP="00771B02">
      <w:pPr>
        <w:ind w:left="360"/>
        <w:rPr>
          <w:del w:id="8287" w:author="Patel, Rinkesh" w:date="2016-09-26T17:28:00Z"/>
          <w:rFonts w:cs="Arial"/>
        </w:rPr>
      </w:pPr>
      <w:del w:id="8288" w:author="Patel, Rinkesh" w:date="2016-09-26T17:28:00Z">
        <w:r w:rsidDel="00C661A2">
          <w:rPr>
            <w:rFonts w:cs="Arial"/>
          </w:rPr>
          <w:delText xml:space="preserve">* </w:delText>
        </w:r>
        <w:r w:rsidRPr="00B02581" w:rsidDel="00C661A2">
          <w:rPr>
            <w:rFonts w:cs="Arial"/>
          </w:rPr>
          <w:delText>populate for events that impact two devices</w:delText>
        </w:r>
        <w:r w:rsidDel="00C661A2">
          <w:rPr>
            <w:rFonts w:cs="Arial"/>
          </w:rPr>
          <w:delText>: immediate redemption and immediate reorder</w:delText>
        </w:r>
        <w:bookmarkStart w:id="8289" w:name="_Toc463004497"/>
        <w:bookmarkStart w:id="8290" w:name="_Toc463029159"/>
        <w:bookmarkStart w:id="8291" w:name="_Toc464056165"/>
        <w:bookmarkStart w:id="8292" w:name="_Toc464729699"/>
        <w:bookmarkStart w:id="8293" w:name="_Toc468181848"/>
        <w:bookmarkStart w:id="8294" w:name="_Toc468183162"/>
        <w:bookmarkStart w:id="8295" w:name="_Toc469407939"/>
        <w:bookmarkStart w:id="8296" w:name="_Toc469493887"/>
        <w:bookmarkStart w:id="8297" w:name="_Toc469498706"/>
        <w:bookmarkEnd w:id="8289"/>
        <w:bookmarkEnd w:id="8290"/>
        <w:bookmarkEnd w:id="8291"/>
        <w:bookmarkEnd w:id="8292"/>
        <w:bookmarkEnd w:id="8293"/>
        <w:bookmarkEnd w:id="8294"/>
        <w:bookmarkEnd w:id="8295"/>
        <w:bookmarkEnd w:id="8296"/>
        <w:bookmarkEnd w:id="8297"/>
      </w:del>
    </w:p>
    <w:p w14:paraId="2ACDCA67" w14:textId="32DFC86A" w:rsidR="00AC343F" w:rsidRPr="00AD0CEF" w:rsidDel="00C661A2" w:rsidRDefault="00AC343F" w:rsidP="00AD0CEF">
      <w:pPr>
        <w:rPr>
          <w:del w:id="8298" w:author="Patel, Rinkesh" w:date="2016-09-26T17:28:00Z"/>
        </w:rPr>
      </w:pPr>
      <w:bookmarkStart w:id="8299" w:name="_Toc463004498"/>
      <w:bookmarkStart w:id="8300" w:name="_Toc463029160"/>
      <w:bookmarkStart w:id="8301" w:name="_Toc464056166"/>
      <w:bookmarkStart w:id="8302" w:name="_Toc464729700"/>
      <w:bookmarkStart w:id="8303" w:name="_Toc468181849"/>
      <w:bookmarkStart w:id="8304" w:name="_Toc468183163"/>
      <w:bookmarkStart w:id="8305" w:name="_Toc469407940"/>
      <w:bookmarkStart w:id="8306" w:name="_Toc469493888"/>
      <w:bookmarkStart w:id="8307" w:name="_Toc469498707"/>
      <w:bookmarkEnd w:id="8299"/>
      <w:bookmarkEnd w:id="8300"/>
      <w:bookmarkEnd w:id="8301"/>
      <w:bookmarkEnd w:id="8302"/>
      <w:bookmarkEnd w:id="8303"/>
      <w:bookmarkEnd w:id="8304"/>
      <w:bookmarkEnd w:id="8305"/>
      <w:bookmarkEnd w:id="8306"/>
      <w:bookmarkEnd w:id="8307"/>
    </w:p>
    <w:p w14:paraId="7CF9DDC4" w14:textId="6BF73A50" w:rsidR="00DC01E6" w:rsidDel="00C661A2" w:rsidRDefault="00DC01E6" w:rsidP="00722130">
      <w:pPr>
        <w:pStyle w:val="Heading2"/>
        <w:rPr>
          <w:del w:id="8308" w:author="Patel, Rinkesh" w:date="2016-09-26T17:28:00Z"/>
        </w:rPr>
      </w:pPr>
      <w:del w:id="8309" w:author="Patel, Rinkesh" w:date="2016-09-26T17:28:00Z">
        <w:r w:rsidDel="00C661A2">
          <w:delText xml:space="preserve">Club device Pub Tibco Inbound </w:delText>
        </w:r>
        <w:r w:rsidR="002409BD" w:rsidDel="00C661A2">
          <w:delText>consumer</w:delText>
        </w:r>
        <w:bookmarkStart w:id="8310" w:name="_Toc463004499"/>
        <w:bookmarkStart w:id="8311" w:name="_Toc463029161"/>
        <w:bookmarkStart w:id="8312" w:name="_Toc464056167"/>
        <w:bookmarkStart w:id="8313" w:name="_Toc464729701"/>
        <w:bookmarkStart w:id="8314" w:name="_Toc468181850"/>
        <w:bookmarkStart w:id="8315" w:name="_Toc468183164"/>
        <w:bookmarkStart w:id="8316" w:name="_Toc469407941"/>
        <w:bookmarkStart w:id="8317" w:name="_Toc469493889"/>
        <w:bookmarkStart w:id="8318" w:name="_Toc469498708"/>
        <w:bookmarkEnd w:id="8310"/>
        <w:bookmarkEnd w:id="8311"/>
        <w:bookmarkEnd w:id="8312"/>
        <w:bookmarkEnd w:id="8313"/>
        <w:bookmarkEnd w:id="8314"/>
        <w:bookmarkEnd w:id="8315"/>
        <w:bookmarkEnd w:id="8316"/>
        <w:bookmarkEnd w:id="8317"/>
        <w:bookmarkEnd w:id="8318"/>
      </w:del>
    </w:p>
    <w:p w14:paraId="28F35A09" w14:textId="14381C88" w:rsidR="004D207A" w:rsidRPr="004D207A" w:rsidDel="00C661A2" w:rsidRDefault="004D207A" w:rsidP="004D207A">
      <w:pPr>
        <w:pStyle w:val="ListParagraph"/>
        <w:numPr>
          <w:ilvl w:val="3"/>
          <w:numId w:val="31"/>
        </w:numPr>
        <w:rPr>
          <w:del w:id="8319" w:author="Patel, Rinkesh" w:date="2016-09-26T17:28:00Z"/>
          <w:rFonts w:cs="Arial"/>
          <w:b/>
          <w:u w:val="single"/>
        </w:rPr>
      </w:pPr>
      <w:del w:id="8320" w:author="Patel, Rinkesh" w:date="2016-09-26T17:28:00Z">
        <w:r w:rsidRPr="004D207A" w:rsidDel="00C661A2">
          <w:rPr>
            <w:rFonts w:cs="Arial"/>
            <w:b/>
            <w:u w:val="single"/>
          </w:rPr>
          <w:delText>IMEI updates</w:delText>
        </w:r>
        <w:bookmarkStart w:id="8321" w:name="_Toc463004500"/>
        <w:bookmarkStart w:id="8322" w:name="_Toc463029162"/>
        <w:bookmarkStart w:id="8323" w:name="_Toc464056168"/>
        <w:bookmarkStart w:id="8324" w:name="_Toc464729702"/>
        <w:bookmarkStart w:id="8325" w:name="_Toc468181851"/>
        <w:bookmarkStart w:id="8326" w:name="_Toc468183165"/>
        <w:bookmarkStart w:id="8327" w:name="_Toc469407942"/>
        <w:bookmarkStart w:id="8328" w:name="_Toc469493890"/>
        <w:bookmarkStart w:id="8329" w:name="_Toc469498709"/>
        <w:bookmarkEnd w:id="8321"/>
        <w:bookmarkEnd w:id="8322"/>
        <w:bookmarkEnd w:id="8323"/>
        <w:bookmarkEnd w:id="8324"/>
        <w:bookmarkEnd w:id="8325"/>
        <w:bookmarkEnd w:id="8326"/>
        <w:bookmarkEnd w:id="8327"/>
        <w:bookmarkEnd w:id="8328"/>
        <w:bookmarkEnd w:id="8329"/>
      </w:del>
    </w:p>
    <w:tbl>
      <w:tblPr>
        <w:tblStyle w:val="TableGrid"/>
        <w:tblW w:w="0" w:type="auto"/>
        <w:tblInd w:w="360" w:type="dxa"/>
        <w:tblLook w:val="04A0" w:firstRow="1" w:lastRow="0" w:firstColumn="1" w:lastColumn="0" w:noHBand="0" w:noVBand="1"/>
      </w:tblPr>
      <w:tblGrid>
        <w:gridCol w:w="3258"/>
        <w:gridCol w:w="4860"/>
      </w:tblGrid>
      <w:tr w:rsidR="004D207A" w:rsidRPr="00B8664D" w:rsidDel="00C661A2" w14:paraId="6FECE56B" w14:textId="275E8CD3" w:rsidTr="008320C1">
        <w:trPr>
          <w:del w:id="8330" w:author="Patel, Rinkesh" w:date="2016-09-26T17:28:00Z"/>
        </w:trPr>
        <w:tc>
          <w:tcPr>
            <w:tcW w:w="3258" w:type="dxa"/>
          </w:tcPr>
          <w:p w14:paraId="17B0DF2F" w14:textId="0A22502E" w:rsidR="004D207A" w:rsidRPr="00B8664D" w:rsidDel="00C661A2" w:rsidRDefault="004D207A" w:rsidP="008320C1">
            <w:pPr>
              <w:pStyle w:val="ListParagraph"/>
              <w:tabs>
                <w:tab w:val="left" w:pos="2868"/>
              </w:tabs>
              <w:ind w:left="0"/>
              <w:rPr>
                <w:del w:id="8331" w:author="Patel, Rinkesh" w:date="2016-09-26T17:28:00Z"/>
                <w:rFonts w:cs="Arial"/>
                <w:b/>
              </w:rPr>
            </w:pPr>
            <w:del w:id="8332" w:author="Patel, Rinkesh" w:date="2016-09-26T17:28:00Z">
              <w:r w:rsidDel="00C661A2">
                <w:rPr>
                  <w:rFonts w:cs="Arial"/>
                  <w:b/>
                </w:rPr>
                <w:delText>Activity</w:delText>
              </w:r>
              <w:r w:rsidRPr="00B8664D" w:rsidDel="00C661A2">
                <w:rPr>
                  <w:rFonts w:cs="Arial"/>
                  <w:b/>
                </w:rPr>
                <w:tab/>
              </w:r>
              <w:bookmarkStart w:id="8333" w:name="_Toc463004501"/>
              <w:bookmarkStart w:id="8334" w:name="_Toc463029163"/>
              <w:bookmarkStart w:id="8335" w:name="_Toc464056169"/>
              <w:bookmarkStart w:id="8336" w:name="_Toc464729703"/>
              <w:bookmarkStart w:id="8337" w:name="_Toc468181852"/>
              <w:bookmarkStart w:id="8338" w:name="_Toc468183166"/>
              <w:bookmarkStart w:id="8339" w:name="_Toc469407943"/>
              <w:bookmarkStart w:id="8340" w:name="_Toc469493891"/>
              <w:bookmarkStart w:id="8341" w:name="_Toc469498710"/>
              <w:bookmarkEnd w:id="8333"/>
              <w:bookmarkEnd w:id="8334"/>
              <w:bookmarkEnd w:id="8335"/>
              <w:bookmarkEnd w:id="8336"/>
              <w:bookmarkEnd w:id="8337"/>
              <w:bookmarkEnd w:id="8338"/>
              <w:bookmarkEnd w:id="8339"/>
              <w:bookmarkEnd w:id="8340"/>
              <w:bookmarkEnd w:id="8341"/>
            </w:del>
          </w:p>
        </w:tc>
        <w:tc>
          <w:tcPr>
            <w:tcW w:w="4860" w:type="dxa"/>
          </w:tcPr>
          <w:p w14:paraId="776EC79E" w14:textId="56D0E7EE" w:rsidR="004D207A" w:rsidRPr="00B8664D" w:rsidDel="00C661A2" w:rsidRDefault="004D207A" w:rsidP="008320C1">
            <w:pPr>
              <w:pStyle w:val="ListParagraph"/>
              <w:ind w:left="0"/>
              <w:rPr>
                <w:del w:id="8342" w:author="Patel, Rinkesh" w:date="2016-09-26T17:28:00Z"/>
                <w:rFonts w:cs="Arial"/>
                <w:b/>
              </w:rPr>
            </w:pPr>
            <w:del w:id="8343" w:author="Patel, Rinkesh" w:date="2016-09-26T17:28:00Z">
              <w:r w:rsidRPr="00B8664D" w:rsidDel="00C661A2">
                <w:rPr>
                  <w:rFonts w:cs="Arial"/>
                  <w:b/>
                </w:rPr>
                <w:delText>Comment</w:delText>
              </w:r>
              <w:bookmarkStart w:id="8344" w:name="_Toc463004502"/>
              <w:bookmarkStart w:id="8345" w:name="_Toc463029164"/>
              <w:bookmarkStart w:id="8346" w:name="_Toc464056170"/>
              <w:bookmarkStart w:id="8347" w:name="_Toc464729704"/>
              <w:bookmarkStart w:id="8348" w:name="_Toc468181853"/>
              <w:bookmarkStart w:id="8349" w:name="_Toc468183167"/>
              <w:bookmarkStart w:id="8350" w:name="_Toc469407944"/>
              <w:bookmarkStart w:id="8351" w:name="_Toc469493892"/>
              <w:bookmarkStart w:id="8352" w:name="_Toc469498711"/>
              <w:bookmarkEnd w:id="8344"/>
              <w:bookmarkEnd w:id="8345"/>
              <w:bookmarkEnd w:id="8346"/>
              <w:bookmarkEnd w:id="8347"/>
              <w:bookmarkEnd w:id="8348"/>
              <w:bookmarkEnd w:id="8349"/>
              <w:bookmarkEnd w:id="8350"/>
              <w:bookmarkEnd w:id="8351"/>
              <w:bookmarkEnd w:id="8352"/>
            </w:del>
          </w:p>
        </w:tc>
        <w:bookmarkStart w:id="8353" w:name="_Toc463004503"/>
        <w:bookmarkStart w:id="8354" w:name="_Toc463029165"/>
        <w:bookmarkStart w:id="8355" w:name="_Toc464056171"/>
        <w:bookmarkStart w:id="8356" w:name="_Toc464729705"/>
        <w:bookmarkStart w:id="8357" w:name="_Toc468181854"/>
        <w:bookmarkStart w:id="8358" w:name="_Toc468183168"/>
        <w:bookmarkStart w:id="8359" w:name="_Toc469407945"/>
        <w:bookmarkStart w:id="8360" w:name="_Toc469493893"/>
        <w:bookmarkStart w:id="8361" w:name="_Toc469498712"/>
        <w:bookmarkEnd w:id="8353"/>
        <w:bookmarkEnd w:id="8354"/>
        <w:bookmarkEnd w:id="8355"/>
        <w:bookmarkEnd w:id="8356"/>
        <w:bookmarkEnd w:id="8357"/>
        <w:bookmarkEnd w:id="8358"/>
        <w:bookmarkEnd w:id="8359"/>
        <w:bookmarkEnd w:id="8360"/>
        <w:bookmarkEnd w:id="8361"/>
      </w:tr>
      <w:tr w:rsidR="004D207A" w:rsidDel="00C661A2" w14:paraId="68ED7C89" w14:textId="4CA26C05" w:rsidTr="008320C1">
        <w:trPr>
          <w:del w:id="8362" w:author="Patel, Rinkesh" w:date="2016-09-26T17:28:00Z"/>
        </w:trPr>
        <w:tc>
          <w:tcPr>
            <w:tcW w:w="3258" w:type="dxa"/>
          </w:tcPr>
          <w:p w14:paraId="75226AE5" w14:textId="3AF7C241" w:rsidR="004D207A" w:rsidDel="00C661A2" w:rsidRDefault="004D207A" w:rsidP="004D207A">
            <w:pPr>
              <w:rPr>
                <w:del w:id="8363" w:author="Patel, Rinkesh" w:date="2016-09-26T17:28:00Z"/>
                <w:rFonts w:cs="Arial"/>
              </w:rPr>
            </w:pPr>
            <w:del w:id="8364" w:author="Patel, Rinkesh" w:date="2016-09-26T17:28:00Z">
              <w:r w:rsidDel="00C661A2">
                <w:rPr>
                  <w:rFonts w:cs="Arial"/>
                </w:rPr>
                <w:delText>Warranty exchanges</w:delText>
              </w:r>
              <w:bookmarkStart w:id="8365" w:name="_Toc463004504"/>
              <w:bookmarkStart w:id="8366" w:name="_Toc463029166"/>
              <w:bookmarkStart w:id="8367" w:name="_Toc464056172"/>
              <w:bookmarkStart w:id="8368" w:name="_Toc464729706"/>
              <w:bookmarkStart w:id="8369" w:name="_Toc468181855"/>
              <w:bookmarkStart w:id="8370" w:name="_Toc468183169"/>
              <w:bookmarkStart w:id="8371" w:name="_Toc469407946"/>
              <w:bookmarkStart w:id="8372" w:name="_Toc469493894"/>
              <w:bookmarkStart w:id="8373" w:name="_Toc469498713"/>
              <w:bookmarkEnd w:id="8365"/>
              <w:bookmarkEnd w:id="8366"/>
              <w:bookmarkEnd w:id="8367"/>
              <w:bookmarkEnd w:id="8368"/>
              <w:bookmarkEnd w:id="8369"/>
              <w:bookmarkEnd w:id="8370"/>
              <w:bookmarkEnd w:id="8371"/>
              <w:bookmarkEnd w:id="8372"/>
              <w:bookmarkEnd w:id="8373"/>
            </w:del>
          </w:p>
          <w:p w14:paraId="446BD9FD" w14:textId="3EE37ED1" w:rsidR="004D207A" w:rsidDel="00C661A2" w:rsidRDefault="004D207A" w:rsidP="004D207A">
            <w:pPr>
              <w:rPr>
                <w:del w:id="8374" w:author="Patel, Rinkesh" w:date="2016-09-26T17:28:00Z"/>
                <w:rFonts w:cs="Arial"/>
              </w:rPr>
            </w:pPr>
            <w:del w:id="8375" w:author="Patel, Rinkesh" w:date="2016-09-26T17:28:00Z">
              <w:r w:rsidDel="00C661A2">
                <w:rPr>
                  <w:rFonts w:cs="Arial"/>
                </w:rPr>
                <w:delText>Like-for-like exchanges</w:delText>
              </w:r>
              <w:bookmarkStart w:id="8376" w:name="_Toc463004505"/>
              <w:bookmarkStart w:id="8377" w:name="_Toc463029167"/>
              <w:bookmarkStart w:id="8378" w:name="_Toc464056173"/>
              <w:bookmarkStart w:id="8379" w:name="_Toc464729707"/>
              <w:bookmarkStart w:id="8380" w:name="_Toc468181856"/>
              <w:bookmarkStart w:id="8381" w:name="_Toc468183170"/>
              <w:bookmarkStart w:id="8382" w:name="_Toc469407947"/>
              <w:bookmarkStart w:id="8383" w:name="_Toc469493895"/>
              <w:bookmarkStart w:id="8384" w:name="_Toc469498714"/>
              <w:bookmarkEnd w:id="8376"/>
              <w:bookmarkEnd w:id="8377"/>
              <w:bookmarkEnd w:id="8378"/>
              <w:bookmarkEnd w:id="8379"/>
              <w:bookmarkEnd w:id="8380"/>
              <w:bookmarkEnd w:id="8381"/>
              <w:bookmarkEnd w:id="8382"/>
              <w:bookmarkEnd w:id="8383"/>
              <w:bookmarkEnd w:id="8384"/>
            </w:del>
          </w:p>
          <w:p w14:paraId="7896900E" w14:textId="5EB783D3" w:rsidR="004D207A" w:rsidDel="00C661A2" w:rsidRDefault="004D207A" w:rsidP="004D207A">
            <w:pPr>
              <w:rPr>
                <w:del w:id="8385" w:author="Patel, Rinkesh" w:date="2016-09-26T17:28:00Z"/>
                <w:rFonts w:cs="Arial"/>
              </w:rPr>
            </w:pPr>
            <w:del w:id="8386" w:author="Patel, Rinkesh" w:date="2016-09-26T17:28:00Z">
              <w:r w:rsidDel="00C661A2">
                <w:rPr>
                  <w:rFonts w:cs="Arial"/>
                </w:rPr>
                <w:delText xml:space="preserve">Insurance exchanges </w:delText>
              </w:r>
              <w:bookmarkStart w:id="8387" w:name="_Toc463004506"/>
              <w:bookmarkStart w:id="8388" w:name="_Toc463029168"/>
              <w:bookmarkStart w:id="8389" w:name="_Toc464056174"/>
              <w:bookmarkStart w:id="8390" w:name="_Toc464729708"/>
              <w:bookmarkStart w:id="8391" w:name="_Toc468181857"/>
              <w:bookmarkStart w:id="8392" w:name="_Toc468183171"/>
              <w:bookmarkStart w:id="8393" w:name="_Toc469407948"/>
              <w:bookmarkStart w:id="8394" w:name="_Toc469493896"/>
              <w:bookmarkStart w:id="8395" w:name="_Toc469498715"/>
              <w:bookmarkEnd w:id="8387"/>
              <w:bookmarkEnd w:id="8388"/>
              <w:bookmarkEnd w:id="8389"/>
              <w:bookmarkEnd w:id="8390"/>
              <w:bookmarkEnd w:id="8391"/>
              <w:bookmarkEnd w:id="8392"/>
              <w:bookmarkEnd w:id="8393"/>
              <w:bookmarkEnd w:id="8394"/>
              <w:bookmarkEnd w:id="8395"/>
            </w:del>
          </w:p>
          <w:p w14:paraId="43215E6C" w14:textId="2A7CAB1A" w:rsidR="004D207A" w:rsidDel="00C661A2" w:rsidRDefault="004D207A" w:rsidP="004D207A">
            <w:pPr>
              <w:rPr>
                <w:del w:id="8396" w:author="Patel, Rinkesh" w:date="2016-09-26T17:28:00Z"/>
                <w:rFonts w:cs="Arial"/>
              </w:rPr>
            </w:pPr>
            <w:del w:id="8397" w:author="Patel, Rinkesh" w:date="2016-09-26T17:28:00Z">
              <w:r w:rsidDel="00C661A2">
                <w:rPr>
                  <w:rFonts w:cs="Arial"/>
                </w:rPr>
                <w:delText>Manual IMEI update via Club UI</w:delText>
              </w:r>
              <w:bookmarkStart w:id="8398" w:name="_Toc463004507"/>
              <w:bookmarkStart w:id="8399" w:name="_Toc463029169"/>
              <w:bookmarkStart w:id="8400" w:name="_Toc464056175"/>
              <w:bookmarkStart w:id="8401" w:name="_Toc464729709"/>
              <w:bookmarkStart w:id="8402" w:name="_Toc468181858"/>
              <w:bookmarkStart w:id="8403" w:name="_Toc468183172"/>
              <w:bookmarkStart w:id="8404" w:name="_Toc469407949"/>
              <w:bookmarkStart w:id="8405" w:name="_Toc469493897"/>
              <w:bookmarkStart w:id="8406" w:name="_Toc469498716"/>
              <w:bookmarkEnd w:id="8398"/>
              <w:bookmarkEnd w:id="8399"/>
              <w:bookmarkEnd w:id="8400"/>
              <w:bookmarkEnd w:id="8401"/>
              <w:bookmarkEnd w:id="8402"/>
              <w:bookmarkEnd w:id="8403"/>
              <w:bookmarkEnd w:id="8404"/>
              <w:bookmarkEnd w:id="8405"/>
              <w:bookmarkEnd w:id="8406"/>
            </w:del>
          </w:p>
          <w:p w14:paraId="6E2A1ECC" w14:textId="0BBCD8BE" w:rsidR="004D207A" w:rsidDel="00C661A2" w:rsidRDefault="004D207A" w:rsidP="008320C1">
            <w:pPr>
              <w:pStyle w:val="ListParagraph"/>
              <w:ind w:left="0"/>
              <w:rPr>
                <w:del w:id="8407" w:author="Patel, Rinkesh" w:date="2016-09-26T17:28:00Z"/>
                <w:rFonts w:cs="Arial"/>
              </w:rPr>
            </w:pPr>
            <w:bookmarkStart w:id="8408" w:name="_Toc463004508"/>
            <w:bookmarkStart w:id="8409" w:name="_Toc463029170"/>
            <w:bookmarkStart w:id="8410" w:name="_Toc464056176"/>
            <w:bookmarkStart w:id="8411" w:name="_Toc464729710"/>
            <w:bookmarkStart w:id="8412" w:name="_Toc468181859"/>
            <w:bookmarkStart w:id="8413" w:name="_Toc468183173"/>
            <w:bookmarkStart w:id="8414" w:name="_Toc469407950"/>
            <w:bookmarkStart w:id="8415" w:name="_Toc469493898"/>
            <w:bookmarkStart w:id="8416" w:name="_Toc469498717"/>
            <w:bookmarkEnd w:id="8408"/>
            <w:bookmarkEnd w:id="8409"/>
            <w:bookmarkEnd w:id="8410"/>
            <w:bookmarkEnd w:id="8411"/>
            <w:bookmarkEnd w:id="8412"/>
            <w:bookmarkEnd w:id="8413"/>
            <w:bookmarkEnd w:id="8414"/>
            <w:bookmarkEnd w:id="8415"/>
            <w:bookmarkEnd w:id="8416"/>
          </w:p>
        </w:tc>
        <w:tc>
          <w:tcPr>
            <w:tcW w:w="4860" w:type="dxa"/>
          </w:tcPr>
          <w:p w14:paraId="60EC6BB9" w14:textId="62575D48" w:rsidR="004D207A" w:rsidDel="00C661A2" w:rsidRDefault="004D207A" w:rsidP="008320C1">
            <w:pPr>
              <w:pStyle w:val="ListParagraph"/>
              <w:ind w:left="0"/>
              <w:rPr>
                <w:del w:id="8417" w:author="Patel, Rinkesh" w:date="2016-09-26T17:28:00Z"/>
                <w:rFonts w:cs="Arial"/>
              </w:rPr>
            </w:pPr>
            <w:del w:id="8418" w:author="Patel, Rinkesh" w:date="2016-09-26T17:28:00Z">
              <w:r w:rsidDel="00C661A2">
                <w:rPr>
                  <w:rFonts w:cs="Arial"/>
                </w:rPr>
                <w:delText>reason IMEIUpdate</w:delText>
              </w:r>
              <w:bookmarkStart w:id="8419" w:name="_Toc463004509"/>
              <w:bookmarkStart w:id="8420" w:name="_Toc463029171"/>
              <w:bookmarkStart w:id="8421" w:name="_Toc464056177"/>
              <w:bookmarkStart w:id="8422" w:name="_Toc464729711"/>
              <w:bookmarkStart w:id="8423" w:name="_Toc468181860"/>
              <w:bookmarkStart w:id="8424" w:name="_Toc468183174"/>
              <w:bookmarkStart w:id="8425" w:name="_Toc469407951"/>
              <w:bookmarkStart w:id="8426" w:name="_Toc469493899"/>
              <w:bookmarkStart w:id="8427" w:name="_Toc469498718"/>
              <w:bookmarkEnd w:id="8419"/>
              <w:bookmarkEnd w:id="8420"/>
              <w:bookmarkEnd w:id="8421"/>
              <w:bookmarkEnd w:id="8422"/>
              <w:bookmarkEnd w:id="8423"/>
              <w:bookmarkEnd w:id="8424"/>
              <w:bookmarkEnd w:id="8425"/>
              <w:bookmarkEnd w:id="8426"/>
              <w:bookmarkEnd w:id="8427"/>
            </w:del>
          </w:p>
        </w:tc>
        <w:bookmarkStart w:id="8428" w:name="_Toc463004510"/>
        <w:bookmarkStart w:id="8429" w:name="_Toc463029172"/>
        <w:bookmarkStart w:id="8430" w:name="_Toc464056178"/>
        <w:bookmarkStart w:id="8431" w:name="_Toc464729712"/>
        <w:bookmarkStart w:id="8432" w:name="_Toc468181861"/>
        <w:bookmarkStart w:id="8433" w:name="_Toc468183175"/>
        <w:bookmarkStart w:id="8434" w:name="_Toc469407952"/>
        <w:bookmarkStart w:id="8435" w:name="_Toc469493900"/>
        <w:bookmarkStart w:id="8436" w:name="_Toc469498719"/>
        <w:bookmarkEnd w:id="8428"/>
        <w:bookmarkEnd w:id="8429"/>
        <w:bookmarkEnd w:id="8430"/>
        <w:bookmarkEnd w:id="8431"/>
        <w:bookmarkEnd w:id="8432"/>
        <w:bookmarkEnd w:id="8433"/>
        <w:bookmarkEnd w:id="8434"/>
        <w:bookmarkEnd w:id="8435"/>
        <w:bookmarkEnd w:id="8436"/>
      </w:tr>
      <w:tr w:rsidR="004D207A" w:rsidDel="00C661A2" w14:paraId="4189B24C" w14:textId="34AC1B24" w:rsidTr="008320C1">
        <w:trPr>
          <w:del w:id="8437" w:author="Patel, Rinkesh" w:date="2016-09-26T17:28:00Z"/>
        </w:trPr>
        <w:tc>
          <w:tcPr>
            <w:tcW w:w="3258" w:type="dxa"/>
          </w:tcPr>
          <w:p w14:paraId="79CF75EC" w14:textId="1F820383" w:rsidR="004D207A" w:rsidRPr="00217C09" w:rsidDel="00C661A2" w:rsidRDefault="004D207A" w:rsidP="008320C1">
            <w:pPr>
              <w:pStyle w:val="ListParagraph"/>
              <w:ind w:left="0"/>
              <w:rPr>
                <w:del w:id="8438" w:author="Patel, Rinkesh" w:date="2016-09-26T17:28:00Z"/>
                <w:rFonts w:cs="Arial"/>
              </w:rPr>
            </w:pPr>
            <w:del w:id="8439" w:author="Patel, Rinkesh" w:date="2016-09-26T17:28:00Z">
              <w:r w:rsidDel="00C661A2">
                <w:rPr>
                  <w:rFonts w:cs="Arial"/>
                </w:rPr>
                <w:delText>EIP MSISDN update triggered by MW MSISDN change</w:delText>
              </w:r>
              <w:bookmarkStart w:id="8440" w:name="_Toc463004511"/>
              <w:bookmarkStart w:id="8441" w:name="_Toc463029173"/>
              <w:bookmarkStart w:id="8442" w:name="_Toc464056179"/>
              <w:bookmarkStart w:id="8443" w:name="_Toc464729713"/>
              <w:bookmarkStart w:id="8444" w:name="_Toc468181862"/>
              <w:bookmarkStart w:id="8445" w:name="_Toc468183176"/>
              <w:bookmarkStart w:id="8446" w:name="_Toc469407953"/>
              <w:bookmarkStart w:id="8447" w:name="_Toc469493901"/>
              <w:bookmarkStart w:id="8448" w:name="_Toc469498720"/>
              <w:bookmarkEnd w:id="8440"/>
              <w:bookmarkEnd w:id="8441"/>
              <w:bookmarkEnd w:id="8442"/>
              <w:bookmarkEnd w:id="8443"/>
              <w:bookmarkEnd w:id="8444"/>
              <w:bookmarkEnd w:id="8445"/>
              <w:bookmarkEnd w:id="8446"/>
              <w:bookmarkEnd w:id="8447"/>
              <w:bookmarkEnd w:id="8448"/>
            </w:del>
          </w:p>
        </w:tc>
        <w:tc>
          <w:tcPr>
            <w:tcW w:w="4860" w:type="dxa"/>
          </w:tcPr>
          <w:p w14:paraId="26EBDCFE" w14:textId="3EE6BB4C" w:rsidR="004D207A" w:rsidDel="00C661A2" w:rsidRDefault="004D207A" w:rsidP="008320C1">
            <w:pPr>
              <w:pStyle w:val="ListParagraph"/>
              <w:ind w:left="0"/>
              <w:rPr>
                <w:del w:id="8449" w:author="Patel, Rinkesh" w:date="2016-09-26T17:28:00Z"/>
                <w:rFonts w:cs="Arial"/>
              </w:rPr>
            </w:pPr>
            <w:del w:id="8450" w:author="Patel, Rinkesh" w:date="2016-09-26T17:28:00Z">
              <w:r w:rsidDel="00C661A2">
                <w:rPr>
                  <w:rFonts w:cs="Arial"/>
                </w:rPr>
                <w:delText>No PTI event, Samson should be able to make the update itself</w:delText>
              </w:r>
              <w:bookmarkStart w:id="8451" w:name="_Toc463004512"/>
              <w:bookmarkStart w:id="8452" w:name="_Toc463029174"/>
              <w:bookmarkStart w:id="8453" w:name="_Toc464056180"/>
              <w:bookmarkStart w:id="8454" w:name="_Toc464729714"/>
              <w:bookmarkStart w:id="8455" w:name="_Toc468181863"/>
              <w:bookmarkStart w:id="8456" w:name="_Toc468183177"/>
              <w:bookmarkStart w:id="8457" w:name="_Toc469407954"/>
              <w:bookmarkStart w:id="8458" w:name="_Toc469493902"/>
              <w:bookmarkStart w:id="8459" w:name="_Toc469498721"/>
              <w:bookmarkEnd w:id="8451"/>
              <w:bookmarkEnd w:id="8452"/>
              <w:bookmarkEnd w:id="8453"/>
              <w:bookmarkEnd w:id="8454"/>
              <w:bookmarkEnd w:id="8455"/>
              <w:bookmarkEnd w:id="8456"/>
              <w:bookmarkEnd w:id="8457"/>
              <w:bookmarkEnd w:id="8458"/>
              <w:bookmarkEnd w:id="8459"/>
            </w:del>
          </w:p>
        </w:tc>
        <w:bookmarkStart w:id="8460" w:name="_Toc463004513"/>
        <w:bookmarkStart w:id="8461" w:name="_Toc463029175"/>
        <w:bookmarkStart w:id="8462" w:name="_Toc464056181"/>
        <w:bookmarkStart w:id="8463" w:name="_Toc464729715"/>
        <w:bookmarkStart w:id="8464" w:name="_Toc468181864"/>
        <w:bookmarkStart w:id="8465" w:name="_Toc468183178"/>
        <w:bookmarkStart w:id="8466" w:name="_Toc469407955"/>
        <w:bookmarkStart w:id="8467" w:name="_Toc469493903"/>
        <w:bookmarkStart w:id="8468" w:name="_Toc469498722"/>
        <w:bookmarkEnd w:id="8460"/>
        <w:bookmarkEnd w:id="8461"/>
        <w:bookmarkEnd w:id="8462"/>
        <w:bookmarkEnd w:id="8463"/>
        <w:bookmarkEnd w:id="8464"/>
        <w:bookmarkEnd w:id="8465"/>
        <w:bookmarkEnd w:id="8466"/>
        <w:bookmarkEnd w:id="8467"/>
        <w:bookmarkEnd w:id="8468"/>
      </w:tr>
    </w:tbl>
    <w:p w14:paraId="6A20D6CD" w14:textId="499A0753" w:rsidR="004D207A" w:rsidDel="00C661A2" w:rsidRDefault="004D207A" w:rsidP="004D207A">
      <w:pPr>
        <w:rPr>
          <w:del w:id="8469" w:author="Patel, Rinkesh" w:date="2016-09-26T17:28:00Z"/>
          <w:rFonts w:cs="Arial"/>
        </w:rPr>
      </w:pPr>
      <w:bookmarkStart w:id="8470" w:name="_Toc463004514"/>
      <w:bookmarkStart w:id="8471" w:name="_Toc463029176"/>
      <w:bookmarkStart w:id="8472" w:name="_Toc464056182"/>
      <w:bookmarkStart w:id="8473" w:name="_Toc464729716"/>
      <w:bookmarkStart w:id="8474" w:name="_Toc468181865"/>
      <w:bookmarkStart w:id="8475" w:name="_Toc468183179"/>
      <w:bookmarkStart w:id="8476" w:name="_Toc469407956"/>
      <w:bookmarkStart w:id="8477" w:name="_Toc469493904"/>
      <w:bookmarkStart w:id="8478" w:name="_Toc469498723"/>
      <w:bookmarkEnd w:id="8470"/>
      <w:bookmarkEnd w:id="8471"/>
      <w:bookmarkEnd w:id="8472"/>
      <w:bookmarkEnd w:id="8473"/>
      <w:bookmarkEnd w:id="8474"/>
      <w:bookmarkEnd w:id="8475"/>
      <w:bookmarkEnd w:id="8476"/>
      <w:bookmarkEnd w:id="8477"/>
      <w:bookmarkEnd w:id="8478"/>
    </w:p>
    <w:p w14:paraId="08DD53FD" w14:textId="6D309301" w:rsidR="004D207A" w:rsidDel="00C661A2" w:rsidRDefault="004D207A" w:rsidP="004D207A">
      <w:pPr>
        <w:ind w:left="432" w:firstLine="432"/>
        <w:rPr>
          <w:del w:id="8479" w:author="Patel, Rinkesh" w:date="2016-09-26T17:28:00Z"/>
          <w:rFonts w:cs="Arial"/>
        </w:rPr>
      </w:pPr>
      <w:del w:id="8480" w:author="Patel, Rinkesh" w:date="2016-09-26T17:28:00Z">
        <w:r w:rsidDel="00C661A2">
          <w:rPr>
            <w:rFonts w:cs="Arial"/>
          </w:rPr>
          <w:delText>The payload shall be as follows:</w:delText>
        </w:r>
        <w:bookmarkStart w:id="8481" w:name="_Toc463004515"/>
        <w:bookmarkStart w:id="8482" w:name="_Toc463029177"/>
        <w:bookmarkStart w:id="8483" w:name="_Toc464056183"/>
        <w:bookmarkStart w:id="8484" w:name="_Toc464729717"/>
        <w:bookmarkStart w:id="8485" w:name="_Toc468181866"/>
        <w:bookmarkStart w:id="8486" w:name="_Toc468183180"/>
        <w:bookmarkStart w:id="8487" w:name="_Toc469407957"/>
        <w:bookmarkStart w:id="8488" w:name="_Toc469493905"/>
        <w:bookmarkStart w:id="8489" w:name="_Toc469498724"/>
        <w:bookmarkEnd w:id="8481"/>
        <w:bookmarkEnd w:id="8482"/>
        <w:bookmarkEnd w:id="8483"/>
        <w:bookmarkEnd w:id="8484"/>
        <w:bookmarkEnd w:id="8485"/>
        <w:bookmarkEnd w:id="8486"/>
        <w:bookmarkEnd w:id="8487"/>
        <w:bookmarkEnd w:id="8488"/>
        <w:bookmarkEnd w:id="8489"/>
      </w:del>
    </w:p>
    <w:p w14:paraId="2DEBB866" w14:textId="26493015" w:rsidR="004D207A" w:rsidRPr="00020932" w:rsidDel="00C661A2" w:rsidRDefault="004D207A" w:rsidP="004D207A">
      <w:pPr>
        <w:numPr>
          <w:ilvl w:val="1"/>
          <w:numId w:val="48"/>
        </w:numPr>
        <w:rPr>
          <w:del w:id="8490" w:author="Patel, Rinkesh" w:date="2016-09-26T17:28:00Z"/>
          <w:rFonts w:cs="Arial"/>
        </w:rPr>
      </w:pPr>
      <w:del w:id="8491" w:author="Patel, Rinkesh" w:date="2016-09-26T17:28:00Z">
        <w:r w:rsidRPr="00020932" w:rsidDel="00C661A2">
          <w:rPr>
            <w:rFonts w:cs="Arial"/>
          </w:rPr>
          <w:delText>BAN</w:delText>
        </w:r>
        <w:bookmarkStart w:id="8492" w:name="_Toc463004516"/>
        <w:bookmarkStart w:id="8493" w:name="_Toc463029178"/>
        <w:bookmarkStart w:id="8494" w:name="_Toc464056184"/>
        <w:bookmarkStart w:id="8495" w:name="_Toc464729718"/>
        <w:bookmarkStart w:id="8496" w:name="_Toc468181867"/>
        <w:bookmarkStart w:id="8497" w:name="_Toc468183181"/>
        <w:bookmarkStart w:id="8498" w:name="_Toc469407958"/>
        <w:bookmarkStart w:id="8499" w:name="_Toc469493906"/>
        <w:bookmarkStart w:id="8500" w:name="_Toc469498725"/>
        <w:bookmarkEnd w:id="8492"/>
        <w:bookmarkEnd w:id="8493"/>
        <w:bookmarkEnd w:id="8494"/>
        <w:bookmarkEnd w:id="8495"/>
        <w:bookmarkEnd w:id="8496"/>
        <w:bookmarkEnd w:id="8497"/>
        <w:bookmarkEnd w:id="8498"/>
        <w:bookmarkEnd w:id="8499"/>
        <w:bookmarkEnd w:id="8500"/>
      </w:del>
    </w:p>
    <w:p w14:paraId="470DF054" w14:textId="37252679" w:rsidR="004D207A" w:rsidRPr="00020932" w:rsidDel="00C661A2" w:rsidRDefault="004D207A" w:rsidP="004D207A">
      <w:pPr>
        <w:numPr>
          <w:ilvl w:val="1"/>
          <w:numId w:val="48"/>
        </w:numPr>
        <w:rPr>
          <w:del w:id="8501" w:author="Patel, Rinkesh" w:date="2016-09-26T17:28:00Z"/>
          <w:rFonts w:cs="Arial"/>
        </w:rPr>
      </w:pPr>
      <w:del w:id="8502" w:author="Patel, Rinkesh" w:date="2016-09-26T17:28:00Z">
        <w:r w:rsidRPr="00020932" w:rsidDel="00C661A2">
          <w:rPr>
            <w:rFonts w:cs="Arial"/>
          </w:rPr>
          <w:delText>Plan id equivalent</w:delText>
        </w:r>
        <w:bookmarkStart w:id="8503" w:name="_Toc463004517"/>
        <w:bookmarkStart w:id="8504" w:name="_Toc463029179"/>
        <w:bookmarkStart w:id="8505" w:name="_Toc464056185"/>
        <w:bookmarkStart w:id="8506" w:name="_Toc464729719"/>
        <w:bookmarkStart w:id="8507" w:name="_Toc468181868"/>
        <w:bookmarkStart w:id="8508" w:name="_Toc468183182"/>
        <w:bookmarkStart w:id="8509" w:name="_Toc469407959"/>
        <w:bookmarkStart w:id="8510" w:name="_Toc469493907"/>
        <w:bookmarkStart w:id="8511" w:name="_Toc469498726"/>
        <w:bookmarkEnd w:id="8503"/>
        <w:bookmarkEnd w:id="8504"/>
        <w:bookmarkEnd w:id="8505"/>
        <w:bookmarkEnd w:id="8506"/>
        <w:bookmarkEnd w:id="8507"/>
        <w:bookmarkEnd w:id="8508"/>
        <w:bookmarkEnd w:id="8509"/>
        <w:bookmarkEnd w:id="8510"/>
        <w:bookmarkEnd w:id="8511"/>
      </w:del>
    </w:p>
    <w:p w14:paraId="7CC9A718" w14:textId="260635F5" w:rsidR="004D207A" w:rsidRPr="00020932" w:rsidDel="00C661A2" w:rsidRDefault="004D207A" w:rsidP="004D207A">
      <w:pPr>
        <w:numPr>
          <w:ilvl w:val="1"/>
          <w:numId w:val="48"/>
        </w:numPr>
        <w:rPr>
          <w:del w:id="8512" w:author="Patel, Rinkesh" w:date="2016-09-26T17:28:00Z"/>
          <w:rFonts w:cs="Arial"/>
        </w:rPr>
      </w:pPr>
      <w:del w:id="8513" w:author="Patel, Rinkesh" w:date="2016-09-26T17:28:00Z">
        <w:r w:rsidRPr="00020932" w:rsidDel="00C661A2">
          <w:rPr>
            <w:rFonts w:cs="Arial"/>
          </w:rPr>
          <w:delText xml:space="preserve">Reason, as </w:delText>
        </w:r>
        <w:r w:rsidDel="00C661A2">
          <w:rPr>
            <w:rFonts w:cs="Arial"/>
          </w:rPr>
          <w:delText>IMEIUpdate</w:delText>
        </w:r>
        <w:bookmarkStart w:id="8514" w:name="_Toc463004518"/>
        <w:bookmarkStart w:id="8515" w:name="_Toc463029180"/>
        <w:bookmarkStart w:id="8516" w:name="_Toc464056186"/>
        <w:bookmarkStart w:id="8517" w:name="_Toc464729720"/>
        <w:bookmarkStart w:id="8518" w:name="_Toc468181869"/>
        <w:bookmarkStart w:id="8519" w:name="_Toc468183183"/>
        <w:bookmarkStart w:id="8520" w:name="_Toc469407960"/>
        <w:bookmarkStart w:id="8521" w:name="_Toc469493908"/>
        <w:bookmarkStart w:id="8522" w:name="_Toc469498727"/>
        <w:bookmarkEnd w:id="8514"/>
        <w:bookmarkEnd w:id="8515"/>
        <w:bookmarkEnd w:id="8516"/>
        <w:bookmarkEnd w:id="8517"/>
        <w:bookmarkEnd w:id="8518"/>
        <w:bookmarkEnd w:id="8519"/>
        <w:bookmarkEnd w:id="8520"/>
        <w:bookmarkEnd w:id="8521"/>
        <w:bookmarkEnd w:id="8522"/>
      </w:del>
    </w:p>
    <w:p w14:paraId="5F1C4917" w14:textId="4F39638D" w:rsidR="004D207A" w:rsidRPr="00020932" w:rsidDel="00C661A2" w:rsidRDefault="004D207A" w:rsidP="004D207A">
      <w:pPr>
        <w:numPr>
          <w:ilvl w:val="1"/>
          <w:numId w:val="48"/>
        </w:numPr>
        <w:rPr>
          <w:del w:id="8523" w:author="Patel, Rinkesh" w:date="2016-09-26T17:28:00Z"/>
          <w:rFonts w:cs="Arial"/>
        </w:rPr>
      </w:pPr>
      <w:del w:id="8524" w:author="Patel, Rinkesh" w:date="2016-09-26T17:28:00Z">
        <w:r w:rsidRPr="00020932" w:rsidDel="00C661A2">
          <w:rPr>
            <w:rFonts w:cs="Arial"/>
          </w:rPr>
          <w:delText>Device buffer:</w:delText>
        </w:r>
        <w:bookmarkStart w:id="8525" w:name="_Toc463004519"/>
        <w:bookmarkStart w:id="8526" w:name="_Toc463029181"/>
        <w:bookmarkStart w:id="8527" w:name="_Toc464056187"/>
        <w:bookmarkStart w:id="8528" w:name="_Toc464729721"/>
        <w:bookmarkStart w:id="8529" w:name="_Toc468181870"/>
        <w:bookmarkStart w:id="8530" w:name="_Toc468183184"/>
        <w:bookmarkStart w:id="8531" w:name="_Toc469407961"/>
        <w:bookmarkStart w:id="8532" w:name="_Toc469493909"/>
        <w:bookmarkStart w:id="8533" w:name="_Toc469498728"/>
        <w:bookmarkEnd w:id="8525"/>
        <w:bookmarkEnd w:id="8526"/>
        <w:bookmarkEnd w:id="8527"/>
        <w:bookmarkEnd w:id="8528"/>
        <w:bookmarkEnd w:id="8529"/>
        <w:bookmarkEnd w:id="8530"/>
        <w:bookmarkEnd w:id="8531"/>
        <w:bookmarkEnd w:id="8532"/>
        <w:bookmarkEnd w:id="8533"/>
      </w:del>
    </w:p>
    <w:p w14:paraId="5B2CDD7B" w14:textId="70310898" w:rsidR="004D207A" w:rsidRPr="00020932" w:rsidDel="00C661A2" w:rsidRDefault="004D207A" w:rsidP="004D207A">
      <w:pPr>
        <w:numPr>
          <w:ilvl w:val="2"/>
          <w:numId w:val="48"/>
        </w:numPr>
        <w:rPr>
          <w:del w:id="8534" w:author="Patel, Rinkesh" w:date="2016-09-26T17:28:00Z"/>
          <w:rFonts w:cs="Arial"/>
        </w:rPr>
      </w:pPr>
      <w:del w:id="8535" w:author="Patel, Rinkesh" w:date="2016-09-26T17:28:00Z">
        <w:r w:rsidRPr="00020932" w:rsidDel="00C661A2">
          <w:rPr>
            <w:rFonts w:cs="Arial"/>
          </w:rPr>
          <w:delText>equipmentID (main device)</w:delText>
        </w:r>
        <w:bookmarkStart w:id="8536" w:name="_Toc463004520"/>
        <w:bookmarkStart w:id="8537" w:name="_Toc463029182"/>
        <w:bookmarkStart w:id="8538" w:name="_Toc464056188"/>
        <w:bookmarkStart w:id="8539" w:name="_Toc464729722"/>
        <w:bookmarkStart w:id="8540" w:name="_Toc468181871"/>
        <w:bookmarkStart w:id="8541" w:name="_Toc468183185"/>
        <w:bookmarkStart w:id="8542" w:name="_Toc469407962"/>
        <w:bookmarkStart w:id="8543" w:name="_Toc469493910"/>
        <w:bookmarkStart w:id="8544" w:name="_Toc469498729"/>
        <w:bookmarkEnd w:id="8536"/>
        <w:bookmarkEnd w:id="8537"/>
        <w:bookmarkEnd w:id="8538"/>
        <w:bookmarkEnd w:id="8539"/>
        <w:bookmarkEnd w:id="8540"/>
        <w:bookmarkEnd w:id="8541"/>
        <w:bookmarkEnd w:id="8542"/>
        <w:bookmarkEnd w:id="8543"/>
        <w:bookmarkEnd w:id="8544"/>
      </w:del>
    </w:p>
    <w:p w14:paraId="6339A7A0" w14:textId="07753AEA" w:rsidR="004D207A" w:rsidRPr="00020932" w:rsidDel="00C661A2" w:rsidRDefault="004D207A" w:rsidP="004D207A">
      <w:pPr>
        <w:numPr>
          <w:ilvl w:val="2"/>
          <w:numId w:val="48"/>
        </w:numPr>
        <w:rPr>
          <w:del w:id="8545" w:author="Patel, Rinkesh" w:date="2016-09-26T17:28:00Z"/>
          <w:rFonts w:cs="Arial"/>
        </w:rPr>
      </w:pPr>
      <w:del w:id="8546" w:author="Patel, Rinkesh" w:date="2016-09-26T17:28:00Z">
        <w:r w:rsidRPr="00020932" w:rsidDel="00C661A2">
          <w:rPr>
            <w:rFonts w:cs="Arial"/>
          </w:rPr>
          <w:delText>IMEI</w:delText>
        </w:r>
        <w:bookmarkStart w:id="8547" w:name="_Toc463004521"/>
        <w:bookmarkStart w:id="8548" w:name="_Toc463029183"/>
        <w:bookmarkStart w:id="8549" w:name="_Toc464056189"/>
        <w:bookmarkStart w:id="8550" w:name="_Toc464729723"/>
        <w:bookmarkStart w:id="8551" w:name="_Toc468181872"/>
        <w:bookmarkStart w:id="8552" w:name="_Toc468183186"/>
        <w:bookmarkStart w:id="8553" w:name="_Toc469407963"/>
        <w:bookmarkStart w:id="8554" w:name="_Toc469493911"/>
        <w:bookmarkStart w:id="8555" w:name="_Toc469498730"/>
        <w:bookmarkEnd w:id="8547"/>
        <w:bookmarkEnd w:id="8548"/>
        <w:bookmarkEnd w:id="8549"/>
        <w:bookmarkEnd w:id="8550"/>
        <w:bookmarkEnd w:id="8551"/>
        <w:bookmarkEnd w:id="8552"/>
        <w:bookmarkEnd w:id="8553"/>
        <w:bookmarkEnd w:id="8554"/>
        <w:bookmarkEnd w:id="8555"/>
      </w:del>
    </w:p>
    <w:p w14:paraId="35E08D34" w14:textId="3FB041BF" w:rsidR="004D207A" w:rsidRPr="00020932" w:rsidDel="00C661A2" w:rsidRDefault="004D207A" w:rsidP="004D207A">
      <w:pPr>
        <w:numPr>
          <w:ilvl w:val="2"/>
          <w:numId w:val="48"/>
        </w:numPr>
        <w:rPr>
          <w:del w:id="8556" w:author="Patel, Rinkesh" w:date="2016-09-26T17:28:00Z"/>
          <w:rFonts w:cs="Arial"/>
        </w:rPr>
      </w:pPr>
      <w:del w:id="8557" w:author="Patel, Rinkesh" w:date="2016-09-26T17:28:00Z">
        <w:r w:rsidRPr="00020932" w:rsidDel="00C661A2">
          <w:rPr>
            <w:rFonts w:cs="Arial"/>
          </w:rPr>
          <w:delText>SKU</w:delText>
        </w:r>
        <w:bookmarkStart w:id="8558" w:name="_Toc463004522"/>
        <w:bookmarkStart w:id="8559" w:name="_Toc463029184"/>
        <w:bookmarkStart w:id="8560" w:name="_Toc464056190"/>
        <w:bookmarkStart w:id="8561" w:name="_Toc464729724"/>
        <w:bookmarkStart w:id="8562" w:name="_Toc468181873"/>
        <w:bookmarkStart w:id="8563" w:name="_Toc468183187"/>
        <w:bookmarkStart w:id="8564" w:name="_Toc469407964"/>
        <w:bookmarkStart w:id="8565" w:name="_Toc469493912"/>
        <w:bookmarkStart w:id="8566" w:name="_Toc469498731"/>
        <w:bookmarkEnd w:id="8558"/>
        <w:bookmarkEnd w:id="8559"/>
        <w:bookmarkEnd w:id="8560"/>
        <w:bookmarkEnd w:id="8561"/>
        <w:bookmarkEnd w:id="8562"/>
        <w:bookmarkEnd w:id="8563"/>
        <w:bookmarkEnd w:id="8564"/>
        <w:bookmarkEnd w:id="8565"/>
        <w:bookmarkEnd w:id="8566"/>
      </w:del>
    </w:p>
    <w:p w14:paraId="0295C2D6" w14:textId="3EB680B0" w:rsidR="004D207A" w:rsidRPr="00020932" w:rsidDel="00C661A2" w:rsidRDefault="004D207A" w:rsidP="004D207A">
      <w:pPr>
        <w:numPr>
          <w:ilvl w:val="2"/>
          <w:numId w:val="48"/>
        </w:numPr>
        <w:rPr>
          <w:del w:id="8567" w:author="Patel, Rinkesh" w:date="2016-09-26T17:28:00Z"/>
          <w:rFonts w:cs="Arial"/>
        </w:rPr>
      </w:pPr>
      <w:del w:id="8568" w:author="Patel, Rinkesh" w:date="2016-09-26T17:28:00Z">
        <w:r w:rsidRPr="00020932" w:rsidDel="00C661A2">
          <w:rPr>
            <w:rFonts w:cs="Arial"/>
          </w:rPr>
          <w:delText>SKU description</w:delText>
        </w:r>
        <w:bookmarkStart w:id="8569" w:name="_Toc463004523"/>
        <w:bookmarkStart w:id="8570" w:name="_Toc463029185"/>
        <w:bookmarkStart w:id="8571" w:name="_Toc464056191"/>
        <w:bookmarkStart w:id="8572" w:name="_Toc464729725"/>
        <w:bookmarkStart w:id="8573" w:name="_Toc468181874"/>
        <w:bookmarkStart w:id="8574" w:name="_Toc468183188"/>
        <w:bookmarkStart w:id="8575" w:name="_Toc469407965"/>
        <w:bookmarkStart w:id="8576" w:name="_Toc469493913"/>
        <w:bookmarkStart w:id="8577" w:name="_Toc469498732"/>
        <w:bookmarkEnd w:id="8569"/>
        <w:bookmarkEnd w:id="8570"/>
        <w:bookmarkEnd w:id="8571"/>
        <w:bookmarkEnd w:id="8572"/>
        <w:bookmarkEnd w:id="8573"/>
        <w:bookmarkEnd w:id="8574"/>
        <w:bookmarkEnd w:id="8575"/>
        <w:bookmarkEnd w:id="8576"/>
        <w:bookmarkEnd w:id="8577"/>
      </w:del>
    </w:p>
    <w:p w14:paraId="683EF613" w14:textId="7A73A76A" w:rsidR="004D207A" w:rsidDel="00C661A2" w:rsidRDefault="004D207A" w:rsidP="004D207A">
      <w:pPr>
        <w:rPr>
          <w:del w:id="8578" w:author="Patel, Rinkesh" w:date="2016-09-26T17:28:00Z"/>
        </w:rPr>
      </w:pPr>
      <w:bookmarkStart w:id="8579" w:name="_Toc463004524"/>
      <w:bookmarkStart w:id="8580" w:name="_Toc463029186"/>
      <w:bookmarkStart w:id="8581" w:name="_Toc464056192"/>
      <w:bookmarkStart w:id="8582" w:name="_Toc464729726"/>
      <w:bookmarkStart w:id="8583" w:name="_Toc468181875"/>
      <w:bookmarkStart w:id="8584" w:name="_Toc468183189"/>
      <w:bookmarkStart w:id="8585" w:name="_Toc469407966"/>
      <w:bookmarkStart w:id="8586" w:name="_Toc469493914"/>
      <w:bookmarkStart w:id="8587" w:name="_Toc469498733"/>
      <w:bookmarkEnd w:id="8579"/>
      <w:bookmarkEnd w:id="8580"/>
      <w:bookmarkEnd w:id="8581"/>
      <w:bookmarkEnd w:id="8582"/>
      <w:bookmarkEnd w:id="8583"/>
      <w:bookmarkEnd w:id="8584"/>
      <w:bookmarkEnd w:id="8585"/>
      <w:bookmarkEnd w:id="8586"/>
      <w:bookmarkEnd w:id="8587"/>
    </w:p>
    <w:p w14:paraId="5158AA9F" w14:textId="5FEEFDFB" w:rsidR="004D207A" w:rsidRPr="004D207A" w:rsidDel="00C661A2" w:rsidRDefault="004D207A" w:rsidP="004D207A">
      <w:pPr>
        <w:pStyle w:val="ListParagraph"/>
        <w:numPr>
          <w:ilvl w:val="0"/>
          <w:numId w:val="48"/>
        </w:numPr>
        <w:rPr>
          <w:del w:id="8588" w:author="Patel, Rinkesh" w:date="2016-09-26T17:28:00Z"/>
          <w:rFonts w:cs="Arial"/>
          <w:b/>
          <w:u w:val="single"/>
        </w:rPr>
      </w:pPr>
      <w:del w:id="8589" w:author="Patel, Rinkesh" w:date="2016-09-26T17:28:00Z">
        <w:r w:rsidRPr="004D207A" w:rsidDel="00C661A2">
          <w:rPr>
            <w:rFonts w:cs="Arial"/>
            <w:b/>
            <w:u w:val="single"/>
          </w:rPr>
          <w:delText>Device State Updates</w:delText>
        </w:r>
        <w:bookmarkStart w:id="8590" w:name="_Toc463004525"/>
        <w:bookmarkStart w:id="8591" w:name="_Toc463029187"/>
        <w:bookmarkStart w:id="8592" w:name="_Toc464056193"/>
        <w:bookmarkStart w:id="8593" w:name="_Toc464729727"/>
        <w:bookmarkStart w:id="8594" w:name="_Toc468181876"/>
        <w:bookmarkStart w:id="8595" w:name="_Toc468183190"/>
        <w:bookmarkStart w:id="8596" w:name="_Toc469407967"/>
        <w:bookmarkStart w:id="8597" w:name="_Toc469493915"/>
        <w:bookmarkStart w:id="8598" w:name="_Toc469498734"/>
        <w:bookmarkEnd w:id="8590"/>
        <w:bookmarkEnd w:id="8591"/>
        <w:bookmarkEnd w:id="8592"/>
        <w:bookmarkEnd w:id="8593"/>
        <w:bookmarkEnd w:id="8594"/>
        <w:bookmarkEnd w:id="8595"/>
        <w:bookmarkEnd w:id="8596"/>
        <w:bookmarkEnd w:id="8597"/>
        <w:bookmarkEnd w:id="8598"/>
      </w:del>
    </w:p>
    <w:p w14:paraId="52733634" w14:textId="6E9272AD" w:rsidR="004D207A" w:rsidRPr="004D207A" w:rsidDel="00C661A2" w:rsidRDefault="004D207A" w:rsidP="004D207A">
      <w:pPr>
        <w:rPr>
          <w:del w:id="8599" w:author="Patel, Rinkesh" w:date="2016-09-26T17:28:00Z"/>
        </w:rPr>
      </w:pPr>
      <w:bookmarkStart w:id="8600" w:name="_Toc463004526"/>
      <w:bookmarkStart w:id="8601" w:name="_Toc463029188"/>
      <w:bookmarkStart w:id="8602" w:name="_Toc464056194"/>
      <w:bookmarkStart w:id="8603" w:name="_Toc464729728"/>
      <w:bookmarkStart w:id="8604" w:name="_Toc468181877"/>
      <w:bookmarkStart w:id="8605" w:name="_Toc468183191"/>
      <w:bookmarkStart w:id="8606" w:name="_Toc469407968"/>
      <w:bookmarkStart w:id="8607" w:name="_Toc469493916"/>
      <w:bookmarkStart w:id="8608" w:name="_Toc469498735"/>
      <w:bookmarkEnd w:id="8600"/>
      <w:bookmarkEnd w:id="8601"/>
      <w:bookmarkEnd w:id="8602"/>
      <w:bookmarkEnd w:id="8603"/>
      <w:bookmarkEnd w:id="8604"/>
      <w:bookmarkEnd w:id="8605"/>
      <w:bookmarkEnd w:id="8606"/>
      <w:bookmarkEnd w:id="8607"/>
      <w:bookmarkEnd w:id="8608"/>
    </w:p>
    <w:tbl>
      <w:tblPr>
        <w:tblStyle w:val="TableGrid"/>
        <w:tblW w:w="0" w:type="auto"/>
        <w:tblInd w:w="360" w:type="dxa"/>
        <w:tblLook w:val="04A0" w:firstRow="1" w:lastRow="0" w:firstColumn="1" w:lastColumn="0" w:noHBand="0" w:noVBand="1"/>
      </w:tblPr>
      <w:tblGrid>
        <w:gridCol w:w="3049"/>
        <w:gridCol w:w="3870"/>
        <w:gridCol w:w="3511"/>
      </w:tblGrid>
      <w:tr w:rsidR="00960ED1" w:rsidDel="00C661A2" w14:paraId="2E5C24FF" w14:textId="4FBD8B0E" w:rsidTr="00960ED1">
        <w:trPr>
          <w:del w:id="8609" w:author="Patel, Rinkesh" w:date="2016-09-26T17:28:00Z"/>
        </w:trPr>
        <w:tc>
          <w:tcPr>
            <w:tcW w:w="3049" w:type="dxa"/>
          </w:tcPr>
          <w:p w14:paraId="78A4B16D" w14:textId="7C3CAE13" w:rsidR="00960ED1" w:rsidRPr="00B8664D" w:rsidDel="00C661A2" w:rsidRDefault="00960ED1" w:rsidP="008320C1">
            <w:pPr>
              <w:pStyle w:val="ListParagraph"/>
              <w:tabs>
                <w:tab w:val="left" w:pos="2868"/>
              </w:tabs>
              <w:ind w:left="0"/>
              <w:rPr>
                <w:del w:id="8610" w:author="Patel, Rinkesh" w:date="2016-09-26T17:28:00Z"/>
                <w:rFonts w:cs="Arial"/>
                <w:b/>
              </w:rPr>
            </w:pPr>
            <w:del w:id="8611" w:author="Patel, Rinkesh" w:date="2016-09-26T17:28:00Z">
              <w:r w:rsidDel="00C661A2">
                <w:rPr>
                  <w:rFonts w:cs="Arial"/>
                  <w:b/>
                </w:rPr>
                <w:delText>Activity</w:delText>
              </w:r>
              <w:r w:rsidRPr="00B8664D" w:rsidDel="00C661A2">
                <w:rPr>
                  <w:rFonts w:cs="Arial"/>
                  <w:b/>
                </w:rPr>
                <w:tab/>
              </w:r>
              <w:bookmarkStart w:id="8612" w:name="_Toc463004527"/>
              <w:bookmarkStart w:id="8613" w:name="_Toc463029189"/>
              <w:bookmarkStart w:id="8614" w:name="_Toc464056195"/>
              <w:bookmarkStart w:id="8615" w:name="_Toc464729729"/>
              <w:bookmarkStart w:id="8616" w:name="_Toc468181878"/>
              <w:bookmarkStart w:id="8617" w:name="_Toc468183192"/>
              <w:bookmarkStart w:id="8618" w:name="_Toc469407969"/>
              <w:bookmarkStart w:id="8619" w:name="_Toc469493917"/>
              <w:bookmarkStart w:id="8620" w:name="_Toc469498736"/>
              <w:bookmarkEnd w:id="8612"/>
              <w:bookmarkEnd w:id="8613"/>
              <w:bookmarkEnd w:id="8614"/>
              <w:bookmarkEnd w:id="8615"/>
              <w:bookmarkEnd w:id="8616"/>
              <w:bookmarkEnd w:id="8617"/>
              <w:bookmarkEnd w:id="8618"/>
              <w:bookmarkEnd w:id="8619"/>
              <w:bookmarkEnd w:id="8620"/>
            </w:del>
          </w:p>
        </w:tc>
        <w:tc>
          <w:tcPr>
            <w:tcW w:w="3870" w:type="dxa"/>
          </w:tcPr>
          <w:p w14:paraId="6137A259" w14:textId="75AD1EC3" w:rsidR="00960ED1" w:rsidRPr="00B8664D" w:rsidDel="00C661A2" w:rsidRDefault="00960ED1" w:rsidP="008320C1">
            <w:pPr>
              <w:pStyle w:val="ListParagraph"/>
              <w:ind w:left="0"/>
              <w:rPr>
                <w:del w:id="8621" w:author="Patel, Rinkesh" w:date="2016-09-26T17:28:00Z"/>
                <w:rFonts w:cs="Arial"/>
                <w:b/>
              </w:rPr>
            </w:pPr>
            <w:del w:id="8622" w:author="Patel, Rinkesh" w:date="2016-09-26T17:28:00Z">
              <w:r w:rsidDel="00C661A2">
                <w:rPr>
                  <w:rFonts w:cs="Arial"/>
                  <w:b/>
                </w:rPr>
                <w:delText>reason</w:delText>
              </w:r>
              <w:bookmarkStart w:id="8623" w:name="_Toc463004528"/>
              <w:bookmarkStart w:id="8624" w:name="_Toc463029190"/>
              <w:bookmarkStart w:id="8625" w:name="_Toc464056196"/>
              <w:bookmarkStart w:id="8626" w:name="_Toc464729730"/>
              <w:bookmarkStart w:id="8627" w:name="_Toc468181879"/>
              <w:bookmarkStart w:id="8628" w:name="_Toc468183193"/>
              <w:bookmarkStart w:id="8629" w:name="_Toc469407970"/>
              <w:bookmarkStart w:id="8630" w:name="_Toc469493918"/>
              <w:bookmarkStart w:id="8631" w:name="_Toc469498737"/>
              <w:bookmarkEnd w:id="8623"/>
              <w:bookmarkEnd w:id="8624"/>
              <w:bookmarkEnd w:id="8625"/>
              <w:bookmarkEnd w:id="8626"/>
              <w:bookmarkEnd w:id="8627"/>
              <w:bookmarkEnd w:id="8628"/>
              <w:bookmarkEnd w:id="8629"/>
              <w:bookmarkEnd w:id="8630"/>
              <w:bookmarkEnd w:id="8631"/>
            </w:del>
          </w:p>
        </w:tc>
        <w:tc>
          <w:tcPr>
            <w:tcW w:w="3511" w:type="dxa"/>
          </w:tcPr>
          <w:p w14:paraId="39541E77" w14:textId="0D820319" w:rsidR="00960ED1" w:rsidRPr="00B8664D" w:rsidDel="00C661A2" w:rsidRDefault="00960ED1" w:rsidP="008320C1">
            <w:pPr>
              <w:pStyle w:val="ListParagraph"/>
              <w:ind w:left="0"/>
              <w:rPr>
                <w:del w:id="8632" w:author="Patel, Rinkesh" w:date="2016-09-26T17:28:00Z"/>
                <w:rFonts w:cs="Arial"/>
                <w:b/>
              </w:rPr>
            </w:pPr>
            <w:bookmarkStart w:id="8633" w:name="_Toc463004529"/>
            <w:bookmarkStart w:id="8634" w:name="_Toc463029191"/>
            <w:bookmarkStart w:id="8635" w:name="_Toc464056197"/>
            <w:bookmarkStart w:id="8636" w:name="_Toc464729731"/>
            <w:bookmarkStart w:id="8637" w:name="_Toc468181880"/>
            <w:bookmarkStart w:id="8638" w:name="_Toc468183194"/>
            <w:bookmarkStart w:id="8639" w:name="_Toc469407971"/>
            <w:bookmarkStart w:id="8640" w:name="_Toc469493919"/>
            <w:bookmarkStart w:id="8641" w:name="_Toc469498738"/>
            <w:bookmarkEnd w:id="8633"/>
            <w:bookmarkEnd w:id="8634"/>
            <w:bookmarkEnd w:id="8635"/>
            <w:bookmarkEnd w:id="8636"/>
            <w:bookmarkEnd w:id="8637"/>
            <w:bookmarkEnd w:id="8638"/>
            <w:bookmarkEnd w:id="8639"/>
            <w:bookmarkEnd w:id="8640"/>
            <w:bookmarkEnd w:id="8641"/>
          </w:p>
        </w:tc>
        <w:bookmarkStart w:id="8642" w:name="_Toc463004530"/>
        <w:bookmarkStart w:id="8643" w:name="_Toc463029192"/>
        <w:bookmarkStart w:id="8644" w:name="_Toc464056198"/>
        <w:bookmarkStart w:id="8645" w:name="_Toc464729732"/>
        <w:bookmarkStart w:id="8646" w:name="_Toc468181881"/>
        <w:bookmarkStart w:id="8647" w:name="_Toc468183195"/>
        <w:bookmarkStart w:id="8648" w:name="_Toc469407972"/>
        <w:bookmarkStart w:id="8649" w:name="_Toc469493920"/>
        <w:bookmarkStart w:id="8650" w:name="_Toc469498739"/>
        <w:bookmarkEnd w:id="8642"/>
        <w:bookmarkEnd w:id="8643"/>
        <w:bookmarkEnd w:id="8644"/>
        <w:bookmarkEnd w:id="8645"/>
        <w:bookmarkEnd w:id="8646"/>
        <w:bookmarkEnd w:id="8647"/>
        <w:bookmarkEnd w:id="8648"/>
        <w:bookmarkEnd w:id="8649"/>
        <w:bookmarkEnd w:id="8650"/>
      </w:tr>
      <w:tr w:rsidR="00960ED1" w:rsidDel="00C661A2" w14:paraId="34E7F70D" w14:textId="0B47E351" w:rsidTr="00960ED1">
        <w:trPr>
          <w:del w:id="8651" w:author="Patel, Rinkesh" w:date="2016-09-26T17:28:00Z"/>
        </w:trPr>
        <w:tc>
          <w:tcPr>
            <w:tcW w:w="3049" w:type="dxa"/>
          </w:tcPr>
          <w:p w14:paraId="20041D5C" w14:textId="625AF8D2" w:rsidR="00960ED1" w:rsidDel="00C661A2" w:rsidRDefault="00960ED1" w:rsidP="008320C1">
            <w:pPr>
              <w:pStyle w:val="ListParagraph"/>
              <w:ind w:left="0"/>
              <w:rPr>
                <w:del w:id="8652" w:author="Patel, Rinkesh" w:date="2016-09-26T17:28:00Z"/>
                <w:rFonts w:cs="Arial"/>
              </w:rPr>
            </w:pPr>
            <w:del w:id="8653" w:author="Patel, Rinkesh" w:date="2016-09-26T17:28:00Z">
              <w:r w:rsidRPr="004C3A09" w:rsidDel="00C661A2">
                <w:rPr>
                  <w:rFonts w:cs="Arial"/>
                </w:rPr>
                <w:delText xml:space="preserve">Void </w:delText>
              </w:r>
              <w:r w:rsidDel="00C661A2">
                <w:rPr>
                  <w:rFonts w:cs="Arial"/>
                </w:rPr>
                <w:delText xml:space="preserve">standalone </w:delText>
              </w:r>
              <w:r w:rsidRPr="004C3A09" w:rsidDel="00C661A2">
                <w:rPr>
                  <w:rFonts w:cs="Arial"/>
                </w:rPr>
                <w:delText>check-out</w:delText>
              </w:r>
              <w:bookmarkStart w:id="8654" w:name="_Toc463004531"/>
              <w:bookmarkStart w:id="8655" w:name="_Toc463029193"/>
              <w:bookmarkStart w:id="8656" w:name="_Toc464056199"/>
              <w:bookmarkStart w:id="8657" w:name="_Toc464729733"/>
              <w:bookmarkStart w:id="8658" w:name="_Toc468181882"/>
              <w:bookmarkStart w:id="8659" w:name="_Toc468183196"/>
              <w:bookmarkStart w:id="8660" w:name="_Toc469407973"/>
              <w:bookmarkStart w:id="8661" w:name="_Toc469493921"/>
              <w:bookmarkStart w:id="8662" w:name="_Toc469498740"/>
              <w:bookmarkEnd w:id="8654"/>
              <w:bookmarkEnd w:id="8655"/>
              <w:bookmarkEnd w:id="8656"/>
              <w:bookmarkEnd w:id="8657"/>
              <w:bookmarkEnd w:id="8658"/>
              <w:bookmarkEnd w:id="8659"/>
              <w:bookmarkEnd w:id="8660"/>
              <w:bookmarkEnd w:id="8661"/>
              <w:bookmarkEnd w:id="8662"/>
            </w:del>
          </w:p>
        </w:tc>
        <w:tc>
          <w:tcPr>
            <w:tcW w:w="3870" w:type="dxa"/>
          </w:tcPr>
          <w:p w14:paraId="58E71A47" w14:textId="7E03AA4C" w:rsidR="00960ED1" w:rsidDel="00C661A2" w:rsidRDefault="00960ED1" w:rsidP="008320C1">
            <w:pPr>
              <w:pStyle w:val="ListParagraph"/>
              <w:ind w:left="0"/>
              <w:rPr>
                <w:del w:id="8663" w:author="Patel, Rinkesh" w:date="2016-09-26T17:28:00Z"/>
                <w:rFonts w:cs="Arial"/>
              </w:rPr>
            </w:pPr>
            <w:del w:id="8664" w:author="Patel, Rinkesh" w:date="2016-09-26T17:28:00Z">
              <w:r w:rsidRPr="00EB4246" w:rsidDel="00C661A2">
                <w:rPr>
                  <w:rFonts w:cs="Arial"/>
                  <w:i/>
                </w:rPr>
                <w:delText>Cancel</w:delText>
              </w:r>
              <w:bookmarkStart w:id="8665" w:name="_Toc463004532"/>
              <w:bookmarkStart w:id="8666" w:name="_Toc463029194"/>
              <w:bookmarkStart w:id="8667" w:name="_Toc464056200"/>
              <w:bookmarkStart w:id="8668" w:name="_Toc464729734"/>
              <w:bookmarkStart w:id="8669" w:name="_Toc468181883"/>
              <w:bookmarkStart w:id="8670" w:name="_Toc468183197"/>
              <w:bookmarkStart w:id="8671" w:name="_Toc469407974"/>
              <w:bookmarkStart w:id="8672" w:name="_Toc469493922"/>
              <w:bookmarkStart w:id="8673" w:name="_Toc469498741"/>
              <w:bookmarkEnd w:id="8665"/>
              <w:bookmarkEnd w:id="8666"/>
              <w:bookmarkEnd w:id="8667"/>
              <w:bookmarkEnd w:id="8668"/>
              <w:bookmarkEnd w:id="8669"/>
              <w:bookmarkEnd w:id="8670"/>
              <w:bookmarkEnd w:id="8671"/>
              <w:bookmarkEnd w:id="8672"/>
              <w:bookmarkEnd w:id="8673"/>
            </w:del>
          </w:p>
        </w:tc>
        <w:tc>
          <w:tcPr>
            <w:tcW w:w="3511" w:type="dxa"/>
          </w:tcPr>
          <w:p w14:paraId="00E81628" w14:textId="6DA91999" w:rsidR="00960ED1" w:rsidDel="00C661A2" w:rsidRDefault="00960ED1" w:rsidP="008320C1">
            <w:pPr>
              <w:pStyle w:val="ListParagraph"/>
              <w:ind w:left="0"/>
              <w:rPr>
                <w:del w:id="8674" w:author="Patel, Rinkesh" w:date="2016-09-26T17:28:00Z"/>
                <w:rFonts w:cs="Arial"/>
              </w:rPr>
            </w:pPr>
            <w:bookmarkStart w:id="8675" w:name="_Toc463004533"/>
            <w:bookmarkStart w:id="8676" w:name="_Toc463029195"/>
            <w:bookmarkStart w:id="8677" w:name="_Toc464056201"/>
            <w:bookmarkStart w:id="8678" w:name="_Toc464729735"/>
            <w:bookmarkStart w:id="8679" w:name="_Toc468181884"/>
            <w:bookmarkStart w:id="8680" w:name="_Toc468183198"/>
            <w:bookmarkStart w:id="8681" w:name="_Toc469407975"/>
            <w:bookmarkStart w:id="8682" w:name="_Toc469493923"/>
            <w:bookmarkStart w:id="8683" w:name="_Toc469498742"/>
            <w:bookmarkEnd w:id="8675"/>
            <w:bookmarkEnd w:id="8676"/>
            <w:bookmarkEnd w:id="8677"/>
            <w:bookmarkEnd w:id="8678"/>
            <w:bookmarkEnd w:id="8679"/>
            <w:bookmarkEnd w:id="8680"/>
            <w:bookmarkEnd w:id="8681"/>
            <w:bookmarkEnd w:id="8682"/>
            <w:bookmarkEnd w:id="8683"/>
          </w:p>
        </w:tc>
        <w:bookmarkStart w:id="8684" w:name="_Toc463004534"/>
        <w:bookmarkStart w:id="8685" w:name="_Toc463029196"/>
        <w:bookmarkStart w:id="8686" w:name="_Toc464056202"/>
        <w:bookmarkStart w:id="8687" w:name="_Toc464729736"/>
        <w:bookmarkStart w:id="8688" w:name="_Toc468181885"/>
        <w:bookmarkStart w:id="8689" w:name="_Toc468183199"/>
        <w:bookmarkStart w:id="8690" w:name="_Toc469407976"/>
        <w:bookmarkStart w:id="8691" w:name="_Toc469493924"/>
        <w:bookmarkStart w:id="8692" w:name="_Toc469498743"/>
        <w:bookmarkEnd w:id="8684"/>
        <w:bookmarkEnd w:id="8685"/>
        <w:bookmarkEnd w:id="8686"/>
        <w:bookmarkEnd w:id="8687"/>
        <w:bookmarkEnd w:id="8688"/>
        <w:bookmarkEnd w:id="8689"/>
        <w:bookmarkEnd w:id="8690"/>
        <w:bookmarkEnd w:id="8691"/>
        <w:bookmarkEnd w:id="8692"/>
      </w:tr>
      <w:tr w:rsidR="00960ED1" w:rsidDel="00C661A2" w14:paraId="72F47DD6" w14:textId="2F2D09CD" w:rsidTr="00960ED1">
        <w:trPr>
          <w:del w:id="8693" w:author="Patel, Rinkesh" w:date="2016-09-26T17:28:00Z"/>
        </w:trPr>
        <w:tc>
          <w:tcPr>
            <w:tcW w:w="3049" w:type="dxa"/>
          </w:tcPr>
          <w:p w14:paraId="41FD7EB8" w14:textId="70E1477B" w:rsidR="00960ED1" w:rsidRPr="00217C09" w:rsidDel="00C661A2" w:rsidRDefault="00960ED1" w:rsidP="00960ED1">
            <w:pPr>
              <w:pStyle w:val="ListParagraph"/>
              <w:ind w:left="0"/>
              <w:rPr>
                <w:del w:id="8694" w:author="Patel, Rinkesh" w:date="2016-09-26T17:28:00Z"/>
                <w:rFonts w:cs="Arial"/>
              </w:rPr>
            </w:pPr>
            <w:del w:id="8695" w:author="Patel, Rinkesh" w:date="2016-09-26T17:28:00Z">
              <w:r w:rsidRPr="004C3A09" w:rsidDel="00C661A2">
                <w:rPr>
                  <w:rFonts w:cs="Arial"/>
                </w:rPr>
                <w:delText>eSig not received</w:delText>
              </w:r>
              <w:bookmarkStart w:id="8696" w:name="_Toc463004535"/>
              <w:bookmarkStart w:id="8697" w:name="_Toc463029197"/>
              <w:bookmarkStart w:id="8698" w:name="_Toc464056203"/>
              <w:bookmarkStart w:id="8699" w:name="_Toc464729737"/>
              <w:bookmarkStart w:id="8700" w:name="_Toc468181886"/>
              <w:bookmarkStart w:id="8701" w:name="_Toc468183200"/>
              <w:bookmarkStart w:id="8702" w:name="_Toc469407977"/>
              <w:bookmarkStart w:id="8703" w:name="_Toc469493925"/>
              <w:bookmarkStart w:id="8704" w:name="_Toc469498744"/>
              <w:bookmarkEnd w:id="8696"/>
              <w:bookmarkEnd w:id="8697"/>
              <w:bookmarkEnd w:id="8698"/>
              <w:bookmarkEnd w:id="8699"/>
              <w:bookmarkEnd w:id="8700"/>
              <w:bookmarkEnd w:id="8701"/>
              <w:bookmarkEnd w:id="8702"/>
              <w:bookmarkEnd w:id="8703"/>
              <w:bookmarkEnd w:id="8704"/>
            </w:del>
          </w:p>
        </w:tc>
        <w:tc>
          <w:tcPr>
            <w:tcW w:w="3870" w:type="dxa"/>
          </w:tcPr>
          <w:p w14:paraId="34F3403F" w14:textId="08486D19" w:rsidR="00960ED1" w:rsidDel="00C661A2" w:rsidRDefault="00960ED1" w:rsidP="00960ED1">
            <w:pPr>
              <w:pStyle w:val="ListParagraph"/>
              <w:ind w:left="0"/>
              <w:rPr>
                <w:del w:id="8705" w:author="Patel, Rinkesh" w:date="2016-09-26T17:28:00Z"/>
                <w:rFonts w:cs="Arial"/>
              </w:rPr>
            </w:pPr>
            <w:del w:id="8706" w:author="Patel, Rinkesh" w:date="2016-09-26T17:28:00Z">
              <w:r w:rsidRPr="00541BC8" w:rsidDel="00C661A2">
                <w:rPr>
                  <w:rFonts w:cs="Arial"/>
                  <w:i/>
                </w:rPr>
                <w:delText>Cancel</w:delText>
              </w:r>
              <w:bookmarkStart w:id="8707" w:name="_Toc463004536"/>
              <w:bookmarkStart w:id="8708" w:name="_Toc463029198"/>
              <w:bookmarkStart w:id="8709" w:name="_Toc464056204"/>
              <w:bookmarkStart w:id="8710" w:name="_Toc464729738"/>
              <w:bookmarkStart w:id="8711" w:name="_Toc468181887"/>
              <w:bookmarkStart w:id="8712" w:name="_Toc468183201"/>
              <w:bookmarkStart w:id="8713" w:name="_Toc469407978"/>
              <w:bookmarkStart w:id="8714" w:name="_Toc469493926"/>
              <w:bookmarkStart w:id="8715" w:name="_Toc469498745"/>
              <w:bookmarkEnd w:id="8707"/>
              <w:bookmarkEnd w:id="8708"/>
              <w:bookmarkEnd w:id="8709"/>
              <w:bookmarkEnd w:id="8710"/>
              <w:bookmarkEnd w:id="8711"/>
              <w:bookmarkEnd w:id="8712"/>
              <w:bookmarkEnd w:id="8713"/>
              <w:bookmarkEnd w:id="8714"/>
              <w:bookmarkEnd w:id="8715"/>
            </w:del>
          </w:p>
        </w:tc>
        <w:tc>
          <w:tcPr>
            <w:tcW w:w="3511" w:type="dxa"/>
          </w:tcPr>
          <w:p w14:paraId="30170A43" w14:textId="5D8E179F" w:rsidR="00960ED1" w:rsidDel="00C661A2" w:rsidRDefault="00960ED1" w:rsidP="00960ED1">
            <w:pPr>
              <w:pStyle w:val="ListParagraph"/>
              <w:ind w:left="0"/>
              <w:rPr>
                <w:del w:id="8716" w:author="Patel, Rinkesh" w:date="2016-09-26T17:28:00Z"/>
                <w:rFonts w:cs="Arial"/>
              </w:rPr>
            </w:pPr>
            <w:bookmarkStart w:id="8717" w:name="_Toc463004537"/>
            <w:bookmarkStart w:id="8718" w:name="_Toc463029199"/>
            <w:bookmarkStart w:id="8719" w:name="_Toc464056205"/>
            <w:bookmarkStart w:id="8720" w:name="_Toc464729739"/>
            <w:bookmarkStart w:id="8721" w:name="_Toc468181888"/>
            <w:bookmarkStart w:id="8722" w:name="_Toc468183202"/>
            <w:bookmarkStart w:id="8723" w:name="_Toc469407979"/>
            <w:bookmarkStart w:id="8724" w:name="_Toc469493927"/>
            <w:bookmarkStart w:id="8725" w:name="_Toc469498746"/>
            <w:bookmarkEnd w:id="8717"/>
            <w:bookmarkEnd w:id="8718"/>
            <w:bookmarkEnd w:id="8719"/>
            <w:bookmarkEnd w:id="8720"/>
            <w:bookmarkEnd w:id="8721"/>
            <w:bookmarkEnd w:id="8722"/>
            <w:bookmarkEnd w:id="8723"/>
            <w:bookmarkEnd w:id="8724"/>
            <w:bookmarkEnd w:id="8725"/>
          </w:p>
        </w:tc>
        <w:bookmarkStart w:id="8726" w:name="_Toc463004538"/>
        <w:bookmarkStart w:id="8727" w:name="_Toc463029200"/>
        <w:bookmarkStart w:id="8728" w:name="_Toc464056206"/>
        <w:bookmarkStart w:id="8729" w:name="_Toc464729740"/>
        <w:bookmarkStart w:id="8730" w:name="_Toc468181889"/>
        <w:bookmarkStart w:id="8731" w:name="_Toc468183203"/>
        <w:bookmarkStart w:id="8732" w:name="_Toc469407980"/>
        <w:bookmarkStart w:id="8733" w:name="_Toc469493928"/>
        <w:bookmarkStart w:id="8734" w:name="_Toc469498747"/>
        <w:bookmarkEnd w:id="8726"/>
        <w:bookmarkEnd w:id="8727"/>
        <w:bookmarkEnd w:id="8728"/>
        <w:bookmarkEnd w:id="8729"/>
        <w:bookmarkEnd w:id="8730"/>
        <w:bookmarkEnd w:id="8731"/>
        <w:bookmarkEnd w:id="8732"/>
        <w:bookmarkEnd w:id="8733"/>
        <w:bookmarkEnd w:id="8734"/>
      </w:tr>
      <w:tr w:rsidR="00960ED1" w:rsidDel="00C661A2" w14:paraId="79631E18" w14:textId="31199BCC" w:rsidTr="00960ED1">
        <w:trPr>
          <w:del w:id="8735" w:author="Patel, Rinkesh" w:date="2016-09-26T17:28:00Z"/>
        </w:trPr>
        <w:tc>
          <w:tcPr>
            <w:tcW w:w="3049" w:type="dxa"/>
          </w:tcPr>
          <w:p w14:paraId="288C697D" w14:textId="70D69E09" w:rsidR="00960ED1" w:rsidRPr="00217C09" w:rsidDel="00C661A2" w:rsidRDefault="00960ED1" w:rsidP="00960ED1">
            <w:pPr>
              <w:pStyle w:val="ListParagraph"/>
              <w:ind w:left="0"/>
              <w:rPr>
                <w:del w:id="8736" w:author="Patel, Rinkesh" w:date="2016-09-26T17:28:00Z"/>
                <w:rFonts w:cs="Arial"/>
              </w:rPr>
            </w:pPr>
            <w:del w:id="8737" w:author="Patel, Rinkesh" w:date="2016-09-26T17:28:00Z">
              <w:r w:rsidRPr="00217C09" w:rsidDel="00C661A2">
                <w:rPr>
                  <w:rFonts w:cs="Arial"/>
                </w:rPr>
                <w:delText xml:space="preserve">EquipmentID </w:delText>
              </w:r>
              <w:bookmarkStart w:id="8738" w:name="_Toc463004539"/>
              <w:bookmarkStart w:id="8739" w:name="_Toc463029201"/>
              <w:bookmarkStart w:id="8740" w:name="_Toc464056207"/>
              <w:bookmarkStart w:id="8741" w:name="_Toc464729741"/>
              <w:bookmarkStart w:id="8742" w:name="_Toc468181890"/>
              <w:bookmarkStart w:id="8743" w:name="_Toc468183204"/>
              <w:bookmarkStart w:id="8744" w:name="_Toc469407981"/>
              <w:bookmarkStart w:id="8745" w:name="_Toc469493929"/>
              <w:bookmarkStart w:id="8746" w:name="_Toc469498748"/>
              <w:bookmarkEnd w:id="8738"/>
              <w:bookmarkEnd w:id="8739"/>
              <w:bookmarkEnd w:id="8740"/>
              <w:bookmarkEnd w:id="8741"/>
              <w:bookmarkEnd w:id="8742"/>
              <w:bookmarkEnd w:id="8743"/>
              <w:bookmarkEnd w:id="8744"/>
              <w:bookmarkEnd w:id="8745"/>
              <w:bookmarkEnd w:id="8746"/>
            </w:del>
          </w:p>
        </w:tc>
        <w:tc>
          <w:tcPr>
            <w:tcW w:w="3870" w:type="dxa"/>
          </w:tcPr>
          <w:p w14:paraId="2DB7A5DF" w14:textId="7CDEA045" w:rsidR="00960ED1" w:rsidRPr="00217C09" w:rsidDel="00C661A2" w:rsidRDefault="00960ED1" w:rsidP="00960ED1">
            <w:pPr>
              <w:pStyle w:val="ListParagraph"/>
              <w:ind w:left="0"/>
              <w:rPr>
                <w:del w:id="8747" w:author="Patel, Rinkesh" w:date="2016-09-26T17:28:00Z"/>
                <w:rFonts w:cs="Arial"/>
              </w:rPr>
            </w:pPr>
            <w:del w:id="8748" w:author="Patel, Rinkesh" w:date="2016-09-26T17:28:00Z">
              <w:r w:rsidRPr="00541BC8" w:rsidDel="00C661A2">
                <w:rPr>
                  <w:rFonts w:cs="Arial"/>
                  <w:i/>
                </w:rPr>
                <w:delText>Cancel</w:delText>
              </w:r>
              <w:bookmarkStart w:id="8749" w:name="_Toc463004540"/>
              <w:bookmarkStart w:id="8750" w:name="_Toc463029202"/>
              <w:bookmarkStart w:id="8751" w:name="_Toc464056208"/>
              <w:bookmarkStart w:id="8752" w:name="_Toc464729742"/>
              <w:bookmarkStart w:id="8753" w:name="_Toc468181891"/>
              <w:bookmarkStart w:id="8754" w:name="_Toc468183205"/>
              <w:bookmarkStart w:id="8755" w:name="_Toc469407982"/>
              <w:bookmarkStart w:id="8756" w:name="_Toc469493930"/>
              <w:bookmarkStart w:id="8757" w:name="_Toc469498749"/>
              <w:bookmarkEnd w:id="8749"/>
              <w:bookmarkEnd w:id="8750"/>
              <w:bookmarkEnd w:id="8751"/>
              <w:bookmarkEnd w:id="8752"/>
              <w:bookmarkEnd w:id="8753"/>
              <w:bookmarkEnd w:id="8754"/>
              <w:bookmarkEnd w:id="8755"/>
              <w:bookmarkEnd w:id="8756"/>
              <w:bookmarkEnd w:id="8757"/>
            </w:del>
          </w:p>
        </w:tc>
        <w:tc>
          <w:tcPr>
            <w:tcW w:w="3511" w:type="dxa"/>
          </w:tcPr>
          <w:p w14:paraId="11D80E58" w14:textId="03B77BEB" w:rsidR="00960ED1" w:rsidDel="00C661A2" w:rsidRDefault="00960ED1" w:rsidP="00960ED1">
            <w:pPr>
              <w:pStyle w:val="ListParagraph"/>
              <w:ind w:left="0"/>
              <w:rPr>
                <w:del w:id="8758" w:author="Patel, Rinkesh" w:date="2016-09-26T17:28:00Z"/>
                <w:rFonts w:cs="Arial"/>
              </w:rPr>
            </w:pPr>
            <w:bookmarkStart w:id="8759" w:name="_Toc463004541"/>
            <w:bookmarkStart w:id="8760" w:name="_Toc463029203"/>
            <w:bookmarkStart w:id="8761" w:name="_Toc464056209"/>
            <w:bookmarkStart w:id="8762" w:name="_Toc464729743"/>
            <w:bookmarkStart w:id="8763" w:name="_Toc468181892"/>
            <w:bookmarkStart w:id="8764" w:name="_Toc468183206"/>
            <w:bookmarkStart w:id="8765" w:name="_Toc469407983"/>
            <w:bookmarkStart w:id="8766" w:name="_Toc469493931"/>
            <w:bookmarkStart w:id="8767" w:name="_Toc469498750"/>
            <w:bookmarkEnd w:id="8759"/>
            <w:bookmarkEnd w:id="8760"/>
            <w:bookmarkEnd w:id="8761"/>
            <w:bookmarkEnd w:id="8762"/>
            <w:bookmarkEnd w:id="8763"/>
            <w:bookmarkEnd w:id="8764"/>
            <w:bookmarkEnd w:id="8765"/>
            <w:bookmarkEnd w:id="8766"/>
            <w:bookmarkEnd w:id="8767"/>
          </w:p>
        </w:tc>
        <w:bookmarkStart w:id="8768" w:name="_Toc463004542"/>
        <w:bookmarkStart w:id="8769" w:name="_Toc463029204"/>
        <w:bookmarkStart w:id="8770" w:name="_Toc464056210"/>
        <w:bookmarkStart w:id="8771" w:name="_Toc464729744"/>
        <w:bookmarkStart w:id="8772" w:name="_Toc468181893"/>
        <w:bookmarkStart w:id="8773" w:name="_Toc468183207"/>
        <w:bookmarkStart w:id="8774" w:name="_Toc469407984"/>
        <w:bookmarkStart w:id="8775" w:name="_Toc469493932"/>
        <w:bookmarkStart w:id="8776" w:name="_Toc469498751"/>
        <w:bookmarkEnd w:id="8768"/>
        <w:bookmarkEnd w:id="8769"/>
        <w:bookmarkEnd w:id="8770"/>
        <w:bookmarkEnd w:id="8771"/>
        <w:bookmarkEnd w:id="8772"/>
        <w:bookmarkEnd w:id="8773"/>
        <w:bookmarkEnd w:id="8774"/>
        <w:bookmarkEnd w:id="8775"/>
        <w:bookmarkEnd w:id="8776"/>
      </w:tr>
      <w:tr w:rsidR="00960ED1" w:rsidDel="00C661A2" w14:paraId="3C612874" w14:textId="1A5822E4" w:rsidTr="00960ED1">
        <w:trPr>
          <w:del w:id="8777" w:author="Patel, Rinkesh" w:date="2016-09-26T17:28:00Z"/>
        </w:trPr>
        <w:tc>
          <w:tcPr>
            <w:tcW w:w="3049" w:type="dxa"/>
          </w:tcPr>
          <w:p w14:paraId="6A8686DC" w14:textId="2F171775" w:rsidR="00960ED1" w:rsidRPr="00217C09" w:rsidDel="00C661A2" w:rsidRDefault="00960ED1" w:rsidP="00960ED1">
            <w:pPr>
              <w:pStyle w:val="ListParagraph"/>
              <w:ind w:left="0"/>
              <w:rPr>
                <w:del w:id="8778" w:author="Patel, Rinkesh" w:date="2016-09-26T17:28:00Z"/>
                <w:rFonts w:cs="Arial"/>
              </w:rPr>
            </w:pPr>
            <w:del w:id="8779" w:author="Patel, Rinkesh" w:date="2016-09-26T17:28:00Z">
              <w:r w:rsidRPr="004C3A09" w:rsidDel="00C661A2">
                <w:rPr>
                  <w:rFonts w:cs="Arial"/>
                </w:rPr>
                <w:delText xml:space="preserve">Accept (immediate) </w:delText>
              </w:r>
              <w:r w:rsidDel="00C661A2">
                <w:rPr>
                  <w:rFonts w:cs="Arial"/>
                </w:rPr>
                <w:delText xml:space="preserve">standalone </w:delText>
              </w:r>
              <w:r w:rsidRPr="004C3A09" w:rsidDel="00C661A2">
                <w:rPr>
                  <w:rFonts w:cs="Arial"/>
                </w:rPr>
                <w:delText>remorse return</w:delText>
              </w:r>
              <w:bookmarkStart w:id="8780" w:name="_Toc463004543"/>
              <w:bookmarkStart w:id="8781" w:name="_Toc463029205"/>
              <w:bookmarkStart w:id="8782" w:name="_Toc464056211"/>
              <w:bookmarkStart w:id="8783" w:name="_Toc464729745"/>
              <w:bookmarkStart w:id="8784" w:name="_Toc468181894"/>
              <w:bookmarkStart w:id="8785" w:name="_Toc468183208"/>
              <w:bookmarkStart w:id="8786" w:name="_Toc469407985"/>
              <w:bookmarkStart w:id="8787" w:name="_Toc469493933"/>
              <w:bookmarkStart w:id="8788" w:name="_Toc469498752"/>
              <w:bookmarkEnd w:id="8780"/>
              <w:bookmarkEnd w:id="8781"/>
              <w:bookmarkEnd w:id="8782"/>
              <w:bookmarkEnd w:id="8783"/>
              <w:bookmarkEnd w:id="8784"/>
              <w:bookmarkEnd w:id="8785"/>
              <w:bookmarkEnd w:id="8786"/>
              <w:bookmarkEnd w:id="8787"/>
              <w:bookmarkEnd w:id="8788"/>
            </w:del>
          </w:p>
        </w:tc>
        <w:tc>
          <w:tcPr>
            <w:tcW w:w="3870" w:type="dxa"/>
          </w:tcPr>
          <w:p w14:paraId="45F0A7C6" w14:textId="219E5AC1" w:rsidR="00960ED1" w:rsidRPr="00217C09" w:rsidDel="00C661A2" w:rsidRDefault="00960ED1" w:rsidP="00960ED1">
            <w:pPr>
              <w:pStyle w:val="ListParagraph"/>
              <w:ind w:left="0"/>
              <w:rPr>
                <w:del w:id="8789" w:author="Patel, Rinkesh" w:date="2016-09-26T17:28:00Z"/>
                <w:rFonts w:cs="Arial"/>
              </w:rPr>
            </w:pPr>
            <w:del w:id="8790" w:author="Patel, Rinkesh" w:date="2016-09-26T17:28:00Z">
              <w:r w:rsidRPr="00541BC8" w:rsidDel="00C661A2">
                <w:rPr>
                  <w:rFonts w:cs="Arial"/>
                  <w:i/>
                </w:rPr>
                <w:delText>Cancel</w:delText>
              </w:r>
              <w:bookmarkStart w:id="8791" w:name="_Toc463004544"/>
              <w:bookmarkStart w:id="8792" w:name="_Toc463029206"/>
              <w:bookmarkStart w:id="8793" w:name="_Toc464056212"/>
              <w:bookmarkStart w:id="8794" w:name="_Toc464729746"/>
              <w:bookmarkStart w:id="8795" w:name="_Toc468181895"/>
              <w:bookmarkStart w:id="8796" w:name="_Toc468183209"/>
              <w:bookmarkStart w:id="8797" w:name="_Toc469407986"/>
              <w:bookmarkStart w:id="8798" w:name="_Toc469493934"/>
              <w:bookmarkStart w:id="8799" w:name="_Toc469498753"/>
              <w:bookmarkEnd w:id="8791"/>
              <w:bookmarkEnd w:id="8792"/>
              <w:bookmarkEnd w:id="8793"/>
              <w:bookmarkEnd w:id="8794"/>
              <w:bookmarkEnd w:id="8795"/>
              <w:bookmarkEnd w:id="8796"/>
              <w:bookmarkEnd w:id="8797"/>
              <w:bookmarkEnd w:id="8798"/>
              <w:bookmarkEnd w:id="8799"/>
            </w:del>
          </w:p>
        </w:tc>
        <w:tc>
          <w:tcPr>
            <w:tcW w:w="3511" w:type="dxa"/>
          </w:tcPr>
          <w:p w14:paraId="43B18AC2" w14:textId="530C4FA4" w:rsidR="00960ED1" w:rsidDel="00C661A2" w:rsidRDefault="00960ED1" w:rsidP="00960ED1">
            <w:pPr>
              <w:pStyle w:val="ListParagraph"/>
              <w:ind w:left="0"/>
              <w:rPr>
                <w:del w:id="8800" w:author="Patel, Rinkesh" w:date="2016-09-26T17:28:00Z"/>
                <w:rFonts w:cs="Arial"/>
              </w:rPr>
            </w:pPr>
            <w:bookmarkStart w:id="8801" w:name="_Toc463004545"/>
            <w:bookmarkStart w:id="8802" w:name="_Toc463029207"/>
            <w:bookmarkStart w:id="8803" w:name="_Toc464056213"/>
            <w:bookmarkStart w:id="8804" w:name="_Toc464729747"/>
            <w:bookmarkStart w:id="8805" w:name="_Toc468181896"/>
            <w:bookmarkStart w:id="8806" w:name="_Toc468183210"/>
            <w:bookmarkStart w:id="8807" w:name="_Toc469407987"/>
            <w:bookmarkStart w:id="8808" w:name="_Toc469493935"/>
            <w:bookmarkStart w:id="8809" w:name="_Toc469498754"/>
            <w:bookmarkEnd w:id="8801"/>
            <w:bookmarkEnd w:id="8802"/>
            <w:bookmarkEnd w:id="8803"/>
            <w:bookmarkEnd w:id="8804"/>
            <w:bookmarkEnd w:id="8805"/>
            <w:bookmarkEnd w:id="8806"/>
            <w:bookmarkEnd w:id="8807"/>
            <w:bookmarkEnd w:id="8808"/>
            <w:bookmarkEnd w:id="8809"/>
          </w:p>
        </w:tc>
        <w:bookmarkStart w:id="8810" w:name="_Toc463004546"/>
        <w:bookmarkStart w:id="8811" w:name="_Toc463029208"/>
        <w:bookmarkStart w:id="8812" w:name="_Toc464056214"/>
        <w:bookmarkStart w:id="8813" w:name="_Toc464729748"/>
        <w:bookmarkStart w:id="8814" w:name="_Toc468181897"/>
        <w:bookmarkStart w:id="8815" w:name="_Toc468183211"/>
        <w:bookmarkStart w:id="8816" w:name="_Toc469407988"/>
        <w:bookmarkStart w:id="8817" w:name="_Toc469493936"/>
        <w:bookmarkStart w:id="8818" w:name="_Toc469498755"/>
        <w:bookmarkEnd w:id="8810"/>
        <w:bookmarkEnd w:id="8811"/>
        <w:bookmarkEnd w:id="8812"/>
        <w:bookmarkEnd w:id="8813"/>
        <w:bookmarkEnd w:id="8814"/>
        <w:bookmarkEnd w:id="8815"/>
        <w:bookmarkEnd w:id="8816"/>
        <w:bookmarkEnd w:id="8817"/>
        <w:bookmarkEnd w:id="8818"/>
      </w:tr>
      <w:tr w:rsidR="00960ED1" w:rsidDel="00C661A2" w14:paraId="72755116" w14:textId="3AB125A6" w:rsidTr="00960ED1">
        <w:trPr>
          <w:del w:id="8819" w:author="Patel, Rinkesh" w:date="2016-09-26T17:28:00Z"/>
        </w:trPr>
        <w:tc>
          <w:tcPr>
            <w:tcW w:w="3049" w:type="dxa"/>
          </w:tcPr>
          <w:p w14:paraId="7659B597" w14:textId="5C40CC61" w:rsidR="00960ED1" w:rsidRPr="00217C09" w:rsidDel="00C661A2" w:rsidRDefault="00960ED1" w:rsidP="00960ED1">
            <w:pPr>
              <w:pStyle w:val="ListParagraph"/>
              <w:ind w:left="0"/>
              <w:rPr>
                <w:del w:id="8820" w:author="Patel, Rinkesh" w:date="2016-09-26T17:28:00Z"/>
                <w:rFonts w:cs="Arial"/>
              </w:rPr>
            </w:pPr>
            <w:del w:id="8821" w:author="Patel, Rinkesh" w:date="2016-09-26T17:28:00Z">
              <w:r w:rsidDel="00C661A2">
                <w:rPr>
                  <w:rFonts w:cs="Arial"/>
                </w:rPr>
                <w:delText xml:space="preserve">Standalone </w:delText>
              </w:r>
              <w:r w:rsidRPr="004C3A09" w:rsidDel="00C661A2">
                <w:rPr>
                  <w:rFonts w:cs="Arial"/>
                </w:rPr>
                <w:delText>ONR</w:delText>
              </w:r>
              <w:bookmarkStart w:id="8822" w:name="_Toc463004547"/>
              <w:bookmarkStart w:id="8823" w:name="_Toc463029209"/>
              <w:bookmarkStart w:id="8824" w:name="_Toc464056215"/>
              <w:bookmarkStart w:id="8825" w:name="_Toc464729749"/>
              <w:bookmarkStart w:id="8826" w:name="_Toc468181898"/>
              <w:bookmarkStart w:id="8827" w:name="_Toc468183212"/>
              <w:bookmarkStart w:id="8828" w:name="_Toc469407989"/>
              <w:bookmarkStart w:id="8829" w:name="_Toc469493937"/>
              <w:bookmarkStart w:id="8830" w:name="_Toc469498756"/>
              <w:bookmarkEnd w:id="8822"/>
              <w:bookmarkEnd w:id="8823"/>
              <w:bookmarkEnd w:id="8824"/>
              <w:bookmarkEnd w:id="8825"/>
              <w:bookmarkEnd w:id="8826"/>
              <w:bookmarkEnd w:id="8827"/>
              <w:bookmarkEnd w:id="8828"/>
              <w:bookmarkEnd w:id="8829"/>
              <w:bookmarkEnd w:id="8830"/>
            </w:del>
          </w:p>
        </w:tc>
        <w:tc>
          <w:tcPr>
            <w:tcW w:w="3870" w:type="dxa"/>
          </w:tcPr>
          <w:p w14:paraId="6A985EAF" w14:textId="01A92BFB" w:rsidR="00960ED1" w:rsidRPr="00217C09" w:rsidDel="00C661A2" w:rsidRDefault="00960ED1" w:rsidP="00960ED1">
            <w:pPr>
              <w:pStyle w:val="ListParagraph"/>
              <w:ind w:left="0"/>
              <w:rPr>
                <w:del w:id="8831" w:author="Patel, Rinkesh" w:date="2016-09-26T17:28:00Z"/>
                <w:rFonts w:cs="Arial"/>
              </w:rPr>
            </w:pPr>
            <w:del w:id="8832" w:author="Patel, Rinkesh" w:date="2016-09-26T17:28:00Z">
              <w:r w:rsidRPr="00541BC8" w:rsidDel="00C661A2">
                <w:rPr>
                  <w:rFonts w:cs="Arial"/>
                  <w:i/>
                </w:rPr>
                <w:delText>Cancel</w:delText>
              </w:r>
              <w:bookmarkStart w:id="8833" w:name="_Toc463004548"/>
              <w:bookmarkStart w:id="8834" w:name="_Toc463029210"/>
              <w:bookmarkStart w:id="8835" w:name="_Toc464056216"/>
              <w:bookmarkStart w:id="8836" w:name="_Toc464729750"/>
              <w:bookmarkStart w:id="8837" w:name="_Toc468181899"/>
              <w:bookmarkStart w:id="8838" w:name="_Toc468183213"/>
              <w:bookmarkStart w:id="8839" w:name="_Toc469407990"/>
              <w:bookmarkStart w:id="8840" w:name="_Toc469493938"/>
              <w:bookmarkStart w:id="8841" w:name="_Toc469498757"/>
              <w:bookmarkEnd w:id="8833"/>
              <w:bookmarkEnd w:id="8834"/>
              <w:bookmarkEnd w:id="8835"/>
              <w:bookmarkEnd w:id="8836"/>
              <w:bookmarkEnd w:id="8837"/>
              <w:bookmarkEnd w:id="8838"/>
              <w:bookmarkEnd w:id="8839"/>
              <w:bookmarkEnd w:id="8840"/>
              <w:bookmarkEnd w:id="8841"/>
            </w:del>
          </w:p>
        </w:tc>
        <w:tc>
          <w:tcPr>
            <w:tcW w:w="3511" w:type="dxa"/>
          </w:tcPr>
          <w:p w14:paraId="5F4D25FF" w14:textId="5208E7CB" w:rsidR="00960ED1" w:rsidDel="00C661A2" w:rsidRDefault="00960ED1" w:rsidP="00960ED1">
            <w:pPr>
              <w:pStyle w:val="ListParagraph"/>
              <w:ind w:left="0"/>
              <w:rPr>
                <w:del w:id="8842" w:author="Patel, Rinkesh" w:date="2016-09-26T17:28:00Z"/>
                <w:rFonts w:cs="Arial"/>
              </w:rPr>
            </w:pPr>
            <w:bookmarkStart w:id="8843" w:name="_Toc463004549"/>
            <w:bookmarkStart w:id="8844" w:name="_Toc463029211"/>
            <w:bookmarkStart w:id="8845" w:name="_Toc464056217"/>
            <w:bookmarkStart w:id="8846" w:name="_Toc464729751"/>
            <w:bookmarkStart w:id="8847" w:name="_Toc468181900"/>
            <w:bookmarkStart w:id="8848" w:name="_Toc468183214"/>
            <w:bookmarkStart w:id="8849" w:name="_Toc469407991"/>
            <w:bookmarkStart w:id="8850" w:name="_Toc469493939"/>
            <w:bookmarkStart w:id="8851" w:name="_Toc469498758"/>
            <w:bookmarkEnd w:id="8843"/>
            <w:bookmarkEnd w:id="8844"/>
            <w:bookmarkEnd w:id="8845"/>
            <w:bookmarkEnd w:id="8846"/>
            <w:bookmarkEnd w:id="8847"/>
            <w:bookmarkEnd w:id="8848"/>
            <w:bookmarkEnd w:id="8849"/>
            <w:bookmarkEnd w:id="8850"/>
            <w:bookmarkEnd w:id="8851"/>
          </w:p>
        </w:tc>
        <w:bookmarkStart w:id="8852" w:name="_Toc463004550"/>
        <w:bookmarkStart w:id="8853" w:name="_Toc463029212"/>
        <w:bookmarkStart w:id="8854" w:name="_Toc464056218"/>
        <w:bookmarkStart w:id="8855" w:name="_Toc464729752"/>
        <w:bookmarkStart w:id="8856" w:name="_Toc468181901"/>
        <w:bookmarkStart w:id="8857" w:name="_Toc468183215"/>
        <w:bookmarkStart w:id="8858" w:name="_Toc469407992"/>
        <w:bookmarkStart w:id="8859" w:name="_Toc469493940"/>
        <w:bookmarkStart w:id="8860" w:name="_Toc469498759"/>
        <w:bookmarkEnd w:id="8852"/>
        <w:bookmarkEnd w:id="8853"/>
        <w:bookmarkEnd w:id="8854"/>
        <w:bookmarkEnd w:id="8855"/>
        <w:bookmarkEnd w:id="8856"/>
        <w:bookmarkEnd w:id="8857"/>
        <w:bookmarkEnd w:id="8858"/>
        <w:bookmarkEnd w:id="8859"/>
        <w:bookmarkEnd w:id="8860"/>
      </w:tr>
      <w:tr w:rsidR="00960ED1" w:rsidDel="00C661A2" w14:paraId="03E8EA7D" w14:textId="69F08C70" w:rsidTr="00960ED1">
        <w:trPr>
          <w:del w:id="8861" w:author="Patel, Rinkesh" w:date="2016-09-26T17:28:00Z"/>
        </w:trPr>
        <w:tc>
          <w:tcPr>
            <w:tcW w:w="3049" w:type="dxa"/>
          </w:tcPr>
          <w:p w14:paraId="19B4C051" w14:textId="074BD8D4" w:rsidR="00960ED1" w:rsidRPr="00217C09" w:rsidDel="00C661A2" w:rsidRDefault="00960ED1" w:rsidP="00960ED1">
            <w:pPr>
              <w:pStyle w:val="ListParagraph"/>
              <w:ind w:left="0"/>
              <w:rPr>
                <w:del w:id="8862" w:author="Patel, Rinkesh" w:date="2016-09-26T17:28:00Z"/>
                <w:rFonts w:cs="Arial"/>
              </w:rPr>
            </w:pPr>
            <w:del w:id="8863" w:author="Patel, Rinkesh" w:date="2016-09-26T17:28:00Z">
              <w:r w:rsidRPr="004C3A09" w:rsidDel="00C661A2">
                <w:rPr>
                  <w:rFonts w:cs="Arial"/>
                </w:rPr>
                <w:delText>Reorder due to ONR</w:delText>
              </w:r>
              <w:bookmarkStart w:id="8864" w:name="_Toc463004551"/>
              <w:bookmarkStart w:id="8865" w:name="_Toc463029213"/>
              <w:bookmarkStart w:id="8866" w:name="_Toc464056219"/>
              <w:bookmarkStart w:id="8867" w:name="_Toc464729753"/>
              <w:bookmarkStart w:id="8868" w:name="_Toc468181902"/>
              <w:bookmarkStart w:id="8869" w:name="_Toc468183216"/>
              <w:bookmarkStart w:id="8870" w:name="_Toc469407993"/>
              <w:bookmarkStart w:id="8871" w:name="_Toc469493941"/>
              <w:bookmarkStart w:id="8872" w:name="_Toc469498760"/>
              <w:bookmarkEnd w:id="8864"/>
              <w:bookmarkEnd w:id="8865"/>
              <w:bookmarkEnd w:id="8866"/>
              <w:bookmarkEnd w:id="8867"/>
              <w:bookmarkEnd w:id="8868"/>
              <w:bookmarkEnd w:id="8869"/>
              <w:bookmarkEnd w:id="8870"/>
              <w:bookmarkEnd w:id="8871"/>
              <w:bookmarkEnd w:id="8872"/>
            </w:del>
          </w:p>
        </w:tc>
        <w:tc>
          <w:tcPr>
            <w:tcW w:w="3870" w:type="dxa"/>
          </w:tcPr>
          <w:p w14:paraId="464298B3" w14:textId="742A6E4E" w:rsidR="00960ED1" w:rsidRPr="00217C09" w:rsidDel="00C661A2" w:rsidRDefault="00960ED1" w:rsidP="00960ED1">
            <w:pPr>
              <w:rPr>
                <w:del w:id="8873" w:author="Patel, Rinkesh" w:date="2016-09-26T17:28:00Z"/>
                <w:rFonts w:cs="Arial"/>
              </w:rPr>
            </w:pPr>
            <w:del w:id="8874" w:author="Patel, Rinkesh" w:date="2016-09-26T17:28:00Z">
              <w:r w:rsidRPr="00541BC8" w:rsidDel="00C661A2">
                <w:rPr>
                  <w:rFonts w:cs="Arial"/>
                  <w:i/>
                </w:rPr>
                <w:delText>Cancel</w:delText>
              </w:r>
              <w:bookmarkStart w:id="8875" w:name="_Toc463004552"/>
              <w:bookmarkStart w:id="8876" w:name="_Toc463029214"/>
              <w:bookmarkStart w:id="8877" w:name="_Toc464056220"/>
              <w:bookmarkStart w:id="8878" w:name="_Toc464729754"/>
              <w:bookmarkStart w:id="8879" w:name="_Toc468181903"/>
              <w:bookmarkStart w:id="8880" w:name="_Toc468183217"/>
              <w:bookmarkStart w:id="8881" w:name="_Toc469407994"/>
              <w:bookmarkStart w:id="8882" w:name="_Toc469493942"/>
              <w:bookmarkStart w:id="8883" w:name="_Toc469498761"/>
              <w:bookmarkEnd w:id="8875"/>
              <w:bookmarkEnd w:id="8876"/>
              <w:bookmarkEnd w:id="8877"/>
              <w:bookmarkEnd w:id="8878"/>
              <w:bookmarkEnd w:id="8879"/>
              <w:bookmarkEnd w:id="8880"/>
              <w:bookmarkEnd w:id="8881"/>
              <w:bookmarkEnd w:id="8882"/>
              <w:bookmarkEnd w:id="8883"/>
            </w:del>
          </w:p>
        </w:tc>
        <w:tc>
          <w:tcPr>
            <w:tcW w:w="3511" w:type="dxa"/>
          </w:tcPr>
          <w:p w14:paraId="75D7A101" w14:textId="37D10D1B" w:rsidR="00960ED1" w:rsidDel="00C661A2" w:rsidRDefault="00960ED1" w:rsidP="00960ED1">
            <w:pPr>
              <w:rPr>
                <w:del w:id="8884" w:author="Patel, Rinkesh" w:date="2016-09-26T17:28:00Z"/>
                <w:rFonts w:cs="Arial"/>
              </w:rPr>
            </w:pPr>
            <w:del w:id="8885" w:author="Patel, Rinkesh" w:date="2016-09-26T17:28:00Z">
              <w:r w:rsidRPr="004C3A09" w:rsidDel="00C661A2">
                <w:rPr>
                  <w:rFonts w:cs="Arial"/>
                </w:rPr>
                <w:delText>Only provide the old/returned device in the payload</w:delText>
              </w:r>
              <w:bookmarkStart w:id="8886" w:name="_Toc463004553"/>
              <w:bookmarkStart w:id="8887" w:name="_Toc463029215"/>
              <w:bookmarkStart w:id="8888" w:name="_Toc464056221"/>
              <w:bookmarkStart w:id="8889" w:name="_Toc464729755"/>
              <w:bookmarkStart w:id="8890" w:name="_Toc468181904"/>
              <w:bookmarkStart w:id="8891" w:name="_Toc468183218"/>
              <w:bookmarkStart w:id="8892" w:name="_Toc469407995"/>
              <w:bookmarkStart w:id="8893" w:name="_Toc469493943"/>
              <w:bookmarkStart w:id="8894" w:name="_Toc469498762"/>
              <w:bookmarkEnd w:id="8886"/>
              <w:bookmarkEnd w:id="8887"/>
              <w:bookmarkEnd w:id="8888"/>
              <w:bookmarkEnd w:id="8889"/>
              <w:bookmarkEnd w:id="8890"/>
              <w:bookmarkEnd w:id="8891"/>
              <w:bookmarkEnd w:id="8892"/>
              <w:bookmarkEnd w:id="8893"/>
              <w:bookmarkEnd w:id="8894"/>
            </w:del>
          </w:p>
        </w:tc>
        <w:bookmarkStart w:id="8895" w:name="_Toc463004554"/>
        <w:bookmarkStart w:id="8896" w:name="_Toc463029216"/>
        <w:bookmarkStart w:id="8897" w:name="_Toc464056222"/>
        <w:bookmarkStart w:id="8898" w:name="_Toc464729756"/>
        <w:bookmarkStart w:id="8899" w:name="_Toc468181905"/>
        <w:bookmarkStart w:id="8900" w:name="_Toc468183219"/>
        <w:bookmarkStart w:id="8901" w:name="_Toc469407996"/>
        <w:bookmarkStart w:id="8902" w:name="_Toc469493944"/>
        <w:bookmarkStart w:id="8903" w:name="_Toc469498763"/>
        <w:bookmarkEnd w:id="8895"/>
        <w:bookmarkEnd w:id="8896"/>
        <w:bookmarkEnd w:id="8897"/>
        <w:bookmarkEnd w:id="8898"/>
        <w:bookmarkEnd w:id="8899"/>
        <w:bookmarkEnd w:id="8900"/>
        <w:bookmarkEnd w:id="8901"/>
        <w:bookmarkEnd w:id="8902"/>
        <w:bookmarkEnd w:id="8903"/>
      </w:tr>
      <w:tr w:rsidR="00960ED1" w:rsidDel="00C661A2" w14:paraId="5EDCA324" w14:textId="35C279F4" w:rsidTr="00960ED1">
        <w:trPr>
          <w:del w:id="8904" w:author="Patel, Rinkesh" w:date="2016-09-26T17:28:00Z"/>
        </w:trPr>
        <w:tc>
          <w:tcPr>
            <w:tcW w:w="3049" w:type="dxa"/>
          </w:tcPr>
          <w:p w14:paraId="197880A0" w14:textId="4D33E392" w:rsidR="00960ED1" w:rsidRPr="004E1D08" w:rsidDel="00C661A2" w:rsidRDefault="00960ED1" w:rsidP="00960ED1">
            <w:pPr>
              <w:rPr>
                <w:del w:id="8905" w:author="Patel, Rinkesh" w:date="2016-09-26T17:28:00Z"/>
                <w:rFonts w:cs="Arial"/>
              </w:rPr>
            </w:pPr>
            <w:del w:id="8906" w:author="Patel, Rinkesh" w:date="2016-09-26T17:28:00Z">
              <w:r w:rsidDel="00C661A2">
                <w:rPr>
                  <w:rFonts w:cs="Arial"/>
                </w:rPr>
                <w:delText>Immediate reorder due to remorse return (retail return/exchange)</w:delText>
              </w:r>
              <w:bookmarkStart w:id="8907" w:name="_Toc463004555"/>
              <w:bookmarkStart w:id="8908" w:name="_Toc463029217"/>
              <w:bookmarkStart w:id="8909" w:name="_Toc464056223"/>
              <w:bookmarkStart w:id="8910" w:name="_Toc464729757"/>
              <w:bookmarkStart w:id="8911" w:name="_Toc468181906"/>
              <w:bookmarkStart w:id="8912" w:name="_Toc468183220"/>
              <w:bookmarkStart w:id="8913" w:name="_Toc469407997"/>
              <w:bookmarkStart w:id="8914" w:name="_Toc469493945"/>
              <w:bookmarkStart w:id="8915" w:name="_Toc469498764"/>
              <w:bookmarkEnd w:id="8907"/>
              <w:bookmarkEnd w:id="8908"/>
              <w:bookmarkEnd w:id="8909"/>
              <w:bookmarkEnd w:id="8910"/>
              <w:bookmarkEnd w:id="8911"/>
              <w:bookmarkEnd w:id="8912"/>
              <w:bookmarkEnd w:id="8913"/>
              <w:bookmarkEnd w:id="8914"/>
              <w:bookmarkEnd w:id="8915"/>
            </w:del>
          </w:p>
        </w:tc>
        <w:tc>
          <w:tcPr>
            <w:tcW w:w="3870" w:type="dxa"/>
          </w:tcPr>
          <w:p w14:paraId="3EEB2AFB" w14:textId="67633A6B" w:rsidR="00960ED1" w:rsidRPr="00217C09" w:rsidDel="00C661A2" w:rsidRDefault="00960ED1" w:rsidP="00960ED1">
            <w:pPr>
              <w:pStyle w:val="ListParagraph"/>
              <w:ind w:left="0"/>
              <w:rPr>
                <w:del w:id="8916" w:author="Patel, Rinkesh" w:date="2016-09-26T17:28:00Z"/>
                <w:rFonts w:cs="Arial"/>
              </w:rPr>
            </w:pPr>
            <w:del w:id="8917" w:author="Patel, Rinkesh" w:date="2016-09-26T17:28:00Z">
              <w:r w:rsidRPr="00541BC8" w:rsidDel="00C661A2">
                <w:rPr>
                  <w:rFonts w:cs="Arial"/>
                  <w:i/>
                </w:rPr>
                <w:delText>Cancel</w:delText>
              </w:r>
              <w:bookmarkStart w:id="8918" w:name="_Toc463004556"/>
              <w:bookmarkStart w:id="8919" w:name="_Toc463029218"/>
              <w:bookmarkStart w:id="8920" w:name="_Toc464056224"/>
              <w:bookmarkStart w:id="8921" w:name="_Toc464729758"/>
              <w:bookmarkStart w:id="8922" w:name="_Toc468181907"/>
              <w:bookmarkStart w:id="8923" w:name="_Toc468183221"/>
              <w:bookmarkStart w:id="8924" w:name="_Toc469407998"/>
              <w:bookmarkStart w:id="8925" w:name="_Toc469493946"/>
              <w:bookmarkStart w:id="8926" w:name="_Toc469498765"/>
              <w:bookmarkEnd w:id="8918"/>
              <w:bookmarkEnd w:id="8919"/>
              <w:bookmarkEnd w:id="8920"/>
              <w:bookmarkEnd w:id="8921"/>
              <w:bookmarkEnd w:id="8922"/>
              <w:bookmarkEnd w:id="8923"/>
              <w:bookmarkEnd w:id="8924"/>
              <w:bookmarkEnd w:id="8925"/>
              <w:bookmarkEnd w:id="8926"/>
            </w:del>
          </w:p>
        </w:tc>
        <w:tc>
          <w:tcPr>
            <w:tcW w:w="3511" w:type="dxa"/>
          </w:tcPr>
          <w:p w14:paraId="38255587" w14:textId="74C146B5" w:rsidR="00960ED1" w:rsidDel="00C661A2" w:rsidRDefault="00960ED1" w:rsidP="00960ED1">
            <w:pPr>
              <w:pStyle w:val="ListParagraph"/>
              <w:ind w:left="0"/>
              <w:rPr>
                <w:del w:id="8927" w:author="Patel, Rinkesh" w:date="2016-09-26T17:28:00Z"/>
                <w:rFonts w:cs="Arial"/>
              </w:rPr>
            </w:pPr>
            <w:del w:id="8928" w:author="Patel, Rinkesh" w:date="2016-09-26T17:28:00Z">
              <w:r w:rsidRPr="004C3A09" w:rsidDel="00C661A2">
                <w:rPr>
                  <w:rFonts w:cs="Arial"/>
                </w:rPr>
                <w:delText>Only provide the old/returned device in the payload</w:delText>
              </w:r>
              <w:bookmarkStart w:id="8929" w:name="_Toc463004557"/>
              <w:bookmarkStart w:id="8930" w:name="_Toc463029219"/>
              <w:bookmarkStart w:id="8931" w:name="_Toc464056225"/>
              <w:bookmarkStart w:id="8932" w:name="_Toc464729759"/>
              <w:bookmarkStart w:id="8933" w:name="_Toc468181908"/>
              <w:bookmarkStart w:id="8934" w:name="_Toc468183222"/>
              <w:bookmarkStart w:id="8935" w:name="_Toc469407999"/>
              <w:bookmarkStart w:id="8936" w:name="_Toc469493947"/>
              <w:bookmarkStart w:id="8937" w:name="_Toc469498766"/>
              <w:bookmarkEnd w:id="8929"/>
              <w:bookmarkEnd w:id="8930"/>
              <w:bookmarkEnd w:id="8931"/>
              <w:bookmarkEnd w:id="8932"/>
              <w:bookmarkEnd w:id="8933"/>
              <w:bookmarkEnd w:id="8934"/>
              <w:bookmarkEnd w:id="8935"/>
              <w:bookmarkEnd w:id="8936"/>
              <w:bookmarkEnd w:id="8937"/>
            </w:del>
          </w:p>
        </w:tc>
        <w:bookmarkStart w:id="8938" w:name="_Toc463004558"/>
        <w:bookmarkStart w:id="8939" w:name="_Toc463029220"/>
        <w:bookmarkStart w:id="8940" w:name="_Toc464056226"/>
        <w:bookmarkStart w:id="8941" w:name="_Toc464729760"/>
        <w:bookmarkStart w:id="8942" w:name="_Toc468181909"/>
        <w:bookmarkStart w:id="8943" w:name="_Toc468183223"/>
        <w:bookmarkStart w:id="8944" w:name="_Toc469408000"/>
        <w:bookmarkStart w:id="8945" w:name="_Toc469493948"/>
        <w:bookmarkStart w:id="8946" w:name="_Toc469498767"/>
        <w:bookmarkEnd w:id="8938"/>
        <w:bookmarkEnd w:id="8939"/>
        <w:bookmarkEnd w:id="8940"/>
        <w:bookmarkEnd w:id="8941"/>
        <w:bookmarkEnd w:id="8942"/>
        <w:bookmarkEnd w:id="8943"/>
        <w:bookmarkEnd w:id="8944"/>
        <w:bookmarkEnd w:id="8945"/>
        <w:bookmarkEnd w:id="8946"/>
      </w:tr>
      <w:tr w:rsidR="00960ED1" w:rsidDel="00C661A2" w14:paraId="7B0356E0" w14:textId="762EAE6C" w:rsidTr="00960ED1">
        <w:trPr>
          <w:del w:id="8947" w:author="Patel, Rinkesh" w:date="2016-09-26T17:28:00Z"/>
        </w:trPr>
        <w:tc>
          <w:tcPr>
            <w:tcW w:w="3049" w:type="dxa"/>
          </w:tcPr>
          <w:p w14:paraId="516B929D" w14:textId="12A732AA" w:rsidR="00960ED1" w:rsidRPr="00217C09" w:rsidDel="00C661A2" w:rsidRDefault="00960ED1" w:rsidP="00960ED1">
            <w:pPr>
              <w:pStyle w:val="ListParagraph"/>
              <w:ind w:left="0"/>
              <w:rPr>
                <w:del w:id="8948" w:author="Patel, Rinkesh" w:date="2016-09-26T17:28:00Z"/>
                <w:rFonts w:cs="Arial"/>
              </w:rPr>
            </w:pPr>
            <w:del w:id="8949" w:author="Patel, Rinkesh" w:date="2016-09-26T17:28:00Z">
              <w:r w:rsidRPr="004C3A09" w:rsidDel="00C661A2">
                <w:rPr>
                  <w:rFonts w:cs="Arial"/>
                </w:rPr>
                <w:delText>Check-in</w:delText>
              </w:r>
              <w:r w:rsidDel="00C661A2">
                <w:rPr>
                  <w:rFonts w:cs="Arial"/>
                </w:rPr>
                <w:delText xml:space="preserve"> (regular, manual, lost/stolen)</w:delText>
              </w:r>
              <w:r w:rsidRPr="004C3A09" w:rsidDel="00C661A2">
                <w:rPr>
                  <w:rFonts w:cs="Arial"/>
                </w:rPr>
                <w:delText>,</w:delText>
              </w:r>
              <w:bookmarkStart w:id="8950" w:name="_Toc463004559"/>
              <w:bookmarkStart w:id="8951" w:name="_Toc463029221"/>
              <w:bookmarkStart w:id="8952" w:name="_Toc464056227"/>
              <w:bookmarkStart w:id="8953" w:name="_Toc464729761"/>
              <w:bookmarkStart w:id="8954" w:name="_Toc468181910"/>
              <w:bookmarkStart w:id="8955" w:name="_Toc468183224"/>
              <w:bookmarkStart w:id="8956" w:name="_Toc469408001"/>
              <w:bookmarkStart w:id="8957" w:name="_Toc469493949"/>
              <w:bookmarkStart w:id="8958" w:name="_Toc469498768"/>
              <w:bookmarkEnd w:id="8950"/>
              <w:bookmarkEnd w:id="8951"/>
              <w:bookmarkEnd w:id="8952"/>
              <w:bookmarkEnd w:id="8953"/>
              <w:bookmarkEnd w:id="8954"/>
              <w:bookmarkEnd w:id="8955"/>
              <w:bookmarkEnd w:id="8956"/>
              <w:bookmarkEnd w:id="8957"/>
              <w:bookmarkEnd w:id="8958"/>
            </w:del>
          </w:p>
        </w:tc>
        <w:tc>
          <w:tcPr>
            <w:tcW w:w="3870" w:type="dxa"/>
          </w:tcPr>
          <w:p w14:paraId="05431EDA" w14:textId="04E6B514" w:rsidR="00960ED1" w:rsidRPr="00217C09" w:rsidDel="00C661A2" w:rsidRDefault="00960ED1" w:rsidP="00960ED1">
            <w:pPr>
              <w:pStyle w:val="ListParagraph"/>
              <w:ind w:left="0"/>
              <w:rPr>
                <w:del w:id="8959" w:author="Patel, Rinkesh" w:date="2016-09-26T17:28:00Z"/>
                <w:rFonts w:cs="Arial"/>
              </w:rPr>
            </w:pPr>
            <w:del w:id="8960" w:author="Patel, Rinkesh" w:date="2016-09-26T17:28:00Z">
              <w:r w:rsidRPr="00541BC8" w:rsidDel="00C661A2">
                <w:rPr>
                  <w:rFonts w:cs="Arial"/>
                  <w:i/>
                </w:rPr>
                <w:delText>Cancel</w:delText>
              </w:r>
              <w:bookmarkStart w:id="8961" w:name="_Toc463004560"/>
              <w:bookmarkStart w:id="8962" w:name="_Toc463029222"/>
              <w:bookmarkStart w:id="8963" w:name="_Toc464056228"/>
              <w:bookmarkStart w:id="8964" w:name="_Toc464729762"/>
              <w:bookmarkStart w:id="8965" w:name="_Toc468181911"/>
              <w:bookmarkStart w:id="8966" w:name="_Toc468183225"/>
              <w:bookmarkStart w:id="8967" w:name="_Toc469408002"/>
              <w:bookmarkStart w:id="8968" w:name="_Toc469493950"/>
              <w:bookmarkStart w:id="8969" w:name="_Toc469498769"/>
              <w:bookmarkEnd w:id="8961"/>
              <w:bookmarkEnd w:id="8962"/>
              <w:bookmarkEnd w:id="8963"/>
              <w:bookmarkEnd w:id="8964"/>
              <w:bookmarkEnd w:id="8965"/>
              <w:bookmarkEnd w:id="8966"/>
              <w:bookmarkEnd w:id="8967"/>
              <w:bookmarkEnd w:id="8968"/>
              <w:bookmarkEnd w:id="8969"/>
            </w:del>
          </w:p>
        </w:tc>
        <w:tc>
          <w:tcPr>
            <w:tcW w:w="3511" w:type="dxa"/>
          </w:tcPr>
          <w:p w14:paraId="707222CE" w14:textId="7AE31F24" w:rsidR="00960ED1" w:rsidDel="00C661A2" w:rsidRDefault="00960ED1" w:rsidP="00960ED1">
            <w:pPr>
              <w:pStyle w:val="ListParagraph"/>
              <w:ind w:left="0"/>
              <w:rPr>
                <w:del w:id="8970" w:author="Patel, Rinkesh" w:date="2016-09-26T17:28:00Z"/>
                <w:rFonts w:cs="Arial"/>
              </w:rPr>
            </w:pPr>
            <w:del w:id="8971" w:author="Patel, Rinkesh" w:date="2016-09-26T17:28:00Z">
              <w:r w:rsidDel="00C661A2">
                <w:rPr>
                  <w:rFonts w:cs="Arial"/>
                </w:rPr>
                <w:delText>For found check-in don’t trigger since the device is already canceled</w:delText>
              </w:r>
              <w:bookmarkStart w:id="8972" w:name="_Toc463004561"/>
              <w:bookmarkStart w:id="8973" w:name="_Toc463029223"/>
              <w:bookmarkStart w:id="8974" w:name="_Toc464056229"/>
              <w:bookmarkStart w:id="8975" w:name="_Toc464729763"/>
              <w:bookmarkStart w:id="8976" w:name="_Toc468181912"/>
              <w:bookmarkStart w:id="8977" w:name="_Toc468183226"/>
              <w:bookmarkStart w:id="8978" w:name="_Toc469408003"/>
              <w:bookmarkStart w:id="8979" w:name="_Toc469493951"/>
              <w:bookmarkStart w:id="8980" w:name="_Toc469498770"/>
              <w:bookmarkEnd w:id="8972"/>
              <w:bookmarkEnd w:id="8973"/>
              <w:bookmarkEnd w:id="8974"/>
              <w:bookmarkEnd w:id="8975"/>
              <w:bookmarkEnd w:id="8976"/>
              <w:bookmarkEnd w:id="8977"/>
              <w:bookmarkEnd w:id="8978"/>
              <w:bookmarkEnd w:id="8979"/>
              <w:bookmarkEnd w:id="8980"/>
            </w:del>
          </w:p>
        </w:tc>
        <w:bookmarkStart w:id="8981" w:name="_Toc463004562"/>
        <w:bookmarkStart w:id="8982" w:name="_Toc463029224"/>
        <w:bookmarkStart w:id="8983" w:name="_Toc464056230"/>
        <w:bookmarkStart w:id="8984" w:name="_Toc464729764"/>
        <w:bookmarkStart w:id="8985" w:name="_Toc468181913"/>
        <w:bookmarkStart w:id="8986" w:name="_Toc468183227"/>
        <w:bookmarkStart w:id="8987" w:name="_Toc469408004"/>
        <w:bookmarkStart w:id="8988" w:name="_Toc469493952"/>
        <w:bookmarkStart w:id="8989" w:name="_Toc469498771"/>
        <w:bookmarkEnd w:id="8981"/>
        <w:bookmarkEnd w:id="8982"/>
        <w:bookmarkEnd w:id="8983"/>
        <w:bookmarkEnd w:id="8984"/>
        <w:bookmarkEnd w:id="8985"/>
        <w:bookmarkEnd w:id="8986"/>
        <w:bookmarkEnd w:id="8987"/>
        <w:bookmarkEnd w:id="8988"/>
        <w:bookmarkEnd w:id="8989"/>
      </w:tr>
      <w:tr w:rsidR="00960ED1" w:rsidDel="00C661A2" w14:paraId="161AF41B" w14:textId="2B7CEE6C" w:rsidTr="00960ED1">
        <w:trPr>
          <w:del w:id="8990" w:author="Patel, Rinkesh" w:date="2016-09-26T17:28:00Z"/>
        </w:trPr>
        <w:tc>
          <w:tcPr>
            <w:tcW w:w="3049" w:type="dxa"/>
          </w:tcPr>
          <w:p w14:paraId="4A28CCBB" w14:textId="5AFCA062" w:rsidR="00960ED1" w:rsidRPr="00217C09" w:rsidDel="00C661A2" w:rsidRDefault="00960ED1" w:rsidP="00960ED1">
            <w:pPr>
              <w:pStyle w:val="ListParagraph"/>
              <w:ind w:left="0"/>
              <w:rPr>
                <w:del w:id="8991" w:author="Patel, Rinkesh" w:date="2016-09-26T17:28:00Z"/>
                <w:rFonts w:cs="Arial"/>
              </w:rPr>
            </w:pPr>
            <w:del w:id="8992" w:author="Patel, Rinkesh" w:date="2016-09-26T17:28:00Z">
              <w:r w:rsidRPr="004C3A09" w:rsidDel="00C661A2">
                <w:rPr>
                  <w:rFonts w:cs="Arial"/>
                </w:rPr>
                <w:delText>Manual close</w:delText>
              </w:r>
              <w:bookmarkStart w:id="8993" w:name="_Toc463004563"/>
              <w:bookmarkStart w:id="8994" w:name="_Toc463029225"/>
              <w:bookmarkStart w:id="8995" w:name="_Toc464056231"/>
              <w:bookmarkStart w:id="8996" w:name="_Toc464729765"/>
              <w:bookmarkStart w:id="8997" w:name="_Toc468181914"/>
              <w:bookmarkStart w:id="8998" w:name="_Toc468183228"/>
              <w:bookmarkStart w:id="8999" w:name="_Toc469408005"/>
              <w:bookmarkStart w:id="9000" w:name="_Toc469493953"/>
              <w:bookmarkStart w:id="9001" w:name="_Toc469498772"/>
              <w:bookmarkEnd w:id="8993"/>
              <w:bookmarkEnd w:id="8994"/>
              <w:bookmarkEnd w:id="8995"/>
              <w:bookmarkEnd w:id="8996"/>
              <w:bookmarkEnd w:id="8997"/>
              <w:bookmarkEnd w:id="8998"/>
              <w:bookmarkEnd w:id="8999"/>
              <w:bookmarkEnd w:id="9000"/>
              <w:bookmarkEnd w:id="9001"/>
            </w:del>
          </w:p>
        </w:tc>
        <w:tc>
          <w:tcPr>
            <w:tcW w:w="3870" w:type="dxa"/>
          </w:tcPr>
          <w:p w14:paraId="1A42F76E" w14:textId="603B3FB3" w:rsidR="00960ED1" w:rsidRPr="00217C09" w:rsidDel="00C661A2" w:rsidRDefault="00960ED1" w:rsidP="00960ED1">
            <w:pPr>
              <w:pStyle w:val="ListParagraph"/>
              <w:ind w:left="0"/>
              <w:rPr>
                <w:del w:id="9002" w:author="Patel, Rinkesh" w:date="2016-09-26T17:28:00Z"/>
                <w:rFonts w:cs="Arial"/>
              </w:rPr>
            </w:pPr>
            <w:del w:id="9003" w:author="Patel, Rinkesh" w:date="2016-09-26T17:28:00Z">
              <w:r w:rsidRPr="00541BC8" w:rsidDel="00C661A2">
                <w:rPr>
                  <w:rFonts w:cs="Arial"/>
                  <w:i/>
                </w:rPr>
                <w:delText>Cancel</w:delText>
              </w:r>
              <w:bookmarkStart w:id="9004" w:name="_Toc463004564"/>
              <w:bookmarkStart w:id="9005" w:name="_Toc463029226"/>
              <w:bookmarkStart w:id="9006" w:name="_Toc464056232"/>
              <w:bookmarkStart w:id="9007" w:name="_Toc464729766"/>
              <w:bookmarkStart w:id="9008" w:name="_Toc468181915"/>
              <w:bookmarkStart w:id="9009" w:name="_Toc468183229"/>
              <w:bookmarkStart w:id="9010" w:name="_Toc469408006"/>
              <w:bookmarkStart w:id="9011" w:name="_Toc469493954"/>
              <w:bookmarkStart w:id="9012" w:name="_Toc469498773"/>
              <w:bookmarkEnd w:id="9004"/>
              <w:bookmarkEnd w:id="9005"/>
              <w:bookmarkEnd w:id="9006"/>
              <w:bookmarkEnd w:id="9007"/>
              <w:bookmarkEnd w:id="9008"/>
              <w:bookmarkEnd w:id="9009"/>
              <w:bookmarkEnd w:id="9010"/>
              <w:bookmarkEnd w:id="9011"/>
              <w:bookmarkEnd w:id="9012"/>
            </w:del>
          </w:p>
        </w:tc>
        <w:tc>
          <w:tcPr>
            <w:tcW w:w="3511" w:type="dxa"/>
          </w:tcPr>
          <w:p w14:paraId="64486EFC" w14:textId="5C079F73" w:rsidR="00960ED1" w:rsidDel="00C661A2" w:rsidRDefault="00960ED1" w:rsidP="00960ED1">
            <w:pPr>
              <w:pStyle w:val="ListParagraph"/>
              <w:ind w:left="0"/>
              <w:rPr>
                <w:del w:id="9013" w:author="Patel, Rinkesh" w:date="2016-09-26T17:28:00Z"/>
                <w:rFonts w:cs="Arial"/>
              </w:rPr>
            </w:pPr>
            <w:bookmarkStart w:id="9014" w:name="_Toc463004565"/>
            <w:bookmarkStart w:id="9015" w:name="_Toc463029227"/>
            <w:bookmarkStart w:id="9016" w:name="_Toc464056233"/>
            <w:bookmarkStart w:id="9017" w:name="_Toc464729767"/>
            <w:bookmarkStart w:id="9018" w:name="_Toc468181916"/>
            <w:bookmarkStart w:id="9019" w:name="_Toc468183230"/>
            <w:bookmarkStart w:id="9020" w:name="_Toc469408007"/>
            <w:bookmarkStart w:id="9021" w:name="_Toc469493955"/>
            <w:bookmarkStart w:id="9022" w:name="_Toc469498774"/>
            <w:bookmarkEnd w:id="9014"/>
            <w:bookmarkEnd w:id="9015"/>
            <w:bookmarkEnd w:id="9016"/>
            <w:bookmarkEnd w:id="9017"/>
            <w:bookmarkEnd w:id="9018"/>
            <w:bookmarkEnd w:id="9019"/>
            <w:bookmarkEnd w:id="9020"/>
            <w:bookmarkEnd w:id="9021"/>
            <w:bookmarkEnd w:id="9022"/>
          </w:p>
        </w:tc>
        <w:bookmarkStart w:id="9023" w:name="_Toc463004566"/>
        <w:bookmarkStart w:id="9024" w:name="_Toc463029228"/>
        <w:bookmarkStart w:id="9025" w:name="_Toc464056234"/>
        <w:bookmarkStart w:id="9026" w:name="_Toc464729768"/>
        <w:bookmarkStart w:id="9027" w:name="_Toc468181917"/>
        <w:bookmarkStart w:id="9028" w:name="_Toc468183231"/>
        <w:bookmarkStart w:id="9029" w:name="_Toc469408008"/>
        <w:bookmarkStart w:id="9030" w:name="_Toc469493956"/>
        <w:bookmarkStart w:id="9031" w:name="_Toc469498775"/>
        <w:bookmarkEnd w:id="9023"/>
        <w:bookmarkEnd w:id="9024"/>
        <w:bookmarkEnd w:id="9025"/>
        <w:bookmarkEnd w:id="9026"/>
        <w:bookmarkEnd w:id="9027"/>
        <w:bookmarkEnd w:id="9028"/>
        <w:bookmarkEnd w:id="9029"/>
        <w:bookmarkEnd w:id="9030"/>
        <w:bookmarkEnd w:id="9031"/>
      </w:tr>
      <w:tr w:rsidR="00960ED1" w:rsidDel="00C661A2" w14:paraId="6F9FB9F1" w14:textId="35B6BC5D" w:rsidTr="00960ED1">
        <w:trPr>
          <w:del w:id="9032" w:author="Patel, Rinkesh" w:date="2016-09-26T17:28:00Z"/>
        </w:trPr>
        <w:tc>
          <w:tcPr>
            <w:tcW w:w="3049" w:type="dxa"/>
          </w:tcPr>
          <w:p w14:paraId="23136BAE" w14:textId="34B3A51D" w:rsidR="00960ED1" w:rsidRPr="00217C09" w:rsidDel="00C661A2" w:rsidRDefault="00960ED1" w:rsidP="00960ED1">
            <w:pPr>
              <w:pStyle w:val="ListParagraph"/>
              <w:ind w:left="0"/>
              <w:rPr>
                <w:del w:id="9033" w:author="Patel, Rinkesh" w:date="2016-09-26T17:28:00Z"/>
                <w:rFonts w:cs="Arial"/>
              </w:rPr>
            </w:pPr>
            <w:del w:id="9034" w:author="Patel, Rinkesh" w:date="2016-09-26T17:28:00Z">
              <w:r w:rsidRPr="004C3A09" w:rsidDel="00C661A2">
                <w:rPr>
                  <w:rFonts w:cs="Arial"/>
                </w:rPr>
                <w:delText>Deferred remorse return (RMA),</w:delText>
              </w:r>
              <w:bookmarkStart w:id="9035" w:name="_Toc463004567"/>
              <w:bookmarkStart w:id="9036" w:name="_Toc463029229"/>
              <w:bookmarkStart w:id="9037" w:name="_Toc464056235"/>
              <w:bookmarkStart w:id="9038" w:name="_Toc464729769"/>
              <w:bookmarkStart w:id="9039" w:name="_Toc468181918"/>
              <w:bookmarkStart w:id="9040" w:name="_Toc468183232"/>
              <w:bookmarkStart w:id="9041" w:name="_Toc469408009"/>
              <w:bookmarkStart w:id="9042" w:name="_Toc469493957"/>
              <w:bookmarkStart w:id="9043" w:name="_Toc469498776"/>
              <w:bookmarkEnd w:id="9035"/>
              <w:bookmarkEnd w:id="9036"/>
              <w:bookmarkEnd w:id="9037"/>
              <w:bookmarkEnd w:id="9038"/>
              <w:bookmarkEnd w:id="9039"/>
              <w:bookmarkEnd w:id="9040"/>
              <w:bookmarkEnd w:id="9041"/>
              <w:bookmarkEnd w:id="9042"/>
              <w:bookmarkEnd w:id="9043"/>
            </w:del>
          </w:p>
        </w:tc>
        <w:tc>
          <w:tcPr>
            <w:tcW w:w="3870" w:type="dxa"/>
          </w:tcPr>
          <w:p w14:paraId="3B16AAB5" w14:textId="17FD8A12" w:rsidR="00960ED1" w:rsidRPr="00217C09" w:rsidDel="00C661A2" w:rsidRDefault="00960ED1" w:rsidP="00960ED1">
            <w:pPr>
              <w:pStyle w:val="ListParagraph"/>
              <w:ind w:left="0"/>
              <w:rPr>
                <w:del w:id="9044" w:author="Patel, Rinkesh" w:date="2016-09-26T17:28:00Z"/>
                <w:rFonts w:cs="Arial"/>
              </w:rPr>
            </w:pPr>
            <w:del w:id="9045" w:author="Patel, Rinkesh" w:date="2016-09-26T17:28:00Z">
              <w:r w:rsidRPr="00781B66" w:rsidDel="00C661A2">
                <w:rPr>
                  <w:rFonts w:cs="Arial"/>
                  <w:i/>
                </w:rPr>
                <w:delText>Return-Pending</w:delText>
              </w:r>
              <w:bookmarkStart w:id="9046" w:name="_Toc463004568"/>
              <w:bookmarkStart w:id="9047" w:name="_Toc463029230"/>
              <w:bookmarkStart w:id="9048" w:name="_Toc464056236"/>
              <w:bookmarkStart w:id="9049" w:name="_Toc464729770"/>
              <w:bookmarkStart w:id="9050" w:name="_Toc468181919"/>
              <w:bookmarkStart w:id="9051" w:name="_Toc468183233"/>
              <w:bookmarkStart w:id="9052" w:name="_Toc469408010"/>
              <w:bookmarkStart w:id="9053" w:name="_Toc469493958"/>
              <w:bookmarkStart w:id="9054" w:name="_Toc469498777"/>
              <w:bookmarkEnd w:id="9046"/>
              <w:bookmarkEnd w:id="9047"/>
              <w:bookmarkEnd w:id="9048"/>
              <w:bookmarkEnd w:id="9049"/>
              <w:bookmarkEnd w:id="9050"/>
              <w:bookmarkEnd w:id="9051"/>
              <w:bookmarkEnd w:id="9052"/>
              <w:bookmarkEnd w:id="9053"/>
              <w:bookmarkEnd w:id="9054"/>
            </w:del>
          </w:p>
        </w:tc>
        <w:tc>
          <w:tcPr>
            <w:tcW w:w="3511" w:type="dxa"/>
          </w:tcPr>
          <w:p w14:paraId="4D0E3304" w14:textId="74A69533" w:rsidR="00960ED1" w:rsidRPr="004C3A09" w:rsidDel="00C661A2" w:rsidRDefault="00960ED1" w:rsidP="00960ED1">
            <w:pPr>
              <w:pStyle w:val="ListParagraph"/>
              <w:ind w:left="0"/>
              <w:rPr>
                <w:del w:id="9055" w:author="Patel, Rinkesh" w:date="2016-09-26T17:28:00Z"/>
                <w:rFonts w:cs="Arial"/>
              </w:rPr>
            </w:pPr>
            <w:bookmarkStart w:id="9056" w:name="_Toc463004569"/>
            <w:bookmarkStart w:id="9057" w:name="_Toc463029231"/>
            <w:bookmarkStart w:id="9058" w:name="_Toc464056237"/>
            <w:bookmarkStart w:id="9059" w:name="_Toc464729771"/>
            <w:bookmarkStart w:id="9060" w:name="_Toc468181920"/>
            <w:bookmarkStart w:id="9061" w:name="_Toc468183234"/>
            <w:bookmarkStart w:id="9062" w:name="_Toc469408011"/>
            <w:bookmarkStart w:id="9063" w:name="_Toc469493959"/>
            <w:bookmarkStart w:id="9064" w:name="_Toc469498778"/>
            <w:bookmarkEnd w:id="9056"/>
            <w:bookmarkEnd w:id="9057"/>
            <w:bookmarkEnd w:id="9058"/>
            <w:bookmarkEnd w:id="9059"/>
            <w:bookmarkEnd w:id="9060"/>
            <w:bookmarkEnd w:id="9061"/>
            <w:bookmarkEnd w:id="9062"/>
            <w:bookmarkEnd w:id="9063"/>
            <w:bookmarkEnd w:id="9064"/>
          </w:p>
        </w:tc>
        <w:bookmarkStart w:id="9065" w:name="_Toc463004570"/>
        <w:bookmarkStart w:id="9066" w:name="_Toc463029232"/>
        <w:bookmarkStart w:id="9067" w:name="_Toc464056238"/>
        <w:bookmarkStart w:id="9068" w:name="_Toc464729772"/>
        <w:bookmarkStart w:id="9069" w:name="_Toc468181921"/>
        <w:bookmarkStart w:id="9070" w:name="_Toc468183235"/>
        <w:bookmarkStart w:id="9071" w:name="_Toc469408012"/>
        <w:bookmarkStart w:id="9072" w:name="_Toc469493960"/>
        <w:bookmarkStart w:id="9073" w:name="_Toc469498779"/>
        <w:bookmarkEnd w:id="9065"/>
        <w:bookmarkEnd w:id="9066"/>
        <w:bookmarkEnd w:id="9067"/>
        <w:bookmarkEnd w:id="9068"/>
        <w:bookmarkEnd w:id="9069"/>
        <w:bookmarkEnd w:id="9070"/>
        <w:bookmarkEnd w:id="9071"/>
        <w:bookmarkEnd w:id="9072"/>
        <w:bookmarkEnd w:id="9073"/>
      </w:tr>
      <w:tr w:rsidR="00960ED1" w:rsidDel="00C661A2" w14:paraId="73641BAC" w14:textId="48F80B8A" w:rsidTr="00960ED1">
        <w:trPr>
          <w:del w:id="9074" w:author="Patel, Rinkesh" w:date="2016-09-26T17:28:00Z"/>
        </w:trPr>
        <w:tc>
          <w:tcPr>
            <w:tcW w:w="3049" w:type="dxa"/>
          </w:tcPr>
          <w:p w14:paraId="5DAD4ABC" w14:textId="4779E71B" w:rsidR="00960ED1" w:rsidRPr="00217C09" w:rsidDel="00C661A2" w:rsidRDefault="00960ED1" w:rsidP="00960ED1">
            <w:pPr>
              <w:pStyle w:val="ListParagraph"/>
              <w:ind w:left="0"/>
              <w:rPr>
                <w:del w:id="9075" w:author="Patel, Rinkesh" w:date="2016-09-26T17:28:00Z"/>
                <w:rFonts w:cs="Arial"/>
              </w:rPr>
            </w:pPr>
            <w:del w:id="9076" w:author="Patel, Rinkesh" w:date="2016-09-26T17:28:00Z">
              <w:r w:rsidRPr="00F65FD8" w:rsidDel="00C661A2">
                <w:rPr>
                  <w:rFonts w:cs="Arial"/>
                </w:rPr>
                <w:delText>Reorder due to remorse return,</w:delText>
              </w:r>
              <w:bookmarkStart w:id="9077" w:name="_Toc463004571"/>
              <w:bookmarkStart w:id="9078" w:name="_Toc463029233"/>
              <w:bookmarkStart w:id="9079" w:name="_Toc464056239"/>
              <w:bookmarkStart w:id="9080" w:name="_Toc464729773"/>
              <w:bookmarkStart w:id="9081" w:name="_Toc468181922"/>
              <w:bookmarkStart w:id="9082" w:name="_Toc468183236"/>
              <w:bookmarkStart w:id="9083" w:name="_Toc469408013"/>
              <w:bookmarkStart w:id="9084" w:name="_Toc469493961"/>
              <w:bookmarkStart w:id="9085" w:name="_Toc469498780"/>
              <w:bookmarkEnd w:id="9077"/>
              <w:bookmarkEnd w:id="9078"/>
              <w:bookmarkEnd w:id="9079"/>
              <w:bookmarkEnd w:id="9080"/>
              <w:bookmarkEnd w:id="9081"/>
              <w:bookmarkEnd w:id="9082"/>
              <w:bookmarkEnd w:id="9083"/>
              <w:bookmarkEnd w:id="9084"/>
              <w:bookmarkEnd w:id="9085"/>
            </w:del>
          </w:p>
        </w:tc>
        <w:tc>
          <w:tcPr>
            <w:tcW w:w="3870" w:type="dxa"/>
          </w:tcPr>
          <w:p w14:paraId="4493C11C" w14:textId="6B0970A5" w:rsidR="00960ED1" w:rsidRPr="00217C09" w:rsidDel="00C661A2" w:rsidRDefault="00960ED1" w:rsidP="00960ED1">
            <w:pPr>
              <w:rPr>
                <w:del w:id="9086" w:author="Patel, Rinkesh" w:date="2016-09-26T17:28:00Z"/>
                <w:rFonts w:cs="Arial"/>
              </w:rPr>
            </w:pPr>
            <w:del w:id="9087" w:author="Patel, Rinkesh" w:date="2016-09-26T17:28:00Z">
              <w:r w:rsidRPr="00781B66" w:rsidDel="00C661A2">
                <w:rPr>
                  <w:rFonts w:cs="Arial"/>
                  <w:i/>
                </w:rPr>
                <w:delText>Return-Pending</w:delText>
              </w:r>
              <w:bookmarkStart w:id="9088" w:name="_Toc463004572"/>
              <w:bookmarkStart w:id="9089" w:name="_Toc463029234"/>
              <w:bookmarkStart w:id="9090" w:name="_Toc464056240"/>
              <w:bookmarkStart w:id="9091" w:name="_Toc464729774"/>
              <w:bookmarkStart w:id="9092" w:name="_Toc468181923"/>
              <w:bookmarkStart w:id="9093" w:name="_Toc468183237"/>
              <w:bookmarkStart w:id="9094" w:name="_Toc469408014"/>
              <w:bookmarkStart w:id="9095" w:name="_Toc469493962"/>
              <w:bookmarkStart w:id="9096" w:name="_Toc469498781"/>
              <w:bookmarkEnd w:id="9088"/>
              <w:bookmarkEnd w:id="9089"/>
              <w:bookmarkEnd w:id="9090"/>
              <w:bookmarkEnd w:id="9091"/>
              <w:bookmarkEnd w:id="9092"/>
              <w:bookmarkEnd w:id="9093"/>
              <w:bookmarkEnd w:id="9094"/>
              <w:bookmarkEnd w:id="9095"/>
              <w:bookmarkEnd w:id="9096"/>
            </w:del>
          </w:p>
        </w:tc>
        <w:tc>
          <w:tcPr>
            <w:tcW w:w="3511" w:type="dxa"/>
          </w:tcPr>
          <w:p w14:paraId="7988E202" w14:textId="2125FA17" w:rsidR="00960ED1" w:rsidRPr="004C3A09" w:rsidDel="00C661A2" w:rsidRDefault="00960ED1" w:rsidP="00960ED1">
            <w:pPr>
              <w:rPr>
                <w:del w:id="9097" w:author="Patel, Rinkesh" w:date="2016-09-26T17:28:00Z"/>
                <w:rFonts w:cs="Arial"/>
              </w:rPr>
            </w:pPr>
            <w:del w:id="9098" w:author="Patel, Rinkesh" w:date="2016-09-26T17:28:00Z">
              <w:r w:rsidRPr="00F65FD8" w:rsidDel="00C661A2">
                <w:rPr>
                  <w:rFonts w:cs="Arial"/>
                </w:rPr>
                <w:delText>Only provide the old/returned device in the payload</w:delText>
              </w:r>
              <w:bookmarkStart w:id="9099" w:name="_Toc463004573"/>
              <w:bookmarkStart w:id="9100" w:name="_Toc463029235"/>
              <w:bookmarkStart w:id="9101" w:name="_Toc464056241"/>
              <w:bookmarkStart w:id="9102" w:name="_Toc464729775"/>
              <w:bookmarkStart w:id="9103" w:name="_Toc468181924"/>
              <w:bookmarkStart w:id="9104" w:name="_Toc468183238"/>
              <w:bookmarkStart w:id="9105" w:name="_Toc469408015"/>
              <w:bookmarkStart w:id="9106" w:name="_Toc469493963"/>
              <w:bookmarkStart w:id="9107" w:name="_Toc469498782"/>
              <w:bookmarkEnd w:id="9099"/>
              <w:bookmarkEnd w:id="9100"/>
              <w:bookmarkEnd w:id="9101"/>
              <w:bookmarkEnd w:id="9102"/>
              <w:bookmarkEnd w:id="9103"/>
              <w:bookmarkEnd w:id="9104"/>
              <w:bookmarkEnd w:id="9105"/>
              <w:bookmarkEnd w:id="9106"/>
              <w:bookmarkEnd w:id="9107"/>
            </w:del>
          </w:p>
        </w:tc>
        <w:bookmarkStart w:id="9108" w:name="_Toc463004574"/>
        <w:bookmarkStart w:id="9109" w:name="_Toc463029236"/>
        <w:bookmarkStart w:id="9110" w:name="_Toc464056242"/>
        <w:bookmarkStart w:id="9111" w:name="_Toc464729776"/>
        <w:bookmarkStart w:id="9112" w:name="_Toc468181925"/>
        <w:bookmarkStart w:id="9113" w:name="_Toc468183239"/>
        <w:bookmarkStart w:id="9114" w:name="_Toc469408016"/>
        <w:bookmarkStart w:id="9115" w:name="_Toc469493964"/>
        <w:bookmarkStart w:id="9116" w:name="_Toc469498783"/>
        <w:bookmarkEnd w:id="9108"/>
        <w:bookmarkEnd w:id="9109"/>
        <w:bookmarkEnd w:id="9110"/>
        <w:bookmarkEnd w:id="9111"/>
        <w:bookmarkEnd w:id="9112"/>
        <w:bookmarkEnd w:id="9113"/>
        <w:bookmarkEnd w:id="9114"/>
        <w:bookmarkEnd w:id="9115"/>
        <w:bookmarkEnd w:id="9116"/>
      </w:tr>
      <w:tr w:rsidR="00960ED1" w:rsidDel="00C661A2" w14:paraId="7D959C90" w14:textId="58096FBB" w:rsidTr="00960ED1">
        <w:trPr>
          <w:del w:id="9117" w:author="Patel, Rinkesh" w:date="2016-09-26T17:28:00Z"/>
        </w:trPr>
        <w:tc>
          <w:tcPr>
            <w:tcW w:w="3049" w:type="dxa"/>
          </w:tcPr>
          <w:p w14:paraId="628680C8" w14:textId="0DC02D5C" w:rsidR="00960ED1" w:rsidRPr="00217C09" w:rsidDel="00C661A2" w:rsidRDefault="00960ED1" w:rsidP="008320C1">
            <w:pPr>
              <w:pStyle w:val="ListParagraph"/>
              <w:ind w:left="0"/>
              <w:rPr>
                <w:del w:id="9118" w:author="Patel, Rinkesh" w:date="2016-09-26T17:28:00Z"/>
                <w:rFonts w:cs="Arial"/>
              </w:rPr>
            </w:pPr>
            <w:del w:id="9119" w:author="Patel, Rinkesh" w:date="2016-09-26T17:28:00Z">
              <w:r w:rsidRPr="004C3A09" w:rsidDel="00C661A2">
                <w:rPr>
                  <w:rFonts w:cs="Arial"/>
                </w:rPr>
                <w:delText>Void Redemption (including Cancel/eSig not received)</w:delText>
              </w:r>
              <w:bookmarkStart w:id="9120" w:name="_Toc463004575"/>
              <w:bookmarkStart w:id="9121" w:name="_Toc463029237"/>
              <w:bookmarkStart w:id="9122" w:name="_Toc464056243"/>
              <w:bookmarkStart w:id="9123" w:name="_Toc464729777"/>
              <w:bookmarkStart w:id="9124" w:name="_Toc468181926"/>
              <w:bookmarkStart w:id="9125" w:name="_Toc468183240"/>
              <w:bookmarkStart w:id="9126" w:name="_Toc469408017"/>
              <w:bookmarkStart w:id="9127" w:name="_Toc469493965"/>
              <w:bookmarkStart w:id="9128" w:name="_Toc469498784"/>
              <w:bookmarkEnd w:id="9120"/>
              <w:bookmarkEnd w:id="9121"/>
              <w:bookmarkEnd w:id="9122"/>
              <w:bookmarkEnd w:id="9123"/>
              <w:bookmarkEnd w:id="9124"/>
              <w:bookmarkEnd w:id="9125"/>
              <w:bookmarkEnd w:id="9126"/>
              <w:bookmarkEnd w:id="9127"/>
              <w:bookmarkEnd w:id="9128"/>
            </w:del>
          </w:p>
        </w:tc>
        <w:tc>
          <w:tcPr>
            <w:tcW w:w="3870" w:type="dxa"/>
          </w:tcPr>
          <w:p w14:paraId="22CB34C8" w14:textId="6DC18D96" w:rsidR="00960ED1" w:rsidDel="00C661A2" w:rsidRDefault="00960ED1" w:rsidP="00960ED1">
            <w:pPr>
              <w:rPr>
                <w:del w:id="9129" w:author="Patel, Rinkesh" w:date="2016-09-26T17:28:00Z"/>
                <w:rFonts w:cs="Arial"/>
              </w:rPr>
            </w:pPr>
            <w:del w:id="9130" w:author="Patel, Rinkesh" w:date="2016-09-26T17:28:00Z">
              <w:r w:rsidRPr="00EB4246" w:rsidDel="00C661A2">
                <w:rPr>
                  <w:rFonts w:cs="Arial"/>
                  <w:i/>
                </w:rPr>
                <w:delText>Reinstate</w:delText>
              </w:r>
              <w:r w:rsidDel="00C661A2">
                <w:rPr>
                  <w:rFonts w:cs="Arial"/>
                  <w:i/>
                </w:rPr>
                <w:br/>
              </w:r>
              <w:bookmarkStart w:id="9131" w:name="_Toc463004576"/>
              <w:bookmarkStart w:id="9132" w:name="_Toc463029238"/>
              <w:bookmarkStart w:id="9133" w:name="_Toc464056244"/>
              <w:bookmarkStart w:id="9134" w:name="_Toc464729778"/>
              <w:bookmarkStart w:id="9135" w:name="_Toc468181927"/>
              <w:bookmarkStart w:id="9136" w:name="_Toc468183241"/>
              <w:bookmarkStart w:id="9137" w:name="_Toc469408018"/>
              <w:bookmarkStart w:id="9138" w:name="_Toc469493966"/>
              <w:bookmarkStart w:id="9139" w:name="_Toc469498785"/>
              <w:bookmarkEnd w:id="9131"/>
              <w:bookmarkEnd w:id="9132"/>
              <w:bookmarkEnd w:id="9133"/>
              <w:bookmarkEnd w:id="9134"/>
              <w:bookmarkEnd w:id="9135"/>
              <w:bookmarkEnd w:id="9136"/>
              <w:bookmarkEnd w:id="9137"/>
              <w:bookmarkEnd w:id="9138"/>
              <w:bookmarkEnd w:id="9139"/>
            </w:del>
          </w:p>
          <w:p w14:paraId="5D0756B1" w14:textId="3561B4AB" w:rsidR="00960ED1" w:rsidDel="00C661A2" w:rsidRDefault="00960ED1" w:rsidP="004E1D08">
            <w:pPr>
              <w:pStyle w:val="ListParagraph"/>
              <w:ind w:left="0"/>
              <w:contextualSpacing w:val="0"/>
              <w:rPr>
                <w:del w:id="9140" w:author="Patel, Rinkesh" w:date="2016-09-26T17:28:00Z"/>
                <w:rFonts w:cs="Arial"/>
              </w:rPr>
            </w:pPr>
            <w:bookmarkStart w:id="9141" w:name="_Toc463004577"/>
            <w:bookmarkStart w:id="9142" w:name="_Toc463029239"/>
            <w:bookmarkStart w:id="9143" w:name="_Toc464056245"/>
            <w:bookmarkStart w:id="9144" w:name="_Toc464729779"/>
            <w:bookmarkStart w:id="9145" w:name="_Toc468181928"/>
            <w:bookmarkStart w:id="9146" w:name="_Toc468183242"/>
            <w:bookmarkStart w:id="9147" w:name="_Toc469408019"/>
            <w:bookmarkStart w:id="9148" w:name="_Toc469493967"/>
            <w:bookmarkStart w:id="9149" w:name="_Toc469498786"/>
            <w:bookmarkEnd w:id="9141"/>
            <w:bookmarkEnd w:id="9142"/>
            <w:bookmarkEnd w:id="9143"/>
            <w:bookmarkEnd w:id="9144"/>
            <w:bookmarkEnd w:id="9145"/>
            <w:bookmarkEnd w:id="9146"/>
            <w:bookmarkEnd w:id="9147"/>
            <w:bookmarkEnd w:id="9148"/>
            <w:bookmarkEnd w:id="9149"/>
          </w:p>
        </w:tc>
        <w:tc>
          <w:tcPr>
            <w:tcW w:w="3511" w:type="dxa"/>
          </w:tcPr>
          <w:p w14:paraId="2506234C" w14:textId="06966E37" w:rsidR="00960ED1" w:rsidRPr="004C3A09" w:rsidDel="00C661A2" w:rsidRDefault="00960ED1" w:rsidP="00960ED1">
            <w:pPr>
              <w:rPr>
                <w:del w:id="9150" w:author="Patel, Rinkesh" w:date="2016-09-26T17:28:00Z"/>
                <w:rFonts w:cs="Arial"/>
              </w:rPr>
            </w:pPr>
            <w:del w:id="9151" w:author="Patel, Rinkesh" w:date="2016-09-26T17:28:00Z">
              <w:r w:rsidRPr="004C3A09" w:rsidDel="00C661A2">
                <w:rPr>
                  <w:rFonts w:cs="Arial"/>
                </w:rPr>
                <w:delText xml:space="preserve">the old device in the redemption as the main equipment </w:delText>
              </w:r>
              <w:bookmarkStart w:id="9152" w:name="_Toc463004578"/>
              <w:bookmarkStart w:id="9153" w:name="_Toc463029240"/>
              <w:bookmarkStart w:id="9154" w:name="_Toc464056246"/>
              <w:bookmarkStart w:id="9155" w:name="_Toc464729780"/>
              <w:bookmarkStart w:id="9156" w:name="_Toc468181929"/>
              <w:bookmarkStart w:id="9157" w:name="_Toc468183243"/>
              <w:bookmarkStart w:id="9158" w:name="_Toc469408020"/>
              <w:bookmarkStart w:id="9159" w:name="_Toc469493968"/>
              <w:bookmarkStart w:id="9160" w:name="_Toc469498787"/>
              <w:bookmarkEnd w:id="9152"/>
              <w:bookmarkEnd w:id="9153"/>
              <w:bookmarkEnd w:id="9154"/>
              <w:bookmarkEnd w:id="9155"/>
              <w:bookmarkEnd w:id="9156"/>
              <w:bookmarkEnd w:id="9157"/>
              <w:bookmarkEnd w:id="9158"/>
              <w:bookmarkEnd w:id="9159"/>
              <w:bookmarkEnd w:id="9160"/>
            </w:del>
          </w:p>
          <w:p w14:paraId="7DAF9786" w14:textId="0D1ACBCF" w:rsidR="00960ED1" w:rsidDel="00C661A2" w:rsidRDefault="00960ED1" w:rsidP="00960ED1">
            <w:pPr>
              <w:rPr>
                <w:del w:id="9161" w:author="Patel, Rinkesh" w:date="2016-09-26T17:28:00Z"/>
                <w:rFonts w:cs="Arial"/>
              </w:rPr>
            </w:pPr>
            <w:del w:id="9162" w:author="Patel, Rinkesh" w:date="2016-09-26T17:28:00Z">
              <w:r w:rsidRPr="004C3A09" w:rsidDel="00C661A2">
                <w:rPr>
                  <w:rFonts w:cs="Arial"/>
                </w:rPr>
                <w:delText>the new device in the redemption (now canceled) as the secondary equipment.</w:delText>
              </w:r>
              <w:bookmarkStart w:id="9163" w:name="_Toc463004579"/>
              <w:bookmarkStart w:id="9164" w:name="_Toc463029241"/>
              <w:bookmarkStart w:id="9165" w:name="_Toc464056247"/>
              <w:bookmarkStart w:id="9166" w:name="_Toc464729781"/>
              <w:bookmarkStart w:id="9167" w:name="_Toc468181930"/>
              <w:bookmarkStart w:id="9168" w:name="_Toc468183244"/>
              <w:bookmarkStart w:id="9169" w:name="_Toc469408021"/>
              <w:bookmarkStart w:id="9170" w:name="_Toc469493969"/>
              <w:bookmarkStart w:id="9171" w:name="_Toc469498788"/>
              <w:bookmarkEnd w:id="9163"/>
              <w:bookmarkEnd w:id="9164"/>
              <w:bookmarkEnd w:id="9165"/>
              <w:bookmarkEnd w:id="9166"/>
              <w:bookmarkEnd w:id="9167"/>
              <w:bookmarkEnd w:id="9168"/>
              <w:bookmarkEnd w:id="9169"/>
              <w:bookmarkEnd w:id="9170"/>
              <w:bookmarkEnd w:id="9171"/>
            </w:del>
          </w:p>
        </w:tc>
        <w:bookmarkStart w:id="9172" w:name="_Toc463004580"/>
        <w:bookmarkStart w:id="9173" w:name="_Toc463029242"/>
        <w:bookmarkStart w:id="9174" w:name="_Toc464056248"/>
        <w:bookmarkStart w:id="9175" w:name="_Toc464729782"/>
        <w:bookmarkStart w:id="9176" w:name="_Toc468181931"/>
        <w:bookmarkStart w:id="9177" w:name="_Toc468183245"/>
        <w:bookmarkStart w:id="9178" w:name="_Toc469408022"/>
        <w:bookmarkStart w:id="9179" w:name="_Toc469493970"/>
        <w:bookmarkStart w:id="9180" w:name="_Toc469498789"/>
        <w:bookmarkEnd w:id="9172"/>
        <w:bookmarkEnd w:id="9173"/>
        <w:bookmarkEnd w:id="9174"/>
        <w:bookmarkEnd w:id="9175"/>
        <w:bookmarkEnd w:id="9176"/>
        <w:bookmarkEnd w:id="9177"/>
        <w:bookmarkEnd w:id="9178"/>
        <w:bookmarkEnd w:id="9179"/>
        <w:bookmarkEnd w:id="9180"/>
      </w:tr>
      <w:tr w:rsidR="00960ED1" w:rsidDel="00C661A2" w14:paraId="2BFCAC52" w14:textId="79D871DC" w:rsidTr="00960ED1">
        <w:trPr>
          <w:del w:id="9181" w:author="Patel, Rinkesh" w:date="2016-09-26T17:28:00Z"/>
        </w:trPr>
        <w:tc>
          <w:tcPr>
            <w:tcW w:w="3049" w:type="dxa"/>
          </w:tcPr>
          <w:p w14:paraId="3A88A6CF" w14:textId="7489644B" w:rsidR="00960ED1" w:rsidRPr="004C3A09" w:rsidDel="00C661A2" w:rsidRDefault="00960ED1" w:rsidP="00960ED1">
            <w:pPr>
              <w:pStyle w:val="ListParagraph"/>
              <w:ind w:left="0"/>
              <w:rPr>
                <w:del w:id="9182" w:author="Patel, Rinkesh" w:date="2016-09-26T17:28:00Z"/>
                <w:rFonts w:cs="Arial"/>
              </w:rPr>
            </w:pPr>
            <w:del w:id="9183" w:author="Patel, Rinkesh" w:date="2016-09-26T17:28:00Z">
              <w:r w:rsidRPr="004C3A09" w:rsidDel="00C661A2">
                <w:rPr>
                  <w:rFonts w:cs="Arial"/>
                </w:rPr>
                <w:delText>Void Return</w:delText>
              </w:r>
              <w:bookmarkStart w:id="9184" w:name="_Toc463004581"/>
              <w:bookmarkStart w:id="9185" w:name="_Toc463029243"/>
              <w:bookmarkStart w:id="9186" w:name="_Toc464056249"/>
              <w:bookmarkStart w:id="9187" w:name="_Toc464729783"/>
              <w:bookmarkStart w:id="9188" w:name="_Toc468181932"/>
              <w:bookmarkStart w:id="9189" w:name="_Toc468183246"/>
              <w:bookmarkStart w:id="9190" w:name="_Toc469408023"/>
              <w:bookmarkStart w:id="9191" w:name="_Toc469493971"/>
              <w:bookmarkStart w:id="9192" w:name="_Toc469498790"/>
              <w:bookmarkEnd w:id="9184"/>
              <w:bookmarkEnd w:id="9185"/>
              <w:bookmarkEnd w:id="9186"/>
              <w:bookmarkEnd w:id="9187"/>
              <w:bookmarkEnd w:id="9188"/>
              <w:bookmarkEnd w:id="9189"/>
              <w:bookmarkEnd w:id="9190"/>
              <w:bookmarkEnd w:id="9191"/>
              <w:bookmarkEnd w:id="9192"/>
            </w:del>
          </w:p>
        </w:tc>
        <w:tc>
          <w:tcPr>
            <w:tcW w:w="3870" w:type="dxa"/>
          </w:tcPr>
          <w:p w14:paraId="27741955" w14:textId="14BF50C5" w:rsidR="00960ED1" w:rsidDel="00C661A2" w:rsidRDefault="00960ED1" w:rsidP="00960ED1">
            <w:pPr>
              <w:rPr>
                <w:del w:id="9193" w:author="Patel, Rinkesh" w:date="2016-09-26T17:28:00Z"/>
                <w:rFonts w:cs="Arial"/>
              </w:rPr>
            </w:pPr>
            <w:del w:id="9194" w:author="Patel, Rinkesh" w:date="2016-09-26T17:28:00Z">
              <w:r w:rsidRPr="005B49F1" w:rsidDel="00C661A2">
                <w:rPr>
                  <w:rFonts w:cs="Arial"/>
                  <w:i/>
                </w:rPr>
                <w:delText>Reinstate</w:delText>
              </w:r>
              <w:bookmarkStart w:id="9195" w:name="_Toc463004582"/>
              <w:bookmarkStart w:id="9196" w:name="_Toc463029244"/>
              <w:bookmarkStart w:id="9197" w:name="_Toc464056250"/>
              <w:bookmarkStart w:id="9198" w:name="_Toc464729784"/>
              <w:bookmarkStart w:id="9199" w:name="_Toc468181933"/>
              <w:bookmarkStart w:id="9200" w:name="_Toc468183247"/>
              <w:bookmarkStart w:id="9201" w:name="_Toc469408024"/>
              <w:bookmarkStart w:id="9202" w:name="_Toc469493972"/>
              <w:bookmarkStart w:id="9203" w:name="_Toc469498791"/>
              <w:bookmarkEnd w:id="9195"/>
              <w:bookmarkEnd w:id="9196"/>
              <w:bookmarkEnd w:id="9197"/>
              <w:bookmarkEnd w:id="9198"/>
              <w:bookmarkEnd w:id="9199"/>
              <w:bookmarkEnd w:id="9200"/>
              <w:bookmarkEnd w:id="9201"/>
              <w:bookmarkEnd w:id="9202"/>
              <w:bookmarkEnd w:id="9203"/>
            </w:del>
          </w:p>
        </w:tc>
        <w:tc>
          <w:tcPr>
            <w:tcW w:w="3511" w:type="dxa"/>
          </w:tcPr>
          <w:p w14:paraId="57C0373A" w14:textId="0A8A61D9" w:rsidR="00960ED1" w:rsidDel="00C661A2" w:rsidRDefault="00960ED1" w:rsidP="00960ED1">
            <w:pPr>
              <w:rPr>
                <w:del w:id="9204" w:author="Patel, Rinkesh" w:date="2016-09-26T17:28:00Z"/>
                <w:rFonts w:cs="Arial"/>
              </w:rPr>
            </w:pPr>
            <w:bookmarkStart w:id="9205" w:name="_Toc463004583"/>
            <w:bookmarkStart w:id="9206" w:name="_Toc463029245"/>
            <w:bookmarkStart w:id="9207" w:name="_Toc464056251"/>
            <w:bookmarkStart w:id="9208" w:name="_Toc464729785"/>
            <w:bookmarkStart w:id="9209" w:name="_Toc468181934"/>
            <w:bookmarkStart w:id="9210" w:name="_Toc468183248"/>
            <w:bookmarkStart w:id="9211" w:name="_Toc469408025"/>
            <w:bookmarkStart w:id="9212" w:name="_Toc469493973"/>
            <w:bookmarkStart w:id="9213" w:name="_Toc469498792"/>
            <w:bookmarkEnd w:id="9205"/>
            <w:bookmarkEnd w:id="9206"/>
            <w:bookmarkEnd w:id="9207"/>
            <w:bookmarkEnd w:id="9208"/>
            <w:bookmarkEnd w:id="9209"/>
            <w:bookmarkEnd w:id="9210"/>
            <w:bookmarkEnd w:id="9211"/>
            <w:bookmarkEnd w:id="9212"/>
            <w:bookmarkEnd w:id="9213"/>
          </w:p>
        </w:tc>
        <w:bookmarkStart w:id="9214" w:name="_Toc463004584"/>
        <w:bookmarkStart w:id="9215" w:name="_Toc463029246"/>
        <w:bookmarkStart w:id="9216" w:name="_Toc464056252"/>
        <w:bookmarkStart w:id="9217" w:name="_Toc464729786"/>
        <w:bookmarkStart w:id="9218" w:name="_Toc468181935"/>
        <w:bookmarkStart w:id="9219" w:name="_Toc468183249"/>
        <w:bookmarkStart w:id="9220" w:name="_Toc469408026"/>
        <w:bookmarkStart w:id="9221" w:name="_Toc469493974"/>
        <w:bookmarkStart w:id="9222" w:name="_Toc469498793"/>
        <w:bookmarkEnd w:id="9214"/>
        <w:bookmarkEnd w:id="9215"/>
        <w:bookmarkEnd w:id="9216"/>
        <w:bookmarkEnd w:id="9217"/>
        <w:bookmarkEnd w:id="9218"/>
        <w:bookmarkEnd w:id="9219"/>
        <w:bookmarkEnd w:id="9220"/>
        <w:bookmarkEnd w:id="9221"/>
        <w:bookmarkEnd w:id="9222"/>
      </w:tr>
      <w:tr w:rsidR="00960ED1" w:rsidDel="00C661A2" w14:paraId="76D83177" w14:textId="3CE3760F" w:rsidTr="00960ED1">
        <w:trPr>
          <w:del w:id="9223" w:author="Patel, Rinkesh" w:date="2016-09-26T17:28:00Z"/>
        </w:trPr>
        <w:tc>
          <w:tcPr>
            <w:tcW w:w="3049" w:type="dxa"/>
          </w:tcPr>
          <w:p w14:paraId="1B2B32A1" w14:textId="0FADF3EF" w:rsidR="00960ED1" w:rsidRPr="004C3A09" w:rsidDel="00C661A2" w:rsidRDefault="00960ED1" w:rsidP="00960ED1">
            <w:pPr>
              <w:pStyle w:val="ListParagraph"/>
              <w:ind w:left="0"/>
              <w:rPr>
                <w:del w:id="9224" w:author="Patel, Rinkesh" w:date="2016-09-26T17:28:00Z"/>
                <w:rFonts w:cs="Arial"/>
              </w:rPr>
            </w:pPr>
            <w:del w:id="9225" w:author="Patel, Rinkesh" w:date="2016-09-26T17:28:00Z">
              <w:r w:rsidRPr="004C3A09" w:rsidDel="00C661A2">
                <w:rPr>
                  <w:rFonts w:cs="Arial"/>
                </w:rPr>
                <w:delText>Void Check-in</w:delText>
              </w:r>
              <w:bookmarkStart w:id="9226" w:name="_Toc463004585"/>
              <w:bookmarkStart w:id="9227" w:name="_Toc463029247"/>
              <w:bookmarkStart w:id="9228" w:name="_Toc464056253"/>
              <w:bookmarkStart w:id="9229" w:name="_Toc464729787"/>
              <w:bookmarkStart w:id="9230" w:name="_Toc468181936"/>
              <w:bookmarkStart w:id="9231" w:name="_Toc468183250"/>
              <w:bookmarkStart w:id="9232" w:name="_Toc469408027"/>
              <w:bookmarkStart w:id="9233" w:name="_Toc469493975"/>
              <w:bookmarkStart w:id="9234" w:name="_Toc469498794"/>
              <w:bookmarkEnd w:id="9226"/>
              <w:bookmarkEnd w:id="9227"/>
              <w:bookmarkEnd w:id="9228"/>
              <w:bookmarkEnd w:id="9229"/>
              <w:bookmarkEnd w:id="9230"/>
              <w:bookmarkEnd w:id="9231"/>
              <w:bookmarkEnd w:id="9232"/>
              <w:bookmarkEnd w:id="9233"/>
              <w:bookmarkEnd w:id="9234"/>
            </w:del>
          </w:p>
        </w:tc>
        <w:tc>
          <w:tcPr>
            <w:tcW w:w="3870" w:type="dxa"/>
          </w:tcPr>
          <w:p w14:paraId="63420574" w14:textId="39BB0A17" w:rsidR="00960ED1" w:rsidDel="00C661A2" w:rsidRDefault="00960ED1" w:rsidP="00960ED1">
            <w:pPr>
              <w:rPr>
                <w:del w:id="9235" w:author="Patel, Rinkesh" w:date="2016-09-26T17:28:00Z"/>
                <w:rFonts w:cs="Arial"/>
              </w:rPr>
            </w:pPr>
            <w:del w:id="9236" w:author="Patel, Rinkesh" w:date="2016-09-26T17:28:00Z">
              <w:r w:rsidRPr="005B49F1" w:rsidDel="00C661A2">
                <w:rPr>
                  <w:rFonts w:cs="Arial"/>
                  <w:i/>
                </w:rPr>
                <w:delText>Reinstate</w:delText>
              </w:r>
              <w:bookmarkStart w:id="9237" w:name="_Toc463004586"/>
              <w:bookmarkStart w:id="9238" w:name="_Toc463029248"/>
              <w:bookmarkStart w:id="9239" w:name="_Toc464056254"/>
              <w:bookmarkStart w:id="9240" w:name="_Toc464729788"/>
              <w:bookmarkStart w:id="9241" w:name="_Toc468181937"/>
              <w:bookmarkStart w:id="9242" w:name="_Toc468183251"/>
              <w:bookmarkStart w:id="9243" w:name="_Toc469408028"/>
              <w:bookmarkStart w:id="9244" w:name="_Toc469493976"/>
              <w:bookmarkStart w:id="9245" w:name="_Toc469498795"/>
              <w:bookmarkEnd w:id="9237"/>
              <w:bookmarkEnd w:id="9238"/>
              <w:bookmarkEnd w:id="9239"/>
              <w:bookmarkEnd w:id="9240"/>
              <w:bookmarkEnd w:id="9241"/>
              <w:bookmarkEnd w:id="9242"/>
              <w:bookmarkEnd w:id="9243"/>
              <w:bookmarkEnd w:id="9244"/>
              <w:bookmarkEnd w:id="9245"/>
            </w:del>
          </w:p>
        </w:tc>
        <w:tc>
          <w:tcPr>
            <w:tcW w:w="3511" w:type="dxa"/>
          </w:tcPr>
          <w:p w14:paraId="7D441EF5" w14:textId="577EF756" w:rsidR="00960ED1" w:rsidDel="00C661A2" w:rsidRDefault="00960ED1" w:rsidP="00960ED1">
            <w:pPr>
              <w:rPr>
                <w:del w:id="9246" w:author="Patel, Rinkesh" w:date="2016-09-26T17:28:00Z"/>
                <w:rFonts w:cs="Arial"/>
              </w:rPr>
            </w:pPr>
            <w:bookmarkStart w:id="9247" w:name="_Toc463004587"/>
            <w:bookmarkStart w:id="9248" w:name="_Toc463029249"/>
            <w:bookmarkStart w:id="9249" w:name="_Toc464056255"/>
            <w:bookmarkStart w:id="9250" w:name="_Toc464729789"/>
            <w:bookmarkStart w:id="9251" w:name="_Toc468181938"/>
            <w:bookmarkStart w:id="9252" w:name="_Toc468183252"/>
            <w:bookmarkStart w:id="9253" w:name="_Toc469408029"/>
            <w:bookmarkStart w:id="9254" w:name="_Toc469493977"/>
            <w:bookmarkStart w:id="9255" w:name="_Toc469498796"/>
            <w:bookmarkEnd w:id="9247"/>
            <w:bookmarkEnd w:id="9248"/>
            <w:bookmarkEnd w:id="9249"/>
            <w:bookmarkEnd w:id="9250"/>
            <w:bookmarkEnd w:id="9251"/>
            <w:bookmarkEnd w:id="9252"/>
            <w:bookmarkEnd w:id="9253"/>
            <w:bookmarkEnd w:id="9254"/>
            <w:bookmarkEnd w:id="9255"/>
          </w:p>
        </w:tc>
        <w:bookmarkStart w:id="9256" w:name="_Toc463004588"/>
        <w:bookmarkStart w:id="9257" w:name="_Toc463029250"/>
        <w:bookmarkStart w:id="9258" w:name="_Toc464056256"/>
        <w:bookmarkStart w:id="9259" w:name="_Toc464729790"/>
        <w:bookmarkStart w:id="9260" w:name="_Toc468181939"/>
        <w:bookmarkStart w:id="9261" w:name="_Toc468183253"/>
        <w:bookmarkStart w:id="9262" w:name="_Toc469408030"/>
        <w:bookmarkStart w:id="9263" w:name="_Toc469493978"/>
        <w:bookmarkStart w:id="9264" w:name="_Toc469498797"/>
        <w:bookmarkEnd w:id="9256"/>
        <w:bookmarkEnd w:id="9257"/>
        <w:bookmarkEnd w:id="9258"/>
        <w:bookmarkEnd w:id="9259"/>
        <w:bookmarkEnd w:id="9260"/>
        <w:bookmarkEnd w:id="9261"/>
        <w:bookmarkEnd w:id="9262"/>
        <w:bookmarkEnd w:id="9263"/>
        <w:bookmarkEnd w:id="9264"/>
      </w:tr>
      <w:tr w:rsidR="00960ED1" w:rsidDel="00C661A2" w14:paraId="77570FE4" w14:textId="0832986D" w:rsidTr="00960ED1">
        <w:trPr>
          <w:del w:id="9265" w:author="Patel, Rinkesh" w:date="2016-09-26T17:28:00Z"/>
        </w:trPr>
        <w:tc>
          <w:tcPr>
            <w:tcW w:w="3049" w:type="dxa"/>
          </w:tcPr>
          <w:p w14:paraId="7A1E9E7F" w14:textId="73532B50" w:rsidR="00960ED1" w:rsidRPr="004C3A09" w:rsidDel="00C661A2" w:rsidRDefault="00960ED1" w:rsidP="00960ED1">
            <w:pPr>
              <w:pStyle w:val="ListParagraph"/>
              <w:ind w:left="0"/>
              <w:rPr>
                <w:del w:id="9266" w:author="Patel, Rinkesh" w:date="2016-09-26T17:28:00Z"/>
                <w:rFonts w:cs="Arial"/>
              </w:rPr>
            </w:pPr>
            <w:del w:id="9267" w:author="Patel, Rinkesh" w:date="2016-09-26T17:28:00Z">
              <w:r w:rsidDel="00C661A2">
                <w:rPr>
                  <w:rFonts w:cs="Arial"/>
                </w:rPr>
                <w:delText>void of found check-in</w:delText>
              </w:r>
              <w:bookmarkStart w:id="9268" w:name="_Toc463004589"/>
              <w:bookmarkStart w:id="9269" w:name="_Toc463029251"/>
              <w:bookmarkStart w:id="9270" w:name="_Toc464056257"/>
              <w:bookmarkStart w:id="9271" w:name="_Toc464729791"/>
              <w:bookmarkStart w:id="9272" w:name="_Toc468181940"/>
              <w:bookmarkStart w:id="9273" w:name="_Toc468183254"/>
              <w:bookmarkStart w:id="9274" w:name="_Toc469408031"/>
              <w:bookmarkStart w:id="9275" w:name="_Toc469493979"/>
              <w:bookmarkStart w:id="9276" w:name="_Toc469498798"/>
              <w:bookmarkEnd w:id="9268"/>
              <w:bookmarkEnd w:id="9269"/>
              <w:bookmarkEnd w:id="9270"/>
              <w:bookmarkEnd w:id="9271"/>
              <w:bookmarkEnd w:id="9272"/>
              <w:bookmarkEnd w:id="9273"/>
              <w:bookmarkEnd w:id="9274"/>
              <w:bookmarkEnd w:id="9275"/>
              <w:bookmarkEnd w:id="9276"/>
            </w:del>
          </w:p>
        </w:tc>
        <w:tc>
          <w:tcPr>
            <w:tcW w:w="3870" w:type="dxa"/>
          </w:tcPr>
          <w:p w14:paraId="03B36799" w14:textId="2D88D3B2" w:rsidR="00960ED1" w:rsidRPr="005B49F1" w:rsidDel="00C661A2" w:rsidRDefault="00960ED1" w:rsidP="00960ED1">
            <w:pPr>
              <w:rPr>
                <w:del w:id="9277" w:author="Patel, Rinkesh" w:date="2016-09-26T17:28:00Z"/>
                <w:rFonts w:cs="Arial"/>
                <w:i/>
              </w:rPr>
            </w:pPr>
            <w:del w:id="9278" w:author="Patel, Rinkesh" w:date="2016-09-26T17:28:00Z">
              <w:r w:rsidDel="00C661A2">
                <w:rPr>
                  <w:rFonts w:cs="Arial"/>
                  <w:i/>
                </w:rPr>
                <w:delText>NO PTI</w:delText>
              </w:r>
              <w:bookmarkStart w:id="9279" w:name="_Toc463004590"/>
              <w:bookmarkStart w:id="9280" w:name="_Toc463029252"/>
              <w:bookmarkStart w:id="9281" w:name="_Toc464056258"/>
              <w:bookmarkStart w:id="9282" w:name="_Toc464729792"/>
              <w:bookmarkStart w:id="9283" w:name="_Toc468181941"/>
              <w:bookmarkStart w:id="9284" w:name="_Toc468183255"/>
              <w:bookmarkStart w:id="9285" w:name="_Toc469408032"/>
              <w:bookmarkStart w:id="9286" w:name="_Toc469493980"/>
              <w:bookmarkStart w:id="9287" w:name="_Toc469498799"/>
              <w:bookmarkEnd w:id="9279"/>
              <w:bookmarkEnd w:id="9280"/>
              <w:bookmarkEnd w:id="9281"/>
              <w:bookmarkEnd w:id="9282"/>
              <w:bookmarkEnd w:id="9283"/>
              <w:bookmarkEnd w:id="9284"/>
              <w:bookmarkEnd w:id="9285"/>
              <w:bookmarkEnd w:id="9286"/>
              <w:bookmarkEnd w:id="9287"/>
            </w:del>
          </w:p>
        </w:tc>
        <w:tc>
          <w:tcPr>
            <w:tcW w:w="3511" w:type="dxa"/>
          </w:tcPr>
          <w:p w14:paraId="149A1CFF" w14:textId="752E319F" w:rsidR="00960ED1" w:rsidDel="00C661A2" w:rsidRDefault="00960ED1" w:rsidP="00960ED1">
            <w:pPr>
              <w:rPr>
                <w:del w:id="9288" w:author="Patel, Rinkesh" w:date="2016-09-26T17:28:00Z"/>
                <w:rFonts w:cs="Arial"/>
              </w:rPr>
            </w:pPr>
            <w:bookmarkStart w:id="9289" w:name="_Toc463004591"/>
            <w:bookmarkStart w:id="9290" w:name="_Toc463029253"/>
            <w:bookmarkStart w:id="9291" w:name="_Toc464056259"/>
            <w:bookmarkStart w:id="9292" w:name="_Toc464729793"/>
            <w:bookmarkStart w:id="9293" w:name="_Toc468181942"/>
            <w:bookmarkStart w:id="9294" w:name="_Toc468183256"/>
            <w:bookmarkStart w:id="9295" w:name="_Toc469408033"/>
            <w:bookmarkStart w:id="9296" w:name="_Toc469493981"/>
            <w:bookmarkStart w:id="9297" w:name="_Toc469498800"/>
            <w:bookmarkEnd w:id="9289"/>
            <w:bookmarkEnd w:id="9290"/>
            <w:bookmarkEnd w:id="9291"/>
            <w:bookmarkEnd w:id="9292"/>
            <w:bookmarkEnd w:id="9293"/>
            <w:bookmarkEnd w:id="9294"/>
            <w:bookmarkEnd w:id="9295"/>
            <w:bookmarkEnd w:id="9296"/>
            <w:bookmarkEnd w:id="9297"/>
          </w:p>
        </w:tc>
        <w:bookmarkStart w:id="9298" w:name="_Toc463004592"/>
        <w:bookmarkStart w:id="9299" w:name="_Toc463029254"/>
        <w:bookmarkStart w:id="9300" w:name="_Toc464056260"/>
        <w:bookmarkStart w:id="9301" w:name="_Toc464729794"/>
        <w:bookmarkStart w:id="9302" w:name="_Toc468181943"/>
        <w:bookmarkStart w:id="9303" w:name="_Toc468183257"/>
        <w:bookmarkStart w:id="9304" w:name="_Toc469408034"/>
        <w:bookmarkStart w:id="9305" w:name="_Toc469493982"/>
        <w:bookmarkStart w:id="9306" w:name="_Toc469498801"/>
        <w:bookmarkEnd w:id="9298"/>
        <w:bookmarkEnd w:id="9299"/>
        <w:bookmarkEnd w:id="9300"/>
        <w:bookmarkEnd w:id="9301"/>
        <w:bookmarkEnd w:id="9302"/>
        <w:bookmarkEnd w:id="9303"/>
        <w:bookmarkEnd w:id="9304"/>
        <w:bookmarkEnd w:id="9305"/>
        <w:bookmarkEnd w:id="9306"/>
      </w:tr>
      <w:tr w:rsidR="00960ED1" w:rsidDel="00C661A2" w14:paraId="5857E504" w14:textId="774F8B8E" w:rsidTr="00960ED1">
        <w:trPr>
          <w:del w:id="9307" w:author="Patel, Rinkesh" w:date="2016-09-26T17:28:00Z"/>
        </w:trPr>
        <w:tc>
          <w:tcPr>
            <w:tcW w:w="3049" w:type="dxa"/>
          </w:tcPr>
          <w:p w14:paraId="2F9A071F" w14:textId="765C0224" w:rsidR="00960ED1" w:rsidRPr="004C3A09" w:rsidDel="00C661A2" w:rsidRDefault="00960ED1" w:rsidP="00960ED1">
            <w:pPr>
              <w:pStyle w:val="ListParagraph"/>
              <w:ind w:left="0"/>
              <w:rPr>
                <w:del w:id="9308" w:author="Patel, Rinkesh" w:date="2016-09-26T17:28:00Z"/>
                <w:rFonts w:cs="Arial"/>
              </w:rPr>
            </w:pPr>
            <w:del w:id="9309" w:author="Patel, Rinkesh" w:date="2016-09-26T17:28:00Z">
              <w:r w:rsidRPr="004C3A09" w:rsidDel="00C661A2">
                <w:rPr>
                  <w:rFonts w:cs="Arial"/>
                </w:rPr>
                <w:delText>Return-Pending Rollback</w:delText>
              </w:r>
              <w:bookmarkStart w:id="9310" w:name="_Toc463004593"/>
              <w:bookmarkStart w:id="9311" w:name="_Toc463029255"/>
              <w:bookmarkStart w:id="9312" w:name="_Toc464056261"/>
              <w:bookmarkStart w:id="9313" w:name="_Toc464729795"/>
              <w:bookmarkStart w:id="9314" w:name="_Toc468181944"/>
              <w:bookmarkStart w:id="9315" w:name="_Toc468183258"/>
              <w:bookmarkStart w:id="9316" w:name="_Toc469408035"/>
              <w:bookmarkStart w:id="9317" w:name="_Toc469493983"/>
              <w:bookmarkStart w:id="9318" w:name="_Toc469498802"/>
              <w:bookmarkEnd w:id="9310"/>
              <w:bookmarkEnd w:id="9311"/>
              <w:bookmarkEnd w:id="9312"/>
              <w:bookmarkEnd w:id="9313"/>
              <w:bookmarkEnd w:id="9314"/>
              <w:bookmarkEnd w:id="9315"/>
              <w:bookmarkEnd w:id="9316"/>
              <w:bookmarkEnd w:id="9317"/>
              <w:bookmarkEnd w:id="9318"/>
            </w:del>
          </w:p>
        </w:tc>
        <w:tc>
          <w:tcPr>
            <w:tcW w:w="3870" w:type="dxa"/>
          </w:tcPr>
          <w:p w14:paraId="43100335" w14:textId="02798191" w:rsidR="00960ED1" w:rsidDel="00C661A2" w:rsidRDefault="00960ED1" w:rsidP="00960ED1">
            <w:pPr>
              <w:rPr>
                <w:del w:id="9319" w:author="Patel, Rinkesh" w:date="2016-09-26T17:28:00Z"/>
                <w:rFonts w:cs="Arial"/>
              </w:rPr>
            </w:pPr>
            <w:del w:id="9320" w:author="Patel, Rinkesh" w:date="2016-09-26T17:28:00Z">
              <w:r w:rsidRPr="00EB4246" w:rsidDel="00C661A2">
                <w:rPr>
                  <w:rFonts w:cs="Arial"/>
                  <w:i/>
                </w:rPr>
                <w:delText>Reinstate</w:delText>
              </w:r>
              <w:bookmarkStart w:id="9321" w:name="_Toc463004594"/>
              <w:bookmarkStart w:id="9322" w:name="_Toc463029256"/>
              <w:bookmarkStart w:id="9323" w:name="_Toc464056262"/>
              <w:bookmarkStart w:id="9324" w:name="_Toc464729796"/>
              <w:bookmarkStart w:id="9325" w:name="_Toc468181945"/>
              <w:bookmarkStart w:id="9326" w:name="_Toc468183259"/>
              <w:bookmarkStart w:id="9327" w:name="_Toc469408036"/>
              <w:bookmarkStart w:id="9328" w:name="_Toc469493984"/>
              <w:bookmarkStart w:id="9329" w:name="_Toc469498803"/>
              <w:bookmarkEnd w:id="9321"/>
              <w:bookmarkEnd w:id="9322"/>
              <w:bookmarkEnd w:id="9323"/>
              <w:bookmarkEnd w:id="9324"/>
              <w:bookmarkEnd w:id="9325"/>
              <w:bookmarkEnd w:id="9326"/>
              <w:bookmarkEnd w:id="9327"/>
              <w:bookmarkEnd w:id="9328"/>
              <w:bookmarkEnd w:id="9329"/>
            </w:del>
          </w:p>
        </w:tc>
        <w:tc>
          <w:tcPr>
            <w:tcW w:w="3511" w:type="dxa"/>
          </w:tcPr>
          <w:p w14:paraId="644EA7A8" w14:textId="0A6C4995" w:rsidR="00960ED1" w:rsidDel="00C661A2" w:rsidRDefault="00960ED1" w:rsidP="00960ED1">
            <w:pPr>
              <w:rPr>
                <w:del w:id="9330" w:author="Patel, Rinkesh" w:date="2016-09-26T17:28:00Z"/>
                <w:rFonts w:cs="Arial"/>
              </w:rPr>
            </w:pPr>
            <w:bookmarkStart w:id="9331" w:name="_Toc463004595"/>
            <w:bookmarkStart w:id="9332" w:name="_Toc463029257"/>
            <w:bookmarkStart w:id="9333" w:name="_Toc464056263"/>
            <w:bookmarkStart w:id="9334" w:name="_Toc464729797"/>
            <w:bookmarkStart w:id="9335" w:name="_Toc468181946"/>
            <w:bookmarkStart w:id="9336" w:name="_Toc468183260"/>
            <w:bookmarkStart w:id="9337" w:name="_Toc469408037"/>
            <w:bookmarkStart w:id="9338" w:name="_Toc469493985"/>
            <w:bookmarkStart w:id="9339" w:name="_Toc469498804"/>
            <w:bookmarkEnd w:id="9331"/>
            <w:bookmarkEnd w:id="9332"/>
            <w:bookmarkEnd w:id="9333"/>
            <w:bookmarkEnd w:id="9334"/>
            <w:bookmarkEnd w:id="9335"/>
            <w:bookmarkEnd w:id="9336"/>
            <w:bookmarkEnd w:id="9337"/>
            <w:bookmarkEnd w:id="9338"/>
            <w:bookmarkEnd w:id="9339"/>
          </w:p>
        </w:tc>
        <w:bookmarkStart w:id="9340" w:name="_Toc463004596"/>
        <w:bookmarkStart w:id="9341" w:name="_Toc463029258"/>
        <w:bookmarkStart w:id="9342" w:name="_Toc464056264"/>
        <w:bookmarkStart w:id="9343" w:name="_Toc464729798"/>
        <w:bookmarkStart w:id="9344" w:name="_Toc468181947"/>
        <w:bookmarkStart w:id="9345" w:name="_Toc468183261"/>
        <w:bookmarkStart w:id="9346" w:name="_Toc469408038"/>
        <w:bookmarkStart w:id="9347" w:name="_Toc469493986"/>
        <w:bookmarkStart w:id="9348" w:name="_Toc469498805"/>
        <w:bookmarkEnd w:id="9340"/>
        <w:bookmarkEnd w:id="9341"/>
        <w:bookmarkEnd w:id="9342"/>
        <w:bookmarkEnd w:id="9343"/>
        <w:bookmarkEnd w:id="9344"/>
        <w:bookmarkEnd w:id="9345"/>
        <w:bookmarkEnd w:id="9346"/>
        <w:bookmarkEnd w:id="9347"/>
        <w:bookmarkEnd w:id="9348"/>
      </w:tr>
      <w:tr w:rsidR="00960ED1" w:rsidDel="00C661A2" w14:paraId="475CB2EB" w14:textId="3488C090" w:rsidTr="00960ED1">
        <w:trPr>
          <w:del w:id="9349" w:author="Patel, Rinkesh" w:date="2016-09-26T17:28:00Z"/>
        </w:trPr>
        <w:tc>
          <w:tcPr>
            <w:tcW w:w="3049" w:type="dxa"/>
          </w:tcPr>
          <w:p w14:paraId="6F7BCCA9" w14:textId="7AD2AAE7" w:rsidR="00960ED1" w:rsidRPr="00960ED1" w:rsidDel="00C661A2" w:rsidRDefault="00960ED1" w:rsidP="00960ED1">
            <w:pPr>
              <w:rPr>
                <w:del w:id="9350" w:author="Patel, Rinkesh" w:date="2016-09-26T17:28:00Z"/>
                <w:rFonts w:cs="Arial"/>
              </w:rPr>
            </w:pPr>
            <w:del w:id="9351" w:author="Patel, Rinkesh" w:date="2016-09-26T17:28:00Z">
              <w:r w:rsidDel="00C661A2">
                <w:rPr>
                  <w:rFonts w:cs="Arial"/>
                </w:rPr>
                <w:delText>F</w:delText>
              </w:r>
              <w:r w:rsidRPr="004C3A09" w:rsidDel="00C661A2">
                <w:rPr>
                  <w:rFonts w:cs="Arial"/>
                </w:rPr>
                <w:delText xml:space="preserve">or a device shipped following standalone check-out, </w:delText>
              </w:r>
              <w:bookmarkStart w:id="9352" w:name="_Toc463004597"/>
              <w:bookmarkStart w:id="9353" w:name="_Toc463029259"/>
              <w:bookmarkStart w:id="9354" w:name="_Toc464056265"/>
              <w:bookmarkStart w:id="9355" w:name="_Toc464729799"/>
              <w:bookmarkStart w:id="9356" w:name="_Toc468181948"/>
              <w:bookmarkStart w:id="9357" w:name="_Toc468183262"/>
              <w:bookmarkStart w:id="9358" w:name="_Toc469408039"/>
              <w:bookmarkStart w:id="9359" w:name="_Toc469493987"/>
              <w:bookmarkStart w:id="9360" w:name="_Toc469498806"/>
              <w:bookmarkEnd w:id="9352"/>
              <w:bookmarkEnd w:id="9353"/>
              <w:bookmarkEnd w:id="9354"/>
              <w:bookmarkEnd w:id="9355"/>
              <w:bookmarkEnd w:id="9356"/>
              <w:bookmarkEnd w:id="9357"/>
              <w:bookmarkEnd w:id="9358"/>
              <w:bookmarkEnd w:id="9359"/>
              <w:bookmarkEnd w:id="9360"/>
            </w:del>
          </w:p>
        </w:tc>
        <w:tc>
          <w:tcPr>
            <w:tcW w:w="3870" w:type="dxa"/>
          </w:tcPr>
          <w:p w14:paraId="7B675CB6" w14:textId="5823295F" w:rsidR="00960ED1" w:rsidDel="00C661A2" w:rsidRDefault="00960ED1" w:rsidP="00960ED1">
            <w:pPr>
              <w:rPr>
                <w:del w:id="9361" w:author="Patel, Rinkesh" w:date="2016-09-26T17:28:00Z"/>
                <w:rFonts w:cs="Arial"/>
              </w:rPr>
            </w:pPr>
            <w:del w:id="9362" w:author="Patel, Rinkesh" w:date="2016-09-26T17:28:00Z">
              <w:r w:rsidRPr="00825063" w:rsidDel="00C661A2">
                <w:rPr>
                  <w:rFonts w:cs="Arial"/>
                  <w:i/>
                </w:rPr>
                <w:delText>Shipped</w:delText>
              </w:r>
              <w:bookmarkStart w:id="9363" w:name="_Toc463004598"/>
              <w:bookmarkStart w:id="9364" w:name="_Toc463029260"/>
              <w:bookmarkStart w:id="9365" w:name="_Toc464056266"/>
              <w:bookmarkStart w:id="9366" w:name="_Toc464729800"/>
              <w:bookmarkStart w:id="9367" w:name="_Toc468181949"/>
              <w:bookmarkStart w:id="9368" w:name="_Toc468183263"/>
              <w:bookmarkStart w:id="9369" w:name="_Toc469408040"/>
              <w:bookmarkStart w:id="9370" w:name="_Toc469493988"/>
              <w:bookmarkStart w:id="9371" w:name="_Toc469498807"/>
              <w:bookmarkEnd w:id="9363"/>
              <w:bookmarkEnd w:id="9364"/>
              <w:bookmarkEnd w:id="9365"/>
              <w:bookmarkEnd w:id="9366"/>
              <w:bookmarkEnd w:id="9367"/>
              <w:bookmarkEnd w:id="9368"/>
              <w:bookmarkEnd w:id="9369"/>
              <w:bookmarkEnd w:id="9370"/>
              <w:bookmarkEnd w:id="9371"/>
            </w:del>
          </w:p>
        </w:tc>
        <w:tc>
          <w:tcPr>
            <w:tcW w:w="3511" w:type="dxa"/>
          </w:tcPr>
          <w:p w14:paraId="0B7B0C55" w14:textId="706D84B3" w:rsidR="00960ED1" w:rsidRPr="004C3A09" w:rsidDel="00C661A2" w:rsidRDefault="00960ED1" w:rsidP="00960ED1">
            <w:pPr>
              <w:rPr>
                <w:del w:id="9372" w:author="Patel, Rinkesh" w:date="2016-09-26T17:28:00Z"/>
                <w:rFonts w:cs="Arial"/>
              </w:rPr>
            </w:pPr>
            <w:del w:id="9373" w:author="Patel, Rinkesh" w:date="2016-09-26T17:28:00Z">
              <w:r w:rsidRPr="004C3A09" w:rsidDel="00C661A2">
                <w:rPr>
                  <w:rFonts w:cs="Arial"/>
                </w:rPr>
                <w:delText>only provide payload for that one device</w:delText>
              </w:r>
              <w:bookmarkStart w:id="9374" w:name="_Toc463004599"/>
              <w:bookmarkStart w:id="9375" w:name="_Toc463029261"/>
              <w:bookmarkStart w:id="9376" w:name="_Toc464056267"/>
              <w:bookmarkStart w:id="9377" w:name="_Toc464729801"/>
              <w:bookmarkStart w:id="9378" w:name="_Toc468181950"/>
              <w:bookmarkStart w:id="9379" w:name="_Toc468183264"/>
              <w:bookmarkStart w:id="9380" w:name="_Toc469408041"/>
              <w:bookmarkStart w:id="9381" w:name="_Toc469493989"/>
              <w:bookmarkStart w:id="9382" w:name="_Toc469498808"/>
              <w:bookmarkEnd w:id="9374"/>
              <w:bookmarkEnd w:id="9375"/>
              <w:bookmarkEnd w:id="9376"/>
              <w:bookmarkEnd w:id="9377"/>
              <w:bookmarkEnd w:id="9378"/>
              <w:bookmarkEnd w:id="9379"/>
              <w:bookmarkEnd w:id="9380"/>
              <w:bookmarkEnd w:id="9381"/>
              <w:bookmarkEnd w:id="9382"/>
            </w:del>
          </w:p>
        </w:tc>
        <w:bookmarkStart w:id="9383" w:name="_Toc463004600"/>
        <w:bookmarkStart w:id="9384" w:name="_Toc463029262"/>
        <w:bookmarkStart w:id="9385" w:name="_Toc464056268"/>
        <w:bookmarkStart w:id="9386" w:name="_Toc464729802"/>
        <w:bookmarkStart w:id="9387" w:name="_Toc468181951"/>
        <w:bookmarkStart w:id="9388" w:name="_Toc468183265"/>
        <w:bookmarkStart w:id="9389" w:name="_Toc469408042"/>
        <w:bookmarkStart w:id="9390" w:name="_Toc469493990"/>
        <w:bookmarkStart w:id="9391" w:name="_Toc469498809"/>
        <w:bookmarkEnd w:id="9383"/>
        <w:bookmarkEnd w:id="9384"/>
        <w:bookmarkEnd w:id="9385"/>
        <w:bookmarkEnd w:id="9386"/>
        <w:bookmarkEnd w:id="9387"/>
        <w:bookmarkEnd w:id="9388"/>
        <w:bookmarkEnd w:id="9389"/>
        <w:bookmarkEnd w:id="9390"/>
        <w:bookmarkEnd w:id="9391"/>
      </w:tr>
      <w:tr w:rsidR="00960ED1" w:rsidDel="00C661A2" w14:paraId="3756C50D" w14:textId="17A258F5" w:rsidTr="00960ED1">
        <w:trPr>
          <w:del w:id="9392" w:author="Patel, Rinkesh" w:date="2016-09-26T17:28:00Z"/>
        </w:trPr>
        <w:tc>
          <w:tcPr>
            <w:tcW w:w="3049" w:type="dxa"/>
          </w:tcPr>
          <w:p w14:paraId="5E674AD3" w14:textId="51BB332C" w:rsidR="00960ED1" w:rsidRPr="00960ED1" w:rsidDel="00C661A2" w:rsidRDefault="00960ED1" w:rsidP="00960ED1">
            <w:pPr>
              <w:rPr>
                <w:del w:id="9393" w:author="Patel, Rinkesh" w:date="2016-09-26T17:28:00Z"/>
                <w:rFonts w:cs="Arial"/>
              </w:rPr>
            </w:pPr>
            <w:del w:id="9394" w:author="Patel, Rinkesh" w:date="2016-09-26T17:28:00Z">
              <w:r w:rsidRPr="004C3A09" w:rsidDel="00C661A2">
                <w:rPr>
                  <w:rFonts w:cs="Arial"/>
                </w:rPr>
                <w:delText xml:space="preserve">For a device shipped following </w:delText>
              </w:r>
              <w:r w:rsidDel="00C661A2">
                <w:rPr>
                  <w:rFonts w:cs="Arial"/>
                </w:rPr>
                <w:delText xml:space="preserve">deferred </w:delText>
              </w:r>
              <w:r w:rsidRPr="004C3A09" w:rsidDel="00C661A2">
                <w:rPr>
                  <w:rFonts w:cs="Arial"/>
                </w:rPr>
                <w:delText xml:space="preserve">redemption, </w:delText>
              </w:r>
              <w:bookmarkStart w:id="9395" w:name="_Toc463004601"/>
              <w:bookmarkStart w:id="9396" w:name="_Toc463029263"/>
              <w:bookmarkStart w:id="9397" w:name="_Toc464056269"/>
              <w:bookmarkStart w:id="9398" w:name="_Toc464729803"/>
              <w:bookmarkStart w:id="9399" w:name="_Toc468181952"/>
              <w:bookmarkStart w:id="9400" w:name="_Toc468183266"/>
              <w:bookmarkStart w:id="9401" w:name="_Toc469408043"/>
              <w:bookmarkStart w:id="9402" w:name="_Toc469493991"/>
              <w:bookmarkStart w:id="9403" w:name="_Toc469498810"/>
              <w:bookmarkEnd w:id="9395"/>
              <w:bookmarkEnd w:id="9396"/>
              <w:bookmarkEnd w:id="9397"/>
              <w:bookmarkEnd w:id="9398"/>
              <w:bookmarkEnd w:id="9399"/>
              <w:bookmarkEnd w:id="9400"/>
              <w:bookmarkEnd w:id="9401"/>
              <w:bookmarkEnd w:id="9402"/>
              <w:bookmarkEnd w:id="9403"/>
            </w:del>
          </w:p>
        </w:tc>
        <w:tc>
          <w:tcPr>
            <w:tcW w:w="3870" w:type="dxa"/>
          </w:tcPr>
          <w:p w14:paraId="3BAE56E5" w14:textId="41E3C57B" w:rsidR="00960ED1" w:rsidRPr="004C3A09" w:rsidDel="00C661A2" w:rsidRDefault="00960ED1" w:rsidP="00960ED1">
            <w:pPr>
              <w:rPr>
                <w:del w:id="9404" w:author="Patel, Rinkesh" w:date="2016-09-26T17:28:00Z"/>
                <w:rFonts w:cs="Arial"/>
                <w:i/>
              </w:rPr>
            </w:pPr>
            <w:del w:id="9405" w:author="Patel, Rinkesh" w:date="2016-09-26T17:28:00Z">
              <w:r w:rsidRPr="00825063" w:rsidDel="00C661A2">
                <w:rPr>
                  <w:rFonts w:cs="Arial"/>
                  <w:i/>
                </w:rPr>
                <w:delText>Shipped</w:delText>
              </w:r>
              <w:bookmarkStart w:id="9406" w:name="_Toc463004602"/>
              <w:bookmarkStart w:id="9407" w:name="_Toc463029264"/>
              <w:bookmarkStart w:id="9408" w:name="_Toc464056270"/>
              <w:bookmarkStart w:id="9409" w:name="_Toc464729804"/>
              <w:bookmarkStart w:id="9410" w:name="_Toc468181953"/>
              <w:bookmarkStart w:id="9411" w:name="_Toc468183267"/>
              <w:bookmarkStart w:id="9412" w:name="_Toc469408044"/>
              <w:bookmarkStart w:id="9413" w:name="_Toc469493992"/>
              <w:bookmarkStart w:id="9414" w:name="_Toc469498811"/>
              <w:bookmarkEnd w:id="9406"/>
              <w:bookmarkEnd w:id="9407"/>
              <w:bookmarkEnd w:id="9408"/>
              <w:bookmarkEnd w:id="9409"/>
              <w:bookmarkEnd w:id="9410"/>
              <w:bookmarkEnd w:id="9411"/>
              <w:bookmarkEnd w:id="9412"/>
              <w:bookmarkEnd w:id="9413"/>
              <w:bookmarkEnd w:id="9414"/>
            </w:del>
          </w:p>
        </w:tc>
        <w:tc>
          <w:tcPr>
            <w:tcW w:w="3511" w:type="dxa"/>
          </w:tcPr>
          <w:p w14:paraId="68FBCFD9" w14:textId="774CD42E" w:rsidR="00960ED1" w:rsidRPr="004C3A09" w:rsidDel="00C661A2" w:rsidRDefault="00960ED1" w:rsidP="00960ED1">
            <w:pPr>
              <w:rPr>
                <w:del w:id="9415" w:author="Patel, Rinkesh" w:date="2016-09-26T17:28:00Z"/>
                <w:rFonts w:cs="Arial"/>
              </w:rPr>
            </w:pPr>
            <w:del w:id="9416" w:author="Patel, Rinkesh" w:date="2016-09-26T17:28:00Z">
              <w:r w:rsidRPr="004C3A09" w:rsidDel="00C661A2">
                <w:rPr>
                  <w:rFonts w:cs="Arial"/>
                </w:rPr>
                <w:delText>provide both devices:</w:delText>
              </w:r>
              <w:bookmarkStart w:id="9417" w:name="_Toc463004603"/>
              <w:bookmarkStart w:id="9418" w:name="_Toc463029265"/>
              <w:bookmarkStart w:id="9419" w:name="_Toc464056271"/>
              <w:bookmarkStart w:id="9420" w:name="_Toc464729805"/>
              <w:bookmarkStart w:id="9421" w:name="_Toc468181954"/>
              <w:bookmarkStart w:id="9422" w:name="_Toc468183268"/>
              <w:bookmarkStart w:id="9423" w:name="_Toc469408045"/>
              <w:bookmarkStart w:id="9424" w:name="_Toc469493993"/>
              <w:bookmarkStart w:id="9425" w:name="_Toc469498812"/>
              <w:bookmarkEnd w:id="9417"/>
              <w:bookmarkEnd w:id="9418"/>
              <w:bookmarkEnd w:id="9419"/>
              <w:bookmarkEnd w:id="9420"/>
              <w:bookmarkEnd w:id="9421"/>
              <w:bookmarkEnd w:id="9422"/>
              <w:bookmarkEnd w:id="9423"/>
              <w:bookmarkEnd w:id="9424"/>
              <w:bookmarkEnd w:id="9425"/>
            </w:del>
          </w:p>
          <w:p w14:paraId="739831E2" w14:textId="72DF045C" w:rsidR="00960ED1" w:rsidDel="00C661A2" w:rsidRDefault="00960ED1" w:rsidP="00960ED1">
            <w:pPr>
              <w:numPr>
                <w:ilvl w:val="0"/>
                <w:numId w:val="49"/>
              </w:numPr>
              <w:rPr>
                <w:del w:id="9426" w:author="Patel, Rinkesh" w:date="2016-09-26T17:28:00Z"/>
                <w:rFonts w:cs="Arial"/>
              </w:rPr>
            </w:pPr>
            <w:del w:id="9427" w:author="Patel, Rinkesh" w:date="2016-09-26T17:28:00Z">
              <w:r w:rsidRPr="004C3A09" w:rsidDel="00C661A2">
                <w:rPr>
                  <w:rFonts w:cs="Arial"/>
                </w:rPr>
                <w:delText xml:space="preserve">The new device as the main equipment </w:delText>
              </w:r>
              <w:bookmarkStart w:id="9428" w:name="_Toc463004604"/>
              <w:bookmarkStart w:id="9429" w:name="_Toc463029266"/>
              <w:bookmarkStart w:id="9430" w:name="_Toc464056272"/>
              <w:bookmarkStart w:id="9431" w:name="_Toc464729806"/>
              <w:bookmarkStart w:id="9432" w:name="_Toc468181955"/>
              <w:bookmarkStart w:id="9433" w:name="_Toc468183269"/>
              <w:bookmarkStart w:id="9434" w:name="_Toc469408046"/>
              <w:bookmarkStart w:id="9435" w:name="_Toc469493994"/>
              <w:bookmarkStart w:id="9436" w:name="_Toc469498813"/>
              <w:bookmarkEnd w:id="9428"/>
              <w:bookmarkEnd w:id="9429"/>
              <w:bookmarkEnd w:id="9430"/>
              <w:bookmarkEnd w:id="9431"/>
              <w:bookmarkEnd w:id="9432"/>
              <w:bookmarkEnd w:id="9433"/>
              <w:bookmarkEnd w:id="9434"/>
              <w:bookmarkEnd w:id="9435"/>
              <w:bookmarkEnd w:id="9436"/>
            </w:del>
          </w:p>
          <w:p w14:paraId="2A486BA8" w14:textId="3D8AF9EA" w:rsidR="00960ED1" w:rsidRPr="00960ED1" w:rsidDel="00C661A2" w:rsidRDefault="00960ED1" w:rsidP="00960ED1">
            <w:pPr>
              <w:numPr>
                <w:ilvl w:val="0"/>
                <w:numId w:val="49"/>
              </w:numPr>
              <w:rPr>
                <w:del w:id="9437" w:author="Patel, Rinkesh" w:date="2016-09-26T17:28:00Z"/>
                <w:rFonts w:cs="Arial"/>
              </w:rPr>
            </w:pPr>
            <w:del w:id="9438" w:author="Patel, Rinkesh" w:date="2016-09-26T17:28:00Z">
              <w:r w:rsidRPr="00960ED1" w:rsidDel="00C661A2">
                <w:rPr>
                  <w:rFonts w:cs="Arial"/>
                </w:rPr>
                <w:delText>The old/returned device as the secondary equipment</w:delText>
              </w:r>
              <w:bookmarkStart w:id="9439" w:name="_Toc463004605"/>
              <w:bookmarkStart w:id="9440" w:name="_Toc463029267"/>
              <w:bookmarkStart w:id="9441" w:name="_Toc464056273"/>
              <w:bookmarkStart w:id="9442" w:name="_Toc464729807"/>
              <w:bookmarkStart w:id="9443" w:name="_Toc468181956"/>
              <w:bookmarkStart w:id="9444" w:name="_Toc468183270"/>
              <w:bookmarkStart w:id="9445" w:name="_Toc469408047"/>
              <w:bookmarkStart w:id="9446" w:name="_Toc469493995"/>
              <w:bookmarkStart w:id="9447" w:name="_Toc469498814"/>
              <w:bookmarkEnd w:id="9439"/>
              <w:bookmarkEnd w:id="9440"/>
              <w:bookmarkEnd w:id="9441"/>
              <w:bookmarkEnd w:id="9442"/>
              <w:bookmarkEnd w:id="9443"/>
              <w:bookmarkEnd w:id="9444"/>
              <w:bookmarkEnd w:id="9445"/>
              <w:bookmarkEnd w:id="9446"/>
              <w:bookmarkEnd w:id="9447"/>
            </w:del>
          </w:p>
        </w:tc>
        <w:bookmarkStart w:id="9448" w:name="_Toc463004606"/>
        <w:bookmarkStart w:id="9449" w:name="_Toc463029268"/>
        <w:bookmarkStart w:id="9450" w:name="_Toc464056274"/>
        <w:bookmarkStart w:id="9451" w:name="_Toc464729808"/>
        <w:bookmarkStart w:id="9452" w:name="_Toc468181957"/>
        <w:bookmarkStart w:id="9453" w:name="_Toc468183271"/>
        <w:bookmarkStart w:id="9454" w:name="_Toc469408048"/>
        <w:bookmarkStart w:id="9455" w:name="_Toc469493996"/>
        <w:bookmarkStart w:id="9456" w:name="_Toc469498815"/>
        <w:bookmarkEnd w:id="9448"/>
        <w:bookmarkEnd w:id="9449"/>
        <w:bookmarkEnd w:id="9450"/>
        <w:bookmarkEnd w:id="9451"/>
        <w:bookmarkEnd w:id="9452"/>
        <w:bookmarkEnd w:id="9453"/>
        <w:bookmarkEnd w:id="9454"/>
        <w:bookmarkEnd w:id="9455"/>
        <w:bookmarkEnd w:id="9456"/>
      </w:tr>
      <w:tr w:rsidR="00960ED1" w:rsidDel="00C661A2" w14:paraId="088DC55A" w14:textId="19B3DC49" w:rsidTr="00960ED1">
        <w:trPr>
          <w:del w:id="9457" w:author="Patel, Rinkesh" w:date="2016-09-26T17:28:00Z"/>
        </w:trPr>
        <w:tc>
          <w:tcPr>
            <w:tcW w:w="3049" w:type="dxa"/>
          </w:tcPr>
          <w:p w14:paraId="32E5E4A0" w14:textId="63ADF54F" w:rsidR="00960ED1" w:rsidRPr="004C3A09" w:rsidDel="00C661A2" w:rsidRDefault="00960ED1" w:rsidP="00960ED1">
            <w:pPr>
              <w:rPr>
                <w:del w:id="9458" w:author="Patel, Rinkesh" w:date="2016-09-26T17:28:00Z"/>
                <w:rFonts w:cs="Arial"/>
              </w:rPr>
            </w:pPr>
            <w:del w:id="9459" w:author="Patel, Rinkesh" w:date="2016-09-26T17:28:00Z">
              <w:r w:rsidDel="00C661A2">
                <w:rPr>
                  <w:rFonts w:cs="Arial"/>
                </w:rPr>
                <w:delText xml:space="preserve">For a device shipped following deferred reorder, </w:delText>
              </w:r>
              <w:bookmarkStart w:id="9460" w:name="_Toc463004607"/>
              <w:bookmarkStart w:id="9461" w:name="_Toc463029269"/>
              <w:bookmarkStart w:id="9462" w:name="_Toc464056275"/>
              <w:bookmarkStart w:id="9463" w:name="_Toc464729809"/>
              <w:bookmarkStart w:id="9464" w:name="_Toc468181958"/>
              <w:bookmarkStart w:id="9465" w:name="_Toc468183272"/>
              <w:bookmarkStart w:id="9466" w:name="_Toc469408049"/>
              <w:bookmarkStart w:id="9467" w:name="_Toc469493997"/>
              <w:bookmarkStart w:id="9468" w:name="_Toc469498816"/>
              <w:bookmarkEnd w:id="9460"/>
              <w:bookmarkEnd w:id="9461"/>
              <w:bookmarkEnd w:id="9462"/>
              <w:bookmarkEnd w:id="9463"/>
              <w:bookmarkEnd w:id="9464"/>
              <w:bookmarkEnd w:id="9465"/>
              <w:bookmarkEnd w:id="9466"/>
              <w:bookmarkEnd w:id="9467"/>
              <w:bookmarkEnd w:id="9468"/>
            </w:del>
          </w:p>
        </w:tc>
        <w:tc>
          <w:tcPr>
            <w:tcW w:w="3870" w:type="dxa"/>
          </w:tcPr>
          <w:p w14:paraId="38809E00" w14:textId="1E4777EA" w:rsidR="00960ED1" w:rsidRPr="004C3A09" w:rsidDel="00C661A2" w:rsidRDefault="00960ED1" w:rsidP="00960ED1">
            <w:pPr>
              <w:rPr>
                <w:del w:id="9469" w:author="Patel, Rinkesh" w:date="2016-09-26T17:28:00Z"/>
                <w:rFonts w:cs="Arial"/>
                <w:i/>
              </w:rPr>
            </w:pPr>
            <w:del w:id="9470" w:author="Patel, Rinkesh" w:date="2016-09-26T17:28:00Z">
              <w:r w:rsidRPr="00825063" w:rsidDel="00C661A2">
                <w:rPr>
                  <w:rFonts w:cs="Arial"/>
                  <w:i/>
                </w:rPr>
                <w:delText>Shipped</w:delText>
              </w:r>
              <w:bookmarkStart w:id="9471" w:name="_Toc463004608"/>
              <w:bookmarkStart w:id="9472" w:name="_Toc463029270"/>
              <w:bookmarkStart w:id="9473" w:name="_Toc464056276"/>
              <w:bookmarkStart w:id="9474" w:name="_Toc464729810"/>
              <w:bookmarkStart w:id="9475" w:name="_Toc468181959"/>
              <w:bookmarkStart w:id="9476" w:name="_Toc468183273"/>
              <w:bookmarkStart w:id="9477" w:name="_Toc469408050"/>
              <w:bookmarkStart w:id="9478" w:name="_Toc469493998"/>
              <w:bookmarkStart w:id="9479" w:name="_Toc469498817"/>
              <w:bookmarkEnd w:id="9471"/>
              <w:bookmarkEnd w:id="9472"/>
              <w:bookmarkEnd w:id="9473"/>
              <w:bookmarkEnd w:id="9474"/>
              <w:bookmarkEnd w:id="9475"/>
              <w:bookmarkEnd w:id="9476"/>
              <w:bookmarkEnd w:id="9477"/>
              <w:bookmarkEnd w:id="9478"/>
              <w:bookmarkEnd w:id="9479"/>
            </w:del>
          </w:p>
        </w:tc>
        <w:tc>
          <w:tcPr>
            <w:tcW w:w="3511" w:type="dxa"/>
          </w:tcPr>
          <w:p w14:paraId="393A319A" w14:textId="64D6A63A" w:rsidR="00960ED1" w:rsidRPr="004C3A09" w:rsidDel="00C661A2" w:rsidRDefault="00960ED1" w:rsidP="00960ED1">
            <w:pPr>
              <w:rPr>
                <w:del w:id="9480" w:author="Patel, Rinkesh" w:date="2016-09-26T17:28:00Z"/>
                <w:rFonts w:cs="Arial"/>
              </w:rPr>
            </w:pPr>
            <w:del w:id="9481" w:author="Patel, Rinkesh" w:date="2016-09-26T17:28:00Z">
              <w:r w:rsidDel="00C661A2">
                <w:rPr>
                  <w:rFonts w:cs="Arial"/>
                </w:rPr>
                <w:delText>provide new device only.</w:delText>
              </w:r>
              <w:bookmarkStart w:id="9482" w:name="_Toc463004609"/>
              <w:bookmarkStart w:id="9483" w:name="_Toc463029271"/>
              <w:bookmarkStart w:id="9484" w:name="_Toc464056277"/>
              <w:bookmarkStart w:id="9485" w:name="_Toc464729811"/>
              <w:bookmarkStart w:id="9486" w:name="_Toc468181960"/>
              <w:bookmarkStart w:id="9487" w:name="_Toc468183274"/>
              <w:bookmarkStart w:id="9488" w:name="_Toc469408051"/>
              <w:bookmarkStart w:id="9489" w:name="_Toc469493999"/>
              <w:bookmarkStart w:id="9490" w:name="_Toc469498818"/>
              <w:bookmarkEnd w:id="9482"/>
              <w:bookmarkEnd w:id="9483"/>
              <w:bookmarkEnd w:id="9484"/>
              <w:bookmarkEnd w:id="9485"/>
              <w:bookmarkEnd w:id="9486"/>
              <w:bookmarkEnd w:id="9487"/>
              <w:bookmarkEnd w:id="9488"/>
              <w:bookmarkEnd w:id="9489"/>
              <w:bookmarkEnd w:id="9490"/>
            </w:del>
          </w:p>
        </w:tc>
        <w:bookmarkStart w:id="9491" w:name="_Toc463004610"/>
        <w:bookmarkStart w:id="9492" w:name="_Toc463029272"/>
        <w:bookmarkStart w:id="9493" w:name="_Toc464056278"/>
        <w:bookmarkStart w:id="9494" w:name="_Toc464729812"/>
        <w:bookmarkStart w:id="9495" w:name="_Toc468181961"/>
        <w:bookmarkStart w:id="9496" w:name="_Toc468183275"/>
        <w:bookmarkStart w:id="9497" w:name="_Toc469408052"/>
        <w:bookmarkStart w:id="9498" w:name="_Toc469494000"/>
        <w:bookmarkStart w:id="9499" w:name="_Toc469498819"/>
        <w:bookmarkEnd w:id="9491"/>
        <w:bookmarkEnd w:id="9492"/>
        <w:bookmarkEnd w:id="9493"/>
        <w:bookmarkEnd w:id="9494"/>
        <w:bookmarkEnd w:id="9495"/>
        <w:bookmarkEnd w:id="9496"/>
        <w:bookmarkEnd w:id="9497"/>
        <w:bookmarkEnd w:id="9498"/>
        <w:bookmarkEnd w:id="9499"/>
      </w:tr>
    </w:tbl>
    <w:p w14:paraId="157D9483" w14:textId="24168E80" w:rsidR="004E1D08" w:rsidDel="00C661A2" w:rsidRDefault="004E1D08" w:rsidP="004E1D08">
      <w:pPr>
        <w:ind w:left="1224"/>
        <w:rPr>
          <w:del w:id="9500" w:author="Patel, Rinkesh" w:date="2016-09-26T17:28:00Z"/>
          <w:rFonts w:cs="Arial"/>
        </w:rPr>
      </w:pPr>
      <w:bookmarkStart w:id="9501" w:name="_Toc463004611"/>
      <w:bookmarkStart w:id="9502" w:name="_Toc463029273"/>
      <w:bookmarkStart w:id="9503" w:name="_Toc464056279"/>
      <w:bookmarkStart w:id="9504" w:name="_Toc464729813"/>
      <w:bookmarkStart w:id="9505" w:name="_Toc468181962"/>
      <w:bookmarkStart w:id="9506" w:name="_Toc468183276"/>
      <w:bookmarkStart w:id="9507" w:name="_Toc469408053"/>
      <w:bookmarkStart w:id="9508" w:name="_Toc469494001"/>
      <w:bookmarkStart w:id="9509" w:name="_Toc469498820"/>
      <w:bookmarkEnd w:id="9501"/>
      <w:bookmarkEnd w:id="9502"/>
      <w:bookmarkEnd w:id="9503"/>
      <w:bookmarkEnd w:id="9504"/>
      <w:bookmarkEnd w:id="9505"/>
      <w:bookmarkEnd w:id="9506"/>
      <w:bookmarkEnd w:id="9507"/>
      <w:bookmarkEnd w:id="9508"/>
      <w:bookmarkEnd w:id="9509"/>
    </w:p>
    <w:p w14:paraId="0DB72F53" w14:textId="209B9947" w:rsidR="004E1D08" w:rsidDel="00C661A2" w:rsidRDefault="004E1D08" w:rsidP="004E1D08">
      <w:pPr>
        <w:numPr>
          <w:ilvl w:val="0"/>
          <w:numId w:val="48"/>
        </w:numPr>
        <w:rPr>
          <w:del w:id="9510" w:author="Patel, Rinkesh" w:date="2016-09-26T17:28:00Z"/>
          <w:rFonts w:cs="Arial"/>
        </w:rPr>
      </w:pPr>
      <w:del w:id="9511" w:author="Patel, Rinkesh" w:date="2016-09-26T17:28:00Z">
        <w:r w:rsidDel="00C661A2">
          <w:rPr>
            <w:rFonts w:cs="Arial"/>
          </w:rPr>
          <w:delText>The payload shall be the same for all events under Device Status Updates:</w:delText>
        </w:r>
        <w:bookmarkStart w:id="9512" w:name="_Toc463004612"/>
        <w:bookmarkStart w:id="9513" w:name="_Toc463029274"/>
        <w:bookmarkStart w:id="9514" w:name="_Toc464056280"/>
        <w:bookmarkStart w:id="9515" w:name="_Toc464729814"/>
        <w:bookmarkStart w:id="9516" w:name="_Toc468181963"/>
        <w:bookmarkStart w:id="9517" w:name="_Toc468183277"/>
        <w:bookmarkStart w:id="9518" w:name="_Toc469408054"/>
        <w:bookmarkStart w:id="9519" w:name="_Toc469494002"/>
        <w:bookmarkStart w:id="9520" w:name="_Toc469498821"/>
        <w:bookmarkEnd w:id="9512"/>
        <w:bookmarkEnd w:id="9513"/>
        <w:bookmarkEnd w:id="9514"/>
        <w:bookmarkEnd w:id="9515"/>
        <w:bookmarkEnd w:id="9516"/>
        <w:bookmarkEnd w:id="9517"/>
        <w:bookmarkEnd w:id="9518"/>
        <w:bookmarkEnd w:id="9519"/>
        <w:bookmarkEnd w:id="9520"/>
      </w:del>
    </w:p>
    <w:p w14:paraId="479F2C70" w14:textId="0D7EA381" w:rsidR="004E1D08" w:rsidRPr="002544F8" w:rsidDel="00C661A2" w:rsidRDefault="004E1D08" w:rsidP="004E1D08">
      <w:pPr>
        <w:numPr>
          <w:ilvl w:val="1"/>
          <w:numId w:val="48"/>
        </w:numPr>
        <w:rPr>
          <w:del w:id="9521" w:author="Patel, Rinkesh" w:date="2016-09-26T17:28:00Z"/>
          <w:rFonts w:cs="Arial"/>
        </w:rPr>
      </w:pPr>
      <w:del w:id="9522" w:author="Patel, Rinkesh" w:date="2016-09-26T17:28:00Z">
        <w:r w:rsidRPr="002544F8" w:rsidDel="00C661A2">
          <w:rPr>
            <w:rFonts w:cs="Arial"/>
          </w:rPr>
          <w:delText>BAN</w:delText>
        </w:r>
        <w:bookmarkStart w:id="9523" w:name="_Toc463004613"/>
        <w:bookmarkStart w:id="9524" w:name="_Toc463029275"/>
        <w:bookmarkStart w:id="9525" w:name="_Toc464056281"/>
        <w:bookmarkStart w:id="9526" w:name="_Toc464729815"/>
        <w:bookmarkStart w:id="9527" w:name="_Toc468181964"/>
        <w:bookmarkStart w:id="9528" w:name="_Toc468183278"/>
        <w:bookmarkStart w:id="9529" w:name="_Toc469408055"/>
        <w:bookmarkStart w:id="9530" w:name="_Toc469494003"/>
        <w:bookmarkStart w:id="9531" w:name="_Toc469498822"/>
        <w:bookmarkEnd w:id="9523"/>
        <w:bookmarkEnd w:id="9524"/>
        <w:bookmarkEnd w:id="9525"/>
        <w:bookmarkEnd w:id="9526"/>
        <w:bookmarkEnd w:id="9527"/>
        <w:bookmarkEnd w:id="9528"/>
        <w:bookmarkEnd w:id="9529"/>
        <w:bookmarkEnd w:id="9530"/>
        <w:bookmarkEnd w:id="9531"/>
      </w:del>
    </w:p>
    <w:p w14:paraId="4078A1C0" w14:textId="6CE2450E" w:rsidR="004E1D08" w:rsidRPr="002544F8" w:rsidDel="00C661A2" w:rsidRDefault="004E1D08" w:rsidP="004E1D08">
      <w:pPr>
        <w:numPr>
          <w:ilvl w:val="1"/>
          <w:numId w:val="48"/>
        </w:numPr>
        <w:rPr>
          <w:del w:id="9532" w:author="Patel, Rinkesh" w:date="2016-09-26T17:28:00Z"/>
          <w:rFonts w:cs="Arial"/>
        </w:rPr>
      </w:pPr>
      <w:del w:id="9533" w:author="Patel, Rinkesh" w:date="2016-09-26T17:28:00Z">
        <w:r w:rsidRPr="002544F8" w:rsidDel="00C661A2">
          <w:rPr>
            <w:rFonts w:cs="Arial"/>
          </w:rPr>
          <w:delText>Plan id equivalent</w:delText>
        </w:r>
        <w:bookmarkStart w:id="9534" w:name="_Toc463004614"/>
        <w:bookmarkStart w:id="9535" w:name="_Toc463029276"/>
        <w:bookmarkStart w:id="9536" w:name="_Toc464056282"/>
        <w:bookmarkStart w:id="9537" w:name="_Toc464729816"/>
        <w:bookmarkStart w:id="9538" w:name="_Toc468181965"/>
        <w:bookmarkStart w:id="9539" w:name="_Toc468183279"/>
        <w:bookmarkStart w:id="9540" w:name="_Toc469408056"/>
        <w:bookmarkStart w:id="9541" w:name="_Toc469494004"/>
        <w:bookmarkStart w:id="9542" w:name="_Toc469498823"/>
        <w:bookmarkEnd w:id="9534"/>
        <w:bookmarkEnd w:id="9535"/>
        <w:bookmarkEnd w:id="9536"/>
        <w:bookmarkEnd w:id="9537"/>
        <w:bookmarkEnd w:id="9538"/>
        <w:bookmarkEnd w:id="9539"/>
        <w:bookmarkEnd w:id="9540"/>
        <w:bookmarkEnd w:id="9541"/>
        <w:bookmarkEnd w:id="9542"/>
      </w:del>
    </w:p>
    <w:p w14:paraId="6EE20D27" w14:textId="331F87D7" w:rsidR="004E1D08" w:rsidRPr="002544F8" w:rsidDel="00C661A2" w:rsidRDefault="004E1D08" w:rsidP="004E1D08">
      <w:pPr>
        <w:numPr>
          <w:ilvl w:val="1"/>
          <w:numId w:val="48"/>
        </w:numPr>
        <w:rPr>
          <w:del w:id="9543" w:author="Patel, Rinkesh" w:date="2016-09-26T17:28:00Z"/>
          <w:rFonts w:cs="Arial"/>
        </w:rPr>
      </w:pPr>
      <w:del w:id="9544" w:author="Patel, Rinkesh" w:date="2016-09-26T17:28:00Z">
        <w:r w:rsidRPr="002544F8" w:rsidDel="00C661A2">
          <w:rPr>
            <w:rFonts w:cs="Arial"/>
          </w:rPr>
          <w:delText>Reason, as mentioned above for each</w:delText>
        </w:r>
        <w:bookmarkStart w:id="9545" w:name="_Toc463004615"/>
        <w:bookmarkStart w:id="9546" w:name="_Toc463029277"/>
        <w:bookmarkStart w:id="9547" w:name="_Toc464056283"/>
        <w:bookmarkStart w:id="9548" w:name="_Toc464729817"/>
        <w:bookmarkStart w:id="9549" w:name="_Toc468181966"/>
        <w:bookmarkStart w:id="9550" w:name="_Toc468183280"/>
        <w:bookmarkStart w:id="9551" w:name="_Toc469408057"/>
        <w:bookmarkStart w:id="9552" w:name="_Toc469494005"/>
        <w:bookmarkStart w:id="9553" w:name="_Toc469498824"/>
        <w:bookmarkEnd w:id="9545"/>
        <w:bookmarkEnd w:id="9546"/>
        <w:bookmarkEnd w:id="9547"/>
        <w:bookmarkEnd w:id="9548"/>
        <w:bookmarkEnd w:id="9549"/>
        <w:bookmarkEnd w:id="9550"/>
        <w:bookmarkEnd w:id="9551"/>
        <w:bookmarkEnd w:id="9552"/>
        <w:bookmarkEnd w:id="9553"/>
      </w:del>
    </w:p>
    <w:p w14:paraId="711F792A" w14:textId="4CF8734E" w:rsidR="004E1D08" w:rsidRPr="002544F8" w:rsidDel="00C661A2" w:rsidRDefault="004E1D08" w:rsidP="004E1D08">
      <w:pPr>
        <w:numPr>
          <w:ilvl w:val="1"/>
          <w:numId w:val="48"/>
        </w:numPr>
        <w:rPr>
          <w:del w:id="9554" w:author="Patel, Rinkesh" w:date="2016-09-26T17:28:00Z"/>
          <w:rFonts w:cs="Arial"/>
        </w:rPr>
      </w:pPr>
      <w:del w:id="9555" w:author="Patel, Rinkesh" w:date="2016-09-26T17:28:00Z">
        <w:r w:rsidRPr="002544F8" w:rsidDel="00C661A2">
          <w:rPr>
            <w:rFonts w:cs="Arial"/>
          </w:rPr>
          <w:delText>Device buffer:</w:delText>
        </w:r>
        <w:bookmarkStart w:id="9556" w:name="_Toc463004616"/>
        <w:bookmarkStart w:id="9557" w:name="_Toc463029278"/>
        <w:bookmarkStart w:id="9558" w:name="_Toc464056284"/>
        <w:bookmarkStart w:id="9559" w:name="_Toc464729818"/>
        <w:bookmarkStart w:id="9560" w:name="_Toc468181967"/>
        <w:bookmarkStart w:id="9561" w:name="_Toc468183281"/>
        <w:bookmarkStart w:id="9562" w:name="_Toc469408058"/>
        <w:bookmarkStart w:id="9563" w:name="_Toc469494006"/>
        <w:bookmarkStart w:id="9564" w:name="_Toc469498825"/>
        <w:bookmarkEnd w:id="9556"/>
        <w:bookmarkEnd w:id="9557"/>
        <w:bookmarkEnd w:id="9558"/>
        <w:bookmarkEnd w:id="9559"/>
        <w:bookmarkEnd w:id="9560"/>
        <w:bookmarkEnd w:id="9561"/>
        <w:bookmarkEnd w:id="9562"/>
        <w:bookmarkEnd w:id="9563"/>
        <w:bookmarkEnd w:id="9564"/>
      </w:del>
    </w:p>
    <w:p w14:paraId="5F7844F4" w14:textId="3EC0F08C" w:rsidR="004E1D08" w:rsidRPr="002544F8" w:rsidDel="00C661A2" w:rsidRDefault="004E1D08" w:rsidP="004E1D08">
      <w:pPr>
        <w:numPr>
          <w:ilvl w:val="2"/>
          <w:numId w:val="48"/>
        </w:numPr>
        <w:rPr>
          <w:del w:id="9565" w:author="Patel, Rinkesh" w:date="2016-09-26T17:28:00Z"/>
          <w:rFonts w:cs="Arial"/>
        </w:rPr>
      </w:pPr>
      <w:del w:id="9566" w:author="Patel, Rinkesh" w:date="2016-09-26T17:28:00Z">
        <w:r w:rsidRPr="002544F8" w:rsidDel="00C661A2">
          <w:rPr>
            <w:rFonts w:cs="Arial"/>
          </w:rPr>
          <w:delText>equipmentID (main device)</w:delText>
        </w:r>
        <w:bookmarkStart w:id="9567" w:name="_Toc463004617"/>
        <w:bookmarkStart w:id="9568" w:name="_Toc463029279"/>
        <w:bookmarkStart w:id="9569" w:name="_Toc464056285"/>
        <w:bookmarkStart w:id="9570" w:name="_Toc464729819"/>
        <w:bookmarkStart w:id="9571" w:name="_Toc468181968"/>
        <w:bookmarkStart w:id="9572" w:name="_Toc468183282"/>
        <w:bookmarkStart w:id="9573" w:name="_Toc469408059"/>
        <w:bookmarkStart w:id="9574" w:name="_Toc469494007"/>
        <w:bookmarkStart w:id="9575" w:name="_Toc469498826"/>
        <w:bookmarkEnd w:id="9567"/>
        <w:bookmarkEnd w:id="9568"/>
        <w:bookmarkEnd w:id="9569"/>
        <w:bookmarkEnd w:id="9570"/>
        <w:bookmarkEnd w:id="9571"/>
        <w:bookmarkEnd w:id="9572"/>
        <w:bookmarkEnd w:id="9573"/>
        <w:bookmarkEnd w:id="9574"/>
        <w:bookmarkEnd w:id="9575"/>
      </w:del>
    </w:p>
    <w:p w14:paraId="23FA38DB" w14:textId="43CC8ABB" w:rsidR="004E1D08" w:rsidRPr="002544F8" w:rsidDel="00C661A2" w:rsidRDefault="004E1D08" w:rsidP="004E1D08">
      <w:pPr>
        <w:numPr>
          <w:ilvl w:val="2"/>
          <w:numId w:val="48"/>
        </w:numPr>
        <w:rPr>
          <w:del w:id="9576" w:author="Patel, Rinkesh" w:date="2016-09-26T17:28:00Z"/>
          <w:rFonts w:cs="Arial"/>
        </w:rPr>
      </w:pPr>
      <w:del w:id="9577" w:author="Patel, Rinkesh" w:date="2016-09-26T17:28:00Z">
        <w:r w:rsidRPr="002544F8" w:rsidDel="00C661A2">
          <w:rPr>
            <w:rFonts w:cs="Arial"/>
          </w:rPr>
          <w:delText>MSISDN</w:delText>
        </w:r>
        <w:bookmarkStart w:id="9578" w:name="_Toc463004618"/>
        <w:bookmarkStart w:id="9579" w:name="_Toc463029280"/>
        <w:bookmarkStart w:id="9580" w:name="_Toc464056286"/>
        <w:bookmarkStart w:id="9581" w:name="_Toc464729820"/>
        <w:bookmarkStart w:id="9582" w:name="_Toc468181969"/>
        <w:bookmarkStart w:id="9583" w:name="_Toc468183283"/>
        <w:bookmarkStart w:id="9584" w:name="_Toc469408060"/>
        <w:bookmarkStart w:id="9585" w:name="_Toc469494008"/>
        <w:bookmarkStart w:id="9586" w:name="_Toc469498827"/>
        <w:bookmarkEnd w:id="9578"/>
        <w:bookmarkEnd w:id="9579"/>
        <w:bookmarkEnd w:id="9580"/>
        <w:bookmarkEnd w:id="9581"/>
        <w:bookmarkEnd w:id="9582"/>
        <w:bookmarkEnd w:id="9583"/>
        <w:bookmarkEnd w:id="9584"/>
        <w:bookmarkEnd w:id="9585"/>
        <w:bookmarkEnd w:id="9586"/>
      </w:del>
    </w:p>
    <w:p w14:paraId="5163F8D5" w14:textId="3FD100FF" w:rsidR="004E1D08" w:rsidDel="00C661A2" w:rsidRDefault="004E1D08" w:rsidP="004E1D08">
      <w:pPr>
        <w:numPr>
          <w:ilvl w:val="2"/>
          <w:numId w:val="48"/>
        </w:numPr>
        <w:rPr>
          <w:del w:id="9587" w:author="Patel, Rinkesh" w:date="2016-09-26T17:28:00Z"/>
          <w:rFonts w:cs="Arial"/>
        </w:rPr>
      </w:pPr>
      <w:del w:id="9588" w:author="Patel, Rinkesh" w:date="2016-09-26T17:28:00Z">
        <w:r w:rsidDel="00C661A2">
          <w:rPr>
            <w:rFonts w:cs="Arial"/>
          </w:rPr>
          <w:delText>Current deposit balance</w:delText>
        </w:r>
        <w:bookmarkStart w:id="9589" w:name="_Toc463004619"/>
        <w:bookmarkStart w:id="9590" w:name="_Toc463029281"/>
        <w:bookmarkStart w:id="9591" w:name="_Toc464056287"/>
        <w:bookmarkStart w:id="9592" w:name="_Toc464729821"/>
        <w:bookmarkStart w:id="9593" w:name="_Toc468181970"/>
        <w:bookmarkStart w:id="9594" w:name="_Toc468183284"/>
        <w:bookmarkStart w:id="9595" w:name="_Toc469408061"/>
        <w:bookmarkStart w:id="9596" w:name="_Toc469494009"/>
        <w:bookmarkStart w:id="9597" w:name="_Toc469498828"/>
        <w:bookmarkEnd w:id="9589"/>
        <w:bookmarkEnd w:id="9590"/>
        <w:bookmarkEnd w:id="9591"/>
        <w:bookmarkEnd w:id="9592"/>
        <w:bookmarkEnd w:id="9593"/>
        <w:bookmarkEnd w:id="9594"/>
        <w:bookmarkEnd w:id="9595"/>
        <w:bookmarkEnd w:id="9596"/>
        <w:bookmarkEnd w:id="9597"/>
      </w:del>
    </w:p>
    <w:p w14:paraId="034DE3F7" w14:textId="1095FE69" w:rsidR="004E1D08" w:rsidDel="00C661A2" w:rsidRDefault="004E1D08" w:rsidP="004E1D08">
      <w:pPr>
        <w:numPr>
          <w:ilvl w:val="3"/>
          <w:numId w:val="48"/>
        </w:numPr>
        <w:rPr>
          <w:del w:id="9598" w:author="Patel, Rinkesh" w:date="2016-09-26T17:28:00Z"/>
          <w:rFonts w:cs="Arial"/>
        </w:rPr>
      </w:pPr>
      <w:del w:id="9599" w:author="Patel, Rinkesh" w:date="2016-09-26T17:28:00Z">
        <w:r w:rsidDel="00C661A2">
          <w:rPr>
            <w:rFonts w:cs="Arial"/>
          </w:rPr>
          <w:delText>Populate as 0 if Canceled or Accelerated device, else with the actual value</w:delText>
        </w:r>
        <w:bookmarkStart w:id="9600" w:name="_Toc463004620"/>
        <w:bookmarkStart w:id="9601" w:name="_Toc463029282"/>
        <w:bookmarkStart w:id="9602" w:name="_Toc464056288"/>
        <w:bookmarkStart w:id="9603" w:name="_Toc464729822"/>
        <w:bookmarkStart w:id="9604" w:name="_Toc468181971"/>
        <w:bookmarkStart w:id="9605" w:name="_Toc468183285"/>
        <w:bookmarkStart w:id="9606" w:name="_Toc469408062"/>
        <w:bookmarkStart w:id="9607" w:name="_Toc469494010"/>
        <w:bookmarkStart w:id="9608" w:name="_Toc469498829"/>
        <w:bookmarkEnd w:id="9600"/>
        <w:bookmarkEnd w:id="9601"/>
        <w:bookmarkEnd w:id="9602"/>
        <w:bookmarkEnd w:id="9603"/>
        <w:bookmarkEnd w:id="9604"/>
        <w:bookmarkEnd w:id="9605"/>
        <w:bookmarkEnd w:id="9606"/>
        <w:bookmarkEnd w:id="9607"/>
        <w:bookmarkEnd w:id="9608"/>
      </w:del>
    </w:p>
    <w:p w14:paraId="5E2F3360" w14:textId="72EC9308" w:rsidR="004E1D08" w:rsidDel="00C661A2" w:rsidRDefault="004E1D08" w:rsidP="004E1D08">
      <w:pPr>
        <w:numPr>
          <w:ilvl w:val="2"/>
          <w:numId w:val="48"/>
        </w:numPr>
        <w:rPr>
          <w:del w:id="9609" w:author="Patel, Rinkesh" w:date="2016-09-26T17:28:00Z"/>
          <w:rFonts w:cs="Arial"/>
        </w:rPr>
      </w:pPr>
      <w:del w:id="9610" w:author="Patel, Rinkesh" w:date="2016-09-26T17:28:00Z">
        <w:r w:rsidRPr="00AD044C" w:rsidDel="00C661A2">
          <w:rPr>
            <w:rFonts w:cs="Arial"/>
          </w:rPr>
          <w:delText>Current deposit duration</w:delText>
        </w:r>
        <w:bookmarkStart w:id="9611" w:name="_Toc463004621"/>
        <w:bookmarkStart w:id="9612" w:name="_Toc463029283"/>
        <w:bookmarkStart w:id="9613" w:name="_Toc464056289"/>
        <w:bookmarkStart w:id="9614" w:name="_Toc464729823"/>
        <w:bookmarkStart w:id="9615" w:name="_Toc468181972"/>
        <w:bookmarkStart w:id="9616" w:name="_Toc468183286"/>
        <w:bookmarkStart w:id="9617" w:name="_Toc469408063"/>
        <w:bookmarkStart w:id="9618" w:name="_Toc469494011"/>
        <w:bookmarkStart w:id="9619" w:name="_Toc469498830"/>
        <w:bookmarkEnd w:id="9611"/>
        <w:bookmarkEnd w:id="9612"/>
        <w:bookmarkEnd w:id="9613"/>
        <w:bookmarkEnd w:id="9614"/>
        <w:bookmarkEnd w:id="9615"/>
        <w:bookmarkEnd w:id="9616"/>
        <w:bookmarkEnd w:id="9617"/>
        <w:bookmarkEnd w:id="9618"/>
        <w:bookmarkEnd w:id="9619"/>
      </w:del>
    </w:p>
    <w:p w14:paraId="53D2D001" w14:textId="1B59FE33" w:rsidR="004E1D08" w:rsidDel="00C661A2" w:rsidRDefault="004E1D08" w:rsidP="004E1D08">
      <w:pPr>
        <w:numPr>
          <w:ilvl w:val="3"/>
          <w:numId w:val="48"/>
        </w:numPr>
        <w:rPr>
          <w:del w:id="9620" w:author="Patel, Rinkesh" w:date="2016-09-26T17:28:00Z"/>
          <w:rFonts w:cs="Arial"/>
        </w:rPr>
      </w:pPr>
      <w:del w:id="9621" w:author="Patel, Rinkesh" w:date="2016-09-26T17:28:00Z">
        <w:r w:rsidDel="00C661A2">
          <w:rPr>
            <w:rFonts w:cs="Arial"/>
          </w:rPr>
          <w:delText>Populate as 0 if Canceled or Accelerated device, else with the actual value</w:delText>
        </w:r>
        <w:bookmarkStart w:id="9622" w:name="_Toc463004622"/>
        <w:bookmarkStart w:id="9623" w:name="_Toc463029284"/>
        <w:bookmarkStart w:id="9624" w:name="_Toc464056290"/>
        <w:bookmarkStart w:id="9625" w:name="_Toc464729824"/>
        <w:bookmarkStart w:id="9626" w:name="_Toc468181973"/>
        <w:bookmarkStart w:id="9627" w:name="_Toc468183287"/>
        <w:bookmarkStart w:id="9628" w:name="_Toc469408064"/>
        <w:bookmarkStart w:id="9629" w:name="_Toc469494012"/>
        <w:bookmarkStart w:id="9630" w:name="_Toc469498831"/>
        <w:bookmarkEnd w:id="9622"/>
        <w:bookmarkEnd w:id="9623"/>
        <w:bookmarkEnd w:id="9624"/>
        <w:bookmarkEnd w:id="9625"/>
        <w:bookmarkEnd w:id="9626"/>
        <w:bookmarkEnd w:id="9627"/>
        <w:bookmarkEnd w:id="9628"/>
        <w:bookmarkEnd w:id="9629"/>
        <w:bookmarkEnd w:id="9630"/>
      </w:del>
    </w:p>
    <w:p w14:paraId="598296F2" w14:textId="62F45AEE" w:rsidR="004E1D08" w:rsidDel="00C661A2" w:rsidRDefault="004E1D08" w:rsidP="004E1D08">
      <w:pPr>
        <w:numPr>
          <w:ilvl w:val="2"/>
          <w:numId w:val="48"/>
        </w:numPr>
        <w:rPr>
          <w:del w:id="9631" w:author="Patel, Rinkesh" w:date="2016-09-26T17:28:00Z"/>
          <w:rFonts w:cs="Arial"/>
        </w:rPr>
      </w:pPr>
      <w:del w:id="9632" w:author="Patel, Rinkesh" w:date="2016-09-26T17:28:00Z">
        <w:r w:rsidDel="00C661A2">
          <w:rPr>
            <w:rFonts w:cs="Arial"/>
          </w:rPr>
          <w:delText xml:space="preserve">MDRSequenceNo, as provided by Samson in the last prediction event that EIP handled, </w:delText>
        </w:r>
        <w:bookmarkStart w:id="9633" w:name="_Toc463004623"/>
        <w:bookmarkStart w:id="9634" w:name="_Toc463029285"/>
        <w:bookmarkStart w:id="9635" w:name="_Toc464056291"/>
        <w:bookmarkStart w:id="9636" w:name="_Toc464729825"/>
        <w:bookmarkStart w:id="9637" w:name="_Toc468181974"/>
        <w:bookmarkStart w:id="9638" w:name="_Toc468183288"/>
        <w:bookmarkStart w:id="9639" w:name="_Toc469408065"/>
        <w:bookmarkStart w:id="9640" w:name="_Toc469494013"/>
        <w:bookmarkStart w:id="9641" w:name="_Toc469498832"/>
        <w:bookmarkEnd w:id="9633"/>
        <w:bookmarkEnd w:id="9634"/>
        <w:bookmarkEnd w:id="9635"/>
        <w:bookmarkEnd w:id="9636"/>
        <w:bookmarkEnd w:id="9637"/>
        <w:bookmarkEnd w:id="9638"/>
        <w:bookmarkEnd w:id="9639"/>
        <w:bookmarkEnd w:id="9640"/>
        <w:bookmarkEnd w:id="9641"/>
      </w:del>
    </w:p>
    <w:p w14:paraId="01E5A0ED" w14:textId="6AEB12AE" w:rsidR="004E1D08" w:rsidDel="00C661A2" w:rsidRDefault="004E1D08" w:rsidP="004E1D08">
      <w:pPr>
        <w:numPr>
          <w:ilvl w:val="2"/>
          <w:numId w:val="48"/>
        </w:numPr>
        <w:rPr>
          <w:del w:id="9642" w:author="Patel, Rinkesh" w:date="2016-09-26T17:28:00Z"/>
          <w:rFonts w:cs="Arial"/>
        </w:rPr>
      </w:pPr>
      <w:del w:id="9643" w:author="Patel, Rinkesh" w:date="2016-09-26T17:28:00Z">
        <w:r w:rsidDel="00C661A2">
          <w:rPr>
            <w:rFonts w:cs="Arial"/>
          </w:rPr>
          <w:delText xml:space="preserve">For transactions that impact the new device in redemption and reorder scenarios populate also data about the </w:delText>
        </w:r>
        <w:r w:rsidRPr="005A0952" w:rsidDel="00C661A2">
          <w:rPr>
            <w:rFonts w:cs="Arial"/>
            <w:i/>
          </w:rPr>
          <w:delText>old device</w:delText>
        </w:r>
        <w:r w:rsidDel="00C661A2">
          <w:rPr>
            <w:rFonts w:cs="Arial"/>
            <w:i/>
          </w:rPr>
          <w:delText xml:space="preserve"> (secondary device)</w:delText>
        </w:r>
        <w:r w:rsidDel="00C661A2">
          <w:rPr>
            <w:rFonts w:cs="Arial"/>
          </w:rPr>
          <w:delText>:</w:delText>
        </w:r>
        <w:bookmarkStart w:id="9644" w:name="_Toc463004624"/>
        <w:bookmarkStart w:id="9645" w:name="_Toc463029286"/>
        <w:bookmarkStart w:id="9646" w:name="_Toc464056292"/>
        <w:bookmarkStart w:id="9647" w:name="_Toc464729826"/>
        <w:bookmarkStart w:id="9648" w:name="_Toc468181975"/>
        <w:bookmarkStart w:id="9649" w:name="_Toc468183289"/>
        <w:bookmarkStart w:id="9650" w:name="_Toc469408066"/>
        <w:bookmarkStart w:id="9651" w:name="_Toc469494014"/>
        <w:bookmarkStart w:id="9652" w:name="_Toc469498833"/>
        <w:bookmarkEnd w:id="9644"/>
        <w:bookmarkEnd w:id="9645"/>
        <w:bookmarkEnd w:id="9646"/>
        <w:bookmarkEnd w:id="9647"/>
        <w:bookmarkEnd w:id="9648"/>
        <w:bookmarkEnd w:id="9649"/>
        <w:bookmarkEnd w:id="9650"/>
        <w:bookmarkEnd w:id="9651"/>
        <w:bookmarkEnd w:id="9652"/>
      </w:del>
    </w:p>
    <w:p w14:paraId="615B63DC" w14:textId="58ED0772" w:rsidR="004E1D08" w:rsidDel="00C661A2" w:rsidRDefault="004E1D08" w:rsidP="004E1D08">
      <w:pPr>
        <w:numPr>
          <w:ilvl w:val="3"/>
          <w:numId w:val="48"/>
        </w:numPr>
        <w:rPr>
          <w:del w:id="9653" w:author="Patel, Rinkesh" w:date="2016-09-26T17:28:00Z"/>
          <w:rFonts w:cs="Arial"/>
        </w:rPr>
      </w:pPr>
      <w:del w:id="9654" w:author="Patel, Rinkesh" w:date="2016-09-26T17:28:00Z">
        <w:r w:rsidRPr="004A5AE9" w:rsidDel="00C661A2">
          <w:rPr>
            <w:rFonts w:cs="Arial"/>
          </w:rPr>
          <w:delText>equipment</w:delText>
        </w:r>
        <w:r w:rsidDel="00C661A2">
          <w:rPr>
            <w:rFonts w:cs="Arial"/>
          </w:rPr>
          <w:delText xml:space="preserve">ID </w:delText>
        </w:r>
        <w:bookmarkStart w:id="9655" w:name="_Toc463004625"/>
        <w:bookmarkStart w:id="9656" w:name="_Toc463029287"/>
        <w:bookmarkStart w:id="9657" w:name="_Toc464056293"/>
        <w:bookmarkStart w:id="9658" w:name="_Toc464729827"/>
        <w:bookmarkStart w:id="9659" w:name="_Toc468181976"/>
        <w:bookmarkStart w:id="9660" w:name="_Toc468183290"/>
        <w:bookmarkStart w:id="9661" w:name="_Toc469408067"/>
        <w:bookmarkStart w:id="9662" w:name="_Toc469494015"/>
        <w:bookmarkStart w:id="9663" w:name="_Toc469498834"/>
        <w:bookmarkEnd w:id="9655"/>
        <w:bookmarkEnd w:id="9656"/>
        <w:bookmarkEnd w:id="9657"/>
        <w:bookmarkEnd w:id="9658"/>
        <w:bookmarkEnd w:id="9659"/>
        <w:bookmarkEnd w:id="9660"/>
        <w:bookmarkEnd w:id="9661"/>
        <w:bookmarkEnd w:id="9662"/>
        <w:bookmarkEnd w:id="9663"/>
      </w:del>
    </w:p>
    <w:p w14:paraId="0A12DEDF" w14:textId="72C97DD9" w:rsidR="004E1D08" w:rsidDel="00C661A2" w:rsidRDefault="004E1D08" w:rsidP="004E1D08">
      <w:pPr>
        <w:numPr>
          <w:ilvl w:val="3"/>
          <w:numId w:val="48"/>
        </w:numPr>
        <w:rPr>
          <w:del w:id="9664" w:author="Patel, Rinkesh" w:date="2016-09-26T17:28:00Z"/>
          <w:rFonts w:cs="Arial"/>
        </w:rPr>
      </w:pPr>
      <w:del w:id="9665" w:author="Patel, Rinkesh" w:date="2016-09-26T17:28:00Z">
        <w:r w:rsidDel="00C661A2">
          <w:rPr>
            <w:rFonts w:cs="Arial"/>
          </w:rPr>
          <w:delText>Current deposit balance</w:delText>
        </w:r>
        <w:bookmarkStart w:id="9666" w:name="_Toc463004626"/>
        <w:bookmarkStart w:id="9667" w:name="_Toc463029288"/>
        <w:bookmarkStart w:id="9668" w:name="_Toc464056294"/>
        <w:bookmarkStart w:id="9669" w:name="_Toc464729828"/>
        <w:bookmarkStart w:id="9670" w:name="_Toc468181977"/>
        <w:bookmarkStart w:id="9671" w:name="_Toc468183291"/>
        <w:bookmarkStart w:id="9672" w:name="_Toc469408068"/>
        <w:bookmarkStart w:id="9673" w:name="_Toc469494016"/>
        <w:bookmarkStart w:id="9674" w:name="_Toc469498835"/>
        <w:bookmarkEnd w:id="9666"/>
        <w:bookmarkEnd w:id="9667"/>
        <w:bookmarkEnd w:id="9668"/>
        <w:bookmarkEnd w:id="9669"/>
        <w:bookmarkEnd w:id="9670"/>
        <w:bookmarkEnd w:id="9671"/>
        <w:bookmarkEnd w:id="9672"/>
        <w:bookmarkEnd w:id="9673"/>
        <w:bookmarkEnd w:id="9674"/>
      </w:del>
    </w:p>
    <w:p w14:paraId="10FCC35E" w14:textId="5E423E80" w:rsidR="004E1D08" w:rsidDel="00C661A2" w:rsidRDefault="004E1D08" w:rsidP="004E1D08">
      <w:pPr>
        <w:numPr>
          <w:ilvl w:val="4"/>
          <w:numId w:val="48"/>
        </w:numPr>
        <w:rPr>
          <w:del w:id="9675" w:author="Patel, Rinkesh" w:date="2016-09-26T17:28:00Z"/>
          <w:rFonts w:cs="Arial"/>
        </w:rPr>
      </w:pPr>
      <w:del w:id="9676" w:author="Patel, Rinkesh" w:date="2016-09-26T17:28:00Z">
        <w:r w:rsidDel="00C661A2">
          <w:rPr>
            <w:rFonts w:cs="Arial"/>
          </w:rPr>
          <w:delText>Populate as 0 if Canceled or Accelerated device, else with the actual value</w:delText>
        </w:r>
        <w:bookmarkStart w:id="9677" w:name="_Toc463004627"/>
        <w:bookmarkStart w:id="9678" w:name="_Toc463029289"/>
        <w:bookmarkStart w:id="9679" w:name="_Toc464056295"/>
        <w:bookmarkStart w:id="9680" w:name="_Toc464729829"/>
        <w:bookmarkStart w:id="9681" w:name="_Toc468181978"/>
        <w:bookmarkStart w:id="9682" w:name="_Toc468183292"/>
        <w:bookmarkStart w:id="9683" w:name="_Toc469408069"/>
        <w:bookmarkStart w:id="9684" w:name="_Toc469494017"/>
        <w:bookmarkStart w:id="9685" w:name="_Toc469498836"/>
        <w:bookmarkEnd w:id="9677"/>
        <w:bookmarkEnd w:id="9678"/>
        <w:bookmarkEnd w:id="9679"/>
        <w:bookmarkEnd w:id="9680"/>
        <w:bookmarkEnd w:id="9681"/>
        <w:bookmarkEnd w:id="9682"/>
        <w:bookmarkEnd w:id="9683"/>
        <w:bookmarkEnd w:id="9684"/>
        <w:bookmarkEnd w:id="9685"/>
      </w:del>
    </w:p>
    <w:p w14:paraId="4BDFA306" w14:textId="6D05C31D" w:rsidR="004E1D08" w:rsidDel="00C661A2" w:rsidRDefault="004E1D08" w:rsidP="004E1D08">
      <w:pPr>
        <w:numPr>
          <w:ilvl w:val="3"/>
          <w:numId w:val="48"/>
        </w:numPr>
        <w:rPr>
          <w:del w:id="9686" w:author="Patel, Rinkesh" w:date="2016-09-26T17:28:00Z"/>
          <w:rFonts w:cs="Arial"/>
        </w:rPr>
      </w:pPr>
      <w:del w:id="9687" w:author="Patel, Rinkesh" w:date="2016-09-26T17:28:00Z">
        <w:r w:rsidRPr="00AD044C" w:rsidDel="00C661A2">
          <w:rPr>
            <w:rFonts w:cs="Arial"/>
          </w:rPr>
          <w:delText>Current deposit duration</w:delText>
        </w:r>
        <w:bookmarkStart w:id="9688" w:name="_Toc463004628"/>
        <w:bookmarkStart w:id="9689" w:name="_Toc463029290"/>
        <w:bookmarkStart w:id="9690" w:name="_Toc464056296"/>
        <w:bookmarkStart w:id="9691" w:name="_Toc464729830"/>
        <w:bookmarkStart w:id="9692" w:name="_Toc468181979"/>
        <w:bookmarkStart w:id="9693" w:name="_Toc468183293"/>
        <w:bookmarkStart w:id="9694" w:name="_Toc469408070"/>
        <w:bookmarkStart w:id="9695" w:name="_Toc469494018"/>
        <w:bookmarkStart w:id="9696" w:name="_Toc469498837"/>
        <w:bookmarkEnd w:id="9688"/>
        <w:bookmarkEnd w:id="9689"/>
        <w:bookmarkEnd w:id="9690"/>
        <w:bookmarkEnd w:id="9691"/>
        <w:bookmarkEnd w:id="9692"/>
        <w:bookmarkEnd w:id="9693"/>
        <w:bookmarkEnd w:id="9694"/>
        <w:bookmarkEnd w:id="9695"/>
        <w:bookmarkEnd w:id="9696"/>
      </w:del>
    </w:p>
    <w:p w14:paraId="5D7DE7A8" w14:textId="5B0EB6E3" w:rsidR="004E1D08" w:rsidDel="00C661A2" w:rsidRDefault="004E1D08" w:rsidP="004E1D08">
      <w:pPr>
        <w:numPr>
          <w:ilvl w:val="4"/>
          <w:numId w:val="48"/>
        </w:numPr>
        <w:rPr>
          <w:del w:id="9697" w:author="Patel, Rinkesh" w:date="2016-09-26T17:28:00Z"/>
          <w:rFonts w:cs="Arial"/>
        </w:rPr>
      </w:pPr>
      <w:del w:id="9698" w:author="Patel, Rinkesh" w:date="2016-09-26T17:28:00Z">
        <w:r w:rsidDel="00C661A2">
          <w:rPr>
            <w:rFonts w:cs="Arial"/>
          </w:rPr>
          <w:delText>Populate as 0 if Canceled or Accelerated device, else with the actual value</w:delText>
        </w:r>
        <w:bookmarkStart w:id="9699" w:name="_Toc463004629"/>
        <w:bookmarkStart w:id="9700" w:name="_Toc463029291"/>
        <w:bookmarkStart w:id="9701" w:name="_Toc464056297"/>
        <w:bookmarkStart w:id="9702" w:name="_Toc464729831"/>
        <w:bookmarkStart w:id="9703" w:name="_Toc468181980"/>
        <w:bookmarkStart w:id="9704" w:name="_Toc468183294"/>
        <w:bookmarkStart w:id="9705" w:name="_Toc469408071"/>
        <w:bookmarkStart w:id="9706" w:name="_Toc469494019"/>
        <w:bookmarkStart w:id="9707" w:name="_Toc469498838"/>
        <w:bookmarkEnd w:id="9699"/>
        <w:bookmarkEnd w:id="9700"/>
        <w:bookmarkEnd w:id="9701"/>
        <w:bookmarkEnd w:id="9702"/>
        <w:bookmarkEnd w:id="9703"/>
        <w:bookmarkEnd w:id="9704"/>
        <w:bookmarkEnd w:id="9705"/>
        <w:bookmarkEnd w:id="9706"/>
        <w:bookmarkEnd w:id="9707"/>
      </w:del>
    </w:p>
    <w:p w14:paraId="422D0700" w14:textId="4245D5F9" w:rsidR="004E1D08" w:rsidDel="00C661A2" w:rsidRDefault="004E1D08" w:rsidP="004E1D08">
      <w:pPr>
        <w:numPr>
          <w:ilvl w:val="3"/>
          <w:numId w:val="48"/>
        </w:numPr>
        <w:rPr>
          <w:del w:id="9708" w:author="Patel, Rinkesh" w:date="2016-09-26T17:28:00Z"/>
          <w:rFonts w:cs="Arial"/>
        </w:rPr>
      </w:pPr>
      <w:del w:id="9709" w:author="Patel, Rinkesh" w:date="2016-09-26T17:28:00Z">
        <w:r w:rsidDel="00C661A2">
          <w:rPr>
            <w:rFonts w:cs="Arial"/>
          </w:rPr>
          <w:delText>MDRSequenceNo,</w:delText>
        </w:r>
        <w:r w:rsidRPr="00D46DDB" w:rsidDel="00C661A2">
          <w:rPr>
            <w:rFonts w:cs="Arial"/>
          </w:rPr>
          <w:delText xml:space="preserve"> </w:delText>
        </w:r>
        <w:r w:rsidDel="00C661A2">
          <w:rPr>
            <w:rFonts w:cs="Arial"/>
          </w:rPr>
          <w:delText xml:space="preserve">as provided by Samson in the last prediction event that EIP handled, </w:delText>
        </w:r>
        <w:bookmarkStart w:id="9710" w:name="_Toc463004630"/>
        <w:bookmarkStart w:id="9711" w:name="_Toc463029292"/>
        <w:bookmarkStart w:id="9712" w:name="_Toc464056298"/>
        <w:bookmarkStart w:id="9713" w:name="_Toc464729832"/>
        <w:bookmarkStart w:id="9714" w:name="_Toc468181981"/>
        <w:bookmarkStart w:id="9715" w:name="_Toc468183295"/>
        <w:bookmarkStart w:id="9716" w:name="_Toc469408072"/>
        <w:bookmarkStart w:id="9717" w:name="_Toc469494020"/>
        <w:bookmarkStart w:id="9718" w:name="_Toc469498839"/>
        <w:bookmarkEnd w:id="9710"/>
        <w:bookmarkEnd w:id="9711"/>
        <w:bookmarkEnd w:id="9712"/>
        <w:bookmarkEnd w:id="9713"/>
        <w:bookmarkEnd w:id="9714"/>
        <w:bookmarkEnd w:id="9715"/>
        <w:bookmarkEnd w:id="9716"/>
        <w:bookmarkEnd w:id="9717"/>
        <w:bookmarkEnd w:id="9718"/>
      </w:del>
    </w:p>
    <w:p w14:paraId="2068D383" w14:textId="0C2E853B" w:rsidR="000A2F9D" w:rsidDel="00C661A2" w:rsidRDefault="000A2F9D" w:rsidP="000A2F9D">
      <w:pPr>
        <w:ind w:left="1224"/>
        <w:rPr>
          <w:del w:id="9719" w:author="Patel, Rinkesh" w:date="2016-09-26T17:28:00Z"/>
          <w:rFonts w:cs="Arial"/>
          <w:b/>
          <w:u w:val="single"/>
        </w:rPr>
      </w:pPr>
      <w:bookmarkStart w:id="9720" w:name="_Toc463004631"/>
      <w:bookmarkStart w:id="9721" w:name="_Toc463029293"/>
      <w:bookmarkStart w:id="9722" w:name="_Toc464056299"/>
      <w:bookmarkStart w:id="9723" w:name="_Toc464729833"/>
      <w:bookmarkStart w:id="9724" w:name="_Toc468181982"/>
      <w:bookmarkStart w:id="9725" w:name="_Toc468183296"/>
      <w:bookmarkStart w:id="9726" w:name="_Toc469408073"/>
      <w:bookmarkStart w:id="9727" w:name="_Toc469494021"/>
      <w:bookmarkStart w:id="9728" w:name="_Toc469498840"/>
      <w:bookmarkEnd w:id="9720"/>
      <w:bookmarkEnd w:id="9721"/>
      <w:bookmarkEnd w:id="9722"/>
      <w:bookmarkEnd w:id="9723"/>
      <w:bookmarkEnd w:id="9724"/>
      <w:bookmarkEnd w:id="9725"/>
      <w:bookmarkEnd w:id="9726"/>
      <w:bookmarkEnd w:id="9727"/>
      <w:bookmarkEnd w:id="9728"/>
    </w:p>
    <w:p w14:paraId="43BA032B" w14:textId="48A38667" w:rsidR="000A2F9D" w:rsidRPr="00171973" w:rsidDel="00C661A2" w:rsidRDefault="000A2F9D" w:rsidP="000A2F9D">
      <w:pPr>
        <w:ind w:left="1224"/>
        <w:rPr>
          <w:del w:id="9729" w:author="Patel, Rinkesh" w:date="2016-09-26T17:28:00Z"/>
          <w:rFonts w:cs="Arial"/>
          <w:b/>
          <w:u w:val="single"/>
        </w:rPr>
      </w:pPr>
      <w:del w:id="9730" w:author="Patel, Rinkesh" w:date="2016-09-26T17:28:00Z">
        <w:r w:rsidDel="00C661A2">
          <w:rPr>
            <w:rFonts w:cs="Arial"/>
            <w:b/>
            <w:u w:val="single"/>
          </w:rPr>
          <w:delText>NRC Acceleration Event to MW*</w:delText>
        </w:r>
        <w:bookmarkStart w:id="9731" w:name="_Toc463004632"/>
        <w:bookmarkStart w:id="9732" w:name="_Toc463029294"/>
        <w:bookmarkStart w:id="9733" w:name="_Toc464056300"/>
        <w:bookmarkStart w:id="9734" w:name="_Toc464729834"/>
        <w:bookmarkStart w:id="9735" w:name="_Toc468181983"/>
        <w:bookmarkStart w:id="9736" w:name="_Toc468183297"/>
        <w:bookmarkStart w:id="9737" w:name="_Toc469408074"/>
        <w:bookmarkStart w:id="9738" w:name="_Toc469494022"/>
        <w:bookmarkStart w:id="9739" w:name="_Toc469498841"/>
        <w:bookmarkEnd w:id="9731"/>
        <w:bookmarkEnd w:id="9732"/>
        <w:bookmarkEnd w:id="9733"/>
        <w:bookmarkEnd w:id="9734"/>
        <w:bookmarkEnd w:id="9735"/>
        <w:bookmarkEnd w:id="9736"/>
        <w:bookmarkEnd w:id="9737"/>
        <w:bookmarkEnd w:id="9738"/>
        <w:bookmarkEnd w:id="9739"/>
      </w:del>
    </w:p>
    <w:p w14:paraId="5218538C" w14:textId="640B8EF1" w:rsidR="000A2F9D" w:rsidDel="00C661A2" w:rsidRDefault="000A2F9D" w:rsidP="000A2F9D">
      <w:pPr>
        <w:numPr>
          <w:ilvl w:val="0"/>
          <w:numId w:val="52"/>
        </w:numPr>
        <w:rPr>
          <w:del w:id="9740" w:author="Patel, Rinkesh" w:date="2016-09-26T17:28:00Z"/>
          <w:rFonts w:cs="Arial"/>
        </w:rPr>
      </w:pPr>
      <w:del w:id="9741" w:author="Patel, Rinkesh" w:date="2016-09-26T17:28:00Z">
        <w:r w:rsidDel="00C661A2">
          <w:rPr>
            <w:rFonts w:cs="Arial"/>
          </w:rPr>
          <w:delText>For each of the NRC and/or deposit accelerations and reversals, EIP shall inject via PTI (or new MW queue) an event indicating:</w:delText>
        </w:r>
        <w:bookmarkStart w:id="9742" w:name="_Toc463004633"/>
        <w:bookmarkStart w:id="9743" w:name="_Toc463029295"/>
        <w:bookmarkStart w:id="9744" w:name="_Toc464056301"/>
        <w:bookmarkStart w:id="9745" w:name="_Toc464729835"/>
        <w:bookmarkStart w:id="9746" w:name="_Toc468181984"/>
        <w:bookmarkStart w:id="9747" w:name="_Toc468183298"/>
        <w:bookmarkStart w:id="9748" w:name="_Toc469408075"/>
        <w:bookmarkStart w:id="9749" w:name="_Toc469494023"/>
        <w:bookmarkStart w:id="9750" w:name="_Toc469498842"/>
        <w:bookmarkEnd w:id="9742"/>
        <w:bookmarkEnd w:id="9743"/>
        <w:bookmarkEnd w:id="9744"/>
        <w:bookmarkEnd w:id="9745"/>
        <w:bookmarkEnd w:id="9746"/>
        <w:bookmarkEnd w:id="9747"/>
        <w:bookmarkEnd w:id="9748"/>
        <w:bookmarkEnd w:id="9749"/>
        <w:bookmarkEnd w:id="9750"/>
      </w:del>
    </w:p>
    <w:p w14:paraId="0A4A1447" w14:textId="48C857DE" w:rsidR="000A2F9D" w:rsidDel="00C661A2" w:rsidRDefault="000A2F9D" w:rsidP="000A2F9D">
      <w:pPr>
        <w:numPr>
          <w:ilvl w:val="1"/>
          <w:numId w:val="52"/>
        </w:numPr>
        <w:rPr>
          <w:del w:id="9751" w:author="Patel, Rinkesh" w:date="2016-09-26T17:28:00Z"/>
          <w:rFonts w:cs="Arial"/>
        </w:rPr>
      </w:pPr>
      <w:del w:id="9752" w:author="Patel, Rinkesh" w:date="2016-09-26T17:28:00Z">
        <w:r w:rsidDel="00C661A2">
          <w:rPr>
            <w:rFonts w:cs="Arial"/>
          </w:rPr>
          <w:delText>Event name:</w:delText>
        </w:r>
        <w:bookmarkStart w:id="9753" w:name="_Toc463004634"/>
        <w:bookmarkStart w:id="9754" w:name="_Toc463029296"/>
        <w:bookmarkStart w:id="9755" w:name="_Toc464056302"/>
        <w:bookmarkStart w:id="9756" w:name="_Toc464729836"/>
        <w:bookmarkStart w:id="9757" w:name="_Toc468181985"/>
        <w:bookmarkStart w:id="9758" w:name="_Toc468183299"/>
        <w:bookmarkStart w:id="9759" w:name="_Toc469408076"/>
        <w:bookmarkStart w:id="9760" w:name="_Toc469494024"/>
        <w:bookmarkStart w:id="9761" w:name="_Toc469498843"/>
        <w:bookmarkEnd w:id="9753"/>
        <w:bookmarkEnd w:id="9754"/>
        <w:bookmarkEnd w:id="9755"/>
        <w:bookmarkEnd w:id="9756"/>
        <w:bookmarkEnd w:id="9757"/>
        <w:bookmarkEnd w:id="9758"/>
        <w:bookmarkEnd w:id="9759"/>
        <w:bookmarkEnd w:id="9760"/>
        <w:bookmarkEnd w:id="9761"/>
      </w:del>
    </w:p>
    <w:p w14:paraId="56F8A947" w14:textId="4C45C647" w:rsidR="000A2F9D" w:rsidDel="00C661A2" w:rsidRDefault="000A2F9D" w:rsidP="000A2F9D">
      <w:pPr>
        <w:numPr>
          <w:ilvl w:val="2"/>
          <w:numId w:val="52"/>
        </w:numPr>
        <w:rPr>
          <w:del w:id="9762" w:author="Patel, Rinkesh" w:date="2016-09-26T17:28:00Z"/>
          <w:rFonts w:cs="Arial"/>
        </w:rPr>
      </w:pPr>
      <w:del w:id="9763" w:author="Patel, Rinkesh" w:date="2016-09-26T17:28:00Z">
        <w:r w:rsidDel="00C661A2">
          <w:rPr>
            <w:rFonts w:cs="Arial"/>
          </w:rPr>
          <w:delText>NRC charged</w:delText>
        </w:r>
        <w:bookmarkStart w:id="9764" w:name="_Toc463004635"/>
        <w:bookmarkStart w:id="9765" w:name="_Toc463029297"/>
        <w:bookmarkStart w:id="9766" w:name="_Toc464056303"/>
        <w:bookmarkStart w:id="9767" w:name="_Toc464729837"/>
        <w:bookmarkStart w:id="9768" w:name="_Toc468181986"/>
        <w:bookmarkStart w:id="9769" w:name="_Toc468183300"/>
        <w:bookmarkStart w:id="9770" w:name="_Toc469408077"/>
        <w:bookmarkStart w:id="9771" w:name="_Toc469494025"/>
        <w:bookmarkStart w:id="9772" w:name="_Toc469498844"/>
        <w:bookmarkEnd w:id="9764"/>
        <w:bookmarkEnd w:id="9765"/>
        <w:bookmarkEnd w:id="9766"/>
        <w:bookmarkEnd w:id="9767"/>
        <w:bookmarkEnd w:id="9768"/>
        <w:bookmarkEnd w:id="9769"/>
        <w:bookmarkEnd w:id="9770"/>
        <w:bookmarkEnd w:id="9771"/>
        <w:bookmarkEnd w:id="9772"/>
      </w:del>
    </w:p>
    <w:p w14:paraId="1C82FF8F" w14:textId="0E93DEA4" w:rsidR="000A2F9D" w:rsidDel="00C661A2" w:rsidRDefault="000A2F9D" w:rsidP="000A2F9D">
      <w:pPr>
        <w:numPr>
          <w:ilvl w:val="2"/>
          <w:numId w:val="52"/>
        </w:numPr>
        <w:rPr>
          <w:del w:id="9773" w:author="Patel, Rinkesh" w:date="2016-09-26T17:28:00Z"/>
          <w:rFonts w:cs="Arial"/>
        </w:rPr>
      </w:pPr>
      <w:del w:id="9774" w:author="Patel, Rinkesh" w:date="2016-09-26T17:28:00Z">
        <w:r w:rsidDel="00C661A2">
          <w:rPr>
            <w:rFonts w:cs="Arial"/>
          </w:rPr>
          <w:delText>NRC refunded</w:delText>
        </w:r>
        <w:bookmarkStart w:id="9775" w:name="_Toc463004636"/>
        <w:bookmarkStart w:id="9776" w:name="_Toc463029298"/>
        <w:bookmarkStart w:id="9777" w:name="_Toc464056304"/>
        <w:bookmarkStart w:id="9778" w:name="_Toc464729838"/>
        <w:bookmarkStart w:id="9779" w:name="_Toc468181987"/>
        <w:bookmarkStart w:id="9780" w:name="_Toc468183301"/>
        <w:bookmarkStart w:id="9781" w:name="_Toc469408078"/>
        <w:bookmarkStart w:id="9782" w:name="_Toc469494026"/>
        <w:bookmarkStart w:id="9783" w:name="_Toc469498845"/>
        <w:bookmarkEnd w:id="9775"/>
        <w:bookmarkEnd w:id="9776"/>
        <w:bookmarkEnd w:id="9777"/>
        <w:bookmarkEnd w:id="9778"/>
        <w:bookmarkEnd w:id="9779"/>
        <w:bookmarkEnd w:id="9780"/>
        <w:bookmarkEnd w:id="9781"/>
        <w:bookmarkEnd w:id="9782"/>
        <w:bookmarkEnd w:id="9783"/>
      </w:del>
    </w:p>
    <w:p w14:paraId="6892C09A" w14:textId="1CB9E293" w:rsidR="000A2F9D" w:rsidRPr="00DE457F" w:rsidDel="00C661A2" w:rsidRDefault="000A2F9D" w:rsidP="000A2F9D">
      <w:pPr>
        <w:numPr>
          <w:ilvl w:val="1"/>
          <w:numId w:val="52"/>
        </w:numPr>
        <w:rPr>
          <w:del w:id="9784" w:author="Patel, Rinkesh" w:date="2016-09-26T17:28:00Z"/>
          <w:rFonts w:cs="Arial"/>
        </w:rPr>
      </w:pPr>
      <w:del w:id="9785" w:author="Patel, Rinkesh" w:date="2016-09-26T17:28:00Z">
        <w:r w:rsidRPr="00DE457F" w:rsidDel="00C661A2">
          <w:rPr>
            <w:rFonts w:cs="Arial"/>
          </w:rPr>
          <w:delText>BAN</w:delText>
        </w:r>
        <w:r w:rsidDel="00C661A2">
          <w:rPr>
            <w:rFonts w:cs="Arial"/>
          </w:rPr>
          <w:delText xml:space="preserve">, </w:delText>
        </w:r>
        <w:r w:rsidRPr="00DE457F" w:rsidDel="00C661A2">
          <w:rPr>
            <w:rFonts w:cs="Arial"/>
          </w:rPr>
          <w:delText>MSISDN</w:delText>
        </w:r>
        <w:r w:rsidDel="00C661A2">
          <w:rPr>
            <w:rFonts w:cs="Arial"/>
          </w:rPr>
          <w:delText>, planID</w:delText>
        </w:r>
        <w:bookmarkStart w:id="9786" w:name="_Toc463004637"/>
        <w:bookmarkStart w:id="9787" w:name="_Toc463029299"/>
        <w:bookmarkStart w:id="9788" w:name="_Toc464056305"/>
        <w:bookmarkStart w:id="9789" w:name="_Toc464729839"/>
        <w:bookmarkStart w:id="9790" w:name="_Toc468181988"/>
        <w:bookmarkStart w:id="9791" w:name="_Toc468183302"/>
        <w:bookmarkStart w:id="9792" w:name="_Toc469408079"/>
        <w:bookmarkStart w:id="9793" w:name="_Toc469494027"/>
        <w:bookmarkStart w:id="9794" w:name="_Toc469498846"/>
        <w:bookmarkEnd w:id="9786"/>
        <w:bookmarkEnd w:id="9787"/>
        <w:bookmarkEnd w:id="9788"/>
        <w:bookmarkEnd w:id="9789"/>
        <w:bookmarkEnd w:id="9790"/>
        <w:bookmarkEnd w:id="9791"/>
        <w:bookmarkEnd w:id="9792"/>
        <w:bookmarkEnd w:id="9793"/>
        <w:bookmarkEnd w:id="9794"/>
      </w:del>
    </w:p>
    <w:p w14:paraId="60F3C1DD" w14:textId="06CFC66E" w:rsidR="000A2F9D" w:rsidDel="00C661A2" w:rsidRDefault="000A2F9D" w:rsidP="000A2F9D">
      <w:pPr>
        <w:numPr>
          <w:ilvl w:val="1"/>
          <w:numId w:val="52"/>
        </w:numPr>
        <w:rPr>
          <w:del w:id="9795" w:author="Patel, Rinkesh" w:date="2016-09-26T17:28:00Z"/>
          <w:rFonts w:cs="Arial"/>
        </w:rPr>
      </w:pPr>
      <w:del w:id="9796" w:author="Patel, Rinkesh" w:date="2016-09-26T17:28:00Z">
        <w:r w:rsidDel="00C661A2">
          <w:rPr>
            <w:rFonts w:cs="Arial"/>
          </w:rPr>
          <w:delText>IMEI, SKU, SKU description</w:delText>
        </w:r>
        <w:bookmarkStart w:id="9797" w:name="_Toc463004638"/>
        <w:bookmarkStart w:id="9798" w:name="_Toc463029300"/>
        <w:bookmarkStart w:id="9799" w:name="_Toc464056306"/>
        <w:bookmarkStart w:id="9800" w:name="_Toc464729840"/>
        <w:bookmarkStart w:id="9801" w:name="_Toc468181989"/>
        <w:bookmarkStart w:id="9802" w:name="_Toc468183303"/>
        <w:bookmarkStart w:id="9803" w:name="_Toc469408080"/>
        <w:bookmarkStart w:id="9804" w:name="_Toc469494028"/>
        <w:bookmarkStart w:id="9805" w:name="_Toc469498847"/>
        <w:bookmarkEnd w:id="9797"/>
        <w:bookmarkEnd w:id="9798"/>
        <w:bookmarkEnd w:id="9799"/>
        <w:bookmarkEnd w:id="9800"/>
        <w:bookmarkEnd w:id="9801"/>
        <w:bookmarkEnd w:id="9802"/>
        <w:bookmarkEnd w:id="9803"/>
        <w:bookmarkEnd w:id="9804"/>
        <w:bookmarkEnd w:id="9805"/>
      </w:del>
    </w:p>
    <w:p w14:paraId="02612709" w14:textId="431616F2" w:rsidR="000A2F9D" w:rsidDel="00C661A2" w:rsidRDefault="000A2F9D" w:rsidP="000A2F9D">
      <w:pPr>
        <w:numPr>
          <w:ilvl w:val="1"/>
          <w:numId w:val="52"/>
        </w:numPr>
        <w:rPr>
          <w:del w:id="9806" w:author="Patel, Rinkesh" w:date="2016-09-26T17:28:00Z"/>
          <w:rFonts w:cs="Arial"/>
        </w:rPr>
      </w:pPr>
      <w:del w:id="9807" w:author="Patel, Rinkesh" w:date="2016-09-26T17:28:00Z">
        <w:r w:rsidDel="00C661A2">
          <w:rPr>
            <w:rFonts w:cs="Arial"/>
          </w:rPr>
          <w:delText>equipmentID</w:delText>
        </w:r>
        <w:bookmarkStart w:id="9808" w:name="_Toc463004639"/>
        <w:bookmarkStart w:id="9809" w:name="_Toc463029301"/>
        <w:bookmarkStart w:id="9810" w:name="_Toc464056307"/>
        <w:bookmarkStart w:id="9811" w:name="_Toc464729841"/>
        <w:bookmarkStart w:id="9812" w:name="_Toc468181990"/>
        <w:bookmarkStart w:id="9813" w:name="_Toc468183304"/>
        <w:bookmarkStart w:id="9814" w:name="_Toc469408081"/>
        <w:bookmarkStart w:id="9815" w:name="_Toc469494029"/>
        <w:bookmarkStart w:id="9816" w:name="_Toc469498848"/>
        <w:bookmarkEnd w:id="9808"/>
        <w:bookmarkEnd w:id="9809"/>
        <w:bookmarkEnd w:id="9810"/>
        <w:bookmarkEnd w:id="9811"/>
        <w:bookmarkEnd w:id="9812"/>
        <w:bookmarkEnd w:id="9813"/>
        <w:bookmarkEnd w:id="9814"/>
        <w:bookmarkEnd w:id="9815"/>
        <w:bookmarkEnd w:id="9816"/>
      </w:del>
    </w:p>
    <w:p w14:paraId="64233F63" w14:textId="290D21FF" w:rsidR="000A2F9D" w:rsidDel="00C661A2" w:rsidRDefault="000A2F9D" w:rsidP="000A2F9D">
      <w:pPr>
        <w:numPr>
          <w:ilvl w:val="1"/>
          <w:numId w:val="52"/>
        </w:numPr>
        <w:rPr>
          <w:del w:id="9817" w:author="Patel, Rinkesh" w:date="2016-09-26T17:28:00Z"/>
          <w:rFonts w:cs="Arial"/>
        </w:rPr>
      </w:pPr>
      <w:del w:id="9818" w:author="Patel, Rinkesh" w:date="2016-09-26T17:28:00Z">
        <w:r w:rsidDel="00C661A2">
          <w:rPr>
            <w:rFonts w:cs="Arial"/>
          </w:rPr>
          <w:delText>Acceleration date</w:delText>
        </w:r>
        <w:bookmarkStart w:id="9819" w:name="_Toc463004640"/>
        <w:bookmarkStart w:id="9820" w:name="_Toc463029302"/>
        <w:bookmarkStart w:id="9821" w:name="_Toc464056308"/>
        <w:bookmarkStart w:id="9822" w:name="_Toc464729842"/>
        <w:bookmarkStart w:id="9823" w:name="_Toc468181991"/>
        <w:bookmarkStart w:id="9824" w:name="_Toc468183305"/>
        <w:bookmarkStart w:id="9825" w:name="_Toc469408082"/>
        <w:bookmarkStart w:id="9826" w:name="_Toc469494030"/>
        <w:bookmarkStart w:id="9827" w:name="_Toc469498849"/>
        <w:bookmarkEnd w:id="9819"/>
        <w:bookmarkEnd w:id="9820"/>
        <w:bookmarkEnd w:id="9821"/>
        <w:bookmarkEnd w:id="9822"/>
        <w:bookmarkEnd w:id="9823"/>
        <w:bookmarkEnd w:id="9824"/>
        <w:bookmarkEnd w:id="9825"/>
        <w:bookmarkEnd w:id="9826"/>
        <w:bookmarkEnd w:id="9827"/>
      </w:del>
    </w:p>
    <w:p w14:paraId="37439EDF" w14:textId="1A732D1E" w:rsidR="000A2F9D" w:rsidDel="00C661A2" w:rsidRDefault="000A2F9D" w:rsidP="000A2F9D">
      <w:pPr>
        <w:numPr>
          <w:ilvl w:val="1"/>
          <w:numId w:val="52"/>
        </w:numPr>
        <w:rPr>
          <w:del w:id="9828" w:author="Patel, Rinkesh" w:date="2016-09-26T17:28:00Z"/>
          <w:rFonts w:cs="Arial"/>
        </w:rPr>
      </w:pPr>
      <w:del w:id="9829" w:author="Patel, Rinkesh" w:date="2016-09-26T17:28:00Z">
        <w:r w:rsidRPr="007F0760" w:rsidDel="00C661A2">
          <w:rPr>
            <w:rFonts w:cs="Arial"/>
          </w:rPr>
          <w:delText>Acceleration reason</w:delText>
        </w:r>
        <w:bookmarkStart w:id="9830" w:name="_Toc463004641"/>
        <w:bookmarkStart w:id="9831" w:name="_Toc463029303"/>
        <w:bookmarkStart w:id="9832" w:name="_Toc464056309"/>
        <w:bookmarkStart w:id="9833" w:name="_Toc464729843"/>
        <w:bookmarkStart w:id="9834" w:name="_Toc468181992"/>
        <w:bookmarkStart w:id="9835" w:name="_Toc468183306"/>
        <w:bookmarkStart w:id="9836" w:name="_Toc469408083"/>
        <w:bookmarkStart w:id="9837" w:name="_Toc469494031"/>
        <w:bookmarkStart w:id="9838" w:name="_Toc469498850"/>
        <w:bookmarkEnd w:id="9830"/>
        <w:bookmarkEnd w:id="9831"/>
        <w:bookmarkEnd w:id="9832"/>
        <w:bookmarkEnd w:id="9833"/>
        <w:bookmarkEnd w:id="9834"/>
        <w:bookmarkEnd w:id="9835"/>
        <w:bookmarkEnd w:id="9836"/>
        <w:bookmarkEnd w:id="9837"/>
        <w:bookmarkEnd w:id="9838"/>
      </w:del>
    </w:p>
    <w:p w14:paraId="38329CB1" w14:textId="755F74C2" w:rsidR="000A2F9D" w:rsidDel="00C661A2" w:rsidRDefault="000A2F9D" w:rsidP="000A2F9D">
      <w:pPr>
        <w:numPr>
          <w:ilvl w:val="2"/>
          <w:numId w:val="52"/>
        </w:numPr>
        <w:rPr>
          <w:del w:id="9839" w:author="Patel, Rinkesh" w:date="2016-09-26T17:28:00Z"/>
          <w:rFonts w:cs="Arial"/>
        </w:rPr>
      </w:pPr>
      <w:del w:id="9840" w:author="Patel, Rinkesh" w:date="2016-09-26T17:28:00Z">
        <w:r w:rsidRPr="00CD3FB6" w:rsidDel="00C661A2">
          <w:rPr>
            <w:rFonts w:cs="Arial"/>
          </w:rPr>
          <w:delText>as timer reason</w:delText>
        </w:r>
        <w:r w:rsidDel="00C661A2">
          <w:rPr>
            <w:rFonts w:cs="Arial"/>
          </w:rPr>
          <w:delText xml:space="preserve"> </w:delText>
        </w:r>
        <w:bookmarkStart w:id="9841" w:name="_Toc463004642"/>
        <w:bookmarkStart w:id="9842" w:name="_Toc463029304"/>
        <w:bookmarkStart w:id="9843" w:name="_Toc464056310"/>
        <w:bookmarkStart w:id="9844" w:name="_Toc464729844"/>
        <w:bookmarkStart w:id="9845" w:name="_Toc468181993"/>
        <w:bookmarkStart w:id="9846" w:name="_Toc468183307"/>
        <w:bookmarkStart w:id="9847" w:name="_Toc469408084"/>
        <w:bookmarkStart w:id="9848" w:name="_Toc469494032"/>
        <w:bookmarkStart w:id="9849" w:name="_Toc469498851"/>
        <w:bookmarkEnd w:id="9841"/>
        <w:bookmarkEnd w:id="9842"/>
        <w:bookmarkEnd w:id="9843"/>
        <w:bookmarkEnd w:id="9844"/>
        <w:bookmarkEnd w:id="9845"/>
        <w:bookmarkEnd w:id="9846"/>
        <w:bookmarkEnd w:id="9847"/>
        <w:bookmarkEnd w:id="9848"/>
        <w:bookmarkEnd w:id="9849"/>
      </w:del>
    </w:p>
    <w:p w14:paraId="76A094DC" w14:textId="6577D9F5" w:rsidR="000A2F9D" w:rsidRPr="000A2F9D" w:rsidDel="00C661A2" w:rsidRDefault="000A2F9D" w:rsidP="000A2F9D">
      <w:pPr>
        <w:ind w:left="3024"/>
        <w:rPr>
          <w:del w:id="9850" w:author="Patel, Rinkesh" w:date="2016-09-26T17:28:00Z"/>
          <w:rFonts w:cs="Arial"/>
        </w:rPr>
      </w:pPr>
      <w:del w:id="9851" w:author="Patel, Rinkesh" w:date="2016-09-26T17:28:00Z">
        <w:r w:rsidRPr="000A2F9D" w:rsidDel="00C661A2">
          <w:rPr>
            <w:rFonts w:cs="Arial"/>
          </w:rPr>
          <w:delText>DEFERRED_REDEMPTION</w:delText>
        </w:r>
        <w:bookmarkStart w:id="9852" w:name="_Toc463004643"/>
        <w:bookmarkStart w:id="9853" w:name="_Toc463029305"/>
        <w:bookmarkStart w:id="9854" w:name="_Toc464056311"/>
        <w:bookmarkStart w:id="9855" w:name="_Toc464729845"/>
        <w:bookmarkStart w:id="9856" w:name="_Toc468181994"/>
        <w:bookmarkStart w:id="9857" w:name="_Toc468183308"/>
        <w:bookmarkStart w:id="9858" w:name="_Toc469408085"/>
        <w:bookmarkStart w:id="9859" w:name="_Toc469494033"/>
        <w:bookmarkStart w:id="9860" w:name="_Toc469498852"/>
        <w:bookmarkEnd w:id="9852"/>
        <w:bookmarkEnd w:id="9853"/>
        <w:bookmarkEnd w:id="9854"/>
        <w:bookmarkEnd w:id="9855"/>
        <w:bookmarkEnd w:id="9856"/>
        <w:bookmarkEnd w:id="9857"/>
        <w:bookmarkEnd w:id="9858"/>
        <w:bookmarkEnd w:id="9859"/>
        <w:bookmarkEnd w:id="9860"/>
      </w:del>
    </w:p>
    <w:p w14:paraId="097BC1F9" w14:textId="682CDAFD" w:rsidR="000A2F9D" w:rsidRPr="000A2F9D" w:rsidDel="00C661A2" w:rsidRDefault="000A2F9D" w:rsidP="000A2F9D">
      <w:pPr>
        <w:ind w:left="3024"/>
        <w:rPr>
          <w:del w:id="9861" w:author="Patel, Rinkesh" w:date="2016-09-26T17:28:00Z"/>
          <w:rFonts w:cs="Arial"/>
        </w:rPr>
      </w:pPr>
      <w:del w:id="9862" w:author="Patel, Rinkesh" w:date="2016-09-26T17:28:00Z">
        <w:r w:rsidRPr="000A2F9D" w:rsidDel="00C661A2">
          <w:rPr>
            <w:rFonts w:cs="Arial"/>
          </w:rPr>
          <w:delText>DEFERRED_RETURN</w:delText>
        </w:r>
        <w:bookmarkStart w:id="9863" w:name="_Toc463004644"/>
        <w:bookmarkStart w:id="9864" w:name="_Toc463029306"/>
        <w:bookmarkStart w:id="9865" w:name="_Toc464056312"/>
        <w:bookmarkStart w:id="9866" w:name="_Toc464729846"/>
        <w:bookmarkStart w:id="9867" w:name="_Toc468181995"/>
        <w:bookmarkStart w:id="9868" w:name="_Toc468183309"/>
        <w:bookmarkStart w:id="9869" w:name="_Toc469408086"/>
        <w:bookmarkStart w:id="9870" w:name="_Toc469494034"/>
        <w:bookmarkStart w:id="9871" w:name="_Toc469498853"/>
        <w:bookmarkEnd w:id="9863"/>
        <w:bookmarkEnd w:id="9864"/>
        <w:bookmarkEnd w:id="9865"/>
        <w:bookmarkEnd w:id="9866"/>
        <w:bookmarkEnd w:id="9867"/>
        <w:bookmarkEnd w:id="9868"/>
        <w:bookmarkEnd w:id="9869"/>
        <w:bookmarkEnd w:id="9870"/>
        <w:bookmarkEnd w:id="9871"/>
      </w:del>
    </w:p>
    <w:p w14:paraId="6BCD1F48" w14:textId="156D64A3" w:rsidR="000A2F9D" w:rsidRPr="000A2F9D" w:rsidDel="00C661A2" w:rsidRDefault="000A2F9D" w:rsidP="000A2F9D">
      <w:pPr>
        <w:ind w:left="3024"/>
        <w:rPr>
          <w:del w:id="9872" w:author="Patel, Rinkesh" w:date="2016-09-26T17:28:00Z"/>
          <w:rFonts w:cs="Arial"/>
        </w:rPr>
      </w:pPr>
      <w:del w:id="9873" w:author="Patel, Rinkesh" w:date="2016-09-26T17:28:00Z">
        <w:r w:rsidRPr="000A2F9D" w:rsidDel="00C661A2">
          <w:rPr>
            <w:rFonts w:cs="Arial"/>
          </w:rPr>
          <w:delText>BAN_CANCEL</w:delText>
        </w:r>
        <w:bookmarkStart w:id="9874" w:name="_Toc463004645"/>
        <w:bookmarkStart w:id="9875" w:name="_Toc463029307"/>
        <w:bookmarkStart w:id="9876" w:name="_Toc464056313"/>
        <w:bookmarkStart w:id="9877" w:name="_Toc464729847"/>
        <w:bookmarkStart w:id="9878" w:name="_Toc468181996"/>
        <w:bookmarkStart w:id="9879" w:name="_Toc468183310"/>
        <w:bookmarkStart w:id="9880" w:name="_Toc469408087"/>
        <w:bookmarkStart w:id="9881" w:name="_Toc469494035"/>
        <w:bookmarkStart w:id="9882" w:name="_Toc469498854"/>
        <w:bookmarkEnd w:id="9874"/>
        <w:bookmarkEnd w:id="9875"/>
        <w:bookmarkEnd w:id="9876"/>
        <w:bookmarkEnd w:id="9877"/>
        <w:bookmarkEnd w:id="9878"/>
        <w:bookmarkEnd w:id="9879"/>
        <w:bookmarkEnd w:id="9880"/>
        <w:bookmarkEnd w:id="9881"/>
        <w:bookmarkEnd w:id="9882"/>
      </w:del>
    </w:p>
    <w:p w14:paraId="37360558" w14:textId="2F48F760" w:rsidR="000A2F9D" w:rsidRPr="000A2F9D" w:rsidDel="00C661A2" w:rsidRDefault="000A2F9D" w:rsidP="000A2F9D">
      <w:pPr>
        <w:ind w:left="3024"/>
        <w:rPr>
          <w:del w:id="9883" w:author="Patel, Rinkesh" w:date="2016-09-26T17:28:00Z"/>
          <w:rFonts w:cs="Arial"/>
        </w:rPr>
      </w:pPr>
      <w:del w:id="9884" w:author="Patel, Rinkesh" w:date="2016-09-26T17:28:00Z">
        <w:r w:rsidRPr="000A2F9D" w:rsidDel="00C661A2">
          <w:rPr>
            <w:rFonts w:cs="Arial"/>
          </w:rPr>
          <w:delText>LINE_CANCELED</w:delText>
        </w:r>
        <w:bookmarkStart w:id="9885" w:name="_Toc463004646"/>
        <w:bookmarkStart w:id="9886" w:name="_Toc463029308"/>
        <w:bookmarkStart w:id="9887" w:name="_Toc464056314"/>
        <w:bookmarkStart w:id="9888" w:name="_Toc464729848"/>
        <w:bookmarkStart w:id="9889" w:name="_Toc468181997"/>
        <w:bookmarkStart w:id="9890" w:name="_Toc468183311"/>
        <w:bookmarkStart w:id="9891" w:name="_Toc469408088"/>
        <w:bookmarkStart w:id="9892" w:name="_Toc469494036"/>
        <w:bookmarkStart w:id="9893" w:name="_Toc469498855"/>
        <w:bookmarkEnd w:id="9885"/>
        <w:bookmarkEnd w:id="9886"/>
        <w:bookmarkEnd w:id="9887"/>
        <w:bookmarkEnd w:id="9888"/>
        <w:bookmarkEnd w:id="9889"/>
        <w:bookmarkEnd w:id="9890"/>
        <w:bookmarkEnd w:id="9891"/>
        <w:bookmarkEnd w:id="9892"/>
        <w:bookmarkEnd w:id="9893"/>
      </w:del>
    </w:p>
    <w:p w14:paraId="2E77C1EF" w14:textId="443B7471" w:rsidR="000A2F9D" w:rsidRPr="000A2F9D" w:rsidDel="00C661A2" w:rsidRDefault="000A2F9D" w:rsidP="000A2F9D">
      <w:pPr>
        <w:ind w:left="3024"/>
        <w:rPr>
          <w:del w:id="9894" w:author="Patel, Rinkesh" w:date="2016-09-26T17:28:00Z"/>
          <w:rFonts w:cs="Arial"/>
        </w:rPr>
      </w:pPr>
      <w:del w:id="9895" w:author="Patel, Rinkesh" w:date="2016-09-26T17:28:00Z">
        <w:r w:rsidRPr="000A2F9D" w:rsidDel="00C661A2">
          <w:rPr>
            <w:rFonts w:cs="Arial"/>
          </w:rPr>
          <w:delText>MOVE_FROM_BAN2BAN</w:delText>
        </w:r>
        <w:bookmarkStart w:id="9896" w:name="_Toc463004647"/>
        <w:bookmarkStart w:id="9897" w:name="_Toc463029309"/>
        <w:bookmarkStart w:id="9898" w:name="_Toc464056315"/>
        <w:bookmarkStart w:id="9899" w:name="_Toc464729849"/>
        <w:bookmarkStart w:id="9900" w:name="_Toc468181998"/>
        <w:bookmarkStart w:id="9901" w:name="_Toc468183312"/>
        <w:bookmarkStart w:id="9902" w:name="_Toc469408089"/>
        <w:bookmarkStart w:id="9903" w:name="_Toc469494037"/>
        <w:bookmarkStart w:id="9904" w:name="_Toc469498856"/>
        <w:bookmarkEnd w:id="9896"/>
        <w:bookmarkEnd w:id="9897"/>
        <w:bookmarkEnd w:id="9898"/>
        <w:bookmarkEnd w:id="9899"/>
        <w:bookmarkEnd w:id="9900"/>
        <w:bookmarkEnd w:id="9901"/>
        <w:bookmarkEnd w:id="9902"/>
        <w:bookmarkEnd w:id="9903"/>
        <w:bookmarkEnd w:id="9904"/>
      </w:del>
    </w:p>
    <w:p w14:paraId="27A77D1F" w14:textId="6205EF64" w:rsidR="000A2F9D" w:rsidDel="00C661A2" w:rsidRDefault="000A2F9D" w:rsidP="000A2F9D">
      <w:pPr>
        <w:ind w:left="3024"/>
        <w:rPr>
          <w:del w:id="9905" w:author="Patel, Rinkesh" w:date="2016-09-26T17:28:00Z"/>
          <w:rFonts w:cs="Arial"/>
        </w:rPr>
      </w:pPr>
      <w:del w:id="9906" w:author="Patel, Rinkesh" w:date="2016-09-26T17:28:00Z">
        <w:r w:rsidRPr="000A2F9D" w:rsidDel="00C661A2">
          <w:rPr>
            <w:rFonts w:cs="Arial"/>
          </w:rPr>
          <w:delText>REVERSE_MIGRATION</w:delText>
        </w:r>
        <w:bookmarkStart w:id="9907" w:name="_Toc463004648"/>
        <w:bookmarkStart w:id="9908" w:name="_Toc463029310"/>
        <w:bookmarkStart w:id="9909" w:name="_Toc464056316"/>
        <w:bookmarkStart w:id="9910" w:name="_Toc464729850"/>
        <w:bookmarkStart w:id="9911" w:name="_Toc468181999"/>
        <w:bookmarkStart w:id="9912" w:name="_Toc468183313"/>
        <w:bookmarkStart w:id="9913" w:name="_Toc469408090"/>
        <w:bookmarkStart w:id="9914" w:name="_Toc469494038"/>
        <w:bookmarkStart w:id="9915" w:name="_Toc469498857"/>
        <w:bookmarkEnd w:id="9907"/>
        <w:bookmarkEnd w:id="9908"/>
        <w:bookmarkEnd w:id="9909"/>
        <w:bookmarkEnd w:id="9910"/>
        <w:bookmarkEnd w:id="9911"/>
        <w:bookmarkEnd w:id="9912"/>
        <w:bookmarkEnd w:id="9913"/>
        <w:bookmarkEnd w:id="9914"/>
        <w:bookmarkEnd w:id="9915"/>
      </w:del>
    </w:p>
    <w:p w14:paraId="08B1F750" w14:textId="44FE8887" w:rsidR="000A2F9D" w:rsidRPr="00CD3FB6" w:rsidDel="00C661A2" w:rsidRDefault="000A2F9D" w:rsidP="000A2F9D">
      <w:pPr>
        <w:numPr>
          <w:ilvl w:val="2"/>
          <w:numId w:val="52"/>
        </w:numPr>
        <w:rPr>
          <w:del w:id="9916" w:author="Patel, Rinkesh" w:date="2016-09-26T17:28:00Z"/>
          <w:rFonts w:cs="Arial"/>
        </w:rPr>
      </w:pPr>
      <w:del w:id="9917" w:author="Patel, Rinkesh" w:date="2016-09-26T17:28:00Z">
        <w:r w:rsidRPr="00CD3FB6" w:rsidDel="00C661A2">
          <w:rPr>
            <w:rFonts w:cs="Arial"/>
          </w:rPr>
          <w:delText>LOST_STOLEN</w:delText>
        </w:r>
        <w:r w:rsidDel="00C661A2">
          <w:rPr>
            <w:rFonts w:cs="Arial"/>
          </w:rPr>
          <w:delText xml:space="preserve"> for lost/stolen check-in</w:delText>
        </w:r>
        <w:bookmarkStart w:id="9918" w:name="_Toc463004649"/>
        <w:bookmarkStart w:id="9919" w:name="_Toc463029311"/>
        <w:bookmarkStart w:id="9920" w:name="_Toc464056317"/>
        <w:bookmarkStart w:id="9921" w:name="_Toc464729851"/>
        <w:bookmarkStart w:id="9922" w:name="_Toc468182000"/>
        <w:bookmarkStart w:id="9923" w:name="_Toc468183314"/>
        <w:bookmarkStart w:id="9924" w:name="_Toc469408091"/>
        <w:bookmarkStart w:id="9925" w:name="_Toc469494039"/>
        <w:bookmarkStart w:id="9926" w:name="_Toc469498858"/>
        <w:bookmarkEnd w:id="9918"/>
        <w:bookmarkEnd w:id="9919"/>
        <w:bookmarkEnd w:id="9920"/>
        <w:bookmarkEnd w:id="9921"/>
        <w:bookmarkEnd w:id="9922"/>
        <w:bookmarkEnd w:id="9923"/>
        <w:bookmarkEnd w:id="9924"/>
        <w:bookmarkEnd w:id="9925"/>
        <w:bookmarkEnd w:id="9926"/>
      </w:del>
    </w:p>
    <w:p w14:paraId="2E6976B4" w14:textId="6BBC8F2C" w:rsidR="000A2F9D" w:rsidRPr="007F0760" w:rsidDel="00C661A2" w:rsidRDefault="000A2F9D" w:rsidP="000A2F9D">
      <w:pPr>
        <w:numPr>
          <w:ilvl w:val="1"/>
          <w:numId w:val="52"/>
        </w:numPr>
        <w:rPr>
          <w:del w:id="9927" w:author="Patel, Rinkesh" w:date="2016-09-26T17:28:00Z"/>
          <w:rFonts w:cs="Arial"/>
        </w:rPr>
      </w:pPr>
      <w:del w:id="9928" w:author="Patel, Rinkesh" w:date="2016-09-26T17:28:00Z">
        <w:r w:rsidRPr="007F0760" w:rsidDel="00C661A2">
          <w:rPr>
            <w:rFonts w:cs="Arial"/>
          </w:rPr>
          <w:delText>NRC accelerated amount: positive for charges, negative for credits</w:delText>
        </w:r>
        <w:bookmarkStart w:id="9929" w:name="_Toc463004650"/>
        <w:bookmarkStart w:id="9930" w:name="_Toc463029312"/>
        <w:bookmarkStart w:id="9931" w:name="_Toc464056318"/>
        <w:bookmarkStart w:id="9932" w:name="_Toc464729852"/>
        <w:bookmarkStart w:id="9933" w:name="_Toc468182001"/>
        <w:bookmarkStart w:id="9934" w:name="_Toc468183315"/>
        <w:bookmarkStart w:id="9935" w:name="_Toc469408092"/>
        <w:bookmarkStart w:id="9936" w:name="_Toc469494040"/>
        <w:bookmarkStart w:id="9937" w:name="_Toc469498859"/>
        <w:bookmarkEnd w:id="9929"/>
        <w:bookmarkEnd w:id="9930"/>
        <w:bookmarkEnd w:id="9931"/>
        <w:bookmarkEnd w:id="9932"/>
        <w:bookmarkEnd w:id="9933"/>
        <w:bookmarkEnd w:id="9934"/>
        <w:bookmarkEnd w:id="9935"/>
        <w:bookmarkEnd w:id="9936"/>
        <w:bookmarkEnd w:id="9937"/>
      </w:del>
    </w:p>
    <w:p w14:paraId="1EFBAB8A" w14:textId="52373DAC" w:rsidR="000A2F9D" w:rsidDel="00C661A2" w:rsidRDefault="000A2F9D" w:rsidP="000A2F9D">
      <w:pPr>
        <w:numPr>
          <w:ilvl w:val="1"/>
          <w:numId w:val="52"/>
        </w:numPr>
        <w:rPr>
          <w:del w:id="9938" w:author="Patel, Rinkesh" w:date="2016-09-26T17:28:00Z"/>
          <w:rFonts w:cs="Arial"/>
        </w:rPr>
      </w:pPr>
      <w:del w:id="9939" w:author="Patel, Rinkesh" w:date="2016-09-26T17:28:00Z">
        <w:r w:rsidDel="00C661A2">
          <w:rPr>
            <w:rFonts w:cs="Arial"/>
          </w:rPr>
          <w:delText>Deposit accelerated amount: positive for charges, negative for credits</w:delText>
        </w:r>
        <w:bookmarkStart w:id="9940" w:name="_Toc463004651"/>
        <w:bookmarkStart w:id="9941" w:name="_Toc463029313"/>
        <w:bookmarkStart w:id="9942" w:name="_Toc464056319"/>
        <w:bookmarkStart w:id="9943" w:name="_Toc464729853"/>
        <w:bookmarkStart w:id="9944" w:name="_Toc468182002"/>
        <w:bookmarkStart w:id="9945" w:name="_Toc468183316"/>
        <w:bookmarkStart w:id="9946" w:name="_Toc469408093"/>
        <w:bookmarkStart w:id="9947" w:name="_Toc469494041"/>
        <w:bookmarkStart w:id="9948" w:name="_Toc469498860"/>
        <w:bookmarkEnd w:id="9940"/>
        <w:bookmarkEnd w:id="9941"/>
        <w:bookmarkEnd w:id="9942"/>
        <w:bookmarkEnd w:id="9943"/>
        <w:bookmarkEnd w:id="9944"/>
        <w:bookmarkEnd w:id="9945"/>
        <w:bookmarkEnd w:id="9946"/>
        <w:bookmarkEnd w:id="9947"/>
        <w:bookmarkEnd w:id="9948"/>
      </w:del>
    </w:p>
    <w:p w14:paraId="37F07FEF" w14:textId="3D43BC5A" w:rsidR="000A2F9D" w:rsidDel="00C661A2" w:rsidRDefault="000A2F9D" w:rsidP="000A2F9D">
      <w:pPr>
        <w:ind w:left="1224"/>
        <w:rPr>
          <w:del w:id="9949" w:author="Patel, Rinkesh" w:date="2016-09-26T17:28:00Z"/>
          <w:rFonts w:cs="Arial"/>
        </w:rPr>
      </w:pPr>
      <w:del w:id="9950" w:author="Patel, Rinkesh" w:date="2016-09-26T17:28:00Z">
        <w:r w:rsidRPr="006F18B5" w:rsidDel="00C661A2">
          <w:rPr>
            <w:rFonts w:cs="Arial"/>
            <w:u w:val="single"/>
          </w:rPr>
          <w:delText>*Note</w:delText>
        </w:r>
        <w:r w:rsidDel="00C661A2">
          <w:rPr>
            <w:rFonts w:cs="Arial"/>
          </w:rPr>
          <w:delText xml:space="preserve">: MW will be using this event to trigger two separate events on their side: </w:delText>
        </w:r>
        <w:r w:rsidRPr="006F18B5" w:rsidDel="00C661A2">
          <w:rPr>
            <w:rFonts w:cs="Arial"/>
          </w:rPr>
          <w:delText xml:space="preserve">Club </w:delText>
        </w:r>
        <w:r w:rsidDel="00C661A2">
          <w:rPr>
            <w:rFonts w:cs="Arial"/>
          </w:rPr>
          <w:delText>h</w:delText>
        </w:r>
        <w:r w:rsidRPr="006F18B5" w:rsidDel="00C661A2">
          <w:rPr>
            <w:rFonts w:cs="Arial"/>
          </w:rPr>
          <w:delText xml:space="preserve">istory </w:delText>
        </w:r>
        <w:r w:rsidDel="00C661A2">
          <w:rPr>
            <w:rFonts w:cs="Arial"/>
          </w:rPr>
          <w:delText>n</w:delText>
        </w:r>
        <w:r w:rsidRPr="006F18B5" w:rsidDel="00C661A2">
          <w:rPr>
            <w:rFonts w:cs="Arial"/>
          </w:rPr>
          <w:delText>otifications a</w:delText>
        </w:r>
        <w:r w:rsidDel="00C661A2">
          <w:rPr>
            <w:rFonts w:cs="Arial"/>
          </w:rPr>
          <w:delText>nd OER bricking (MW will provide the bricking code to OER).</w:delText>
        </w:r>
        <w:bookmarkStart w:id="9951" w:name="_Toc463004652"/>
        <w:bookmarkStart w:id="9952" w:name="_Toc463029314"/>
        <w:bookmarkStart w:id="9953" w:name="_Toc464056320"/>
        <w:bookmarkStart w:id="9954" w:name="_Toc464729854"/>
        <w:bookmarkStart w:id="9955" w:name="_Toc468182003"/>
        <w:bookmarkStart w:id="9956" w:name="_Toc468183317"/>
        <w:bookmarkStart w:id="9957" w:name="_Toc469408094"/>
        <w:bookmarkStart w:id="9958" w:name="_Toc469494042"/>
        <w:bookmarkStart w:id="9959" w:name="_Toc469498861"/>
        <w:bookmarkEnd w:id="9951"/>
        <w:bookmarkEnd w:id="9952"/>
        <w:bookmarkEnd w:id="9953"/>
        <w:bookmarkEnd w:id="9954"/>
        <w:bookmarkEnd w:id="9955"/>
        <w:bookmarkEnd w:id="9956"/>
        <w:bookmarkEnd w:id="9957"/>
        <w:bookmarkEnd w:id="9958"/>
        <w:bookmarkEnd w:id="9959"/>
      </w:del>
    </w:p>
    <w:p w14:paraId="1C7B5D61" w14:textId="6A9D9BB7" w:rsidR="000A2F9D" w:rsidDel="00C661A2" w:rsidRDefault="000A2F9D" w:rsidP="000A2F9D">
      <w:pPr>
        <w:rPr>
          <w:del w:id="9960" w:author="Patel, Rinkesh" w:date="2016-09-26T17:28:00Z"/>
          <w:rFonts w:cs="Arial"/>
        </w:rPr>
      </w:pPr>
      <w:bookmarkStart w:id="9961" w:name="_Toc463004653"/>
      <w:bookmarkStart w:id="9962" w:name="_Toc463029315"/>
      <w:bookmarkStart w:id="9963" w:name="_Toc464056321"/>
      <w:bookmarkStart w:id="9964" w:name="_Toc464729855"/>
      <w:bookmarkStart w:id="9965" w:name="_Toc468182004"/>
      <w:bookmarkStart w:id="9966" w:name="_Toc468183318"/>
      <w:bookmarkStart w:id="9967" w:name="_Toc469408095"/>
      <w:bookmarkStart w:id="9968" w:name="_Toc469494043"/>
      <w:bookmarkStart w:id="9969" w:name="_Toc469498862"/>
      <w:bookmarkEnd w:id="9961"/>
      <w:bookmarkEnd w:id="9962"/>
      <w:bookmarkEnd w:id="9963"/>
      <w:bookmarkEnd w:id="9964"/>
      <w:bookmarkEnd w:id="9965"/>
      <w:bookmarkEnd w:id="9966"/>
      <w:bookmarkEnd w:id="9967"/>
      <w:bookmarkEnd w:id="9968"/>
      <w:bookmarkEnd w:id="9969"/>
    </w:p>
    <w:p w14:paraId="6B3E4FA7" w14:textId="3B6B9F36" w:rsidR="004E1D08" w:rsidRPr="004E1D08" w:rsidDel="00C661A2" w:rsidRDefault="004E1D08" w:rsidP="004E1D08">
      <w:pPr>
        <w:rPr>
          <w:del w:id="9970" w:author="Patel, Rinkesh" w:date="2016-09-26T17:28:00Z"/>
        </w:rPr>
      </w:pPr>
      <w:bookmarkStart w:id="9971" w:name="_Toc463004654"/>
      <w:bookmarkStart w:id="9972" w:name="_Toc463029316"/>
      <w:bookmarkStart w:id="9973" w:name="_Toc464056322"/>
      <w:bookmarkStart w:id="9974" w:name="_Toc464729856"/>
      <w:bookmarkStart w:id="9975" w:name="_Toc468182005"/>
      <w:bookmarkStart w:id="9976" w:name="_Toc468183319"/>
      <w:bookmarkStart w:id="9977" w:name="_Toc469408096"/>
      <w:bookmarkStart w:id="9978" w:name="_Toc469494044"/>
      <w:bookmarkStart w:id="9979" w:name="_Toc469498863"/>
      <w:bookmarkEnd w:id="9971"/>
      <w:bookmarkEnd w:id="9972"/>
      <w:bookmarkEnd w:id="9973"/>
      <w:bookmarkEnd w:id="9974"/>
      <w:bookmarkEnd w:id="9975"/>
      <w:bookmarkEnd w:id="9976"/>
      <w:bookmarkEnd w:id="9977"/>
      <w:bookmarkEnd w:id="9978"/>
      <w:bookmarkEnd w:id="9979"/>
    </w:p>
    <w:p w14:paraId="18BD9D05" w14:textId="29DE90F8" w:rsidR="00DC01E6" w:rsidDel="00C661A2" w:rsidRDefault="003740F1" w:rsidP="00722130">
      <w:pPr>
        <w:pStyle w:val="Heading2"/>
        <w:rPr>
          <w:del w:id="9980" w:author="Patel, Rinkesh" w:date="2016-09-26T17:28:00Z"/>
        </w:rPr>
      </w:pPr>
      <w:del w:id="9981" w:author="Patel, Rinkesh" w:date="2016-09-26T17:28:00Z">
        <w:r w:rsidDel="00C661A2">
          <w:delText xml:space="preserve">Club device Samson charge </w:delText>
        </w:r>
        <w:r w:rsidR="002409BD" w:rsidDel="00C661A2">
          <w:delText>consumer</w:delText>
        </w:r>
        <w:bookmarkStart w:id="9982" w:name="_Toc463004655"/>
        <w:bookmarkStart w:id="9983" w:name="_Toc463029317"/>
        <w:bookmarkStart w:id="9984" w:name="_Toc464056323"/>
        <w:bookmarkStart w:id="9985" w:name="_Toc464729857"/>
        <w:bookmarkStart w:id="9986" w:name="_Toc468182006"/>
        <w:bookmarkStart w:id="9987" w:name="_Toc468183320"/>
        <w:bookmarkStart w:id="9988" w:name="_Toc469408097"/>
        <w:bookmarkStart w:id="9989" w:name="_Toc469494045"/>
        <w:bookmarkStart w:id="9990" w:name="_Toc469498864"/>
        <w:bookmarkEnd w:id="9982"/>
        <w:bookmarkEnd w:id="9983"/>
        <w:bookmarkEnd w:id="9984"/>
        <w:bookmarkEnd w:id="9985"/>
        <w:bookmarkEnd w:id="9986"/>
        <w:bookmarkEnd w:id="9987"/>
        <w:bookmarkEnd w:id="9988"/>
        <w:bookmarkEnd w:id="9989"/>
        <w:bookmarkEnd w:id="9990"/>
      </w:del>
    </w:p>
    <w:p w14:paraId="2861744D" w14:textId="57AD2439" w:rsidR="00235E77" w:rsidDel="00C661A2" w:rsidRDefault="00235E77" w:rsidP="00235E77">
      <w:pPr>
        <w:rPr>
          <w:del w:id="9991" w:author="Patel, Rinkesh" w:date="2016-09-26T17:28:00Z"/>
          <w:rFonts w:ascii="Garamond" w:hAnsi="Garamond"/>
          <w:sz w:val="24"/>
          <w:szCs w:val="24"/>
        </w:rPr>
      </w:pPr>
      <w:del w:id="9992" w:author="Patel, Rinkesh" w:date="2016-09-26T17:28:00Z">
        <w:r w:rsidDel="00C661A2">
          <w:rPr>
            <w:rFonts w:ascii="Garamond" w:hAnsi="Garamond"/>
            <w:sz w:val="24"/>
            <w:szCs w:val="24"/>
          </w:rPr>
          <w:delText>This consumer will consume below activities and insert NRF/Deposit refund to a new table CLUB_CHARGES with processed indicator N.</w:delText>
        </w:r>
        <w:bookmarkStart w:id="9993" w:name="_Toc463004656"/>
        <w:bookmarkStart w:id="9994" w:name="_Toc463029318"/>
        <w:bookmarkStart w:id="9995" w:name="_Toc464056324"/>
        <w:bookmarkStart w:id="9996" w:name="_Toc464729858"/>
        <w:bookmarkStart w:id="9997" w:name="_Toc468182007"/>
        <w:bookmarkStart w:id="9998" w:name="_Toc468183321"/>
        <w:bookmarkStart w:id="9999" w:name="_Toc469408098"/>
        <w:bookmarkStart w:id="10000" w:name="_Toc469494046"/>
        <w:bookmarkStart w:id="10001" w:name="_Toc469498865"/>
        <w:bookmarkEnd w:id="9993"/>
        <w:bookmarkEnd w:id="9994"/>
        <w:bookmarkEnd w:id="9995"/>
        <w:bookmarkEnd w:id="9996"/>
        <w:bookmarkEnd w:id="9997"/>
        <w:bookmarkEnd w:id="9998"/>
        <w:bookmarkEnd w:id="9999"/>
        <w:bookmarkEnd w:id="10000"/>
        <w:bookmarkEnd w:id="10001"/>
      </w:del>
    </w:p>
    <w:tbl>
      <w:tblPr>
        <w:tblW w:w="9675" w:type="dxa"/>
        <w:tblCellMar>
          <w:left w:w="0" w:type="dxa"/>
          <w:right w:w="0" w:type="dxa"/>
        </w:tblCellMar>
        <w:tblLook w:val="04A0" w:firstRow="1" w:lastRow="0" w:firstColumn="1" w:lastColumn="0" w:noHBand="0" w:noVBand="1"/>
      </w:tblPr>
      <w:tblGrid>
        <w:gridCol w:w="402"/>
        <w:gridCol w:w="5222"/>
        <w:gridCol w:w="1530"/>
        <w:gridCol w:w="2521"/>
      </w:tblGrid>
      <w:tr w:rsidR="003740F1" w:rsidDel="00C661A2" w14:paraId="796E783B" w14:textId="4ACEAF6C" w:rsidTr="00235E77">
        <w:trPr>
          <w:trHeight w:val="255"/>
          <w:del w:id="10002" w:author="Patel, Rinkesh" w:date="2016-09-26T17:28:00Z"/>
        </w:trPr>
        <w:tc>
          <w:tcPr>
            <w:tcW w:w="4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448F73" w14:textId="29A851F7" w:rsidR="003740F1" w:rsidDel="00C661A2" w:rsidRDefault="003740F1">
            <w:pPr>
              <w:rPr>
                <w:del w:id="10003" w:author="Patel, Rinkesh" w:date="2016-09-26T17:28:00Z"/>
                <w:rFonts w:ascii="Arial" w:hAnsi="Arial" w:cs="Arial"/>
                <w:b/>
                <w:bCs/>
                <w:color w:val="7030A0"/>
                <w:sz w:val="20"/>
              </w:rPr>
            </w:pPr>
            <w:del w:id="10004" w:author="Patel, Rinkesh" w:date="2016-09-26T17:28:00Z">
              <w:r w:rsidDel="00C661A2">
                <w:rPr>
                  <w:b/>
                  <w:bCs/>
                  <w:color w:val="7030A0"/>
                  <w:sz w:val="20"/>
                </w:rPr>
                <w:delText>#</w:delText>
              </w:r>
              <w:bookmarkStart w:id="10005" w:name="_Toc463004657"/>
              <w:bookmarkStart w:id="10006" w:name="_Toc463029319"/>
              <w:bookmarkStart w:id="10007" w:name="_Toc464056325"/>
              <w:bookmarkStart w:id="10008" w:name="_Toc464729859"/>
              <w:bookmarkStart w:id="10009" w:name="_Toc468182008"/>
              <w:bookmarkStart w:id="10010" w:name="_Toc468183322"/>
              <w:bookmarkStart w:id="10011" w:name="_Toc469408099"/>
              <w:bookmarkStart w:id="10012" w:name="_Toc469494047"/>
              <w:bookmarkStart w:id="10013" w:name="_Toc469498866"/>
              <w:bookmarkEnd w:id="10005"/>
              <w:bookmarkEnd w:id="10006"/>
              <w:bookmarkEnd w:id="10007"/>
              <w:bookmarkEnd w:id="10008"/>
              <w:bookmarkEnd w:id="10009"/>
              <w:bookmarkEnd w:id="10010"/>
              <w:bookmarkEnd w:id="10011"/>
              <w:bookmarkEnd w:id="10012"/>
              <w:bookmarkEnd w:id="10013"/>
            </w:del>
          </w:p>
        </w:tc>
        <w:tc>
          <w:tcPr>
            <w:tcW w:w="522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D401AF8" w14:textId="4AEE759E" w:rsidR="003740F1" w:rsidDel="00C661A2" w:rsidRDefault="003740F1">
            <w:pPr>
              <w:rPr>
                <w:del w:id="10014" w:author="Patel, Rinkesh" w:date="2016-09-26T17:28:00Z"/>
                <w:rFonts w:ascii="Arial" w:hAnsi="Arial" w:cs="Arial"/>
                <w:b/>
                <w:bCs/>
                <w:color w:val="7030A0"/>
                <w:sz w:val="20"/>
              </w:rPr>
            </w:pPr>
            <w:del w:id="10015" w:author="Patel, Rinkesh" w:date="2016-09-26T17:28:00Z">
              <w:r w:rsidDel="00C661A2">
                <w:rPr>
                  <w:b/>
                  <w:bCs/>
                  <w:color w:val="7030A0"/>
                  <w:sz w:val="20"/>
                </w:rPr>
                <w:delText>Club Activity</w:delText>
              </w:r>
              <w:bookmarkStart w:id="10016" w:name="_Toc463004658"/>
              <w:bookmarkStart w:id="10017" w:name="_Toc463029320"/>
              <w:bookmarkStart w:id="10018" w:name="_Toc464056326"/>
              <w:bookmarkStart w:id="10019" w:name="_Toc464729860"/>
              <w:bookmarkStart w:id="10020" w:name="_Toc468182009"/>
              <w:bookmarkStart w:id="10021" w:name="_Toc468183323"/>
              <w:bookmarkStart w:id="10022" w:name="_Toc469408100"/>
              <w:bookmarkStart w:id="10023" w:name="_Toc469494048"/>
              <w:bookmarkStart w:id="10024" w:name="_Toc469498867"/>
              <w:bookmarkEnd w:id="10016"/>
              <w:bookmarkEnd w:id="10017"/>
              <w:bookmarkEnd w:id="10018"/>
              <w:bookmarkEnd w:id="10019"/>
              <w:bookmarkEnd w:id="10020"/>
              <w:bookmarkEnd w:id="10021"/>
              <w:bookmarkEnd w:id="10022"/>
              <w:bookmarkEnd w:id="10023"/>
              <w:bookmarkEnd w:id="10024"/>
            </w:del>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57A763" w14:textId="0E818F09" w:rsidR="003740F1" w:rsidDel="00C661A2" w:rsidRDefault="003740F1">
            <w:pPr>
              <w:rPr>
                <w:del w:id="10025" w:author="Patel, Rinkesh" w:date="2016-09-26T17:28:00Z"/>
                <w:rFonts w:ascii="Arial" w:hAnsi="Arial" w:cs="Arial"/>
                <w:b/>
                <w:bCs/>
                <w:color w:val="7030A0"/>
                <w:sz w:val="18"/>
                <w:szCs w:val="18"/>
              </w:rPr>
            </w:pPr>
            <w:del w:id="10026" w:author="Patel, Rinkesh" w:date="2016-09-26T17:28:00Z">
              <w:r w:rsidDel="00C661A2">
                <w:rPr>
                  <w:b/>
                  <w:bCs/>
                  <w:color w:val="7030A0"/>
                  <w:sz w:val="18"/>
                  <w:szCs w:val="18"/>
                </w:rPr>
                <w:delText>NRC/Deposit</w:delText>
              </w:r>
              <w:bookmarkStart w:id="10027" w:name="_Toc463004659"/>
              <w:bookmarkStart w:id="10028" w:name="_Toc463029321"/>
              <w:bookmarkStart w:id="10029" w:name="_Toc464056327"/>
              <w:bookmarkStart w:id="10030" w:name="_Toc464729861"/>
              <w:bookmarkStart w:id="10031" w:name="_Toc468182010"/>
              <w:bookmarkStart w:id="10032" w:name="_Toc468183324"/>
              <w:bookmarkStart w:id="10033" w:name="_Toc469408101"/>
              <w:bookmarkStart w:id="10034" w:name="_Toc469494049"/>
              <w:bookmarkStart w:id="10035" w:name="_Toc469498868"/>
              <w:bookmarkEnd w:id="10027"/>
              <w:bookmarkEnd w:id="10028"/>
              <w:bookmarkEnd w:id="10029"/>
              <w:bookmarkEnd w:id="10030"/>
              <w:bookmarkEnd w:id="10031"/>
              <w:bookmarkEnd w:id="10032"/>
              <w:bookmarkEnd w:id="10033"/>
              <w:bookmarkEnd w:id="10034"/>
              <w:bookmarkEnd w:id="10035"/>
            </w:del>
          </w:p>
        </w:tc>
        <w:tc>
          <w:tcPr>
            <w:tcW w:w="25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BD4E38" w14:textId="41ED61D3" w:rsidR="003740F1" w:rsidDel="00C661A2" w:rsidRDefault="003740F1">
            <w:pPr>
              <w:rPr>
                <w:del w:id="10036" w:author="Patel, Rinkesh" w:date="2016-09-26T17:28:00Z"/>
                <w:rFonts w:ascii="Arial" w:hAnsi="Arial" w:cs="Arial"/>
                <w:b/>
                <w:bCs/>
                <w:color w:val="7030A0"/>
                <w:sz w:val="18"/>
                <w:szCs w:val="18"/>
              </w:rPr>
            </w:pPr>
            <w:del w:id="10037" w:author="Patel, Rinkesh" w:date="2016-09-26T17:28:00Z">
              <w:r w:rsidDel="00C661A2">
                <w:rPr>
                  <w:b/>
                  <w:bCs/>
                  <w:color w:val="7030A0"/>
                  <w:sz w:val="18"/>
                  <w:szCs w:val="18"/>
                </w:rPr>
                <w:delText>Transaction/ Activity Type</w:delText>
              </w:r>
              <w:bookmarkStart w:id="10038" w:name="_Toc463004660"/>
              <w:bookmarkStart w:id="10039" w:name="_Toc463029322"/>
              <w:bookmarkStart w:id="10040" w:name="_Toc464056328"/>
              <w:bookmarkStart w:id="10041" w:name="_Toc464729862"/>
              <w:bookmarkStart w:id="10042" w:name="_Toc468182011"/>
              <w:bookmarkStart w:id="10043" w:name="_Toc468183325"/>
              <w:bookmarkStart w:id="10044" w:name="_Toc469408102"/>
              <w:bookmarkStart w:id="10045" w:name="_Toc469494050"/>
              <w:bookmarkStart w:id="10046" w:name="_Toc469498869"/>
              <w:bookmarkEnd w:id="10038"/>
              <w:bookmarkEnd w:id="10039"/>
              <w:bookmarkEnd w:id="10040"/>
              <w:bookmarkEnd w:id="10041"/>
              <w:bookmarkEnd w:id="10042"/>
              <w:bookmarkEnd w:id="10043"/>
              <w:bookmarkEnd w:id="10044"/>
              <w:bookmarkEnd w:id="10045"/>
              <w:bookmarkEnd w:id="10046"/>
            </w:del>
          </w:p>
        </w:tc>
        <w:bookmarkStart w:id="10047" w:name="_Toc463004661"/>
        <w:bookmarkStart w:id="10048" w:name="_Toc463029323"/>
        <w:bookmarkStart w:id="10049" w:name="_Toc464056329"/>
        <w:bookmarkStart w:id="10050" w:name="_Toc464729863"/>
        <w:bookmarkStart w:id="10051" w:name="_Toc468182012"/>
        <w:bookmarkStart w:id="10052" w:name="_Toc468183326"/>
        <w:bookmarkStart w:id="10053" w:name="_Toc469408103"/>
        <w:bookmarkStart w:id="10054" w:name="_Toc469494051"/>
        <w:bookmarkStart w:id="10055" w:name="_Toc469498870"/>
        <w:bookmarkEnd w:id="10047"/>
        <w:bookmarkEnd w:id="10048"/>
        <w:bookmarkEnd w:id="10049"/>
        <w:bookmarkEnd w:id="10050"/>
        <w:bookmarkEnd w:id="10051"/>
        <w:bookmarkEnd w:id="10052"/>
        <w:bookmarkEnd w:id="10053"/>
        <w:bookmarkEnd w:id="10054"/>
        <w:bookmarkEnd w:id="10055"/>
      </w:tr>
      <w:tr w:rsidR="003740F1" w:rsidDel="00C661A2" w14:paraId="26B4BBD8" w14:textId="112E10D8" w:rsidTr="00235E77">
        <w:trPr>
          <w:trHeight w:val="255"/>
          <w:del w:id="10056"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0770FD" w14:textId="28D991A9" w:rsidR="003740F1" w:rsidDel="00C661A2" w:rsidRDefault="003740F1">
            <w:pPr>
              <w:rPr>
                <w:del w:id="10057" w:author="Patel, Rinkesh" w:date="2016-09-26T17:28:00Z"/>
                <w:rFonts w:ascii="Arial" w:hAnsi="Arial" w:cs="Arial"/>
                <w:color w:val="000000"/>
                <w:sz w:val="20"/>
              </w:rPr>
            </w:pPr>
            <w:del w:id="10058" w:author="Patel, Rinkesh" w:date="2016-09-26T17:28:00Z">
              <w:r w:rsidDel="00C661A2">
                <w:rPr>
                  <w:color w:val="000000"/>
                  <w:sz w:val="20"/>
                </w:rPr>
                <w:delText>1</w:delText>
              </w:r>
              <w:bookmarkStart w:id="10059" w:name="_Toc463004662"/>
              <w:bookmarkStart w:id="10060" w:name="_Toc463029324"/>
              <w:bookmarkStart w:id="10061" w:name="_Toc464056330"/>
              <w:bookmarkStart w:id="10062" w:name="_Toc464729864"/>
              <w:bookmarkStart w:id="10063" w:name="_Toc468182013"/>
              <w:bookmarkStart w:id="10064" w:name="_Toc468183327"/>
              <w:bookmarkStart w:id="10065" w:name="_Toc469408104"/>
              <w:bookmarkStart w:id="10066" w:name="_Toc469494052"/>
              <w:bookmarkStart w:id="10067" w:name="_Toc469498871"/>
              <w:bookmarkEnd w:id="10059"/>
              <w:bookmarkEnd w:id="10060"/>
              <w:bookmarkEnd w:id="10061"/>
              <w:bookmarkEnd w:id="10062"/>
              <w:bookmarkEnd w:id="10063"/>
              <w:bookmarkEnd w:id="10064"/>
              <w:bookmarkEnd w:id="10065"/>
              <w:bookmarkEnd w:id="10066"/>
              <w:bookmarkEnd w:id="10067"/>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865B2D" w14:textId="03F807AE" w:rsidR="003740F1" w:rsidDel="00C661A2" w:rsidRDefault="003740F1">
            <w:pPr>
              <w:rPr>
                <w:del w:id="10068" w:author="Patel, Rinkesh" w:date="2016-09-26T17:28:00Z"/>
                <w:rFonts w:ascii="Arial" w:hAnsi="Arial" w:cs="Arial"/>
                <w:color w:val="000000"/>
                <w:sz w:val="20"/>
              </w:rPr>
            </w:pPr>
            <w:del w:id="10069" w:author="Patel, Rinkesh" w:date="2016-09-26T17:28:00Z">
              <w:r w:rsidDel="00C661A2">
                <w:rPr>
                  <w:color w:val="000000"/>
                  <w:sz w:val="20"/>
                </w:rPr>
                <w:delText>Device-return-timer expired - BAN cancelation</w:delText>
              </w:r>
              <w:bookmarkStart w:id="10070" w:name="_Toc463004663"/>
              <w:bookmarkStart w:id="10071" w:name="_Toc463029325"/>
              <w:bookmarkStart w:id="10072" w:name="_Toc464056331"/>
              <w:bookmarkStart w:id="10073" w:name="_Toc464729865"/>
              <w:bookmarkStart w:id="10074" w:name="_Toc468182014"/>
              <w:bookmarkStart w:id="10075" w:name="_Toc468183328"/>
              <w:bookmarkStart w:id="10076" w:name="_Toc469408105"/>
              <w:bookmarkStart w:id="10077" w:name="_Toc469494053"/>
              <w:bookmarkStart w:id="10078" w:name="_Toc469498872"/>
              <w:bookmarkEnd w:id="10070"/>
              <w:bookmarkEnd w:id="10071"/>
              <w:bookmarkEnd w:id="10072"/>
              <w:bookmarkEnd w:id="10073"/>
              <w:bookmarkEnd w:id="10074"/>
              <w:bookmarkEnd w:id="10075"/>
              <w:bookmarkEnd w:id="10076"/>
              <w:bookmarkEnd w:id="10077"/>
              <w:bookmarkEnd w:id="10078"/>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36488D8" w14:textId="2E5E550A" w:rsidR="003740F1" w:rsidDel="00C661A2" w:rsidRDefault="003740F1">
            <w:pPr>
              <w:rPr>
                <w:del w:id="10079" w:author="Patel, Rinkesh" w:date="2016-09-26T17:28:00Z"/>
                <w:rFonts w:ascii="Arial" w:hAnsi="Arial" w:cs="Arial"/>
                <w:color w:val="000000"/>
                <w:sz w:val="20"/>
              </w:rPr>
            </w:pPr>
            <w:del w:id="10080" w:author="Patel, Rinkesh" w:date="2016-09-26T17:28:00Z">
              <w:r w:rsidDel="00C661A2">
                <w:rPr>
                  <w:color w:val="000000"/>
                  <w:sz w:val="20"/>
                </w:rPr>
                <w:delText>charge/credit</w:delText>
              </w:r>
              <w:bookmarkStart w:id="10081" w:name="_Toc463004664"/>
              <w:bookmarkStart w:id="10082" w:name="_Toc463029326"/>
              <w:bookmarkStart w:id="10083" w:name="_Toc464056332"/>
              <w:bookmarkStart w:id="10084" w:name="_Toc464729866"/>
              <w:bookmarkStart w:id="10085" w:name="_Toc468182015"/>
              <w:bookmarkStart w:id="10086" w:name="_Toc468183329"/>
              <w:bookmarkStart w:id="10087" w:name="_Toc469408106"/>
              <w:bookmarkStart w:id="10088" w:name="_Toc469494054"/>
              <w:bookmarkStart w:id="10089" w:name="_Toc469498873"/>
              <w:bookmarkEnd w:id="10081"/>
              <w:bookmarkEnd w:id="10082"/>
              <w:bookmarkEnd w:id="10083"/>
              <w:bookmarkEnd w:id="10084"/>
              <w:bookmarkEnd w:id="10085"/>
              <w:bookmarkEnd w:id="10086"/>
              <w:bookmarkEnd w:id="10087"/>
              <w:bookmarkEnd w:id="10088"/>
              <w:bookmarkEnd w:id="10089"/>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62E2827C" w14:textId="0896830C" w:rsidR="003740F1" w:rsidDel="00C661A2" w:rsidRDefault="003740F1">
            <w:pPr>
              <w:rPr>
                <w:del w:id="10090" w:author="Patel, Rinkesh" w:date="2016-09-26T17:28:00Z"/>
                <w:rFonts w:ascii="Arial" w:hAnsi="Arial" w:cs="Arial"/>
                <w:sz w:val="20"/>
              </w:rPr>
            </w:pPr>
            <w:del w:id="10091" w:author="Patel, Rinkesh" w:date="2016-09-26T17:28:00Z">
              <w:r w:rsidDel="00C661A2">
                <w:rPr>
                  <w:sz w:val="20"/>
                </w:rPr>
                <w:delText>1101/1101</w:delText>
              </w:r>
              <w:bookmarkStart w:id="10092" w:name="_Toc463004665"/>
              <w:bookmarkStart w:id="10093" w:name="_Toc463029327"/>
              <w:bookmarkStart w:id="10094" w:name="_Toc464056333"/>
              <w:bookmarkStart w:id="10095" w:name="_Toc464729867"/>
              <w:bookmarkStart w:id="10096" w:name="_Toc468182016"/>
              <w:bookmarkStart w:id="10097" w:name="_Toc468183330"/>
              <w:bookmarkStart w:id="10098" w:name="_Toc469408107"/>
              <w:bookmarkStart w:id="10099" w:name="_Toc469494055"/>
              <w:bookmarkStart w:id="10100" w:name="_Toc469498874"/>
              <w:bookmarkEnd w:id="10092"/>
              <w:bookmarkEnd w:id="10093"/>
              <w:bookmarkEnd w:id="10094"/>
              <w:bookmarkEnd w:id="10095"/>
              <w:bookmarkEnd w:id="10096"/>
              <w:bookmarkEnd w:id="10097"/>
              <w:bookmarkEnd w:id="10098"/>
              <w:bookmarkEnd w:id="10099"/>
              <w:bookmarkEnd w:id="10100"/>
            </w:del>
          </w:p>
        </w:tc>
        <w:bookmarkStart w:id="10101" w:name="_Toc463004666"/>
        <w:bookmarkStart w:id="10102" w:name="_Toc463029328"/>
        <w:bookmarkStart w:id="10103" w:name="_Toc464056334"/>
        <w:bookmarkStart w:id="10104" w:name="_Toc464729868"/>
        <w:bookmarkStart w:id="10105" w:name="_Toc468182017"/>
        <w:bookmarkStart w:id="10106" w:name="_Toc468183331"/>
        <w:bookmarkStart w:id="10107" w:name="_Toc469408108"/>
        <w:bookmarkStart w:id="10108" w:name="_Toc469494056"/>
        <w:bookmarkStart w:id="10109" w:name="_Toc469498875"/>
        <w:bookmarkEnd w:id="10101"/>
        <w:bookmarkEnd w:id="10102"/>
        <w:bookmarkEnd w:id="10103"/>
        <w:bookmarkEnd w:id="10104"/>
        <w:bookmarkEnd w:id="10105"/>
        <w:bookmarkEnd w:id="10106"/>
        <w:bookmarkEnd w:id="10107"/>
        <w:bookmarkEnd w:id="10108"/>
        <w:bookmarkEnd w:id="10109"/>
      </w:tr>
      <w:tr w:rsidR="003740F1" w:rsidDel="00C661A2" w14:paraId="3589F645" w14:textId="7818E45C" w:rsidTr="00235E77">
        <w:trPr>
          <w:trHeight w:val="255"/>
          <w:del w:id="10110"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71D6A" w14:textId="1B8961A6" w:rsidR="003740F1" w:rsidDel="00C661A2" w:rsidRDefault="003740F1">
            <w:pPr>
              <w:rPr>
                <w:del w:id="10111" w:author="Patel, Rinkesh" w:date="2016-09-26T17:28:00Z"/>
                <w:rFonts w:ascii="Arial" w:hAnsi="Arial" w:cs="Arial"/>
                <w:color w:val="000000"/>
                <w:sz w:val="20"/>
              </w:rPr>
            </w:pPr>
            <w:del w:id="10112" w:author="Patel, Rinkesh" w:date="2016-09-26T17:28:00Z">
              <w:r w:rsidDel="00C661A2">
                <w:rPr>
                  <w:color w:val="000000"/>
                  <w:sz w:val="20"/>
                </w:rPr>
                <w:delText>2</w:delText>
              </w:r>
              <w:bookmarkStart w:id="10113" w:name="_Toc463004667"/>
              <w:bookmarkStart w:id="10114" w:name="_Toc463029329"/>
              <w:bookmarkStart w:id="10115" w:name="_Toc464056335"/>
              <w:bookmarkStart w:id="10116" w:name="_Toc464729869"/>
              <w:bookmarkStart w:id="10117" w:name="_Toc468182018"/>
              <w:bookmarkStart w:id="10118" w:name="_Toc468183332"/>
              <w:bookmarkStart w:id="10119" w:name="_Toc469408109"/>
              <w:bookmarkStart w:id="10120" w:name="_Toc469494057"/>
              <w:bookmarkStart w:id="10121" w:name="_Toc469498876"/>
              <w:bookmarkEnd w:id="10113"/>
              <w:bookmarkEnd w:id="10114"/>
              <w:bookmarkEnd w:id="10115"/>
              <w:bookmarkEnd w:id="10116"/>
              <w:bookmarkEnd w:id="10117"/>
              <w:bookmarkEnd w:id="10118"/>
              <w:bookmarkEnd w:id="10119"/>
              <w:bookmarkEnd w:id="10120"/>
              <w:bookmarkEnd w:id="10121"/>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506472" w14:textId="75A1BFE3" w:rsidR="003740F1" w:rsidDel="00C661A2" w:rsidRDefault="003740F1">
            <w:pPr>
              <w:rPr>
                <w:del w:id="10122" w:author="Patel, Rinkesh" w:date="2016-09-26T17:28:00Z"/>
                <w:rFonts w:ascii="Arial" w:hAnsi="Arial" w:cs="Arial"/>
                <w:color w:val="000000"/>
                <w:sz w:val="20"/>
              </w:rPr>
            </w:pPr>
            <w:del w:id="10123" w:author="Patel, Rinkesh" w:date="2016-09-26T17:28:00Z">
              <w:r w:rsidDel="00C661A2">
                <w:rPr>
                  <w:color w:val="000000"/>
                  <w:sz w:val="20"/>
                </w:rPr>
                <w:delText>Device-return-timer expired - line cancelation</w:delText>
              </w:r>
              <w:bookmarkStart w:id="10124" w:name="_Toc463004668"/>
              <w:bookmarkStart w:id="10125" w:name="_Toc463029330"/>
              <w:bookmarkStart w:id="10126" w:name="_Toc464056336"/>
              <w:bookmarkStart w:id="10127" w:name="_Toc464729870"/>
              <w:bookmarkStart w:id="10128" w:name="_Toc468182019"/>
              <w:bookmarkStart w:id="10129" w:name="_Toc468183333"/>
              <w:bookmarkStart w:id="10130" w:name="_Toc469408110"/>
              <w:bookmarkStart w:id="10131" w:name="_Toc469494058"/>
              <w:bookmarkStart w:id="10132" w:name="_Toc469498877"/>
              <w:bookmarkEnd w:id="10124"/>
              <w:bookmarkEnd w:id="10125"/>
              <w:bookmarkEnd w:id="10126"/>
              <w:bookmarkEnd w:id="10127"/>
              <w:bookmarkEnd w:id="10128"/>
              <w:bookmarkEnd w:id="10129"/>
              <w:bookmarkEnd w:id="10130"/>
              <w:bookmarkEnd w:id="10131"/>
              <w:bookmarkEnd w:id="10132"/>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552A237C" w14:textId="3A932254" w:rsidR="003740F1" w:rsidDel="00C661A2" w:rsidRDefault="003740F1">
            <w:pPr>
              <w:rPr>
                <w:del w:id="10133" w:author="Patel, Rinkesh" w:date="2016-09-26T17:28:00Z"/>
                <w:rFonts w:ascii="Arial" w:hAnsi="Arial" w:cs="Arial"/>
                <w:color w:val="000000"/>
                <w:sz w:val="20"/>
              </w:rPr>
            </w:pPr>
            <w:del w:id="10134" w:author="Patel, Rinkesh" w:date="2016-09-26T17:28:00Z">
              <w:r w:rsidDel="00C661A2">
                <w:rPr>
                  <w:color w:val="000000"/>
                  <w:sz w:val="20"/>
                </w:rPr>
                <w:delText>charge/credit</w:delText>
              </w:r>
              <w:bookmarkStart w:id="10135" w:name="_Toc463004669"/>
              <w:bookmarkStart w:id="10136" w:name="_Toc463029331"/>
              <w:bookmarkStart w:id="10137" w:name="_Toc464056337"/>
              <w:bookmarkStart w:id="10138" w:name="_Toc464729871"/>
              <w:bookmarkStart w:id="10139" w:name="_Toc468182020"/>
              <w:bookmarkStart w:id="10140" w:name="_Toc468183334"/>
              <w:bookmarkStart w:id="10141" w:name="_Toc469408111"/>
              <w:bookmarkStart w:id="10142" w:name="_Toc469494059"/>
              <w:bookmarkStart w:id="10143" w:name="_Toc469498878"/>
              <w:bookmarkEnd w:id="10135"/>
              <w:bookmarkEnd w:id="10136"/>
              <w:bookmarkEnd w:id="10137"/>
              <w:bookmarkEnd w:id="10138"/>
              <w:bookmarkEnd w:id="10139"/>
              <w:bookmarkEnd w:id="10140"/>
              <w:bookmarkEnd w:id="10141"/>
              <w:bookmarkEnd w:id="10142"/>
              <w:bookmarkEnd w:id="10143"/>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4CA01D1E" w14:textId="33059459" w:rsidR="003740F1" w:rsidDel="00C661A2" w:rsidRDefault="003740F1">
            <w:pPr>
              <w:rPr>
                <w:del w:id="10144" w:author="Patel, Rinkesh" w:date="2016-09-26T17:28:00Z"/>
                <w:rFonts w:ascii="Arial" w:hAnsi="Arial" w:cs="Arial"/>
                <w:sz w:val="20"/>
              </w:rPr>
            </w:pPr>
            <w:del w:id="10145" w:author="Patel, Rinkesh" w:date="2016-09-26T17:28:00Z">
              <w:r w:rsidDel="00C661A2">
                <w:rPr>
                  <w:sz w:val="20"/>
                </w:rPr>
                <w:delText>1102/1102</w:delText>
              </w:r>
              <w:bookmarkStart w:id="10146" w:name="_Toc463004670"/>
              <w:bookmarkStart w:id="10147" w:name="_Toc463029332"/>
              <w:bookmarkStart w:id="10148" w:name="_Toc464056338"/>
              <w:bookmarkStart w:id="10149" w:name="_Toc464729872"/>
              <w:bookmarkStart w:id="10150" w:name="_Toc468182021"/>
              <w:bookmarkStart w:id="10151" w:name="_Toc468183335"/>
              <w:bookmarkStart w:id="10152" w:name="_Toc469408112"/>
              <w:bookmarkStart w:id="10153" w:name="_Toc469494060"/>
              <w:bookmarkStart w:id="10154" w:name="_Toc469498879"/>
              <w:bookmarkEnd w:id="10146"/>
              <w:bookmarkEnd w:id="10147"/>
              <w:bookmarkEnd w:id="10148"/>
              <w:bookmarkEnd w:id="10149"/>
              <w:bookmarkEnd w:id="10150"/>
              <w:bookmarkEnd w:id="10151"/>
              <w:bookmarkEnd w:id="10152"/>
              <w:bookmarkEnd w:id="10153"/>
              <w:bookmarkEnd w:id="10154"/>
            </w:del>
          </w:p>
        </w:tc>
        <w:bookmarkStart w:id="10155" w:name="_Toc463004671"/>
        <w:bookmarkStart w:id="10156" w:name="_Toc463029333"/>
        <w:bookmarkStart w:id="10157" w:name="_Toc464056339"/>
        <w:bookmarkStart w:id="10158" w:name="_Toc464729873"/>
        <w:bookmarkStart w:id="10159" w:name="_Toc468182022"/>
        <w:bookmarkStart w:id="10160" w:name="_Toc468183336"/>
        <w:bookmarkStart w:id="10161" w:name="_Toc469408113"/>
        <w:bookmarkStart w:id="10162" w:name="_Toc469494061"/>
        <w:bookmarkStart w:id="10163" w:name="_Toc469498880"/>
        <w:bookmarkEnd w:id="10155"/>
        <w:bookmarkEnd w:id="10156"/>
        <w:bookmarkEnd w:id="10157"/>
        <w:bookmarkEnd w:id="10158"/>
        <w:bookmarkEnd w:id="10159"/>
        <w:bookmarkEnd w:id="10160"/>
        <w:bookmarkEnd w:id="10161"/>
        <w:bookmarkEnd w:id="10162"/>
        <w:bookmarkEnd w:id="10163"/>
      </w:tr>
      <w:tr w:rsidR="003740F1" w:rsidDel="00C661A2" w14:paraId="18B25958" w14:textId="46269313" w:rsidTr="00235E77">
        <w:trPr>
          <w:trHeight w:val="255"/>
          <w:del w:id="10164"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97DE7" w14:textId="327B7891" w:rsidR="003740F1" w:rsidDel="00C661A2" w:rsidRDefault="003740F1">
            <w:pPr>
              <w:rPr>
                <w:del w:id="10165" w:author="Patel, Rinkesh" w:date="2016-09-26T17:28:00Z"/>
                <w:rFonts w:ascii="Arial" w:hAnsi="Arial" w:cs="Arial"/>
                <w:color w:val="000000"/>
                <w:sz w:val="20"/>
              </w:rPr>
            </w:pPr>
            <w:del w:id="10166" w:author="Patel, Rinkesh" w:date="2016-09-26T17:28:00Z">
              <w:r w:rsidDel="00C661A2">
                <w:rPr>
                  <w:color w:val="000000"/>
                  <w:sz w:val="20"/>
                </w:rPr>
                <w:delText>3</w:delText>
              </w:r>
              <w:bookmarkStart w:id="10167" w:name="_Toc463004672"/>
              <w:bookmarkStart w:id="10168" w:name="_Toc463029334"/>
              <w:bookmarkStart w:id="10169" w:name="_Toc464056340"/>
              <w:bookmarkStart w:id="10170" w:name="_Toc464729874"/>
              <w:bookmarkStart w:id="10171" w:name="_Toc468182023"/>
              <w:bookmarkStart w:id="10172" w:name="_Toc468183337"/>
              <w:bookmarkStart w:id="10173" w:name="_Toc469408114"/>
              <w:bookmarkStart w:id="10174" w:name="_Toc469494062"/>
              <w:bookmarkStart w:id="10175" w:name="_Toc469498881"/>
              <w:bookmarkEnd w:id="10167"/>
              <w:bookmarkEnd w:id="10168"/>
              <w:bookmarkEnd w:id="10169"/>
              <w:bookmarkEnd w:id="10170"/>
              <w:bookmarkEnd w:id="10171"/>
              <w:bookmarkEnd w:id="10172"/>
              <w:bookmarkEnd w:id="10173"/>
              <w:bookmarkEnd w:id="10174"/>
              <w:bookmarkEnd w:id="10175"/>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1FA94F" w14:textId="6A292185" w:rsidR="003740F1" w:rsidDel="00C661A2" w:rsidRDefault="003740F1">
            <w:pPr>
              <w:rPr>
                <w:del w:id="10176" w:author="Patel, Rinkesh" w:date="2016-09-26T17:28:00Z"/>
                <w:rFonts w:ascii="Arial" w:hAnsi="Arial" w:cs="Arial"/>
                <w:color w:val="000000"/>
                <w:sz w:val="20"/>
              </w:rPr>
            </w:pPr>
            <w:del w:id="10177" w:author="Patel, Rinkesh" w:date="2016-09-26T17:28:00Z">
              <w:r w:rsidDel="00C661A2">
                <w:rPr>
                  <w:color w:val="000000"/>
                  <w:sz w:val="20"/>
                </w:rPr>
                <w:delText>Device-return-timer expired - move from BAN to BAN</w:delText>
              </w:r>
              <w:bookmarkStart w:id="10178" w:name="_Toc463004673"/>
              <w:bookmarkStart w:id="10179" w:name="_Toc463029335"/>
              <w:bookmarkStart w:id="10180" w:name="_Toc464056341"/>
              <w:bookmarkStart w:id="10181" w:name="_Toc464729875"/>
              <w:bookmarkStart w:id="10182" w:name="_Toc468182024"/>
              <w:bookmarkStart w:id="10183" w:name="_Toc468183338"/>
              <w:bookmarkStart w:id="10184" w:name="_Toc469408115"/>
              <w:bookmarkStart w:id="10185" w:name="_Toc469494063"/>
              <w:bookmarkStart w:id="10186" w:name="_Toc469498882"/>
              <w:bookmarkEnd w:id="10178"/>
              <w:bookmarkEnd w:id="10179"/>
              <w:bookmarkEnd w:id="10180"/>
              <w:bookmarkEnd w:id="10181"/>
              <w:bookmarkEnd w:id="10182"/>
              <w:bookmarkEnd w:id="10183"/>
              <w:bookmarkEnd w:id="10184"/>
              <w:bookmarkEnd w:id="10185"/>
              <w:bookmarkEnd w:id="10186"/>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CAF23DA" w14:textId="2F556786" w:rsidR="003740F1" w:rsidDel="00C661A2" w:rsidRDefault="003740F1">
            <w:pPr>
              <w:rPr>
                <w:del w:id="10187" w:author="Patel, Rinkesh" w:date="2016-09-26T17:28:00Z"/>
                <w:rFonts w:ascii="Arial" w:hAnsi="Arial" w:cs="Arial"/>
                <w:color w:val="000000"/>
                <w:sz w:val="20"/>
              </w:rPr>
            </w:pPr>
            <w:del w:id="10188" w:author="Patel, Rinkesh" w:date="2016-09-26T17:28:00Z">
              <w:r w:rsidDel="00C661A2">
                <w:rPr>
                  <w:color w:val="000000"/>
                  <w:sz w:val="20"/>
                </w:rPr>
                <w:delText>charge/credit</w:delText>
              </w:r>
              <w:bookmarkStart w:id="10189" w:name="_Toc463004674"/>
              <w:bookmarkStart w:id="10190" w:name="_Toc463029336"/>
              <w:bookmarkStart w:id="10191" w:name="_Toc464056342"/>
              <w:bookmarkStart w:id="10192" w:name="_Toc464729876"/>
              <w:bookmarkStart w:id="10193" w:name="_Toc468182025"/>
              <w:bookmarkStart w:id="10194" w:name="_Toc468183339"/>
              <w:bookmarkStart w:id="10195" w:name="_Toc469408116"/>
              <w:bookmarkStart w:id="10196" w:name="_Toc469494064"/>
              <w:bookmarkStart w:id="10197" w:name="_Toc469498883"/>
              <w:bookmarkEnd w:id="10189"/>
              <w:bookmarkEnd w:id="10190"/>
              <w:bookmarkEnd w:id="10191"/>
              <w:bookmarkEnd w:id="10192"/>
              <w:bookmarkEnd w:id="10193"/>
              <w:bookmarkEnd w:id="10194"/>
              <w:bookmarkEnd w:id="10195"/>
              <w:bookmarkEnd w:id="10196"/>
              <w:bookmarkEnd w:id="10197"/>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35FF281B" w14:textId="69F70FD0" w:rsidR="003740F1" w:rsidDel="00C661A2" w:rsidRDefault="003740F1">
            <w:pPr>
              <w:rPr>
                <w:del w:id="10198" w:author="Patel, Rinkesh" w:date="2016-09-26T17:28:00Z"/>
                <w:rFonts w:ascii="Arial" w:hAnsi="Arial" w:cs="Arial"/>
                <w:sz w:val="20"/>
              </w:rPr>
            </w:pPr>
            <w:del w:id="10199" w:author="Patel, Rinkesh" w:date="2016-09-26T17:28:00Z">
              <w:r w:rsidDel="00C661A2">
                <w:rPr>
                  <w:sz w:val="20"/>
                </w:rPr>
                <w:delText>1103/1103</w:delText>
              </w:r>
              <w:bookmarkStart w:id="10200" w:name="_Toc463004675"/>
              <w:bookmarkStart w:id="10201" w:name="_Toc463029337"/>
              <w:bookmarkStart w:id="10202" w:name="_Toc464056343"/>
              <w:bookmarkStart w:id="10203" w:name="_Toc464729877"/>
              <w:bookmarkStart w:id="10204" w:name="_Toc468182026"/>
              <w:bookmarkStart w:id="10205" w:name="_Toc468183340"/>
              <w:bookmarkStart w:id="10206" w:name="_Toc469408117"/>
              <w:bookmarkStart w:id="10207" w:name="_Toc469494065"/>
              <w:bookmarkStart w:id="10208" w:name="_Toc469498884"/>
              <w:bookmarkEnd w:id="10200"/>
              <w:bookmarkEnd w:id="10201"/>
              <w:bookmarkEnd w:id="10202"/>
              <w:bookmarkEnd w:id="10203"/>
              <w:bookmarkEnd w:id="10204"/>
              <w:bookmarkEnd w:id="10205"/>
              <w:bookmarkEnd w:id="10206"/>
              <w:bookmarkEnd w:id="10207"/>
              <w:bookmarkEnd w:id="10208"/>
            </w:del>
          </w:p>
        </w:tc>
        <w:bookmarkStart w:id="10209" w:name="_Toc463004676"/>
        <w:bookmarkStart w:id="10210" w:name="_Toc463029338"/>
        <w:bookmarkStart w:id="10211" w:name="_Toc464056344"/>
        <w:bookmarkStart w:id="10212" w:name="_Toc464729878"/>
        <w:bookmarkStart w:id="10213" w:name="_Toc468182027"/>
        <w:bookmarkStart w:id="10214" w:name="_Toc468183341"/>
        <w:bookmarkStart w:id="10215" w:name="_Toc469408118"/>
        <w:bookmarkStart w:id="10216" w:name="_Toc469494066"/>
        <w:bookmarkStart w:id="10217" w:name="_Toc469498885"/>
        <w:bookmarkEnd w:id="10209"/>
        <w:bookmarkEnd w:id="10210"/>
        <w:bookmarkEnd w:id="10211"/>
        <w:bookmarkEnd w:id="10212"/>
        <w:bookmarkEnd w:id="10213"/>
        <w:bookmarkEnd w:id="10214"/>
        <w:bookmarkEnd w:id="10215"/>
        <w:bookmarkEnd w:id="10216"/>
        <w:bookmarkEnd w:id="10217"/>
      </w:tr>
      <w:tr w:rsidR="003740F1" w:rsidDel="00C661A2" w14:paraId="4BA48C0A" w14:textId="346B5181" w:rsidTr="00235E77">
        <w:trPr>
          <w:trHeight w:val="255"/>
          <w:del w:id="10218"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1A4E07" w14:textId="02B161D3" w:rsidR="003740F1" w:rsidDel="00C661A2" w:rsidRDefault="003740F1">
            <w:pPr>
              <w:rPr>
                <w:del w:id="10219" w:author="Patel, Rinkesh" w:date="2016-09-26T17:28:00Z"/>
                <w:rFonts w:ascii="Arial" w:hAnsi="Arial" w:cs="Arial"/>
                <w:color w:val="000000"/>
                <w:sz w:val="20"/>
              </w:rPr>
            </w:pPr>
            <w:del w:id="10220" w:author="Patel, Rinkesh" w:date="2016-09-26T17:28:00Z">
              <w:r w:rsidDel="00C661A2">
                <w:rPr>
                  <w:color w:val="000000"/>
                  <w:sz w:val="20"/>
                </w:rPr>
                <w:delText>4</w:delText>
              </w:r>
              <w:bookmarkStart w:id="10221" w:name="_Toc463004677"/>
              <w:bookmarkStart w:id="10222" w:name="_Toc463029339"/>
              <w:bookmarkStart w:id="10223" w:name="_Toc464056345"/>
              <w:bookmarkStart w:id="10224" w:name="_Toc464729879"/>
              <w:bookmarkStart w:id="10225" w:name="_Toc468182028"/>
              <w:bookmarkStart w:id="10226" w:name="_Toc468183342"/>
              <w:bookmarkStart w:id="10227" w:name="_Toc469408119"/>
              <w:bookmarkStart w:id="10228" w:name="_Toc469494067"/>
              <w:bookmarkStart w:id="10229" w:name="_Toc469498886"/>
              <w:bookmarkEnd w:id="10221"/>
              <w:bookmarkEnd w:id="10222"/>
              <w:bookmarkEnd w:id="10223"/>
              <w:bookmarkEnd w:id="10224"/>
              <w:bookmarkEnd w:id="10225"/>
              <w:bookmarkEnd w:id="10226"/>
              <w:bookmarkEnd w:id="10227"/>
              <w:bookmarkEnd w:id="10228"/>
              <w:bookmarkEnd w:id="10229"/>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53019D7" w14:textId="00398B28" w:rsidR="003740F1" w:rsidDel="00C661A2" w:rsidRDefault="003740F1">
            <w:pPr>
              <w:rPr>
                <w:del w:id="10230" w:author="Patel, Rinkesh" w:date="2016-09-26T17:28:00Z"/>
                <w:rFonts w:ascii="Arial" w:hAnsi="Arial" w:cs="Arial"/>
                <w:color w:val="000000"/>
                <w:sz w:val="20"/>
              </w:rPr>
            </w:pPr>
            <w:del w:id="10231" w:author="Patel, Rinkesh" w:date="2016-09-26T17:28:00Z">
              <w:r w:rsidDel="00C661A2">
                <w:rPr>
                  <w:color w:val="000000"/>
                  <w:sz w:val="20"/>
                </w:rPr>
                <w:delText>Device-return-timer expired - rate plan change to non-Club</w:delText>
              </w:r>
              <w:bookmarkStart w:id="10232" w:name="_Toc463004678"/>
              <w:bookmarkStart w:id="10233" w:name="_Toc463029340"/>
              <w:bookmarkStart w:id="10234" w:name="_Toc464056346"/>
              <w:bookmarkStart w:id="10235" w:name="_Toc464729880"/>
              <w:bookmarkStart w:id="10236" w:name="_Toc468182029"/>
              <w:bookmarkStart w:id="10237" w:name="_Toc468183343"/>
              <w:bookmarkStart w:id="10238" w:name="_Toc469408120"/>
              <w:bookmarkStart w:id="10239" w:name="_Toc469494068"/>
              <w:bookmarkStart w:id="10240" w:name="_Toc469498887"/>
              <w:bookmarkEnd w:id="10232"/>
              <w:bookmarkEnd w:id="10233"/>
              <w:bookmarkEnd w:id="10234"/>
              <w:bookmarkEnd w:id="10235"/>
              <w:bookmarkEnd w:id="10236"/>
              <w:bookmarkEnd w:id="10237"/>
              <w:bookmarkEnd w:id="10238"/>
              <w:bookmarkEnd w:id="10239"/>
              <w:bookmarkEnd w:id="10240"/>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15C28E4" w14:textId="15392998" w:rsidR="003740F1" w:rsidDel="00C661A2" w:rsidRDefault="003740F1">
            <w:pPr>
              <w:rPr>
                <w:del w:id="10241" w:author="Patel, Rinkesh" w:date="2016-09-26T17:28:00Z"/>
                <w:rFonts w:ascii="Arial" w:hAnsi="Arial" w:cs="Arial"/>
                <w:color w:val="000000"/>
                <w:sz w:val="20"/>
              </w:rPr>
            </w:pPr>
            <w:del w:id="10242" w:author="Patel, Rinkesh" w:date="2016-09-26T17:28:00Z">
              <w:r w:rsidDel="00C661A2">
                <w:rPr>
                  <w:color w:val="000000"/>
                  <w:sz w:val="20"/>
                </w:rPr>
                <w:delText>charge/credit</w:delText>
              </w:r>
              <w:bookmarkStart w:id="10243" w:name="_Toc463004679"/>
              <w:bookmarkStart w:id="10244" w:name="_Toc463029341"/>
              <w:bookmarkStart w:id="10245" w:name="_Toc464056347"/>
              <w:bookmarkStart w:id="10246" w:name="_Toc464729881"/>
              <w:bookmarkStart w:id="10247" w:name="_Toc468182030"/>
              <w:bookmarkStart w:id="10248" w:name="_Toc468183344"/>
              <w:bookmarkStart w:id="10249" w:name="_Toc469408121"/>
              <w:bookmarkStart w:id="10250" w:name="_Toc469494069"/>
              <w:bookmarkStart w:id="10251" w:name="_Toc469498888"/>
              <w:bookmarkEnd w:id="10243"/>
              <w:bookmarkEnd w:id="10244"/>
              <w:bookmarkEnd w:id="10245"/>
              <w:bookmarkEnd w:id="10246"/>
              <w:bookmarkEnd w:id="10247"/>
              <w:bookmarkEnd w:id="10248"/>
              <w:bookmarkEnd w:id="10249"/>
              <w:bookmarkEnd w:id="10250"/>
              <w:bookmarkEnd w:id="10251"/>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2799A03A" w14:textId="2E7E0AA6" w:rsidR="003740F1" w:rsidDel="00C661A2" w:rsidRDefault="003740F1">
            <w:pPr>
              <w:rPr>
                <w:del w:id="10252" w:author="Patel, Rinkesh" w:date="2016-09-26T17:28:00Z"/>
                <w:rFonts w:ascii="Arial" w:hAnsi="Arial" w:cs="Arial"/>
                <w:sz w:val="20"/>
              </w:rPr>
            </w:pPr>
            <w:del w:id="10253" w:author="Patel, Rinkesh" w:date="2016-09-26T17:28:00Z">
              <w:r w:rsidDel="00C661A2">
                <w:rPr>
                  <w:sz w:val="20"/>
                </w:rPr>
                <w:delText>1104/1104</w:delText>
              </w:r>
              <w:bookmarkStart w:id="10254" w:name="_Toc463004680"/>
              <w:bookmarkStart w:id="10255" w:name="_Toc463029342"/>
              <w:bookmarkStart w:id="10256" w:name="_Toc464056348"/>
              <w:bookmarkStart w:id="10257" w:name="_Toc464729882"/>
              <w:bookmarkStart w:id="10258" w:name="_Toc468182031"/>
              <w:bookmarkStart w:id="10259" w:name="_Toc468183345"/>
              <w:bookmarkStart w:id="10260" w:name="_Toc469408122"/>
              <w:bookmarkStart w:id="10261" w:name="_Toc469494070"/>
              <w:bookmarkStart w:id="10262" w:name="_Toc469498889"/>
              <w:bookmarkEnd w:id="10254"/>
              <w:bookmarkEnd w:id="10255"/>
              <w:bookmarkEnd w:id="10256"/>
              <w:bookmarkEnd w:id="10257"/>
              <w:bookmarkEnd w:id="10258"/>
              <w:bookmarkEnd w:id="10259"/>
              <w:bookmarkEnd w:id="10260"/>
              <w:bookmarkEnd w:id="10261"/>
              <w:bookmarkEnd w:id="10262"/>
            </w:del>
          </w:p>
        </w:tc>
        <w:bookmarkStart w:id="10263" w:name="_Toc463004681"/>
        <w:bookmarkStart w:id="10264" w:name="_Toc463029343"/>
        <w:bookmarkStart w:id="10265" w:name="_Toc464056349"/>
        <w:bookmarkStart w:id="10266" w:name="_Toc464729883"/>
        <w:bookmarkStart w:id="10267" w:name="_Toc468182032"/>
        <w:bookmarkStart w:id="10268" w:name="_Toc468183346"/>
        <w:bookmarkStart w:id="10269" w:name="_Toc469408123"/>
        <w:bookmarkStart w:id="10270" w:name="_Toc469494071"/>
        <w:bookmarkStart w:id="10271" w:name="_Toc469498890"/>
        <w:bookmarkEnd w:id="10263"/>
        <w:bookmarkEnd w:id="10264"/>
        <w:bookmarkEnd w:id="10265"/>
        <w:bookmarkEnd w:id="10266"/>
        <w:bookmarkEnd w:id="10267"/>
        <w:bookmarkEnd w:id="10268"/>
        <w:bookmarkEnd w:id="10269"/>
        <w:bookmarkEnd w:id="10270"/>
        <w:bookmarkEnd w:id="10271"/>
      </w:tr>
      <w:tr w:rsidR="003740F1" w:rsidDel="00C661A2" w14:paraId="248E15B5" w14:textId="6FABDF3B" w:rsidTr="00235E77">
        <w:trPr>
          <w:trHeight w:val="255"/>
          <w:del w:id="10272"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D339A" w14:textId="0EB37A74" w:rsidR="003740F1" w:rsidDel="00C661A2" w:rsidRDefault="003740F1">
            <w:pPr>
              <w:rPr>
                <w:del w:id="10273" w:author="Patel, Rinkesh" w:date="2016-09-26T17:28:00Z"/>
                <w:rFonts w:ascii="Arial" w:hAnsi="Arial" w:cs="Arial"/>
                <w:color w:val="000000"/>
                <w:sz w:val="20"/>
              </w:rPr>
            </w:pPr>
            <w:del w:id="10274" w:author="Patel, Rinkesh" w:date="2016-09-26T17:28:00Z">
              <w:r w:rsidDel="00C661A2">
                <w:rPr>
                  <w:color w:val="000000"/>
                  <w:sz w:val="20"/>
                </w:rPr>
                <w:delText>5</w:delText>
              </w:r>
              <w:bookmarkStart w:id="10275" w:name="_Toc463004682"/>
              <w:bookmarkStart w:id="10276" w:name="_Toc463029344"/>
              <w:bookmarkStart w:id="10277" w:name="_Toc464056350"/>
              <w:bookmarkStart w:id="10278" w:name="_Toc464729884"/>
              <w:bookmarkStart w:id="10279" w:name="_Toc468182033"/>
              <w:bookmarkStart w:id="10280" w:name="_Toc468183347"/>
              <w:bookmarkStart w:id="10281" w:name="_Toc469408124"/>
              <w:bookmarkStart w:id="10282" w:name="_Toc469494072"/>
              <w:bookmarkStart w:id="10283" w:name="_Toc469498891"/>
              <w:bookmarkEnd w:id="10275"/>
              <w:bookmarkEnd w:id="10276"/>
              <w:bookmarkEnd w:id="10277"/>
              <w:bookmarkEnd w:id="10278"/>
              <w:bookmarkEnd w:id="10279"/>
              <w:bookmarkEnd w:id="10280"/>
              <w:bookmarkEnd w:id="10281"/>
              <w:bookmarkEnd w:id="10282"/>
              <w:bookmarkEnd w:id="10283"/>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3D157DC" w14:textId="7FF5F581" w:rsidR="003740F1" w:rsidDel="00C661A2" w:rsidRDefault="003740F1">
            <w:pPr>
              <w:rPr>
                <w:del w:id="10284" w:author="Patel, Rinkesh" w:date="2016-09-26T17:28:00Z"/>
                <w:rFonts w:ascii="Arial" w:hAnsi="Arial" w:cs="Arial"/>
                <w:color w:val="000000"/>
                <w:sz w:val="20"/>
              </w:rPr>
            </w:pPr>
            <w:del w:id="10285" w:author="Patel, Rinkesh" w:date="2016-09-26T17:28:00Z">
              <w:r w:rsidDel="00C661A2">
                <w:rPr>
                  <w:color w:val="000000"/>
                  <w:sz w:val="20"/>
                </w:rPr>
                <w:delText>Device-return-timer expired - deferred check-in</w:delText>
              </w:r>
              <w:bookmarkStart w:id="10286" w:name="_Toc463004683"/>
              <w:bookmarkStart w:id="10287" w:name="_Toc463029345"/>
              <w:bookmarkStart w:id="10288" w:name="_Toc464056351"/>
              <w:bookmarkStart w:id="10289" w:name="_Toc464729885"/>
              <w:bookmarkStart w:id="10290" w:name="_Toc468182034"/>
              <w:bookmarkStart w:id="10291" w:name="_Toc468183348"/>
              <w:bookmarkStart w:id="10292" w:name="_Toc469408125"/>
              <w:bookmarkStart w:id="10293" w:name="_Toc469494073"/>
              <w:bookmarkStart w:id="10294" w:name="_Toc469498892"/>
              <w:bookmarkEnd w:id="10286"/>
              <w:bookmarkEnd w:id="10287"/>
              <w:bookmarkEnd w:id="10288"/>
              <w:bookmarkEnd w:id="10289"/>
              <w:bookmarkEnd w:id="10290"/>
              <w:bookmarkEnd w:id="10291"/>
              <w:bookmarkEnd w:id="10292"/>
              <w:bookmarkEnd w:id="10293"/>
              <w:bookmarkEnd w:id="10294"/>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124869C" w14:textId="1AE381EE" w:rsidR="003740F1" w:rsidDel="00C661A2" w:rsidRDefault="003740F1">
            <w:pPr>
              <w:rPr>
                <w:del w:id="10295" w:author="Patel, Rinkesh" w:date="2016-09-26T17:28:00Z"/>
                <w:rFonts w:ascii="Arial" w:hAnsi="Arial" w:cs="Arial"/>
                <w:color w:val="000000"/>
                <w:sz w:val="20"/>
              </w:rPr>
            </w:pPr>
            <w:del w:id="10296" w:author="Patel, Rinkesh" w:date="2016-09-26T17:28:00Z">
              <w:r w:rsidDel="00C661A2">
                <w:rPr>
                  <w:color w:val="000000"/>
                  <w:sz w:val="20"/>
                </w:rPr>
                <w:delText>charge/credit</w:delText>
              </w:r>
              <w:bookmarkStart w:id="10297" w:name="_Toc463004684"/>
              <w:bookmarkStart w:id="10298" w:name="_Toc463029346"/>
              <w:bookmarkStart w:id="10299" w:name="_Toc464056352"/>
              <w:bookmarkStart w:id="10300" w:name="_Toc464729886"/>
              <w:bookmarkStart w:id="10301" w:name="_Toc468182035"/>
              <w:bookmarkStart w:id="10302" w:name="_Toc468183349"/>
              <w:bookmarkStart w:id="10303" w:name="_Toc469408126"/>
              <w:bookmarkStart w:id="10304" w:name="_Toc469494074"/>
              <w:bookmarkStart w:id="10305" w:name="_Toc469498893"/>
              <w:bookmarkEnd w:id="10297"/>
              <w:bookmarkEnd w:id="10298"/>
              <w:bookmarkEnd w:id="10299"/>
              <w:bookmarkEnd w:id="10300"/>
              <w:bookmarkEnd w:id="10301"/>
              <w:bookmarkEnd w:id="10302"/>
              <w:bookmarkEnd w:id="10303"/>
              <w:bookmarkEnd w:id="10304"/>
              <w:bookmarkEnd w:id="10305"/>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214D10E6" w14:textId="7BA47866" w:rsidR="003740F1" w:rsidDel="00C661A2" w:rsidRDefault="003740F1">
            <w:pPr>
              <w:rPr>
                <w:del w:id="10306" w:author="Patel, Rinkesh" w:date="2016-09-26T17:28:00Z"/>
                <w:rFonts w:ascii="Arial" w:hAnsi="Arial" w:cs="Arial"/>
                <w:sz w:val="20"/>
              </w:rPr>
            </w:pPr>
            <w:del w:id="10307" w:author="Patel, Rinkesh" w:date="2016-09-26T17:28:00Z">
              <w:r w:rsidDel="00C661A2">
                <w:rPr>
                  <w:sz w:val="20"/>
                </w:rPr>
                <w:delText>1105/1105</w:delText>
              </w:r>
              <w:bookmarkStart w:id="10308" w:name="_Toc463004685"/>
              <w:bookmarkStart w:id="10309" w:name="_Toc463029347"/>
              <w:bookmarkStart w:id="10310" w:name="_Toc464056353"/>
              <w:bookmarkStart w:id="10311" w:name="_Toc464729887"/>
              <w:bookmarkStart w:id="10312" w:name="_Toc468182036"/>
              <w:bookmarkStart w:id="10313" w:name="_Toc468183350"/>
              <w:bookmarkStart w:id="10314" w:name="_Toc469408127"/>
              <w:bookmarkStart w:id="10315" w:name="_Toc469494075"/>
              <w:bookmarkStart w:id="10316" w:name="_Toc469498894"/>
              <w:bookmarkEnd w:id="10308"/>
              <w:bookmarkEnd w:id="10309"/>
              <w:bookmarkEnd w:id="10310"/>
              <w:bookmarkEnd w:id="10311"/>
              <w:bookmarkEnd w:id="10312"/>
              <w:bookmarkEnd w:id="10313"/>
              <w:bookmarkEnd w:id="10314"/>
              <w:bookmarkEnd w:id="10315"/>
              <w:bookmarkEnd w:id="10316"/>
            </w:del>
          </w:p>
        </w:tc>
        <w:bookmarkStart w:id="10317" w:name="_Toc463004686"/>
        <w:bookmarkStart w:id="10318" w:name="_Toc463029348"/>
        <w:bookmarkStart w:id="10319" w:name="_Toc464056354"/>
        <w:bookmarkStart w:id="10320" w:name="_Toc464729888"/>
        <w:bookmarkStart w:id="10321" w:name="_Toc468182037"/>
        <w:bookmarkStart w:id="10322" w:name="_Toc468183351"/>
        <w:bookmarkStart w:id="10323" w:name="_Toc469408128"/>
        <w:bookmarkStart w:id="10324" w:name="_Toc469494076"/>
        <w:bookmarkStart w:id="10325" w:name="_Toc469498895"/>
        <w:bookmarkEnd w:id="10317"/>
        <w:bookmarkEnd w:id="10318"/>
        <w:bookmarkEnd w:id="10319"/>
        <w:bookmarkEnd w:id="10320"/>
        <w:bookmarkEnd w:id="10321"/>
        <w:bookmarkEnd w:id="10322"/>
        <w:bookmarkEnd w:id="10323"/>
        <w:bookmarkEnd w:id="10324"/>
        <w:bookmarkEnd w:id="10325"/>
      </w:tr>
      <w:tr w:rsidR="003740F1" w:rsidDel="00C661A2" w14:paraId="3D12AFFF" w14:textId="3416D78A" w:rsidTr="00235E77">
        <w:trPr>
          <w:trHeight w:val="255"/>
          <w:del w:id="10326"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E38589" w14:textId="21E6F8B9" w:rsidR="003740F1" w:rsidDel="00C661A2" w:rsidRDefault="003740F1">
            <w:pPr>
              <w:rPr>
                <w:del w:id="10327" w:author="Patel, Rinkesh" w:date="2016-09-26T17:28:00Z"/>
                <w:rFonts w:ascii="Arial" w:hAnsi="Arial" w:cs="Arial"/>
                <w:color w:val="000000"/>
                <w:sz w:val="20"/>
              </w:rPr>
            </w:pPr>
            <w:commentRangeStart w:id="10328"/>
            <w:del w:id="10329" w:author="Patel, Rinkesh" w:date="2016-09-26T17:28:00Z">
              <w:r w:rsidDel="00C661A2">
                <w:rPr>
                  <w:color w:val="000000"/>
                  <w:sz w:val="20"/>
                </w:rPr>
                <w:delText>6</w:delText>
              </w:r>
              <w:bookmarkStart w:id="10330" w:name="_Toc463004687"/>
              <w:bookmarkStart w:id="10331" w:name="_Toc463029349"/>
              <w:bookmarkStart w:id="10332" w:name="_Toc464056355"/>
              <w:bookmarkStart w:id="10333" w:name="_Toc464729889"/>
              <w:bookmarkStart w:id="10334" w:name="_Toc468182038"/>
              <w:bookmarkStart w:id="10335" w:name="_Toc468183352"/>
              <w:bookmarkStart w:id="10336" w:name="_Toc469408129"/>
              <w:bookmarkStart w:id="10337" w:name="_Toc469494077"/>
              <w:bookmarkStart w:id="10338" w:name="_Toc469498896"/>
              <w:bookmarkEnd w:id="10330"/>
              <w:bookmarkEnd w:id="10331"/>
              <w:bookmarkEnd w:id="10332"/>
              <w:bookmarkEnd w:id="10333"/>
              <w:bookmarkEnd w:id="10334"/>
              <w:bookmarkEnd w:id="10335"/>
              <w:bookmarkEnd w:id="10336"/>
              <w:bookmarkEnd w:id="10337"/>
              <w:bookmarkEnd w:id="10338"/>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86CF3C" w14:textId="27D87683" w:rsidR="003740F1" w:rsidDel="00C661A2" w:rsidRDefault="003740F1">
            <w:pPr>
              <w:rPr>
                <w:del w:id="10339" w:author="Patel, Rinkesh" w:date="2016-09-26T17:28:00Z"/>
                <w:rFonts w:ascii="Arial" w:hAnsi="Arial" w:cs="Arial"/>
                <w:color w:val="000000"/>
                <w:sz w:val="20"/>
              </w:rPr>
            </w:pPr>
            <w:del w:id="10340" w:author="Patel, Rinkesh" w:date="2016-09-26T17:28:00Z">
              <w:r w:rsidDel="00C661A2">
                <w:rPr>
                  <w:color w:val="000000"/>
                  <w:sz w:val="20"/>
                </w:rPr>
                <w:delText>Device-return-timer expired - deferred redemption</w:delText>
              </w:r>
              <w:bookmarkStart w:id="10341" w:name="_Toc463004688"/>
              <w:bookmarkStart w:id="10342" w:name="_Toc463029350"/>
              <w:bookmarkStart w:id="10343" w:name="_Toc464056356"/>
              <w:bookmarkStart w:id="10344" w:name="_Toc464729890"/>
              <w:bookmarkStart w:id="10345" w:name="_Toc468182039"/>
              <w:bookmarkStart w:id="10346" w:name="_Toc468183353"/>
              <w:bookmarkStart w:id="10347" w:name="_Toc469408130"/>
              <w:bookmarkStart w:id="10348" w:name="_Toc469494078"/>
              <w:bookmarkStart w:id="10349" w:name="_Toc469498897"/>
              <w:bookmarkEnd w:id="10341"/>
              <w:bookmarkEnd w:id="10342"/>
              <w:bookmarkEnd w:id="10343"/>
              <w:bookmarkEnd w:id="10344"/>
              <w:bookmarkEnd w:id="10345"/>
              <w:bookmarkEnd w:id="10346"/>
              <w:bookmarkEnd w:id="10347"/>
              <w:bookmarkEnd w:id="10348"/>
              <w:bookmarkEnd w:id="10349"/>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56C8EB04" w14:textId="655C3AE3" w:rsidR="003740F1" w:rsidDel="00C661A2" w:rsidRDefault="003740F1">
            <w:pPr>
              <w:rPr>
                <w:del w:id="10350" w:author="Patel, Rinkesh" w:date="2016-09-26T17:28:00Z"/>
                <w:rFonts w:ascii="Arial" w:hAnsi="Arial" w:cs="Arial"/>
                <w:color w:val="000000"/>
                <w:sz w:val="20"/>
              </w:rPr>
            </w:pPr>
            <w:del w:id="10351" w:author="Patel, Rinkesh" w:date="2016-09-26T17:28:00Z">
              <w:r w:rsidDel="00C661A2">
                <w:rPr>
                  <w:color w:val="000000"/>
                  <w:sz w:val="20"/>
                </w:rPr>
                <w:delText>charge/credit</w:delText>
              </w:r>
              <w:bookmarkStart w:id="10352" w:name="_Toc463004689"/>
              <w:bookmarkStart w:id="10353" w:name="_Toc463029351"/>
              <w:bookmarkStart w:id="10354" w:name="_Toc464056357"/>
              <w:bookmarkStart w:id="10355" w:name="_Toc464729891"/>
              <w:bookmarkStart w:id="10356" w:name="_Toc468182040"/>
              <w:bookmarkStart w:id="10357" w:name="_Toc468183354"/>
              <w:bookmarkStart w:id="10358" w:name="_Toc469408131"/>
              <w:bookmarkStart w:id="10359" w:name="_Toc469494079"/>
              <w:bookmarkStart w:id="10360" w:name="_Toc469498898"/>
              <w:bookmarkEnd w:id="10352"/>
              <w:bookmarkEnd w:id="10353"/>
              <w:bookmarkEnd w:id="10354"/>
              <w:bookmarkEnd w:id="10355"/>
              <w:bookmarkEnd w:id="10356"/>
              <w:bookmarkEnd w:id="10357"/>
              <w:bookmarkEnd w:id="10358"/>
              <w:bookmarkEnd w:id="10359"/>
              <w:bookmarkEnd w:id="10360"/>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74ECD776" w14:textId="17019DFE" w:rsidR="003740F1" w:rsidDel="00C661A2" w:rsidRDefault="003740F1">
            <w:pPr>
              <w:rPr>
                <w:del w:id="10361" w:author="Patel, Rinkesh" w:date="2016-09-26T17:28:00Z"/>
                <w:rFonts w:ascii="Arial" w:hAnsi="Arial" w:cs="Arial"/>
                <w:sz w:val="20"/>
              </w:rPr>
            </w:pPr>
            <w:del w:id="10362" w:author="Patel, Rinkesh" w:date="2016-09-26T17:28:00Z">
              <w:r w:rsidDel="00C661A2">
                <w:rPr>
                  <w:sz w:val="20"/>
                </w:rPr>
                <w:delText>1106/1106</w:delText>
              </w:r>
              <w:commentRangeEnd w:id="10328"/>
              <w:r w:rsidR="00AD62A5" w:rsidDel="00C661A2">
                <w:rPr>
                  <w:rStyle w:val="CommentReference"/>
                </w:rPr>
                <w:commentReference w:id="10328"/>
              </w:r>
              <w:bookmarkStart w:id="10363" w:name="_Toc463004690"/>
              <w:bookmarkStart w:id="10364" w:name="_Toc463029352"/>
              <w:bookmarkStart w:id="10365" w:name="_Toc464056358"/>
              <w:bookmarkStart w:id="10366" w:name="_Toc464729892"/>
              <w:bookmarkStart w:id="10367" w:name="_Toc468182041"/>
              <w:bookmarkStart w:id="10368" w:name="_Toc468183355"/>
              <w:bookmarkStart w:id="10369" w:name="_Toc469408132"/>
              <w:bookmarkStart w:id="10370" w:name="_Toc469494080"/>
              <w:bookmarkStart w:id="10371" w:name="_Toc469498899"/>
              <w:bookmarkEnd w:id="10363"/>
              <w:bookmarkEnd w:id="10364"/>
              <w:bookmarkEnd w:id="10365"/>
              <w:bookmarkEnd w:id="10366"/>
              <w:bookmarkEnd w:id="10367"/>
              <w:bookmarkEnd w:id="10368"/>
              <w:bookmarkEnd w:id="10369"/>
              <w:bookmarkEnd w:id="10370"/>
              <w:bookmarkEnd w:id="10371"/>
            </w:del>
          </w:p>
        </w:tc>
        <w:bookmarkStart w:id="10372" w:name="_Toc463004691"/>
        <w:bookmarkStart w:id="10373" w:name="_Toc463029353"/>
        <w:bookmarkStart w:id="10374" w:name="_Toc464056359"/>
        <w:bookmarkStart w:id="10375" w:name="_Toc464729893"/>
        <w:bookmarkStart w:id="10376" w:name="_Toc468182042"/>
        <w:bookmarkStart w:id="10377" w:name="_Toc468183356"/>
        <w:bookmarkStart w:id="10378" w:name="_Toc469408133"/>
        <w:bookmarkStart w:id="10379" w:name="_Toc469494081"/>
        <w:bookmarkStart w:id="10380" w:name="_Toc469498900"/>
        <w:bookmarkEnd w:id="10372"/>
        <w:bookmarkEnd w:id="10373"/>
        <w:bookmarkEnd w:id="10374"/>
        <w:bookmarkEnd w:id="10375"/>
        <w:bookmarkEnd w:id="10376"/>
        <w:bookmarkEnd w:id="10377"/>
        <w:bookmarkEnd w:id="10378"/>
        <w:bookmarkEnd w:id="10379"/>
        <w:bookmarkEnd w:id="10380"/>
      </w:tr>
      <w:tr w:rsidR="003740F1" w:rsidDel="00C661A2" w14:paraId="3A002399" w14:textId="69CA130A" w:rsidTr="00235E77">
        <w:trPr>
          <w:trHeight w:val="255"/>
          <w:del w:id="10381"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6934B" w14:textId="1BC09FE2" w:rsidR="003740F1" w:rsidDel="00C661A2" w:rsidRDefault="003740F1">
            <w:pPr>
              <w:rPr>
                <w:del w:id="10382" w:author="Patel, Rinkesh" w:date="2016-09-26T17:28:00Z"/>
                <w:rFonts w:ascii="Arial" w:hAnsi="Arial" w:cs="Arial"/>
                <w:color w:val="000000"/>
                <w:sz w:val="20"/>
              </w:rPr>
            </w:pPr>
            <w:del w:id="10383" w:author="Patel, Rinkesh" w:date="2016-09-26T17:28:00Z">
              <w:r w:rsidDel="00C661A2">
                <w:rPr>
                  <w:color w:val="000000"/>
                  <w:sz w:val="20"/>
                </w:rPr>
                <w:delText>7</w:delText>
              </w:r>
              <w:bookmarkStart w:id="10384" w:name="_Toc463004692"/>
              <w:bookmarkStart w:id="10385" w:name="_Toc463029354"/>
              <w:bookmarkStart w:id="10386" w:name="_Toc464056360"/>
              <w:bookmarkStart w:id="10387" w:name="_Toc464729894"/>
              <w:bookmarkStart w:id="10388" w:name="_Toc468182043"/>
              <w:bookmarkStart w:id="10389" w:name="_Toc468183357"/>
              <w:bookmarkStart w:id="10390" w:name="_Toc469408134"/>
              <w:bookmarkStart w:id="10391" w:name="_Toc469494082"/>
              <w:bookmarkStart w:id="10392" w:name="_Toc469498901"/>
              <w:bookmarkEnd w:id="10384"/>
              <w:bookmarkEnd w:id="10385"/>
              <w:bookmarkEnd w:id="10386"/>
              <w:bookmarkEnd w:id="10387"/>
              <w:bookmarkEnd w:id="10388"/>
              <w:bookmarkEnd w:id="10389"/>
              <w:bookmarkEnd w:id="10390"/>
              <w:bookmarkEnd w:id="10391"/>
              <w:bookmarkEnd w:id="10392"/>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7D6CED" w14:textId="05CEBC75" w:rsidR="003740F1" w:rsidDel="00C661A2" w:rsidRDefault="003740F1">
            <w:pPr>
              <w:rPr>
                <w:del w:id="10393" w:author="Patel, Rinkesh" w:date="2016-09-26T17:28:00Z"/>
                <w:rFonts w:ascii="Arial" w:hAnsi="Arial" w:cs="Arial"/>
                <w:color w:val="000000"/>
                <w:sz w:val="20"/>
              </w:rPr>
            </w:pPr>
            <w:del w:id="10394" w:author="Patel, Rinkesh" w:date="2016-09-26T17:28:00Z">
              <w:r w:rsidDel="00C661A2">
                <w:rPr>
                  <w:color w:val="000000"/>
                  <w:sz w:val="20"/>
                </w:rPr>
                <w:delText>Device-return-timer expired – return order</w:delText>
              </w:r>
              <w:bookmarkStart w:id="10395" w:name="_Toc463004693"/>
              <w:bookmarkStart w:id="10396" w:name="_Toc463029355"/>
              <w:bookmarkStart w:id="10397" w:name="_Toc464056361"/>
              <w:bookmarkStart w:id="10398" w:name="_Toc464729895"/>
              <w:bookmarkStart w:id="10399" w:name="_Toc468182044"/>
              <w:bookmarkStart w:id="10400" w:name="_Toc468183358"/>
              <w:bookmarkStart w:id="10401" w:name="_Toc469408135"/>
              <w:bookmarkStart w:id="10402" w:name="_Toc469494083"/>
              <w:bookmarkStart w:id="10403" w:name="_Toc469498902"/>
              <w:bookmarkEnd w:id="10395"/>
              <w:bookmarkEnd w:id="10396"/>
              <w:bookmarkEnd w:id="10397"/>
              <w:bookmarkEnd w:id="10398"/>
              <w:bookmarkEnd w:id="10399"/>
              <w:bookmarkEnd w:id="10400"/>
              <w:bookmarkEnd w:id="10401"/>
              <w:bookmarkEnd w:id="10402"/>
              <w:bookmarkEnd w:id="10403"/>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CC8A148" w14:textId="67216D70" w:rsidR="003740F1" w:rsidDel="00C661A2" w:rsidRDefault="003740F1">
            <w:pPr>
              <w:rPr>
                <w:del w:id="10404" w:author="Patel, Rinkesh" w:date="2016-09-26T17:28:00Z"/>
                <w:rFonts w:ascii="Arial" w:hAnsi="Arial" w:cs="Arial"/>
                <w:color w:val="000000"/>
                <w:sz w:val="20"/>
              </w:rPr>
            </w:pPr>
            <w:del w:id="10405" w:author="Patel, Rinkesh" w:date="2016-09-26T17:28:00Z">
              <w:r w:rsidDel="00C661A2">
                <w:rPr>
                  <w:color w:val="000000"/>
                  <w:sz w:val="20"/>
                </w:rPr>
                <w:delText>charge/credit</w:delText>
              </w:r>
              <w:bookmarkStart w:id="10406" w:name="_Toc463004694"/>
              <w:bookmarkStart w:id="10407" w:name="_Toc463029356"/>
              <w:bookmarkStart w:id="10408" w:name="_Toc464056362"/>
              <w:bookmarkStart w:id="10409" w:name="_Toc464729896"/>
              <w:bookmarkStart w:id="10410" w:name="_Toc468182045"/>
              <w:bookmarkStart w:id="10411" w:name="_Toc468183359"/>
              <w:bookmarkStart w:id="10412" w:name="_Toc469408136"/>
              <w:bookmarkStart w:id="10413" w:name="_Toc469494084"/>
              <w:bookmarkStart w:id="10414" w:name="_Toc469498903"/>
              <w:bookmarkEnd w:id="10406"/>
              <w:bookmarkEnd w:id="10407"/>
              <w:bookmarkEnd w:id="10408"/>
              <w:bookmarkEnd w:id="10409"/>
              <w:bookmarkEnd w:id="10410"/>
              <w:bookmarkEnd w:id="10411"/>
              <w:bookmarkEnd w:id="10412"/>
              <w:bookmarkEnd w:id="10413"/>
              <w:bookmarkEnd w:id="10414"/>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07E01130" w14:textId="588B0EF8" w:rsidR="003740F1" w:rsidDel="00C661A2" w:rsidRDefault="003740F1">
            <w:pPr>
              <w:rPr>
                <w:del w:id="10415" w:author="Patel, Rinkesh" w:date="2016-09-26T17:28:00Z"/>
                <w:rFonts w:ascii="Arial" w:hAnsi="Arial" w:cs="Arial"/>
                <w:sz w:val="20"/>
              </w:rPr>
            </w:pPr>
            <w:del w:id="10416" w:author="Patel, Rinkesh" w:date="2016-09-26T17:28:00Z">
              <w:r w:rsidDel="00C661A2">
                <w:rPr>
                  <w:sz w:val="20"/>
                </w:rPr>
                <w:delText>1107/1107</w:delText>
              </w:r>
              <w:bookmarkStart w:id="10417" w:name="_Toc463004695"/>
              <w:bookmarkStart w:id="10418" w:name="_Toc463029357"/>
              <w:bookmarkStart w:id="10419" w:name="_Toc464056363"/>
              <w:bookmarkStart w:id="10420" w:name="_Toc464729897"/>
              <w:bookmarkStart w:id="10421" w:name="_Toc468182046"/>
              <w:bookmarkStart w:id="10422" w:name="_Toc468183360"/>
              <w:bookmarkStart w:id="10423" w:name="_Toc469408137"/>
              <w:bookmarkStart w:id="10424" w:name="_Toc469494085"/>
              <w:bookmarkStart w:id="10425" w:name="_Toc469498904"/>
              <w:bookmarkEnd w:id="10417"/>
              <w:bookmarkEnd w:id="10418"/>
              <w:bookmarkEnd w:id="10419"/>
              <w:bookmarkEnd w:id="10420"/>
              <w:bookmarkEnd w:id="10421"/>
              <w:bookmarkEnd w:id="10422"/>
              <w:bookmarkEnd w:id="10423"/>
              <w:bookmarkEnd w:id="10424"/>
              <w:bookmarkEnd w:id="10425"/>
            </w:del>
          </w:p>
        </w:tc>
        <w:bookmarkStart w:id="10426" w:name="_Toc463004696"/>
        <w:bookmarkStart w:id="10427" w:name="_Toc463029358"/>
        <w:bookmarkStart w:id="10428" w:name="_Toc464056364"/>
        <w:bookmarkStart w:id="10429" w:name="_Toc464729898"/>
        <w:bookmarkStart w:id="10430" w:name="_Toc468182047"/>
        <w:bookmarkStart w:id="10431" w:name="_Toc468183361"/>
        <w:bookmarkStart w:id="10432" w:name="_Toc469408138"/>
        <w:bookmarkStart w:id="10433" w:name="_Toc469494086"/>
        <w:bookmarkStart w:id="10434" w:name="_Toc469498905"/>
        <w:bookmarkEnd w:id="10426"/>
        <w:bookmarkEnd w:id="10427"/>
        <w:bookmarkEnd w:id="10428"/>
        <w:bookmarkEnd w:id="10429"/>
        <w:bookmarkEnd w:id="10430"/>
        <w:bookmarkEnd w:id="10431"/>
        <w:bookmarkEnd w:id="10432"/>
        <w:bookmarkEnd w:id="10433"/>
        <w:bookmarkEnd w:id="10434"/>
      </w:tr>
      <w:tr w:rsidR="003740F1" w:rsidDel="00C661A2" w14:paraId="71E6108E" w14:textId="7E0ACABB" w:rsidTr="00235E77">
        <w:trPr>
          <w:trHeight w:val="255"/>
          <w:del w:id="10435"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27129" w14:textId="7DAB4E95" w:rsidR="003740F1" w:rsidDel="00C661A2" w:rsidRDefault="003740F1">
            <w:pPr>
              <w:rPr>
                <w:del w:id="10436" w:author="Patel, Rinkesh" w:date="2016-09-26T17:28:00Z"/>
                <w:rFonts w:ascii="Arial" w:hAnsi="Arial" w:cs="Arial"/>
                <w:color w:val="000000"/>
                <w:sz w:val="20"/>
              </w:rPr>
            </w:pPr>
            <w:del w:id="10437" w:author="Patel, Rinkesh" w:date="2016-09-26T17:28:00Z">
              <w:r w:rsidDel="00C661A2">
                <w:rPr>
                  <w:color w:val="000000"/>
                  <w:sz w:val="20"/>
                </w:rPr>
                <w:delText>8</w:delText>
              </w:r>
              <w:bookmarkStart w:id="10438" w:name="_Toc463004697"/>
              <w:bookmarkStart w:id="10439" w:name="_Toc463029359"/>
              <w:bookmarkStart w:id="10440" w:name="_Toc464056365"/>
              <w:bookmarkStart w:id="10441" w:name="_Toc464729899"/>
              <w:bookmarkStart w:id="10442" w:name="_Toc468182048"/>
              <w:bookmarkStart w:id="10443" w:name="_Toc468183362"/>
              <w:bookmarkStart w:id="10444" w:name="_Toc469408139"/>
              <w:bookmarkStart w:id="10445" w:name="_Toc469494087"/>
              <w:bookmarkStart w:id="10446" w:name="_Toc469498906"/>
              <w:bookmarkEnd w:id="10438"/>
              <w:bookmarkEnd w:id="10439"/>
              <w:bookmarkEnd w:id="10440"/>
              <w:bookmarkEnd w:id="10441"/>
              <w:bookmarkEnd w:id="10442"/>
              <w:bookmarkEnd w:id="10443"/>
              <w:bookmarkEnd w:id="10444"/>
              <w:bookmarkEnd w:id="10445"/>
              <w:bookmarkEnd w:id="10446"/>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9BFDCD" w14:textId="03336FE1" w:rsidR="003740F1" w:rsidDel="00C661A2" w:rsidRDefault="003740F1">
            <w:pPr>
              <w:rPr>
                <w:del w:id="10447" w:author="Patel, Rinkesh" w:date="2016-09-26T17:28:00Z"/>
                <w:rFonts w:ascii="Arial" w:hAnsi="Arial" w:cs="Arial"/>
                <w:color w:val="000000"/>
                <w:sz w:val="20"/>
              </w:rPr>
            </w:pPr>
            <w:del w:id="10448" w:author="Patel, Rinkesh" w:date="2016-09-26T17:28:00Z">
              <w:r w:rsidDel="00C661A2">
                <w:rPr>
                  <w:color w:val="000000"/>
                  <w:sz w:val="20"/>
                </w:rPr>
                <w:delText xml:space="preserve">Regular* check-in after NRC was accelerated </w:delText>
              </w:r>
              <w:r w:rsidDel="00C661A2">
                <w:rPr>
                  <w:i/>
                  <w:iCs/>
                  <w:color w:val="000000"/>
                  <w:sz w:val="20"/>
                </w:rPr>
                <w:delText>(acceleration not due to LostStolen check-in)</w:delText>
              </w:r>
              <w:bookmarkStart w:id="10449" w:name="_Toc463004698"/>
              <w:bookmarkStart w:id="10450" w:name="_Toc463029360"/>
              <w:bookmarkStart w:id="10451" w:name="_Toc464056366"/>
              <w:bookmarkStart w:id="10452" w:name="_Toc464729900"/>
              <w:bookmarkStart w:id="10453" w:name="_Toc468182049"/>
              <w:bookmarkStart w:id="10454" w:name="_Toc468183363"/>
              <w:bookmarkStart w:id="10455" w:name="_Toc469408140"/>
              <w:bookmarkStart w:id="10456" w:name="_Toc469494088"/>
              <w:bookmarkStart w:id="10457" w:name="_Toc469498907"/>
              <w:bookmarkEnd w:id="10449"/>
              <w:bookmarkEnd w:id="10450"/>
              <w:bookmarkEnd w:id="10451"/>
              <w:bookmarkEnd w:id="10452"/>
              <w:bookmarkEnd w:id="10453"/>
              <w:bookmarkEnd w:id="10454"/>
              <w:bookmarkEnd w:id="10455"/>
              <w:bookmarkEnd w:id="10456"/>
              <w:bookmarkEnd w:id="10457"/>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C645506" w14:textId="2A62EA17" w:rsidR="003740F1" w:rsidDel="00C661A2" w:rsidRDefault="003740F1">
            <w:pPr>
              <w:rPr>
                <w:del w:id="10458" w:author="Patel, Rinkesh" w:date="2016-09-26T17:28:00Z"/>
                <w:rFonts w:ascii="Arial" w:hAnsi="Arial" w:cs="Arial"/>
                <w:color w:val="000000"/>
                <w:sz w:val="20"/>
              </w:rPr>
            </w:pPr>
            <w:del w:id="10459" w:author="Patel, Rinkesh" w:date="2016-09-26T17:28:00Z">
              <w:r w:rsidDel="00C661A2">
                <w:rPr>
                  <w:color w:val="000000"/>
                  <w:sz w:val="20"/>
                </w:rPr>
                <w:delText>credit/0</w:delText>
              </w:r>
              <w:bookmarkStart w:id="10460" w:name="_Toc463004699"/>
              <w:bookmarkStart w:id="10461" w:name="_Toc463029361"/>
              <w:bookmarkStart w:id="10462" w:name="_Toc464056367"/>
              <w:bookmarkStart w:id="10463" w:name="_Toc464729901"/>
              <w:bookmarkStart w:id="10464" w:name="_Toc468182050"/>
              <w:bookmarkStart w:id="10465" w:name="_Toc468183364"/>
              <w:bookmarkStart w:id="10466" w:name="_Toc469408141"/>
              <w:bookmarkStart w:id="10467" w:name="_Toc469494089"/>
              <w:bookmarkStart w:id="10468" w:name="_Toc469498908"/>
              <w:bookmarkEnd w:id="10460"/>
              <w:bookmarkEnd w:id="10461"/>
              <w:bookmarkEnd w:id="10462"/>
              <w:bookmarkEnd w:id="10463"/>
              <w:bookmarkEnd w:id="10464"/>
              <w:bookmarkEnd w:id="10465"/>
              <w:bookmarkEnd w:id="10466"/>
              <w:bookmarkEnd w:id="10467"/>
              <w:bookmarkEnd w:id="10468"/>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401E9FD2" w14:textId="3D2CE2EF" w:rsidR="003740F1" w:rsidDel="00C661A2" w:rsidRDefault="003740F1">
            <w:pPr>
              <w:rPr>
                <w:del w:id="10469" w:author="Patel, Rinkesh" w:date="2016-09-26T17:28:00Z"/>
                <w:rFonts w:ascii="Arial" w:hAnsi="Arial" w:cs="Arial"/>
                <w:sz w:val="20"/>
              </w:rPr>
            </w:pPr>
            <w:del w:id="10470" w:author="Patel, Rinkesh" w:date="2016-09-26T17:28:00Z">
              <w:r w:rsidDel="00C661A2">
                <w:rPr>
                  <w:sz w:val="20"/>
                </w:rPr>
                <w:delText>1108/1108</w:delText>
              </w:r>
              <w:bookmarkStart w:id="10471" w:name="_Toc463004700"/>
              <w:bookmarkStart w:id="10472" w:name="_Toc463029362"/>
              <w:bookmarkStart w:id="10473" w:name="_Toc464056368"/>
              <w:bookmarkStart w:id="10474" w:name="_Toc464729902"/>
              <w:bookmarkStart w:id="10475" w:name="_Toc468182051"/>
              <w:bookmarkStart w:id="10476" w:name="_Toc468183365"/>
              <w:bookmarkStart w:id="10477" w:name="_Toc469408142"/>
              <w:bookmarkStart w:id="10478" w:name="_Toc469494090"/>
              <w:bookmarkStart w:id="10479" w:name="_Toc469498909"/>
              <w:bookmarkEnd w:id="10471"/>
              <w:bookmarkEnd w:id="10472"/>
              <w:bookmarkEnd w:id="10473"/>
              <w:bookmarkEnd w:id="10474"/>
              <w:bookmarkEnd w:id="10475"/>
              <w:bookmarkEnd w:id="10476"/>
              <w:bookmarkEnd w:id="10477"/>
              <w:bookmarkEnd w:id="10478"/>
              <w:bookmarkEnd w:id="10479"/>
            </w:del>
          </w:p>
        </w:tc>
        <w:bookmarkStart w:id="10480" w:name="_Toc463004701"/>
        <w:bookmarkStart w:id="10481" w:name="_Toc463029363"/>
        <w:bookmarkStart w:id="10482" w:name="_Toc464056369"/>
        <w:bookmarkStart w:id="10483" w:name="_Toc464729903"/>
        <w:bookmarkStart w:id="10484" w:name="_Toc468182052"/>
        <w:bookmarkStart w:id="10485" w:name="_Toc468183366"/>
        <w:bookmarkStart w:id="10486" w:name="_Toc469408143"/>
        <w:bookmarkStart w:id="10487" w:name="_Toc469494091"/>
        <w:bookmarkStart w:id="10488" w:name="_Toc469498910"/>
        <w:bookmarkEnd w:id="10480"/>
        <w:bookmarkEnd w:id="10481"/>
        <w:bookmarkEnd w:id="10482"/>
        <w:bookmarkEnd w:id="10483"/>
        <w:bookmarkEnd w:id="10484"/>
        <w:bookmarkEnd w:id="10485"/>
        <w:bookmarkEnd w:id="10486"/>
        <w:bookmarkEnd w:id="10487"/>
        <w:bookmarkEnd w:id="10488"/>
      </w:tr>
      <w:tr w:rsidR="003740F1" w:rsidDel="00C661A2" w14:paraId="473E1F8A" w14:textId="5D570EC8" w:rsidTr="00235E77">
        <w:trPr>
          <w:trHeight w:val="255"/>
          <w:del w:id="10489"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60C8D" w14:textId="3097F992" w:rsidR="003740F1" w:rsidDel="00C661A2" w:rsidRDefault="003740F1">
            <w:pPr>
              <w:rPr>
                <w:del w:id="10490" w:author="Patel, Rinkesh" w:date="2016-09-26T17:28:00Z"/>
                <w:rFonts w:ascii="Arial" w:hAnsi="Arial" w:cs="Arial"/>
                <w:color w:val="000000"/>
                <w:sz w:val="20"/>
              </w:rPr>
            </w:pPr>
            <w:del w:id="10491" w:author="Patel, Rinkesh" w:date="2016-09-26T17:28:00Z">
              <w:r w:rsidDel="00C661A2">
                <w:rPr>
                  <w:color w:val="000000"/>
                  <w:sz w:val="20"/>
                </w:rPr>
                <w:delText>9</w:delText>
              </w:r>
              <w:bookmarkStart w:id="10492" w:name="_Toc463004702"/>
              <w:bookmarkStart w:id="10493" w:name="_Toc463029364"/>
              <w:bookmarkStart w:id="10494" w:name="_Toc464056370"/>
              <w:bookmarkStart w:id="10495" w:name="_Toc464729904"/>
              <w:bookmarkStart w:id="10496" w:name="_Toc468182053"/>
              <w:bookmarkStart w:id="10497" w:name="_Toc468183367"/>
              <w:bookmarkStart w:id="10498" w:name="_Toc469408144"/>
              <w:bookmarkStart w:id="10499" w:name="_Toc469494092"/>
              <w:bookmarkStart w:id="10500" w:name="_Toc469498911"/>
              <w:bookmarkEnd w:id="10492"/>
              <w:bookmarkEnd w:id="10493"/>
              <w:bookmarkEnd w:id="10494"/>
              <w:bookmarkEnd w:id="10495"/>
              <w:bookmarkEnd w:id="10496"/>
              <w:bookmarkEnd w:id="10497"/>
              <w:bookmarkEnd w:id="10498"/>
              <w:bookmarkEnd w:id="10499"/>
              <w:bookmarkEnd w:id="10500"/>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EC4587" w14:textId="3DACB223" w:rsidR="003740F1" w:rsidDel="00C661A2" w:rsidRDefault="003740F1">
            <w:pPr>
              <w:rPr>
                <w:del w:id="10501" w:author="Patel, Rinkesh" w:date="2016-09-26T17:28:00Z"/>
                <w:rFonts w:ascii="Arial" w:hAnsi="Arial" w:cs="Arial"/>
                <w:color w:val="000000"/>
                <w:sz w:val="20"/>
              </w:rPr>
            </w:pPr>
            <w:del w:id="10502" w:author="Patel, Rinkesh" w:date="2016-09-26T17:28:00Z">
              <w:r w:rsidDel="00C661A2">
                <w:rPr>
                  <w:color w:val="000000"/>
                  <w:sz w:val="20"/>
                </w:rPr>
                <w:delText>ONR after NRC was accelerated</w:delText>
              </w:r>
              <w:bookmarkStart w:id="10503" w:name="_Toc463004703"/>
              <w:bookmarkStart w:id="10504" w:name="_Toc463029365"/>
              <w:bookmarkStart w:id="10505" w:name="_Toc464056371"/>
              <w:bookmarkStart w:id="10506" w:name="_Toc464729905"/>
              <w:bookmarkStart w:id="10507" w:name="_Toc468182054"/>
              <w:bookmarkStart w:id="10508" w:name="_Toc468183368"/>
              <w:bookmarkStart w:id="10509" w:name="_Toc469408145"/>
              <w:bookmarkStart w:id="10510" w:name="_Toc469494093"/>
              <w:bookmarkStart w:id="10511" w:name="_Toc469498912"/>
              <w:bookmarkEnd w:id="10503"/>
              <w:bookmarkEnd w:id="10504"/>
              <w:bookmarkEnd w:id="10505"/>
              <w:bookmarkEnd w:id="10506"/>
              <w:bookmarkEnd w:id="10507"/>
              <w:bookmarkEnd w:id="10508"/>
              <w:bookmarkEnd w:id="10509"/>
              <w:bookmarkEnd w:id="10510"/>
              <w:bookmarkEnd w:id="10511"/>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D3430BE" w14:textId="5A7A50EE" w:rsidR="003740F1" w:rsidDel="00C661A2" w:rsidRDefault="003740F1">
            <w:pPr>
              <w:rPr>
                <w:del w:id="10512" w:author="Patel, Rinkesh" w:date="2016-09-26T17:28:00Z"/>
                <w:rFonts w:ascii="Arial" w:hAnsi="Arial" w:cs="Arial"/>
                <w:color w:val="000000"/>
                <w:sz w:val="20"/>
              </w:rPr>
            </w:pPr>
            <w:del w:id="10513" w:author="Patel, Rinkesh" w:date="2016-09-26T17:28:00Z">
              <w:r w:rsidDel="00C661A2">
                <w:rPr>
                  <w:color w:val="000000"/>
                  <w:sz w:val="20"/>
                </w:rPr>
                <w:delText>credit/0</w:delText>
              </w:r>
              <w:bookmarkStart w:id="10514" w:name="_Toc463004704"/>
              <w:bookmarkStart w:id="10515" w:name="_Toc463029366"/>
              <w:bookmarkStart w:id="10516" w:name="_Toc464056372"/>
              <w:bookmarkStart w:id="10517" w:name="_Toc464729906"/>
              <w:bookmarkStart w:id="10518" w:name="_Toc468182055"/>
              <w:bookmarkStart w:id="10519" w:name="_Toc468183369"/>
              <w:bookmarkStart w:id="10520" w:name="_Toc469408146"/>
              <w:bookmarkStart w:id="10521" w:name="_Toc469494094"/>
              <w:bookmarkStart w:id="10522" w:name="_Toc469498913"/>
              <w:bookmarkEnd w:id="10514"/>
              <w:bookmarkEnd w:id="10515"/>
              <w:bookmarkEnd w:id="10516"/>
              <w:bookmarkEnd w:id="10517"/>
              <w:bookmarkEnd w:id="10518"/>
              <w:bookmarkEnd w:id="10519"/>
              <w:bookmarkEnd w:id="10520"/>
              <w:bookmarkEnd w:id="10521"/>
              <w:bookmarkEnd w:id="10522"/>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563EEE05" w14:textId="09A36B46" w:rsidR="003740F1" w:rsidDel="00C661A2" w:rsidRDefault="003740F1">
            <w:pPr>
              <w:rPr>
                <w:del w:id="10523" w:author="Patel, Rinkesh" w:date="2016-09-26T17:28:00Z"/>
                <w:rFonts w:ascii="Arial" w:hAnsi="Arial" w:cs="Arial"/>
                <w:sz w:val="20"/>
              </w:rPr>
            </w:pPr>
            <w:del w:id="10524" w:author="Patel, Rinkesh" w:date="2016-09-26T17:28:00Z">
              <w:r w:rsidDel="00C661A2">
                <w:rPr>
                  <w:sz w:val="20"/>
                  <w:highlight w:val="cyan"/>
                </w:rPr>
                <w:delText>1109</w:delText>
              </w:r>
              <w:r w:rsidDel="00C661A2">
                <w:rPr>
                  <w:sz w:val="20"/>
                </w:rPr>
                <w:delText>/1109</w:delText>
              </w:r>
              <w:bookmarkStart w:id="10525" w:name="_Toc463004705"/>
              <w:bookmarkStart w:id="10526" w:name="_Toc463029367"/>
              <w:bookmarkStart w:id="10527" w:name="_Toc464056373"/>
              <w:bookmarkStart w:id="10528" w:name="_Toc464729907"/>
              <w:bookmarkStart w:id="10529" w:name="_Toc468182056"/>
              <w:bookmarkStart w:id="10530" w:name="_Toc468183370"/>
              <w:bookmarkStart w:id="10531" w:name="_Toc469408147"/>
              <w:bookmarkStart w:id="10532" w:name="_Toc469494095"/>
              <w:bookmarkStart w:id="10533" w:name="_Toc469498914"/>
              <w:bookmarkEnd w:id="10525"/>
              <w:bookmarkEnd w:id="10526"/>
              <w:bookmarkEnd w:id="10527"/>
              <w:bookmarkEnd w:id="10528"/>
              <w:bookmarkEnd w:id="10529"/>
              <w:bookmarkEnd w:id="10530"/>
              <w:bookmarkEnd w:id="10531"/>
              <w:bookmarkEnd w:id="10532"/>
              <w:bookmarkEnd w:id="10533"/>
            </w:del>
          </w:p>
        </w:tc>
        <w:bookmarkStart w:id="10534" w:name="_Toc463004706"/>
        <w:bookmarkStart w:id="10535" w:name="_Toc463029368"/>
        <w:bookmarkStart w:id="10536" w:name="_Toc464056374"/>
        <w:bookmarkStart w:id="10537" w:name="_Toc464729908"/>
        <w:bookmarkStart w:id="10538" w:name="_Toc468182057"/>
        <w:bookmarkStart w:id="10539" w:name="_Toc468183371"/>
        <w:bookmarkStart w:id="10540" w:name="_Toc469408148"/>
        <w:bookmarkStart w:id="10541" w:name="_Toc469494096"/>
        <w:bookmarkStart w:id="10542" w:name="_Toc469498915"/>
        <w:bookmarkEnd w:id="10534"/>
        <w:bookmarkEnd w:id="10535"/>
        <w:bookmarkEnd w:id="10536"/>
        <w:bookmarkEnd w:id="10537"/>
        <w:bookmarkEnd w:id="10538"/>
        <w:bookmarkEnd w:id="10539"/>
        <w:bookmarkEnd w:id="10540"/>
        <w:bookmarkEnd w:id="10541"/>
        <w:bookmarkEnd w:id="10542"/>
      </w:tr>
      <w:tr w:rsidR="003740F1" w:rsidDel="00C661A2" w14:paraId="262F3BB4" w14:textId="290A5A1F" w:rsidTr="00235E77">
        <w:trPr>
          <w:trHeight w:val="255"/>
          <w:del w:id="10543"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CD649" w14:textId="55E61DAB" w:rsidR="003740F1" w:rsidDel="00C661A2" w:rsidRDefault="003740F1">
            <w:pPr>
              <w:rPr>
                <w:del w:id="10544" w:author="Patel, Rinkesh" w:date="2016-09-26T17:28:00Z"/>
                <w:rFonts w:ascii="Arial" w:hAnsi="Arial" w:cs="Arial"/>
                <w:color w:val="000000"/>
                <w:sz w:val="16"/>
                <w:szCs w:val="16"/>
              </w:rPr>
            </w:pPr>
            <w:del w:id="10545" w:author="Patel, Rinkesh" w:date="2016-09-26T17:28:00Z">
              <w:r w:rsidDel="00C661A2">
                <w:rPr>
                  <w:color w:val="000000"/>
                  <w:sz w:val="16"/>
                  <w:szCs w:val="16"/>
                </w:rPr>
                <w:delText>10</w:delText>
              </w:r>
              <w:bookmarkStart w:id="10546" w:name="_Toc463004707"/>
              <w:bookmarkStart w:id="10547" w:name="_Toc463029369"/>
              <w:bookmarkStart w:id="10548" w:name="_Toc464056375"/>
              <w:bookmarkStart w:id="10549" w:name="_Toc464729909"/>
              <w:bookmarkStart w:id="10550" w:name="_Toc468182058"/>
              <w:bookmarkStart w:id="10551" w:name="_Toc468183372"/>
              <w:bookmarkStart w:id="10552" w:name="_Toc469408149"/>
              <w:bookmarkStart w:id="10553" w:name="_Toc469494097"/>
              <w:bookmarkStart w:id="10554" w:name="_Toc469498916"/>
              <w:bookmarkEnd w:id="10546"/>
              <w:bookmarkEnd w:id="10547"/>
              <w:bookmarkEnd w:id="10548"/>
              <w:bookmarkEnd w:id="10549"/>
              <w:bookmarkEnd w:id="10550"/>
              <w:bookmarkEnd w:id="10551"/>
              <w:bookmarkEnd w:id="10552"/>
              <w:bookmarkEnd w:id="10553"/>
              <w:bookmarkEnd w:id="10554"/>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C59099" w14:textId="0CE2F720" w:rsidR="003740F1" w:rsidDel="00C661A2" w:rsidRDefault="003740F1">
            <w:pPr>
              <w:rPr>
                <w:del w:id="10555" w:author="Patel, Rinkesh" w:date="2016-09-26T17:28:00Z"/>
                <w:rFonts w:ascii="Arial" w:hAnsi="Arial" w:cs="Arial"/>
                <w:color w:val="000000"/>
                <w:sz w:val="20"/>
              </w:rPr>
            </w:pPr>
            <w:del w:id="10556" w:author="Patel, Rinkesh" w:date="2016-09-26T17:28:00Z">
              <w:r w:rsidDel="00C661A2">
                <w:rPr>
                  <w:color w:val="000000"/>
                  <w:sz w:val="20"/>
                </w:rPr>
                <w:delText xml:space="preserve">Void of regular check-in after NRC was accelerated (POS only) </w:delText>
              </w:r>
              <w:r w:rsidDel="00C661A2">
                <w:rPr>
                  <w:i/>
                  <w:iCs/>
                  <w:color w:val="000000"/>
                  <w:sz w:val="20"/>
                </w:rPr>
                <w:delText>(acceleration not due to LostStolen check-in)</w:delText>
              </w:r>
              <w:bookmarkStart w:id="10557" w:name="_Toc463004708"/>
              <w:bookmarkStart w:id="10558" w:name="_Toc463029370"/>
              <w:bookmarkStart w:id="10559" w:name="_Toc464056376"/>
              <w:bookmarkStart w:id="10560" w:name="_Toc464729910"/>
              <w:bookmarkStart w:id="10561" w:name="_Toc468182059"/>
              <w:bookmarkStart w:id="10562" w:name="_Toc468183373"/>
              <w:bookmarkStart w:id="10563" w:name="_Toc469408150"/>
              <w:bookmarkStart w:id="10564" w:name="_Toc469494098"/>
              <w:bookmarkStart w:id="10565" w:name="_Toc469498917"/>
              <w:bookmarkEnd w:id="10557"/>
              <w:bookmarkEnd w:id="10558"/>
              <w:bookmarkEnd w:id="10559"/>
              <w:bookmarkEnd w:id="10560"/>
              <w:bookmarkEnd w:id="10561"/>
              <w:bookmarkEnd w:id="10562"/>
              <w:bookmarkEnd w:id="10563"/>
              <w:bookmarkEnd w:id="10564"/>
              <w:bookmarkEnd w:id="10565"/>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94934DE" w14:textId="7FE0741B" w:rsidR="003740F1" w:rsidDel="00C661A2" w:rsidRDefault="003740F1">
            <w:pPr>
              <w:rPr>
                <w:del w:id="10566" w:author="Patel, Rinkesh" w:date="2016-09-26T17:28:00Z"/>
                <w:rFonts w:ascii="Arial" w:hAnsi="Arial" w:cs="Arial"/>
                <w:color w:val="000000"/>
                <w:sz w:val="20"/>
              </w:rPr>
            </w:pPr>
            <w:del w:id="10567" w:author="Patel, Rinkesh" w:date="2016-09-26T17:28:00Z">
              <w:r w:rsidDel="00C661A2">
                <w:rPr>
                  <w:color w:val="000000"/>
                  <w:sz w:val="20"/>
                </w:rPr>
                <w:delText>charge/0</w:delText>
              </w:r>
              <w:bookmarkStart w:id="10568" w:name="_Toc463004709"/>
              <w:bookmarkStart w:id="10569" w:name="_Toc463029371"/>
              <w:bookmarkStart w:id="10570" w:name="_Toc464056377"/>
              <w:bookmarkStart w:id="10571" w:name="_Toc464729911"/>
              <w:bookmarkStart w:id="10572" w:name="_Toc468182060"/>
              <w:bookmarkStart w:id="10573" w:name="_Toc468183374"/>
              <w:bookmarkStart w:id="10574" w:name="_Toc469408151"/>
              <w:bookmarkStart w:id="10575" w:name="_Toc469494099"/>
              <w:bookmarkStart w:id="10576" w:name="_Toc469498918"/>
              <w:bookmarkEnd w:id="10568"/>
              <w:bookmarkEnd w:id="10569"/>
              <w:bookmarkEnd w:id="10570"/>
              <w:bookmarkEnd w:id="10571"/>
              <w:bookmarkEnd w:id="10572"/>
              <w:bookmarkEnd w:id="10573"/>
              <w:bookmarkEnd w:id="10574"/>
              <w:bookmarkEnd w:id="10575"/>
              <w:bookmarkEnd w:id="10576"/>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487E0915" w14:textId="5C64FB52" w:rsidR="003740F1" w:rsidDel="00C661A2" w:rsidRDefault="003740F1">
            <w:pPr>
              <w:rPr>
                <w:del w:id="10577" w:author="Patel, Rinkesh" w:date="2016-09-26T17:28:00Z"/>
                <w:rFonts w:ascii="Arial" w:hAnsi="Arial" w:cs="Arial"/>
                <w:sz w:val="20"/>
              </w:rPr>
            </w:pPr>
            <w:del w:id="10578" w:author="Patel, Rinkesh" w:date="2016-09-26T17:28:00Z">
              <w:r w:rsidDel="00C661A2">
                <w:rPr>
                  <w:sz w:val="20"/>
                  <w:highlight w:val="cyan"/>
                </w:rPr>
                <w:delText>1109</w:delText>
              </w:r>
              <w:r w:rsidDel="00C661A2">
                <w:rPr>
                  <w:sz w:val="20"/>
                </w:rPr>
                <w:delText>/1110</w:delText>
              </w:r>
              <w:bookmarkStart w:id="10579" w:name="_Toc463004710"/>
              <w:bookmarkStart w:id="10580" w:name="_Toc463029372"/>
              <w:bookmarkStart w:id="10581" w:name="_Toc464056378"/>
              <w:bookmarkStart w:id="10582" w:name="_Toc464729912"/>
              <w:bookmarkStart w:id="10583" w:name="_Toc468182061"/>
              <w:bookmarkStart w:id="10584" w:name="_Toc468183375"/>
              <w:bookmarkStart w:id="10585" w:name="_Toc469408152"/>
              <w:bookmarkStart w:id="10586" w:name="_Toc469494100"/>
              <w:bookmarkStart w:id="10587" w:name="_Toc469498919"/>
              <w:bookmarkEnd w:id="10579"/>
              <w:bookmarkEnd w:id="10580"/>
              <w:bookmarkEnd w:id="10581"/>
              <w:bookmarkEnd w:id="10582"/>
              <w:bookmarkEnd w:id="10583"/>
              <w:bookmarkEnd w:id="10584"/>
              <w:bookmarkEnd w:id="10585"/>
              <w:bookmarkEnd w:id="10586"/>
              <w:bookmarkEnd w:id="10587"/>
            </w:del>
          </w:p>
        </w:tc>
        <w:bookmarkStart w:id="10588" w:name="_Toc463004711"/>
        <w:bookmarkStart w:id="10589" w:name="_Toc463029373"/>
        <w:bookmarkStart w:id="10590" w:name="_Toc464056379"/>
        <w:bookmarkStart w:id="10591" w:name="_Toc464729913"/>
        <w:bookmarkStart w:id="10592" w:name="_Toc468182062"/>
        <w:bookmarkStart w:id="10593" w:name="_Toc468183376"/>
        <w:bookmarkStart w:id="10594" w:name="_Toc469408153"/>
        <w:bookmarkStart w:id="10595" w:name="_Toc469494101"/>
        <w:bookmarkStart w:id="10596" w:name="_Toc469498920"/>
        <w:bookmarkEnd w:id="10588"/>
        <w:bookmarkEnd w:id="10589"/>
        <w:bookmarkEnd w:id="10590"/>
        <w:bookmarkEnd w:id="10591"/>
        <w:bookmarkEnd w:id="10592"/>
        <w:bookmarkEnd w:id="10593"/>
        <w:bookmarkEnd w:id="10594"/>
        <w:bookmarkEnd w:id="10595"/>
        <w:bookmarkEnd w:id="10596"/>
      </w:tr>
      <w:tr w:rsidR="003740F1" w:rsidDel="00C661A2" w14:paraId="5839E40B" w14:textId="74F4C67C" w:rsidTr="00235E77">
        <w:trPr>
          <w:trHeight w:val="255"/>
          <w:del w:id="10597"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123065" w14:textId="0C90A75B" w:rsidR="003740F1" w:rsidDel="00C661A2" w:rsidRDefault="003740F1">
            <w:pPr>
              <w:rPr>
                <w:del w:id="10598" w:author="Patel, Rinkesh" w:date="2016-09-26T17:28:00Z"/>
                <w:rFonts w:ascii="Arial" w:hAnsi="Arial" w:cs="Arial"/>
                <w:color w:val="000000"/>
                <w:sz w:val="16"/>
                <w:szCs w:val="16"/>
              </w:rPr>
            </w:pPr>
            <w:del w:id="10599" w:author="Patel, Rinkesh" w:date="2016-09-26T17:28:00Z">
              <w:r w:rsidDel="00C661A2">
                <w:rPr>
                  <w:color w:val="000000"/>
                  <w:sz w:val="16"/>
                  <w:szCs w:val="16"/>
                </w:rPr>
                <w:delText>11</w:delText>
              </w:r>
              <w:bookmarkStart w:id="10600" w:name="_Toc463004712"/>
              <w:bookmarkStart w:id="10601" w:name="_Toc463029374"/>
              <w:bookmarkStart w:id="10602" w:name="_Toc464056380"/>
              <w:bookmarkStart w:id="10603" w:name="_Toc464729914"/>
              <w:bookmarkStart w:id="10604" w:name="_Toc468182063"/>
              <w:bookmarkStart w:id="10605" w:name="_Toc468183377"/>
              <w:bookmarkStart w:id="10606" w:name="_Toc469408154"/>
              <w:bookmarkStart w:id="10607" w:name="_Toc469494102"/>
              <w:bookmarkStart w:id="10608" w:name="_Toc469498921"/>
              <w:bookmarkEnd w:id="10600"/>
              <w:bookmarkEnd w:id="10601"/>
              <w:bookmarkEnd w:id="10602"/>
              <w:bookmarkEnd w:id="10603"/>
              <w:bookmarkEnd w:id="10604"/>
              <w:bookmarkEnd w:id="10605"/>
              <w:bookmarkEnd w:id="10606"/>
              <w:bookmarkEnd w:id="10607"/>
              <w:bookmarkEnd w:id="10608"/>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D781E3" w14:textId="42F8D2B3" w:rsidR="003740F1" w:rsidDel="00C661A2" w:rsidRDefault="003740F1">
            <w:pPr>
              <w:rPr>
                <w:del w:id="10609" w:author="Patel, Rinkesh" w:date="2016-09-26T17:28:00Z"/>
                <w:rFonts w:ascii="Arial" w:hAnsi="Arial" w:cs="Arial"/>
                <w:color w:val="000000"/>
                <w:sz w:val="20"/>
              </w:rPr>
            </w:pPr>
            <w:del w:id="10610" w:author="Patel, Rinkesh" w:date="2016-09-26T17:28:00Z">
              <w:r w:rsidDel="00C661A2">
                <w:rPr>
                  <w:color w:val="000000"/>
                  <w:sz w:val="20"/>
                </w:rPr>
                <w:delText xml:space="preserve">Check-in for LostStolen, no prior NRC acceleration </w:delText>
              </w:r>
              <w:bookmarkStart w:id="10611" w:name="_Toc463004713"/>
              <w:bookmarkStart w:id="10612" w:name="_Toc463029375"/>
              <w:bookmarkStart w:id="10613" w:name="_Toc464056381"/>
              <w:bookmarkStart w:id="10614" w:name="_Toc464729915"/>
              <w:bookmarkStart w:id="10615" w:name="_Toc468182064"/>
              <w:bookmarkStart w:id="10616" w:name="_Toc468183378"/>
              <w:bookmarkStart w:id="10617" w:name="_Toc469408155"/>
              <w:bookmarkStart w:id="10618" w:name="_Toc469494103"/>
              <w:bookmarkStart w:id="10619" w:name="_Toc469498922"/>
              <w:bookmarkEnd w:id="10611"/>
              <w:bookmarkEnd w:id="10612"/>
              <w:bookmarkEnd w:id="10613"/>
              <w:bookmarkEnd w:id="10614"/>
              <w:bookmarkEnd w:id="10615"/>
              <w:bookmarkEnd w:id="10616"/>
              <w:bookmarkEnd w:id="10617"/>
              <w:bookmarkEnd w:id="10618"/>
              <w:bookmarkEnd w:id="10619"/>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F9EAA39" w14:textId="52E82FEC" w:rsidR="003740F1" w:rsidDel="00C661A2" w:rsidRDefault="003740F1">
            <w:pPr>
              <w:rPr>
                <w:del w:id="10620" w:author="Patel, Rinkesh" w:date="2016-09-26T17:28:00Z"/>
                <w:rFonts w:ascii="Arial" w:hAnsi="Arial" w:cs="Arial"/>
                <w:color w:val="000000"/>
                <w:sz w:val="20"/>
              </w:rPr>
            </w:pPr>
            <w:del w:id="10621" w:author="Patel, Rinkesh" w:date="2016-09-26T17:28:00Z">
              <w:r w:rsidDel="00C661A2">
                <w:rPr>
                  <w:color w:val="000000"/>
                  <w:sz w:val="20"/>
                </w:rPr>
                <w:delText>charge/credit</w:delText>
              </w:r>
              <w:bookmarkStart w:id="10622" w:name="_Toc463004714"/>
              <w:bookmarkStart w:id="10623" w:name="_Toc463029376"/>
              <w:bookmarkStart w:id="10624" w:name="_Toc464056382"/>
              <w:bookmarkStart w:id="10625" w:name="_Toc464729916"/>
              <w:bookmarkStart w:id="10626" w:name="_Toc468182065"/>
              <w:bookmarkStart w:id="10627" w:name="_Toc468183379"/>
              <w:bookmarkStart w:id="10628" w:name="_Toc469408156"/>
              <w:bookmarkStart w:id="10629" w:name="_Toc469494104"/>
              <w:bookmarkStart w:id="10630" w:name="_Toc469498923"/>
              <w:bookmarkEnd w:id="10622"/>
              <w:bookmarkEnd w:id="10623"/>
              <w:bookmarkEnd w:id="10624"/>
              <w:bookmarkEnd w:id="10625"/>
              <w:bookmarkEnd w:id="10626"/>
              <w:bookmarkEnd w:id="10627"/>
              <w:bookmarkEnd w:id="10628"/>
              <w:bookmarkEnd w:id="10629"/>
              <w:bookmarkEnd w:id="10630"/>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54F50E7E" w14:textId="39BF24D5" w:rsidR="003740F1" w:rsidDel="00C661A2" w:rsidRDefault="003740F1">
            <w:pPr>
              <w:rPr>
                <w:del w:id="10631" w:author="Patel, Rinkesh" w:date="2016-09-26T17:28:00Z"/>
                <w:rFonts w:ascii="Arial" w:hAnsi="Arial" w:cs="Arial"/>
                <w:sz w:val="20"/>
              </w:rPr>
            </w:pPr>
            <w:del w:id="10632" w:author="Patel, Rinkesh" w:date="2016-09-26T17:28:00Z">
              <w:r w:rsidDel="00C661A2">
                <w:rPr>
                  <w:sz w:val="20"/>
                </w:rPr>
                <w:delText>1111/1111</w:delText>
              </w:r>
              <w:bookmarkStart w:id="10633" w:name="_Toc463004715"/>
              <w:bookmarkStart w:id="10634" w:name="_Toc463029377"/>
              <w:bookmarkStart w:id="10635" w:name="_Toc464056383"/>
              <w:bookmarkStart w:id="10636" w:name="_Toc464729917"/>
              <w:bookmarkStart w:id="10637" w:name="_Toc468182066"/>
              <w:bookmarkStart w:id="10638" w:name="_Toc468183380"/>
              <w:bookmarkStart w:id="10639" w:name="_Toc469408157"/>
              <w:bookmarkStart w:id="10640" w:name="_Toc469494105"/>
              <w:bookmarkStart w:id="10641" w:name="_Toc469498924"/>
              <w:bookmarkEnd w:id="10633"/>
              <w:bookmarkEnd w:id="10634"/>
              <w:bookmarkEnd w:id="10635"/>
              <w:bookmarkEnd w:id="10636"/>
              <w:bookmarkEnd w:id="10637"/>
              <w:bookmarkEnd w:id="10638"/>
              <w:bookmarkEnd w:id="10639"/>
              <w:bookmarkEnd w:id="10640"/>
              <w:bookmarkEnd w:id="10641"/>
            </w:del>
          </w:p>
        </w:tc>
        <w:bookmarkStart w:id="10642" w:name="_Toc463004716"/>
        <w:bookmarkStart w:id="10643" w:name="_Toc463029378"/>
        <w:bookmarkStart w:id="10644" w:name="_Toc464056384"/>
        <w:bookmarkStart w:id="10645" w:name="_Toc464729918"/>
        <w:bookmarkStart w:id="10646" w:name="_Toc468182067"/>
        <w:bookmarkStart w:id="10647" w:name="_Toc468183381"/>
        <w:bookmarkStart w:id="10648" w:name="_Toc469408158"/>
        <w:bookmarkStart w:id="10649" w:name="_Toc469494106"/>
        <w:bookmarkStart w:id="10650" w:name="_Toc469498925"/>
        <w:bookmarkEnd w:id="10642"/>
        <w:bookmarkEnd w:id="10643"/>
        <w:bookmarkEnd w:id="10644"/>
        <w:bookmarkEnd w:id="10645"/>
        <w:bookmarkEnd w:id="10646"/>
        <w:bookmarkEnd w:id="10647"/>
        <w:bookmarkEnd w:id="10648"/>
        <w:bookmarkEnd w:id="10649"/>
        <w:bookmarkEnd w:id="10650"/>
      </w:tr>
      <w:tr w:rsidR="003740F1" w:rsidDel="00C661A2" w14:paraId="68CC9A56" w14:textId="587CB652" w:rsidTr="00235E77">
        <w:trPr>
          <w:trHeight w:val="255"/>
          <w:del w:id="10651"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E65E5" w14:textId="6676092D" w:rsidR="003740F1" w:rsidDel="00C661A2" w:rsidRDefault="003740F1">
            <w:pPr>
              <w:rPr>
                <w:del w:id="10652" w:author="Patel, Rinkesh" w:date="2016-09-26T17:28:00Z"/>
                <w:rFonts w:ascii="Arial" w:hAnsi="Arial" w:cs="Arial"/>
                <w:color w:val="000000"/>
                <w:sz w:val="16"/>
                <w:szCs w:val="16"/>
              </w:rPr>
            </w:pPr>
            <w:del w:id="10653" w:author="Patel, Rinkesh" w:date="2016-09-26T17:28:00Z">
              <w:r w:rsidDel="00C661A2">
                <w:rPr>
                  <w:color w:val="000000"/>
                  <w:sz w:val="16"/>
                  <w:szCs w:val="16"/>
                </w:rPr>
                <w:delText>12</w:delText>
              </w:r>
              <w:bookmarkStart w:id="10654" w:name="_Toc463004717"/>
              <w:bookmarkStart w:id="10655" w:name="_Toc463029379"/>
              <w:bookmarkStart w:id="10656" w:name="_Toc464056385"/>
              <w:bookmarkStart w:id="10657" w:name="_Toc464729919"/>
              <w:bookmarkStart w:id="10658" w:name="_Toc468182068"/>
              <w:bookmarkStart w:id="10659" w:name="_Toc468183382"/>
              <w:bookmarkStart w:id="10660" w:name="_Toc469408159"/>
              <w:bookmarkStart w:id="10661" w:name="_Toc469494107"/>
              <w:bookmarkStart w:id="10662" w:name="_Toc469498926"/>
              <w:bookmarkEnd w:id="10654"/>
              <w:bookmarkEnd w:id="10655"/>
              <w:bookmarkEnd w:id="10656"/>
              <w:bookmarkEnd w:id="10657"/>
              <w:bookmarkEnd w:id="10658"/>
              <w:bookmarkEnd w:id="10659"/>
              <w:bookmarkEnd w:id="10660"/>
              <w:bookmarkEnd w:id="10661"/>
              <w:bookmarkEnd w:id="10662"/>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7C7CB3F" w14:textId="298FBB0A" w:rsidR="003740F1" w:rsidDel="00C661A2" w:rsidRDefault="003740F1">
            <w:pPr>
              <w:rPr>
                <w:del w:id="10663" w:author="Patel, Rinkesh" w:date="2016-09-26T17:28:00Z"/>
                <w:rFonts w:ascii="Arial" w:hAnsi="Arial" w:cs="Arial"/>
                <w:color w:val="000000"/>
                <w:sz w:val="20"/>
              </w:rPr>
            </w:pPr>
            <w:del w:id="10664" w:author="Patel, Rinkesh" w:date="2016-09-26T17:28:00Z">
              <w:r w:rsidDel="00C661A2">
                <w:rPr>
                  <w:color w:val="000000"/>
                  <w:sz w:val="20"/>
                </w:rPr>
                <w:delText>ONR before NRC acceleration</w:delText>
              </w:r>
              <w:bookmarkStart w:id="10665" w:name="_Toc463004718"/>
              <w:bookmarkStart w:id="10666" w:name="_Toc463029380"/>
              <w:bookmarkStart w:id="10667" w:name="_Toc464056386"/>
              <w:bookmarkStart w:id="10668" w:name="_Toc464729920"/>
              <w:bookmarkStart w:id="10669" w:name="_Toc468182069"/>
              <w:bookmarkStart w:id="10670" w:name="_Toc468183383"/>
              <w:bookmarkStart w:id="10671" w:name="_Toc469408160"/>
              <w:bookmarkStart w:id="10672" w:name="_Toc469494108"/>
              <w:bookmarkStart w:id="10673" w:name="_Toc469498927"/>
              <w:bookmarkEnd w:id="10665"/>
              <w:bookmarkEnd w:id="10666"/>
              <w:bookmarkEnd w:id="10667"/>
              <w:bookmarkEnd w:id="10668"/>
              <w:bookmarkEnd w:id="10669"/>
              <w:bookmarkEnd w:id="10670"/>
              <w:bookmarkEnd w:id="10671"/>
              <w:bookmarkEnd w:id="10672"/>
              <w:bookmarkEnd w:id="10673"/>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6CD0D8D" w14:textId="535A684D" w:rsidR="003740F1" w:rsidDel="00C661A2" w:rsidRDefault="003740F1">
            <w:pPr>
              <w:rPr>
                <w:del w:id="10674" w:author="Patel, Rinkesh" w:date="2016-09-26T17:28:00Z"/>
                <w:rFonts w:ascii="Arial" w:hAnsi="Arial" w:cs="Arial"/>
                <w:color w:val="000000"/>
                <w:sz w:val="20"/>
              </w:rPr>
            </w:pPr>
            <w:del w:id="10675" w:author="Patel, Rinkesh" w:date="2016-09-26T17:28:00Z">
              <w:r w:rsidDel="00C661A2">
                <w:rPr>
                  <w:color w:val="000000"/>
                  <w:sz w:val="20"/>
                </w:rPr>
                <w:delText>0/credit</w:delText>
              </w:r>
              <w:bookmarkStart w:id="10676" w:name="_Toc463004719"/>
              <w:bookmarkStart w:id="10677" w:name="_Toc463029381"/>
              <w:bookmarkStart w:id="10678" w:name="_Toc464056387"/>
              <w:bookmarkStart w:id="10679" w:name="_Toc464729921"/>
              <w:bookmarkStart w:id="10680" w:name="_Toc468182070"/>
              <w:bookmarkStart w:id="10681" w:name="_Toc468183384"/>
              <w:bookmarkStart w:id="10682" w:name="_Toc469408161"/>
              <w:bookmarkStart w:id="10683" w:name="_Toc469494109"/>
              <w:bookmarkStart w:id="10684" w:name="_Toc469498928"/>
              <w:bookmarkEnd w:id="10676"/>
              <w:bookmarkEnd w:id="10677"/>
              <w:bookmarkEnd w:id="10678"/>
              <w:bookmarkEnd w:id="10679"/>
              <w:bookmarkEnd w:id="10680"/>
              <w:bookmarkEnd w:id="10681"/>
              <w:bookmarkEnd w:id="10682"/>
              <w:bookmarkEnd w:id="10683"/>
              <w:bookmarkEnd w:id="10684"/>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038D8FA7" w14:textId="5D747A17" w:rsidR="003740F1" w:rsidDel="00C661A2" w:rsidRDefault="003740F1">
            <w:pPr>
              <w:rPr>
                <w:del w:id="10685" w:author="Patel, Rinkesh" w:date="2016-09-26T17:28:00Z"/>
                <w:rFonts w:ascii="Arial" w:hAnsi="Arial" w:cs="Arial"/>
                <w:sz w:val="20"/>
              </w:rPr>
            </w:pPr>
            <w:del w:id="10686" w:author="Patel, Rinkesh" w:date="2016-09-26T17:28:00Z">
              <w:r w:rsidDel="00C661A2">
                <w:rPr>
                  <w:sz w:val="20"/>
                </w:rPr>
                <w:delText>1112/1112</w:delText>
              </w:r>
              <w:bookmarkStart w:id="10687" w:name="_Toc463004720"/>
              <w:bookmarkStart w:id="10688" w:name="_Toc463029382"/>
              <w:bookmarkStart w:id="10689" w:name="_Toc464056388"/>
              <w:bookmarkStart w:id="10690" w:name="_Toc464729922"/>
              <w:bookmarkStart w:id="10691" w:name="_Toc468182071"/>
              <w:bookmarkStart w:id="10692" w:name="_Toc468183385"/>
              <w:bookmarkStart w:id="10693" w:name="_Toc469408162"/>
              <w:bookmarkStart w:id="10694" w:name="_Toc469494110"/>
              <w:bookmarkStart w:id="10695" w:name="_Toc469498929"/>
              <w:bookmarkEnd w:id="10687"/>
              <w:bookmarkEnd w:id="10688"/>
              <w:bookmarkEnd w:id="10689"/>
              <w:bookmarkEnd w:id="10690"/>
              <w:bookmarkEnd w:id="10691"/>
              <w:bookmarkEnd w:id="10692"/>
              <w:bookmarkEnd w:id="10693"/>
              <w:bookmarkEnd w:id="10694"/>
              <w:bookmarkEnd w:id="10695"/>
            </w:del>
          </w:p>
        </w:tc>
        <w:bookmarkStart w:id="10696" w:name="_Toc463004721"/>
        <w:bookmarkStart w:id="10697" w:name="_Toc463029383"/>
        <w:bookmarkStart w:id="10698" w:name="_Toc464056389"/>
        <w:bookmarkStart w:id="10699" w:name="_Toc464729923"/>
        <w:bookmarkStart w:id="10700" w:name="_Toc468182072"/>
        <w:bookmarkStart w:id="10701" w:name="_Toc468183386"/>
        <w:bookmarkStart w:id="10702" w:name="_Toc469408163"/>
        <w:bookmarkStart w:id="10703" w:name="_Toc469494111"/>
        <w:bookmarkStart w:id="10704" w:name="_Toc469498930"/>
        <w:bookmarkEnd w:id="10696"/>
        <w:bookmarkEnd w:id="10697"/>
        <w:bookmarkEnd w:id="10698"/>
        <w:bookmarkEnd w:id="10699"/>
        <w:bookmarkEnd w:id="10700"/>
        <w:bookmarkEnd w:id="10701"/>
        <w:bookmarkEnd w:id="10702"/>
        <w:bookmarkEnd w:id="10703"/>
        <w:bookmarkEnd w:id="10704"/>
      </w:tr>
      <w:tr w:rsidR="003740F1" w:rsidDel="00C661A2" w14:paraId="49E1E9D2" w14:textId="0F02742D" w:rsidTr="00235E77">
        <w:trPr>
          <w:trHeight w:val="255"/>
          <w:del w:id="10705"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49B694" w14:textId="0656DCEE" w:rsidR="003740F1" w:rsidDel="00C661A2" w:rsidRDefault="003740F1">
            <w:pPr>
              <w:rPr>
                <w:del w:id="10706" w:author="Patel, Rinkesh" w:date="2016-09-26T17:28:00Z"/>
                <w:rFonts w:ascii="Arial" w:hAnsi="Arial" w:cs="Arial"/>
                <w:color w:val="000000"/>
                <w:sz w:val="16"/>
                <w:szCs w:val="16"/>
              </w:rPr>
            </w:pPr>
            <w:del w:id="10707" w:author="Patel, Rinkesh" w:date="2016-09-26T17:28:00Z">
              <w:r w:rsidDel="00C661A2">
                <w:rPr>
                  <w:color w:val="000000"/>
                  <w:sz w:val="16"/>
                  <w:szCs w:val="16"/>
                </w:rPr>
                <w:delText>13</w:delText>
              </w:r>
              <w:bookmarkStart w:id="10708" w:name="_Toc463004722"/>
              <w:bookmarkStart w:id="10709" w:name="_Toc463029384"/>
              <w:bookmarkStart w:id="10710" w:name="_Toc464056390"/>
              <w:bookmarkStart w:id="10711" w:name="_Toc464729924"/>
              <w:bookmarkStart w:id="10712" w:name="_Toc468182073"/>
              <w:bookmarkStart w:id="10713" w:name="_Toc468183387"/>
              <w:bookmarkStart w:id="10714" w:name="_Toc469408164"/>
              <w:bookmarkStart w:id="10715" w:name="_Toc469494112"/>
              <w:bookmarkStart w:id="10716" w:name="_Toc469498931"/>
              <w:bookmarkEnd w:id="10708"/>
              <w:bookmarkEnd w:id="10709"/>
              <w:bookmarkEnd w:id="10710"/>
              <w:bookmarkEnd w:id="10711"/>
              <w:bookmarkEnd w:id="10712"/>
              <w:bookmarkEnd w:id="10713"/>
              <w:bookmarkEnd w:id="10714"/>
              <w:bookmarkEnd w:id="10715"/>
              <w:bookmarkEnd w:id="10716"/>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2EDFD5F" w14:textId="67467855" w:rsidR="003740F1" w:rsidDel="00C661A2" w:rsidRDefault="003740F1">
            <w:pPr>
              <w:rPr>
                <w:del w:id="10717" w:author="Patel, Rinkesh" w:date="2016-09-26T17:28:00Z"/>
                <w:rFonts w:ascii="Arial" w:hAnsi="Arial" w:cs="Arial"/>
                <w:color w:val="000000"/>
                <w:sz w:val="20"/>
              </w:rPr>
            </w:pPr>
            <w:del w:id="10718" w:author="Patel, Rinkesh" w:date="2016-09-26T17:28:00Z">
              <w:r w:rsidDel="00C661A2">
                <w:rPr>
                  <w:color w:val="000000"/>
                  <w:sz w:val="20"/>
                </w:rPr>
                <w:delText>Manual regular* check-in before NRC acceleration</w:delText>
              </w:r>
              <w:bookmarkStart w:id="10719" w:name="_Toc463004723"/>
              <w:bookmarkStart w:id="10720" w:name="_Toc463029385"/>
              <w:bookmarkStart w:id="10721" w:name="_Toc464056391"/>
              <w:bookmarkStart w:id="10722" w:name="_Toc464729925"/>
              <w:bookmarkStart w:id="10723" w:name="_Toc468182074"/>
              <w:bookmarkStart w:id="10724" w:name="_Toc468183388"/>
              <w:bookmarkStart w:id="10725" w:name="_Toc469408165"/>
              <w:bookmarkStart w:id="10726" w:name="_Toc469494113"/>
              <w:bookmarkStart w:id="10727" w:name="_Toc469498932"/>
              <w:bookmarkEnd w:id="10719"/>
              <w:bookmarkEnd w:id="10720"/>
              <w:bookmarkEnd w:id="10721"/>
              <w:bookmarkEnd w:id="10722"/>
              <w:bookmarkEnd w:id="10723"/>
              <w:bookmarkEnd w:id="10724"/>
              <w:bookmarkEnd w:id="10725"/>
              <w:bookmarkEnd w:id="10726"/>
              <w:bookmarkEnd w:id="10727"/>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F1DE26D" w14:textId="689ACCDD" w:rsidR="003740F1" w:rsidDel="00C661A2" w:rsidRDefault="003740F1">
            <w:pPr>
              <w:rPr>
                <w:del w:id="10728" w:author="Patel, Rinkesh" w:date="2016-09-26T17:28:00Z"/>
                <w:rFonts w:ascii="Arial" w:hAnsi="Arial" w:cs="Arial"/>
                <w:color w:val="000000"/>
                <w:sz w:val="20"/>
              </w:rPr>
            </w:pPr>
            <w:del w:id="10729" w:author="Patel, Rinkesh" w:date="2016-09-26T17:28:00Z">
              <w:r w:rsidDel="00C661A2">
                <w:rPr>
                  <w:color w:val="000000"/>
                  <w:sz w:val="20"/>
                </w:rPr>
                <w:delText>0/credit</w:delText>
              </w:r>
              <w:bookmarkStart w:id="10730" w:name="_Toc463004724"/>
              <w:bookmarkStart w:id="10731" w:name="_Toc463029386"/>
              <w:bookmarkStart w:id="10732" w:name="_Toc464056392"/>
              <w:bookmarkStart w:id="10733" w:name="_Toc464729926"/>
              <w:bookmarkStart w:id="10734" w:name="_Toc468182075"/>
              <w:bookmarkStart w:id="10735" w:name="_Toc468183389"/>
              <w:bookmarkStart w:id="10736" w:name="_Toc469408166"/>
              <w:bookmarkStart w:id="10737" w:name="_Toc469494114"/>
              <w:bookmarkStart w:id="10738" w:name="_Toc469498933"/>
              <w:bookmarkEnd w:id="10730"/>
              <w:bookmarkEnd w:id="10731"/>
              <w:bookmarkEnd w:id="10732"/>
              <w:bookmarkEnd w:id="10733"/>
              <w:bookmarkEnd w:id="10734"/>
              <w:bookmarkEnd w:id="10735"/>
              <w:bookmarkEnd w:id="10736"/>
              <w:bookmarkEnd w:id="10737"/>
              <w:bookmarkEnd w:id="10738"/>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3884634A" w14:textId="6C1F7CC5" w:rsidR="003740F1" w:rsidDel="00C661A2" w:rsidRDefault="003740F1">
            <w:pPr>
              <w:rPr>
                <w:del w:id="10739" w:author="Patel, Rinkesh" w:date="2016-09-26T17:28:00Z"/>
                <w:rFonts w:ascii="Arial" w:hAnsi="Arial" w:cs="Arial"/>
                <w:sz w:val="20"/>
              </w:rPr>
            </w:pPr>
            <w:del w:id="10740" w:author="Patel, Rinkesh" w:date="2016-09-26T17:28:00Z">
              <w:r w:rsidDel="00C661A2">
                <w:rPr>
                  <w:sz w:val="20"/>
                </w:rPr>
                <w:delText>1113/1113</w:delText>
              </w:r>
              <w:bookmarkStart w:id="10741" w:name="_Toc463004725"/>
              <w:bookmarkStart w:id="10742" w:name="_Toc463029387"/>
              <w:bookmarkStart w:id="10743" w:name="_Toc464056393"/>
              <w:bookmarkStart w:id="10744" w:name="_Toc464729927"/>
              <w:bookmarkStart w:id="10745" w:name="_Toc468182076"/>
              <w:bookmarkStart w:id="10746" w:name="_Toc468183390"/>
              <w:bookmarkStart w:id="10747" w:name="_Toc469408167"/>
              <w:bookmarkStart w:id="10748" w:name="_Toc469494115"/>
              <w:bookmarkStart w:id="10749" w:name="_Toc469498934"/>
              <w:bookmarkEnd w:id="10741"/>
              <w:bookmarkEnd w:id="10742"/>
              <w:bookmarkEnd w:id="10743"/>
              <w:bookmarkEnd w:id="10744"/>
              <w:bookmarkEnd w:id="10745"/>
              <w:bookmarkEnd w:id="10746"/>
              <w:bookmarkEnd w:id="10747"/>
              <w:bookmarkEnd w:id="10748"/>
              <w:bookmarkEnd w:id="10749"/>
            </w:del>
          </w:p>
        </w:tc>
        <w:bookmarkStart w:id="10750" w:name="_Toc463004726"/>
        <w:bookmarkStart w:id="10751" w:name="_Toc463029388"/>
        <w:bookmarkStart w:id="10752" w:name="_Toc464056394"/>
        <w:bookmarkStart w:id="10753" w:name="_Toc464729928"/>
        <w:bookmarkStart w:id="10754" w:name="_Toc468182077"/>
        <w:bookmarkStart w:id="10755" w:name="_Toc468183391"/>
        <w:bookmarkStart w:id="10756" w:name="_Toc469408168"/>
        <w:bookmarkStart w:id="10757" w:name="_Toc469494116"/>
        <w:bookmarkStart w:id="10758" w:name="_Toc469498935"/>
        <w:bookmarkEnd w:id="10750"/>
        <w:bookmarkEnd w:id="10751"/>
        <w:bookmarkEnd w:id="10752"/>
        <w:bookmarkEnd w:id="10753"/>
        <w:bookmarkEnd w:id="10754"/>
        <w:bookmarkEnd w:id="10755"/>
        <w:bookmarkEnd w:id="10756"/>
        <w:bookmarkEnd w:id="10757"/>
        <w:bookmarkEnd w:id="10758"/>
      </w:tr>
      <w:tr w:rsidR="003740F1" w:rsidDel="00C661A2" w14:paraId="7BDF128B" w14:textId="6633A16F" w:rsidTr="00235E77">
        <w:trPr>
          <w:trHeight w:val="255"/>
          <w:del w:id="10759"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3F241" w14:textId="78CD0EBC" w:rsidR="003740F1" w:rsidDel="00C661A2" w:rsidRDefault="003740F1">
            <w:pPr>
              <w:rPr>
                <w:del w:id="10760" w:author="Patel, Rinkesh" w:date="2016-09-26T17:28:00Z"/>
                <w:rFonts w:ascii="Arial" w:hAnsi="Arial" w:cs="Arial"/>
                <w:color w:val="000000"/>
                <w:sz w:val="16"/>
                <w:szCs w:val="16"/>
              </w:rPr>
            </w:pPr>
            <w:del w:id="10761" w:author="Patel, Rinkesh" w:date="2016-09-26T17:28:00Z">
              <w:r w:rsidDel="00C661A2">
                <w:rPr>
                  <w:color w:val="000000"/>
                  <w:sz w:val="16"/>
                  <w:szCs w:val="16"/>
                </w:rPr>
                <w:delText>14</w:delText>
              </w:r>
              <w:bookmarkStart w:id="10762" w:name="_Toc463004727"/>
              <w:bookmarkStart w:id="10763" w:name="_Toc463029389"/>
              <w:bookmarkStart w:id="10764" w:name="_Toc464056395"/>
              <w:bookmarkStart w:id="10765" w:name="_Toc464729929"/>
              <w:bookmarkStart w:id="10766" w:name="_Toc468182078"/>
              <w:bookmarkStart w:id="10767" w:name="_Toc468183392"/>
              <w:bookmarkStart w:id="10768" w:name="_Toc469408169"/>
              <w:bookmarkStart w:id="10769" w:name="_Toc469494117"/>
              <w:bookmarkStart w:id="10770" w:name="_Toc469498936"/>
              <w:bookmarkEnd w:id="10762"/>
              <w:bookmarkEnd w:id="10763"/>
              <w:bookmarkEnd w:id="10764"/>
              <w:bookmarkEnd w:id="10765"/>
              <w:bookmarkEnd w:id="10766"/>
              <w:bookmarkEnd w:id="10767"/>
              <w:bookmarkEnd w:id="10768"/>
              <w:bookmarkEnd w:id="10769"/>
              <w:bookmarkEnd w:id="10770"/>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01A711" w14:textId="7CB9C1A3" w:rsidR="003740F1" w:rsidDel="00C661A2" w:rsidRDefault="003740F1">
            <w:pPr>
              <w:rPr>
                <w:del w:id="10771" w:author="Patel, Rinkesh" w:date="2016-09-26T17:28:00Z"/>
                <w:rFonts w:ascii="Arial" w:hAnsi="Arial" w:cs="Arial"/>
                <w:color w:val="000000"/>
                <w:sz w:val="20"/>
              </w:rPr>
            </w:pPr>
            <w:del w:id="10772" w:author="Patel, Rinkesh" w:date="2016-09-26T17:28:00Z">
              <w:r w:rsidDel="00C661A2">
                <w:rPr>
                  <w:color w:val="000000"/>
                  <w:sz w:val="20"/>
                </w:rPr>
                <w:delText xml:space="preserve">Check-in of a found device, previously reported as lost/stolen </w:delText>
              </w:r>
              <w:r w:rsidDel="00C661A2">
                <w:rPr>
                  <w:i/>
                  <w:iCs/>
                  <w:color w:val="000000"/>
                  <w:sz w:val="20"/>
                </w:rPr>
                <w:delText>(activity allowed in POS only)</w:delText>
              </w:r>
              <w:bookmarkStart w:id="10773" w:name="_Toc463004728"/>
              <w:bookmarkStart w:id="10774" w:name="_Toc463029390"/>
              <w:bookmarkStart w:id="10775" w:name="_Toc464056396"/>
              <w:bookmarkStart w:id="10776" w:name="_Toc464729930"/>
              <w:bookmarkStart w:id="10777" w:name="_Toc468182079"/>
              <w:bookmarkStart w:id="10778" w:name="_Toc468183393"/>
              <w:bookmarkStart w:id="10779" w:name="_Toc469408170"/>
              <w:bookmarkStart w:id="10780" w:name="_Toc469494118"/>
              <w:bookmarkStart w:id="10781" w:name="_Toc469498937"/>
              <w:bookmarkEnd w:id="10773"/>
              <w:bookmarkEnd w:id="10774"/>
              <w:bookmarkEnd w:id="10775"/>
              <w:bookmarkEnd w:id="10776"/>
              <w:bookmarkEnd w:id="10777"/>
              <w:bookmarkEnd w:id="10778"/>
              <w:bookmarkEnd w:id="10779"/>
              <w:bookmarkEnd w:id="10780"/>
              <w:bookmarkEnd w:id="10781"/>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A730FF7" w14:textId="1586C4A4" w:rsidR="003740F1" w:rsidDel="00C661A2" w:rsidRDefault="003740F1">
            <w:pPr>
              <w:rPr>
                <w:del w:id="10782" w:author="Patel, Rinkesh" w:date="2016-09-26T17:28:00Z"/>
                <w:rFonts w:ascii="Arial" w:hAnsi="Arial" w:cs="Arial"/>
                <w:color w:val="000000"/>
                <w:sz w:val="20"/>
              </w:rPr>
            </w:pPr>
            <w:del w:id="10783" w:author="Patel, Rinkesh" w:date="2016-09-26T17:28:00Z">
              <w:r w:rsidDel="00C661A2">
                <w:rPr>
                  <w:color w:val="000000"/>
                  <w:sz w:val="20"/>
                </w:rPr>
                <w:delText>credit/0</w:delText>
              </w:r>
              <w:bookmarkStart w:id="10784" w:name="_Toc463004729"/>
              <w:bookmarkStart w:id="10785" w:name="_Toc463029391"/>
              <w:bookmarkStart w:id="10786" w:name="_Toc464056397"/>
              <w:bookmarkStart w:id="10787" w:name="_Toc464729931"/>
              <w:bookmarkStart w:id="10788" w:name="_Toc468182080"/>
              <w:bookmarkStart w:id="10789" w:name="_Toc468183394"/>
              <w:bookmarkStart w:id="10790" w:name="_Toc469408171"/>
              <w:bookmarkStart w:id="10791" w:name="_Toc469494119"/>
              <w:bookmarkStart w:id="10792" w:name="_Toc469498938"/>
              <w:bookmarkEnd w:id="10784"/>
              <w:bookmarkEnd w:id="10785"/>
              <w:bookmarkEnd w:id="10786"/>
              <w:bookmarkEnd w:id="10787"/>
              <w:bookmarkEnd w:id="10788"/>
              <w:bookmarkEnd w:id="10789"/>
              <w:bookmarkEnd w:id="10790"/>
              <w:bookmarkEnd w:id="10791"/>
              <w:bookmarkEnd w:id="10792"/>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3B3859F0" w14:textId="2A1AEE45" w:rsidR="003740F1" w:rsidDel="00C661A2" w:rsidRDefault="003740F1">
            <w:pPr>
              <w:rPr>
                <w:del w:id="10793" w:author="Patel, Rinkesh" w:date="2016-09-26T17:28:00Z"/>
                <w:rFonts w:ascii="Arial" w:hAnsi="Arial" w:cs="Arial"/>
                <w:sz w:val="20"/>
              </w:rPr>
            </w:pPr>
            <w:del w:id="10794" w:author="Patel, Rinkesh" w:date="2016-09-26T17:28:00Z">
              <w:r w:rsidDel="00C661A2">
                <w:rPr>
                  <w:sz w:val="20"/>
                  <w:highlight w:val="cyan"/>
                </w:rPr>
                <w:delText>1114</w:delText>
              </w:r>
              <w:r w:rsidDel="00C661A2">
                <w:rPr>
                  <w:sz w:val="20"/>
                </w:rPr>
                <w:delText>/1114</w:delText>
              </w:r>
              <w:bookmarkStart w:id="10795" w:name="_Toc463004730"/>
              <w:bookmarkStart w:id="10796" w:name="_Toc463029392"/>
              <w:bookmarkStart w:id="10797" w:name="_Toc464056398"/>
              <w:bookmarkStart w:id="10798" w:name="_Toc464729932"/>
              <w:bookmarkStart w:id="10799" w:name="_Toc468182081"/>
              <w:bookmarkStart w:id="10800" w:name="_Toc468183395"/>
              <w:bookmarkStart w:id="10801" w:name="_Toc469408172"/>
              <w:bookmarkStart w:id="10802" w:name="_Toc469494120"/>
              <w:bookmarkStart w:id="10803" w:name="_Toc469498939"/>
              <w:bookmarkEnd w:id="10795"/>
              <w:bookmarkEnd w:id="10796"/>
              <w:bookmarkEnd w:id="10797"/>
              <w:bookmarkEnd w:id="10798"/>
              <w:bookmarkEnd w:id="10799"/>
              <w:bookmarkEnd w:id="10800"/>
              <w:bookmarkEnd w:id="10801"/>
              <w:bookmarkEnd w:id="10802"/>
              <w:bookmarkEnd w:id="10803"/>
            </w:del>
          </w:p>
        </w:tc>
        <w:bookmarkStart w:id="10804" w:name="_Toc463004731"/>
        <w:bookmarkStart w:id="10805" w:name="_Toc463029393"/>
        <w:bookmarkStart w:id="10806" w:name="_Toc464056399"/>
        <w:bookmarkStart w:id="10807" w:name="_Toc464729933"/>
        <w:bookmarkStart w:id="10808" w:name="_Toc468182082"/>
        <w:bookmarkStart w:id="10809" w:name="_Toc468183396"/>
        <w:bookmarkStart w:id="10810" w:name="_Toc469408173"/>
        <w:bookmarkStart w:id="10811" w:name="_Toc469494121"/>
        <w:bookmarkStart w:id="10812" w:name="_Toc469498940"/>
        <w:bookmarkEnd w:id="10804"/>
        <w:bookmarkEnd w:id="10805"/>
        <w:bookmarkEnd w:id="10806"/>
        <w:bookmarkEnd w:id="10807"/>
        <w:bookmarkEnd w:id="10808"/>
        <w:bookmarkEnd w:id="10809"/>
        <w:bookmarkEnd w:id="10810"/>
        <w:bookmarkEnd w:id="10811"/>
        <w:bookmarkEnd w:id="10812"/>
      </w:tr>
      <w:tr w:rsidR="003740F1" w:rsidDel="00C661A2" w14:paraId="095DFA38" w14:textId="135C969F" w:rsidTr="00235E77">
        <w:trPr>
          <w:trHeight w:val="255"/>
          <w:del w:id="10813" w:author="Patel, Rinkesh" w:date="2016-09-26T17:28:00Z"/>
        </w:trPr>
        <w:tc>
          <w:tcPr>
            <w:tcW w:w="4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D74DD7" w14:textId="539FAF03" w:rsidR="003740F1" w:rsidDel="00C661A2" w:rsidRDefault="003740F1">
            <w:pPr>
              <w:rPr>
                <w:del w:id="10814" w:author="Patel, Rinkesh" w:date="2016-09-26T17:28:00Z"/>
                <w:rFonts w:ascii="Arial" w:hAnsi="Arial" w:cs="Arial"/>
                <w:color w:val="000000"/>
                <w:sz w:val="16"/>
                <w:szCs w:val="16"/>
              </w:rPr>
            </w:pPr>
            <w:del w:id="10815" w:author="Patel, Rinkesh" w:date="2016-09-26T17:28:00Z">
              <w:r w:rsidDel="00C661A2">
                <w:rPr>
                  <w:color w:val="000000"/>
                  <w:sz w:val="16"/>
                  <w:szCs w:val="16"/>
                </w:rPr>
                <w:delText>15</w:delText>
              </w:r>
              <w:bookmarkStart w:id="10816" w:name="_Toc463004732"/>
              <w:bookmarkStart w:id="10817" w:name="_Toc463029394"/>
              <w:bookmarkStart w:id="10818" w:name="_Toc464056400"/>
              <w:bookmarkStart w:id="10819" w:name="_Toc464729934"/>
              <w:bookmarkStart w:id="10820" w:name="_Toc468182083"/>
              <w:bookmarkStart w:id="10821" w:name="_Toc468183397"/>
              <w:bookmarkStart w:id="10822" w:name="_Toc469408174"/>
              <w:bookmarkStart w:id="10823" w:name="_Toc469494122"/>
              <w:bookmarkStart w:id="10824" w:name="_Toc469498941"/>
              <w:bookmarkEnd w:id="10816"/>
              <w:bookmarkEnd w:id="10817"/>
              <w:bookmarkEnd w:id="10818"/>
              <w:bookmarkEnd w:id="10819"/>
              <w:bookmarkEnd w:id="10820"/>
              <w:bookmarkEnd w:id="10821"/>
              <w:bookmarkEnd w:id="10822"/>
              <w:bookmarkEnd w:id="10823"/>
              <w:bookmarkEnd w:id="10824"/>
            </w:del>
          </w:p>
        </w:tc>
        <w:tc>
          <w:tcPr>
            <w:tcW w:w="52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D207F2" w14:textId="05C9802C" w:rsidR="003740F1" w:rsidDel="00C661A2" w:rsidRDefault="003740F1">
            <w:pPr>
              <w:rPr>
                <w:del w:id="10825" w:author="Patel, Rinkesh" w:date="2016-09-26T17:28:00Z"/>
                <w:rFonts w:ascii="Arial" w:hAnsi="Arial" w:cs="Arial"/>
                <w:color w:val="000000"/>
                <w:sz w:val="20"/>
              </w:rPr>
            </w:pPr>
            <w:del w:id="10826" w:author="Patel, Rinkesh" w:date="2016-09-26T17:28:00Z">
              <w:r w:rsidDel="00C661A2">
                <w:rPr>
                  <w:color w:val="000000"/>
                  <w:sz w:val="20"/>
                </w:rPr>
                <w:delText>Void Check-in of a found device, previously reported as lost/stolen</w:delText>
              </w:r>
              <w:bookmarkStart w:id="10827" w:name="_Toc463004733"/>
              <w:bookmarkStart w:id="10828" w:name="_Toc463029395"/>
              <w:bookmarkStart w:id="10829" w:name="_Toc464056401"/>
              <w:bookmarkStart w:id="10830" w:name="_Toc464729935"/>
              <w:bookmarkStart w:id="10831" w:name="_Toc468182084"/>
              <w:bookmarkStart w:id="10832" w:name="_Toc468183398"/>
              <w:bookmarkStart w:id="10833" w:name="_Toc469408175"/>
              <w:bookmarkStart w:id="10834" w:name="_Toc469494123"/>
              <w:bookmarkStart w:id="10835" w:name="_Toc469498942"/>
              <w:bookmarkEnd w:id="10827"/>
              <w:bookmarkEnd w:id="10828"/>
              <w:bookmarkEnd w:id="10829"/>
              <w:bookmarkEnd w:id="10830"/>
              <w:bookmarkEnd w:id="10831"/>
              <w:bookmarkEnd w:id="10832"/>
              <w:bookmarkEnd w:id="10833"/>
              <w:bookmarkEnd w:id="10834"/>
              <w:bookmarkEnd w:id="10835"/>
            </w:del>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987BCC2" w14:textId="1C1809A1" w:rsidR="003740F1" w:rsidDel="00C661A2" w:rsidRDefault="003740F1">
            <w:pPr>
              <w:rPr>
                <w:del w:id="10836" w:author="Patel, Rinkesh" w:date="2016-09-26T17:28:00Z"/>
                <w:rFonts w:ascii="Arial" w:hAnsi="Arial" w:cs="Arial"/>
                <w:color w:val="000000"/>
                <w:sz w:val="20"/>
              </w:rPr>
            </w:pPr>
            <w:del w:id="10837" w:author="Patel, Rinkesh" w:date="2016-09-26T17:28:00Z">
              <w:r w:rsidDel="00C661A2">
                <w:rPr>
                  <w:color w:val="000000"/>
                  <w:sz w:val="20"/>
                </w:rPr>
                <w:delText>charge/0</w:delText>
              </w:r>
              <w:bookmarkStart w:id="10838" w:name="_Toc463004734"/>
              <w:bookmarkStart w:id="10839" w:name="_Toc463029396"/>
              <w:bookmarkStart w:id="10840" w:name="_Toc464056402"/>
              <w:bookmarkStart w:id="10841" w:name="_Toc464729936"/>
              <w:bookmarkStart w:id="10842" w:name="_Toc468182085"/>
              <w:bookmarkStart w:id="10843" w:name="_Toc468183399"/>
              <w:bookmarkStart w:id="10844" w:name="_Toc469408176"/>
              <w:bookmarkStart w:id="10845" w:name="_Toc469494124"/>
              <w:bookmarkStart w:id="10846" w:name="_Toc469498943"/>
              <w:bookmarkEnd w:id="10838"/>
              <w:bookmarkEnd w:id="10839"/>
              <w:bookmarkEnd w:id="10840"/>
              <w:bookmarkEnd w:id="10841"/>
              <w:bookmarkEnd w:id="10842"/>
              <w:bookmarkEnd w:id="10843"/>
              <w:bookmarkEnd w:id="10844"/>
              <w:bookmarkEnd w:id="10845"/>
              <w:bookmarkEnd w:id="10846"/>
            </w:del>
          </w:p>
        </w:tc>
        <w:tc>
          <w:tcPr>
            <w:tcW w:w="2521" w:type="dxa"/>
            <w:tcBorders>
              <w:top w:val="nil"/>
              <w:left w:val="nil"/>
              <w:bottom w:val="single" w:sz="8" w:space="0" w:color="auto"/>
              <w:right w:val="single" w:sz="8" w:space="0" w:color="auto"/>
            </w:tcBorders>
            <w:tcMar>
              <w:top w:w="0" w:type="dxa"/>
              <w:left w:w="108" w:type="dxa"/>
              <w:bottom w:w="0" w:type="dxa"/>
              <w:right w:w="108" w:type="dxa"/>
            </w:tcMar>
            <w:hideMark/>
          </w:tcPr>
          <w:p w14:paraId="17614342" w14:textId="08BB4541" w:rsidR="003740F1" w:rsidDel="00C661A2" w:rsidRDefault="003740F1">
            <w:pPr>
              <w:rPr>
                <w:del w:id="10847" w:author="Patel, Rinkesh" w:date="2016-09-26T17:28:00Z"/>
                <w:rFonts w:ascii="Arial" w:hAnsi="Arial" w:cs="Arial"/>
                <w:sz w:val="20"/>
              </w:rPr>
            </w:pPr>
            <w:del w:id="10848" w:author="Patel, Rinkesh" w:date="2016-09-26T17:28:00Z">
              <w:r w:rsidDel="00C661A2">
                <w:rPr>
                  <w:sz w:val="20"/>
                  <w:highlight w:val="cyan"/>
                </w:rPr>
                <w:delText>1114</w:delText>
              </w:r>
              <w:r w:rsidDel="00C661A2">
                <w:rPr>
                  <w:sz w:val="20"/>
                </w:rPr>
                <w:delText>/1115**</w:delText>
              </w:r>
              <w:bookmarkStart w:id="10849" w:name="_Toc463004735"/>
              <w:bookmarkStart w:id="10850" w:name="_Toc463029397"/>
              <w:bookmarkStart w:id="10851" w:name="_Toc464056403"/>
              <w:bookmarkStart w:id="10852" w:name="_Toc464729937"/>
              <w:bookmarkStart w:id="10853" w:name="_Toc468182086"/>
              <w:bookmarkStart w:id="10854" w:name="_Toc468183400"/>
              <w:bookmarkStart w:id="10855" w:name="_Toc469408177"/>
              <w:bookmarkStart w:id="10856" w:name="_Toc469494125"/>
              <w:bookmarkStart w:id="10857" w:name="_Toc469498944"/>
              <w:bookmarkEnd w:id="10849"/>
              <w:bookmarkEnd w:id="10850"/>
              <w:bookmarkEnd w:id="10851"/>
              <w:bookmarkEnd w:id="10852"/>
              <w:bookmarkEnd w:id="10853"/>
              <w:bookmarkEnd w:id="10854"/>
              <w:bookmarkEnd w:id="10855"/>
              <w:bookmarkEnd w:id="10856"/>
              <w:bookmarkEnd w:id="10857"/>
            </w:del>
          </w:p>
        </w:tc>
        <w:bookmarkStart w:id="10858" w:name="_Toc463004736"/>
        <w:bookmarkStart w:id="10859" w:name="_Toc463029398"/>
        <w:bookmarkStart w:id="10860" w:name="_Toc464056404"/>
        <w:bookmarkStart w:id="10861" w:name="_Toc464729938"/>
        <w:bookmarkStart w:id="10862" w:name="_Toc468182087"/>
        <w:bookmarkStart w:id="10863" w:name="_Toc468183401"/>
        <w:bookmarkStart w:id="10864" w:name="_Toc469408178"/>
        <w:bookmarkStart w:id="10865" w:name="_Toc469494126"/>
        <w:bookmarkStart w:id="10866" w:name="_Toc469498945"/>
        <w:bookmarkEnd w:id="10858"/>
        <w:bookmarkEnd w:id="10859"/>
        <w:bookmarkEnd w:id="10860"/>
        <w:bookmarkEnd w:id="10861"/>
        <w:bookmarkEnd w:id="10862"/>
        <w:bookmarkEnd w:id="10863"/>
        <w:bookmarkEnd w:id="10864"/>
        <w:bookmarkEnd w:id="10865"/>
        <w:bookmarkEnd w:id="10866"/>
      </w:tr>
    </w:tbl>
    <w:p w14:paraId="3214B3B4" w14:textId="620B1A97" w:rsidR="003740F1" w:rsidRPr="003740F1" w:rsidDel="00C661A2" w:rsidRDefault="003740F1" w:rsidP="003740F1">
      <w:pPr>
        <w:rPr>
          <w:del w:id="10867" w:author="Patel, Rinkesh" w:date="2016-09-26T17:28:00Z"/>
        </w:rPr>
      </w:pPr>
      <w:bookmarkStart w:id="10868" w:name="_Toc463004737"/>
      <w:bookmarkStart w:id="10869" w:name="_Toc463029399"/>
      <w:bookmarkStart w:id="10870" w:name="_Toc464056405"/>
      <w:bookmarkStart w:id="10871" w:name="_Toc464729939"/>
      <w:bookmarkStart w:id="10872" w:name="_Toc468182088"/>
      <w:bookmarkStart w:id="10873" w:name="_Toc468183402"/>
      <w:bookmarkStart w:id="10874" w:name="_Toc469408179"/>
      <w:bookmarkStart w:id="10875" w:name="_Toc469494127"/>
      <w:bookmarkStart w:id="10876" w:name="_Toc469498946"/>
      <w:bookmarkEnd w:id="10868"/>
      <w:bookmarkEnd w:id="10869"/>
      <w:bookmarkEnd w:id="10870"/>
      <w:bookmarkEnd w:id="10871"/>
      <w:bookmarkEnd w:id="10872"/>
      <w:bookmarkEnd w:id="10873"/>
      <w:bookmarkEnd w:id="10874"/>
      <w:bookmarkEnd w:id="10875"/>
      <w:bookmarkEnd w:id="10876"/>
    </w:p>
    <w:p w14:paraId="50A7B9CB" w14:textId="5F0801F9" w:rsidR="00DC01E6" w:rsidDel="00C661A2" w:rsidRDefault="00DC01E6" w:rsidP="007A07B7">
      <w:pPr>
        <w:rPr>
          <w:del w:id="10877" w:author="Patel, Rinkesh" w:date="2016-09-26T17:28:00Z"/>
        </w:rPr>
      </w:pPr>
      <w:bookmarkStart w:id="10878" w:name="_Toc463004738"/>
      <w:bookmarkStart w:id="10879" w:name="_Toc463029400"/>
      <w:bookmarkStart w:id="10880" w:name="_Toc464056406"/>
      <w:bookmarkStart w:id="10881" w:name="_Toc464729940"/>
      <w:bookmarkStart w:id="10882" w:name="_Toc468182089"/>
      <w:bookmarkStart w:id="10883" w:name="_Toc468183403"/>
      <w:bookmarkStart w:id="10884" w:name="_Toc469408180"/>
      <w:bookmarkStart w:id="10885" w:name="_Toc469494128"/>
      <w:bookmarkStart w:id="10886" w:name="_Toc469498947"/>
      <w:bookmarkEnd w:id="10878"/>
      <w:bookmarkEnd w:id="10879"/>
      <w:bookmarkEnd w:id="10880"/>
      <w:bookmarkEnd w:id="10881"/>
      <w:bookmarkEnd w:id="10882"/>
      <w:bookmarkEnd w:id="10883"/>
      <w:bookmarkEnd w:id="10884"/>
      <w:bookmarkEnd w:id="10885"/>
      <w:bookmarkEnd w:id="10886"/>
    </w:p>
    <w:p w14:paraId="4A1E398B" w14:textId="77777777" w:rsidR="004A150F" w:rsidRDefault="004A150F" w:rsidP="004A150F">
      <w:pPr>
        <w:pStyle w:val="Heading1"/>
      </w:pPr>
      <w:bookmarkStart w:id="10887" w:name="_Toc469498948"/>
      <w:r>
        <w:lastRenderedPageBreak/>
        <w:t>User Interface Changes</w:t>
      </w:r>
      <w:bookmarkEnd w:id="10887"/>
    </w:p>
    <w:p w14:paraId="1268CD5B" w14:textId="3710260F" w:rsidR="004B6797" w:rsidRPr="004B6797" w:rsidRDefault="00C8795B" w:rsidP="004B6797">
      <w:r>
        <w:t>N</w:t>
      </w:r>
      <w:r w:rsidR="003514E2">
        <w:t>one</w:t>
      </w:r>
    </w:p>
    <w:p w14:paraId="7216ABB5" w14:textId="3D3D8330" w:rsidR="0009265D" w:rsidRDefault="00A92E1F" w:rsidP="00E33656">
      <w:pPr>
        <w:pStyle w:val="Heading1"/>
      </w:pPr>
      <w:bookmarkStart w:id="10888" w:name="_Toc469498949"/>
      <w:r>
        <w:lastRenderedPageBreak/>
        <w:t>Data Model Changes</w:t>
      </w:r>
      <w:bookmarkEnd w:id="10888"/>
    </w:p>
    <w:p w14:paraId="5BBF2211" w14:textId="3B6AA8EB" w:rsidR="003B6509" w:rsidRDefault="003B6509" w:rsidP="000D75E9">
      <w:pPr>
        <w:pStyle w:val="Heading2"/>
      </w:pPr>
      <w:bookmarkStart w:id="10889" w:name="_Toc469498950"/>
      <w:r>
        <w:t>New Users</w:t>
      </w:r>
      <w:bookmarkEnd w:id="10889"/>
    </w:p>
    <w:p w14:paraId="4CA740E4" w14:textId="53683466" w:rsidR="002E0D1F" w:rsidRDefault="002E0D1F" w:rsidP="000D75E9">
      <w:pPr>
        <w:pStyle w:val="Heading2"/>
      </w:pPr>
      <w:bookmarkStart w:id="10890" w:name="_Toc469498951"/>
      <w:r>
        <w:t>New Tables</w:t>
      </w:r>
      <w:bookmarkEnd w:id="10890"/>
    </w:p>
    <w:p w14:paraId="4771439E" w14:textId="5CCFF950" w:rsidR="002E0D1F" w:rsidRPr="00C037C2" w:rsidRDefault="002E0D1F" w:rsidP="002E0D1F">
      <w:pPr>
        <w:pStyle w:val="Heading3"/>
      </w:pPr>
      <w:bookmarkStart w:id="10891" w:name="_Toc469498952"/>
      <w:ins w:id="10892" w:author="Patel, Rinkesh" w:date="2016-09-21T17:26:00Z">
        <w:r w:rsidRPr="00C037C2">
          <w:t>EIP_</w:t>
        </w:r>
      </w:ins>
      <w:ins w:id="10893" w:author="Lakshmi Kannan" w:date="2016-12-14T13:37:00Z">
        <w:r w:rsidR="00D93FDE" w:rsidDel="00D93FDE">
          <w:t xml:space="preserve"> </w:t>
        </w:r>
      </w:ins>
      <w:del w:id="10894" w:author="Lakshmi Kannan" w:date="2016-12-14T13:37:00Z">
        <w:r w:rsidR="00C037C2" w:rsidDel="00D93FDE">
          <w:delText>NFS_</w:delText>
        </w:r>
      </w:del>
      <w:r w:rsidR="00C037C2">
        <w:t>MIGRATION</w:t>
      </w:r>
      <w:r w:rsidR="00551E52">
        <w:t>_</w:t>
      </w:r>
      <w:r w:rsidR="00F850C7">
        <w:t>TRACKING</w:t>
      </w:r>
      <w:r w:rsidR="002F0296">
        <w:t xml:space="preserve"> </w:t>
      </w:r>
      <w:ins w:id="10895" w:author="Patel, Rinkesh" w:date="2016-09-21T16:41:00Z">
        <w:r w:rsidRPr="00C037C2">
          <w:t>(</w:t>
        </w:r>
      </w:ins>
      <w:r w:rsidR="00AE3CBC">
        <w:t xml:space="preserve">Production: </w:t>
      </w:r>
      <w:ins w:id="10896" w:author="Patel, Rinkesh" w:date="2016-09-21T16:45:00Z">
        <w:r w:rsidRPr="00C037C2">
          <w:rPr>
            <w:color w:val="FF0000"/>
          </w:rPr>
          <w:t>EIP_ADM schema</w:t>
        </w:r>
      </w:ins>
      <w:ins w:id="10897" w:author="Patel, Rinkesh" w:date="2016-09-21T16:41:00Z">
        <w:r w:rsidRPr="00C037C2">
          <w:t>)</w:t>
        </w:r>
      </w:ins>
      <w:bookmarkEnd w:id="10891"/>
    </w:p>
    <w:p w14:paraId="29C233F8" w14:textId="471CCD18" w:rsidR="00703869" w:rsidRDefault="006E3805" w:rsidP="006E3805">
      <w:r w:rsidRPr="00C037C2">
        <w:rPr>
          <w:b/>
        </w:rPr>
        <w:t>Usage</w:t>
      </w:r>
      <w:r w:rsidRPr="00C037C2">
        <w:t xml:space="preserve">: </w:t>
      </w:r>
      <w:r w:rsidR="00B02B66">
        <w:t>Table to hold the Migration batch process data with status</w:t>
      </w:r>
    </w:p>
    <w:p w14:paraId="7E31C66F" w14:textId="56969CBD" w:rsidR="003F2C9F" w:rsidRPr="00C037C2" w:rsidRDefault="003F2C9F" w:rsidP="006E3805">
      <w:r>
        <w:t>Add constraints for data type and values as needed for data input quality control.</w:t>
      </w:r>
    </w:p>
    <w:tbl>
      <w:tblPr>
        <w:tblStyle w:val="TableGrid"/>
        <w:tblW w:w="4483" w:type="pct"/>
        <w:tblLook w:val="04A0" w:firstRow="1" w:lastRow="0" w:firstColumn="1" w:lastColumn="0" w:noHBand="0" w:noVBand="1"/>
      </w:tblPr>
      <w:tblGrid>
        <w:gridCol w:w="2279"/>
        <w:gridCol w:w="1836"/>
        <w:gridCol w:w="889"/>
        <w:gridCol w:w="2894"/>
        <w:gridCol w:w="1776"/>
      </w:tblGrid>
      <w:tr w:rsidR="001D3D1D" w:rsidRPr="00C037C2" w14:paraId="63622AC8" w14:textId="1B43773E" w:rsidTr="00887FE3">
        <w:tc>
          <w:tcPr>
            <w:tcW w:w="1178" w:type="pct"/>
          </w:tcPr>
          <w:p w14:paraId="5F3BE79A" w14:textId="77777777" w:rsidR="001D3D1D" w:rsidRPr="00C037C2" w:rsidRDefault="001D3D1D" w:rsidP="001D52C0">
            <w:pPr>
              <w:rPr>
                <w:rFonts w:asciiTheme="minorHAnsi" w:hAnsiTheme="minorHAnsi"/>
                <w:sz w:val="20"/>
              </w:rPr>
            </w:pPr>
            <w:r w:rsidRPr="00C037C2">
              <w:rPr>
                <w:rFonts w:asciiTheme="minorHAnsi" w:hAnsiTheme="minorHAnsi"/>
                <w:sz w:val="20"/>
              </w:rPr>
              <w:t>Column Name</w:t>
            </w:r>
          </w:p>
        </w:tc>
        <w:tc>
          <w:tcPr>
            <w:tcW w:w="949" w:type="pct"/>
          </w:tcPr>
          <w:p w14:paraId="27CDC81A" w14:textId="4DEC7855" w:rsidR="001D3D1D" w:rsidRPr="00C037C2" w:rsidRDefault="001D3D1D" w:rsidP="001D52C0">
            <w:pPr>
              <w:rPr>
                <w:rFonts w:asciiTheme="minorHAnsi" w:hAnsiTheme="minorHAnsi"/>
                <w:sz w:val="20"/>
              </w:rPr>
            </w:pPr>
            <w:r w:rsidRPr="00C037C2">
              <w:rPr>
                <w:rFonts w:asciiTheme="minorHAnsi" w:hAnsiTheme="minorHAnsi"/>
                <w:sz w:val="20"/>
              </w:rPr>
              <w:t>Datatype</w:t>
            </w:r>
          </w:p>
        </w:tc>
        <w:tc>
          <w:tcPr>
            <w:tcW w:w="459" w:type="pct"/>
          </w:tcPr>
          <w:p w14:paraId="1C826424" w14:textId="77777777" w:rsidR="001D3D1D" w:rsidRPr="00C037C2" w:rsidRDefault="001D3D1D" w:rsidP="001D52C0">
            <w:pPr>
              <w:rPr>
                <w:rFonts w:asciiTheme="minorHAnsi" w:hAnsiTheme="minorHAnsi"/>
                <w:sz w:val="20"/>
              </w:rPr>
            </w:pPr>
            <w:r w:rsidRPr="00C037C2">
              <w:rPr>
                <w:rFonts w:asciiTheme="minorHAnsi" w:hAnsiTheme="minorHAnsi"/>
                <w:sz w:val="20"/>
              </w:rPr>
              <w:t>Nullable</w:t>
            </w:r>
          </w:p>
        </w:tc>
        <w:tc>
          <w:tcPr>
            <w:tcW w:w="1496" w:type="pct"/>
          </w:tcPr>
          <w:p w14:paraId="5148729F" w14:textId="77777777" w:rsidR="001D3D1D" w:rsidRPr="00C037C2" w:rsidRDefault="001D3D1D" w:rsidP="001D52C0">
            <w:pPr>
              <w:rPr>
                <w:rFonts w:asciiTheme="minorHAnsi" w:hAnsiTheme="minorHAnsi"/>
                <w:sz w:val="20"/>
              </w:rPr>
            </w:pPr>
            <w:r w:rsidRPr="00C037C2">
              <w:rPr>
                <w:rFonts w:asciiTheme="minorHAnsi" w:hAnsiTheme="minorHAnsi"/>
                <w:sz w:val="20"/>
              </w:rPr>
              <w:t>Comments</w:t>
            </w:r>
          </w:p>
        </w:tc>
        <w:tc>
          <w:tcPr>
            <w:tcW w:w="918" w:type="pct"/>
          </w:tcPr>
          <w:p w14:paraId="06424AFC" w14:textId="296D6575" w:rsidR="001D3D1D" w:rsidRPr="00C037C2" w:rsidRDefault="001D3D1D" w:rsidP="001D52C0">
            <w:pPr>
              <w:rPr>
                <w:rFonts w:asciiTheme="minorHAnsi" w:hAnsiTheme="minorHAnsi"/>
                <w:sz w:val="20"/>
              </w:rPr>
            </w:pPr>
            <w:r>
              <w:rPr>
                <w:rFonts w:asciiTheme="minorHAnsi" w:hAnsiTheme="minorHAnsi"/>
                <w:sz w:val="20"/>
              </w:rPr>
              <w:t>Column Order</w:t>
            </w:r>
          </w:p>
        </w:tc>
      </w:tr>
      <w:tr w:rsidR="001D3D1D" w:rsidRPr="00C037C2" w14:paraId="28104FC7" w14:textId="384367A2" w:rsidTr="00887FE3">
        <w:tc>
          <w:tcPr>
            <w:tcW w:w="1178" w:type="pct"/>
          </w:tcPr>
          <w:p w14:paraId="797E15E3" w14:textId="14D156E5" w:rsidR="001D3D1D" w:rsidRPr="00C037C2" w:rsidRDefault="001D3D1D" w:rsidP="0078569E">
            <w:pPr>
              <w:rPr>
                <w:rFonts w:asciiTheme="minorHAnsi" w:hAnsiTheme="minorHAnsi"/>
                <w:sz w:val="20"/>
              </w:rPr>
            </w:pPr>
            <w:r>
              <w:rPr>
                <w:rFonts w:asciiTheme="minorHAnsi" w:hAnsiTheme="minorHAnsi"/>
                <w:sz w:val="20"/>
              </w:rPr>
              <w:t>ID</w:t>
            </w:r>
          </w:p>
        </w:tc>
        <w:tc>
          <w:tcPr>
            <w:tcW w:w="949" w:type="pct"/>
          </w:tcPr>
          <w:p w14:paraId="751AB014" w14:textId="16EC43AD" w:rsidR="001D3D1D" w:rsidRPr="00C037C2" w:rsidRDefault="001D3D1D" w:rsidP="0078569E">
            <w:pPr>
              <w:rPr>
                <w:rFonts w:asciiTheme="minorHAnsi" w:hAnsiTheme="minorHAnsi"/>
                <w:sz w:val="20"/>
              </w:rPr>
            </w:pPr>
            <w:r>
              <w:rPr>
                <w:rFonts w:asciiTheme="minorHAnsi" w:hAnsiTheme="minorHAnsi"/>
                <w:sz w:val="20"/>
              </w:rPr>
              <w:t>NUMBER(38)</w:t>
            </w:r>
          </w:p>
        </w:tc>
        <w:tc>
          <w:tcPr>
            <w:tcW w:w="459" w:type="pct"/>
          </w:tcPr>
          <w:p w14:paraId="1BE1F0F8" w14:textId="00ECF501" w:rsidR="001D3D1D" w:rsidRPr="00C037C2" w:rsidRDefault="001D3D1D" w:rsidP="0078569E">
            <w:pPr>
              <w:rPr>
                <w:rFonts w:asciiTheme="minorHAnsi" w:hAnsiTheme="minorHAnsi"/>
                <w:sz w:val="20"/>
              </w:rPr>
            </w:pPr>
            <w:r>
              <w:rPr>
                <w:rFonts w:asciiTheme="minorHAnsi" w:hAnsiTheme="minorHAnsi"/>
                <w:sz w:val="20"/>
              </w:rPr>
              <w:t>N</w:t>
            </w:r>
          </w:p>
        </w:tc>
        <w:tc>
          <w:tcPr>
            <w:tcW w:w="1496" w:type="pct"/>
          </w:tcPr>
          <w:p w14:paraId="45E61DC1" w14:textId="1D7FE0D6" w:rsidR="001D3D1D" w:rsidRPr="00C037C2" w:rsidRDefault="001D3D1D" w:rsidP="0078569E">
            <w:pPr>
              <w:rPr>
                <w:rFonts w:asciiTheme="minorHAnsi" w:hAnsiTheme="minorHAnsi"/>
                <w:sz w:val="20"/>
              </w:rPr>
            </w:pPr>
            <w:r>
              <w:rPr>
                <w:rFonts w:asciiTheme="minorHAnsi" w:hAnsiTheme="minorHAnsi"/>
                <w:sz w:val="20"/>
              </w:rPr>
              <w:t xml:space="preserve">PK </w:t>
            </w:r>
          </w:p>
        </w:tc>
        <w:tc>
          <w:tcPr>
            <w:tcW w:w="918" w:type="pct"/>
          </w:tcPr>
          <w:p w14:paraId="0CEB93A3" w14:textId="347DBE32" w:rsidR="001D3D1D" w:rsidRDefault="00B57696" w:rsidP="0078569E">
            <w:pPr>
              <w:rPr>
                <w:rFonts w:asciiTheme="minorHAnsi" w:hAnsiTheme="minorHAnsi"/>
                <w:sz w:val="20"/>
              </w:rPr>
            </w:pPr>
            <w:r>
              <w:rPr>
                <w:rFonts w:asciiTheme="minorHAnsi" w:hAnsiTheme="minorHAnsi"/>
                <w:sz w:val="20"/>
              </w:rPr>
              <w:t>1</w:t>
            </w:r>
          </w:p>
        </w:tc>
      </w:tr>
      <w:tr w:rsidR="001D3D1D" w:rsidRPr="00C037C2" w14:paraId="22172E11" w14:textId="448B8944" w:rsidTr="00887FE3">
        <w:tc>
          <w:tcPr>
            <w:tcW w:w="1178" w:type="pct"/>
          </w:tcPr>
          <w:p w14:paraId="5E625E1C" w14:textId="18828BE9" w:rsidR="001D3D1D" w:rsidRDefault="001D3D1D" w:rsidP="0078569E">
            <w:pPr>
              <w:rPr>
                <w:rFonts w:asciiTheme="minorHAnsi" w:hAnsiTheme="minorHAnsi"/>
                <w:sz w:val="20"/>
              </w:rPr>
            </w:pPr>
            <w:r>
              <w:rPr>
                <w:rFonts w:asciiTheme="minorHAnsi" w:hAnsiTheme="minorHAnsi"/>
                <w:sz w:val="20"/>
              </w:rPr>
              <w:t>EVENT_TYPE</w:t>
            </w:r>
          </w:p>
        </w:tc>
        <w:tc>
          <w:tcPr>
            <w:tcW w:w="949" w:type="pct"/>
          </w:tcPr>
          <w:p w14:paraId="7EC13228" w14:textId="633E212A" w:rsidR="001D3D1D" w:rsidRDefault="001D3D1D" w:rsidP="0078569E">
            <w:pPr>
              <w:rPr>
                <w:rFonts w:asciiTheme="minorHAnsi" w:hAnsiTheme="minorHAnsi"/>
                <w:sz w:val="20"/>
              </w:rPr>
            </w:pPr>
            <w:r w:rsidRPr="00BF45DF">
              <w:rPr>
                <w:rFonts w:asciiTheme="minorHAnsi" w:hAnsiTheme="minorHAnsi"/>
                <w:sz w:val="20"/>
              </w:rPr>
              <w:t>VARCHAR2(50)</w:t>
            </w:r>
          </w:p>
        </w:tc>
        <w:tc>
          <w:tcPr>
            <w:tcW w:w="459" w:type="pct"/>
          </w:tcPr>
          <w:p w14:paraId="54AE2E81" w14:textId="618B38F3" w:rsidR="001D3D1D" w:rsidRDefault="001D3D1D" w:rsidP="0078569E">
            <w:pPr>
              <w:rPr>
                <w:rFonts w:asciiTheme="minorHAnsi" w:hAnsiTheme="minorHAnsi"/>
                <w:sz w:val="20"/>
              </w:rPr>
            </w:pPr>
            <w:r w:rsidRPr="00BF45DF">
              <w:rPr>
                <w:rFonts w:asciiTheme="minorHAnsi" w:hAnsiTheme="minorHAnsi"/>
                <w:sz w:val="20"/>
              </w:rPr>
              <w:t>N</w:t>
            </w:r>
          </w:p>
        </w:tc>
        <w:tc>
          <w:tcPr>
            <w:tcW w:w="1496" w:type="pct"/>
          </w:tcPr>
          <w:p w14:paraId="393ADC03" w14:textId="3514A34F" w:rsidR="001D3D1D" w:rsidRDefault="001D3D1D" w:rsidP="0078569E">
            <w:pPr>
              <w:rPr>
                <w:rFonts w:asciiTheme="minorHAnsi" w:hAnsiTheme="minorHAnsi"/>
                <w:sz w:val="20"/>
              </w:rPr>
            </w:pPr>
            <w:r>
              <w:rPr>
                <w:rFonts w:asciiTheme="minorHAnsi" w:hAnsiTheme="minorHAnsi"/>
                <w:sz w:val="20"/>
              </w:rPr>
              <w:t>LOCK, UNLOCK, CLOSE</w:t>
            </w:r>
          </w:p>
        </w:tc>
        <w:tc>
          <w:tcPr>
            <w:tcW w:w="918" w:type="pct"/>
          </w:tcPr>
          <w:p w14:paraId="381DC042" w14:textId="56F64EB7" w:rsidR="001D3D1D" w:rsidRDefault="00B57696" w:rsidP="0078569E">
            <w:pPr>
              <w:rPr>
                <w:rFonts w:asciiTheme="minorHAnsi" w:hAnsiTheme="minorHAnsi"/>
                <w:sz w:val="20"/>
              </w:rPr>
            </w:pPr>
            <w:r>
              <w:rPr>
                <w:rFonts w:asciiTheme="minorHAnsi" w:hAnsiTheme="minorHAnsi"/>
                <w:sz w:val="20"/>
              </w:rPr>
              <w:t>2</w:t>
            </w:r>
          </w:p>
        </w:tc>
      </w:tr>
      <w:tr w:rsidR="001D3D1D" w:rsidRPr="00C037C2" w14:paraId="0656FDAB" w14:textId="6865738C" w:rsidTr="00887FE3">
        <w:tc>
          <w:tcPr>
            <w:tcW w:w="1178" w:type="pct"/>
          </w:tcPr>
          <w:p w14:paraId="41873846" w14:textId="6199520D" w:rsidR="001D3D1D" w:rsidRDefault="00F122A2" w:rsidP="00331F68">
            <w:pPr>
              <w:rPr>
                <w:rFonts w:asciiTheme="minorHAnsi" w:hAnsiTheme="minorHAnsi"/>
                <w:sz w:val="20"/>
              </w:rPr>
            </w:pPr>
            <w:ins w:id="10898" w:author="Lakshmi Kannan" w:date="2016-12-14T13:35:00Z">
              <w:r>
                <w:rPr>
                  <w:rFonts w:asciiTheme="minorHAnsi" w:hAnsiTheme="minorHAnsi"/>
                  <w:sz w:val="20"/>
                </w:rPr>
                <w:t>EXTERNAL_</w:t>
              </w:r>
            </w:ins>
            <w:r w:rsidR="001D3D1D" w:rsidRPr="00FD3565">
              <w:rPr>
                <w:rFonts w:asciiTheme="minorHAnsi" w:hAnsiTheme="minorHAnsi"/>
                <w:sz w:val="20"/>
              </w:rPr>
              <w:t>GUID</w:t>
            </w:r>
          </w:p>
        </w:tc>
        <w:tc>
          <w:tcPr>
            <w:tcW w:w="949" w:type="pct"/>
          </w:tcPr>
          <w:p w14:paraId="7B86AE71" w14:textId="2B094A22" w:rsidR="001D3D1D" w:rsidRPr="00BF45DF" w:rsidRDefault="001D3D1D" w:rsidP="0078569E">
            <w:pPr>
              <w:rPr>
                <w:rFonts w:asciiTheme="minorHAnsi" w:hAnsiTheme="minorHAnsi"/>
                <w:sz w:val="20"/>
              </w:rPr>
            </w:pPr>
            <w:commentRangeStart w:id="10899"/>
            <w:r w:rsidRPr="00557430">
              <w:rPr>
                <w:rFonts w:asciiTheme="minorHAnsi" w:hAnsiTheme="minorHAnsi"/>
                <w:sz w:val="20"/>
                <w:highlight w:val="yellow"/>
              </w:rPr>
              <w:t>VARCHAR2(25)</w:t>
            </w:r>
            <w:commentRangeEnd w:id="10899"/>
            <w:r>
              <w:rPr>
                <w:rStyle w:val="CommentReference"/>
              </w:rPr>
              <w:commentReference w:id="10899"/>
            </w:r>
          </w:p>
        </w:tc>
        <w:tc>
          <w:tcPr>
            <w:tcW w:w="459" w:type="pct"/>
          </w:tcPr>
          <w:p w14:paraId="78DF1D28" w14:textId="1E6DCD60" w:rsidR="001D3D1D" w:rsidRPr="00BF45DF" w:rsidRDefault="001D3D1D" w:rsidP="0078569E">
            <w:pPr>
              <w:rPr>
                <w:rFonts w:asciiTheme="minorHAnsi" w:hAnsiTheme="minorHAnsi"/>
                <w:sz w:val="20"/>
              </w:rPr>
            </w:pPr>
            <w:r>
              <w:rPr>
                <w:rFonts w:asciiTheme="minorHAnsi" w:hAnsiTheme="minorHAnsi"/>
                <w:sz w:val="20"/>
              </w:rPr>
              <w:t>N</w:t>
            </w:r>
          </w:p>
        </w:tc>
        <w:tc>
          <w:tcPr>
            <w:tcW w:w="1496" w:type="pct"/>
          </w:tcPr>
          <w:p w14:paraId="226E8E54" w14:textId="7B5E6DA9" w:rsidR="001D3D1D" w:rsidRDefault="001D3D1D" w:rsidP="0078569E">
            <w:pPr>
              <w:rPr>
                <w:rFonts w:asciiTheme="minorHAnsi" w:hAnsiTheme="minorHAnsi"/>
                <w:sz w:val="20"/>
              </w:rPr>
            </w:pPr>
            <w:r>
              <w:rPr>
                <w:rFonts w:asciiTheme="minorHAnsi" w:hAnsiTheme="minorHAnsi"/>
                <w:sz w:val="20"/>
              </w:rPr>
              <w:t>Batch Correlation ID/GUID from EMMT</w:t>
            </w:r>
          </w:p>
        </w:tc>
        <w:tc>
          <w:tcPr>
            <w:tcW w:w="918" w:type="pct"/>
          </w:tcPr>
          <w:p w14:paraId="170EBE51" w14:textId="4236B86B" w:rsidR="001D3D1D" w:rsidRDefault="00B57696" w:rsidP="0078569E">
            <w:pPr>
              <w:rPr>
                <w:rFonts w:asciiTheme="minorHAnsi" w:hAnsiTheme="minorHAnsi"/>
                <w:sz w:val="20"/>
              </w:rPr>
            </w:pPr>
            <w:r>
              <w:rPr>
                <w:rFonts w:asciiTheme="minorHAnsi" w:hAnsiTheme="minorHAnsi"/>
                <w:sz w:val="20"/>
              </w:rPr>
              <w:t>3</w:t>
            </w:r>
          </w:p>
        </w:tc>
      </w:tr>
      <w:tr w:rsidR="001D3D1D" w:rsidRPr="00C037C2" w14:paraId="23569DD4" w14:textId="2BA7F7F4" w:rsidTr="00887FE3">
        <w:trPr>
          <w:ins w:id="10900" w:author="Patel, Rinkesh" w:date="2016-09-21T16:41:00Z"/>
        </w:trPr>
        <w:tc>
          <w:tcPr>
            <w:tcW w:w="1178" w:type="pct"/>
          </w:tcPr>
          <w:p w14:paraId="48101F82" w14:textId="5AB61CA0" w:rsidR="001D3D1D" w:rsidRPr="00646D69" w:rsidRDefault="001D3D1D" w:rsidP="0078569E">
            <w:pPr>
              <w:rPr>
                <w:ins w:id="10901" w:author="Patel, Rinkesh" w:date="2016-09-21T16:41:00Z"/>
                <w:rFonts w:asciiTheme="minorHAnsi" w:hAnsiTheme="minorHAnsi"/>
                <w:sz w:val="20"/>
              </w:rPr>
            </w:pPr>
            <w:r w:rsidRPr="00646D69">
              <w:rPr>
                <w:rFonts w:asciiTheme="minorHAnsi" w:hAnsiTheme="minorHAnsi"/>
                <w:sz w:val="20"/>
              </w:rPr>
              <w:t>BAN</w:t>
            </w:r>
          </w:p>
        </w:tc>
        <w:tc>
          <w:tcPr>
            <w:tcW w:w="949" w:type="pct"/>
          </w:tcPr>
          <w:p w14:paraId="61C63584" w14:textId="02A5A934" w:rsidR="001D3D1D" w:rsidRPr="00646D69" w:rsidRDefault="001D3D1D" w:rsidP="0078569E">
            <w:pPr>
              <w:rPr>
                <w:ins w:id="10902" w:author="Patel, Rinkesh" w:date="2016-09-21T16:41:00Z"/>
                <w:rFonts w:asciiTheme="minorHAnsi" w:hAnsiTheme="minorHAnsi"/>
                <w:sz w:val="20"/>
              </w:rPr>
            </w:pPr>
            <w:r w:rsidRPr="00646D69">
              <w:rPr>
                <w:rFonts w:asciiTheme="minorHAnsi" w:hAnsiTheme="minorHAnsi"/>
                <w:sz w:val="20"/>
              </w:rPr>
              <w:t>VARCHAR2(9)</w:t>
            </w:r>
          </w:p>
        </w:tc>
        <w:tc>
          <w:tcPr>
            <w:tcW w:w="459" w:type="pct"/>
          </w:tcPr>
          <w:p w14:paraId="0BFFE7E4" w14:textId="77777777" w:rsidR="001D3D1D" w:rsidRPr="00646D69" w:rsidRDefault="001D3D1D" w:rsidP="0078569E">
            <w:pPr>
              <w:rPr>
                <w:ins w:id="10903" w:author="Patel, Rinkesh" w:date="2016-09-21T16:41:00Z"/>
                <w:rFonts w:asciiTheme="minorHAnsi" w:hAnsiTheme="minorHAnsi"/>
                <w:sz w:val="20"/>
              </w:rPr>
            </w:pPr>
            <w:ins w:id="10904" w:author="Patel, Rinkesh" w:date="2016-09-21T16:41:00Z">
              <w:r w:rsidRPr="00646D69">
                <w:rPr>
                  <w:rFonts w:asciiTheme="minorHAnsi" w:hAnsiTheme="minorHAnsi"/>
                  <w:sz w:val="20"/>
                </w:rPr>
                <w:t>N</w:t>
              </w:r>
            </w:ins>
          </w:p>
        </w:tc>
        <w:tc>
          <w:tcPr>
            <w:tcW w:w="1496" w:type="pct"/>
          </w:tcPr>
          <w:p w14:paraId="736FCE9F" w14:textId="75AC336A" w:rsidR="001D3D1D" w:rsidRPr="00646D69" w:rsidRDefault="001D3D1D" w:rsidP="0078569E">
            <w:pPr>
              <w:rPr>
                <w:ins w:id="10905" w:author="Patel, Rinkesh" w:date="2016-09-21T16:41:00Z"/>
                <w:rFonts w:asciiTheme="minorHAnsi" w:hAnsiTheme="minorHAnsi"/>
                <w:sz w:val="20"/>
              </w:rPr>
            </w:pPr>
            <w:r w:rsidRPr="00646D69">
              <w:rPr>
                <w:rFonts w:asciiTheme="minorHAnsi" w:hAnsiTheme="minorHAnsi"/>
                <w:sz w:val="20"/>
              </w:rPr>
              <w:t xml:space="preserve">BAN </w:t>
            </w:r>
          </w:p>
        </w:tc>
        <w:tc>
          <w:tcPr>
            <w:tcW w:w="918" w:type="pct"/>
          </w:tcPr>
          <w:p w14:paraId="65E00CE7" w14:textId="484DB6F7" w:rsidR="001D3D1D" w:rsidRPr="00646D69" w:rsidRDefault="00B57696" w:rsidP="0078569E">
            <w:pPr>
              <w:rPr>
                <w:rFonts w:asciiTheme="minorHAnsi" w:hAnsiTheme="minorHAnsi"/>
                <w:sz w:val="20"/>
              </w:rPr>
            </w:pPr>
            <w:r>
              <w:rPr>
                <w:rFonts w:asciiTheme="minorHAnsi" w:hAnsiTheme="minorHAnsi"/>
                <w:sz w:val="20"/>
              </w:rPr>
              <w:t>4</w:t>
            </w:r>
          </w:p>
        </w:tc>
      </w:tr>
      <w:tr w:rsidR="001D3D1D" w:rsidRPr="00C037C2" w14:paraId="5647CBA7" w14:textId="5F5BDBC6" w:rsidTr="00887FE3">
        <w:tc>
          <w:tcPr>
            <w:tcW w:w="1178" w:type="pct"/>
          </w:tcPr>
          <w:p w14:paraId="23F13BE2" w14:textId="1B5C99F7" w:rsidR="001D3D1D" w:rsidRPr="00646D69" w:rsidRDefault="001D3D1D" w:rsidP="0078569E">
            <w:pPr>
              <w:rPr>
                <w:rFonts w:asciiTheme="minorHAnsi" w:hAnsiTheme="minorHAnsi"/>
                <w:sz w:val="20"/>
              </w:rPr>
            </w:pPr>
            <w:r w:rsidRPr="00646D69">
              <w:rPr>
                <w:rFonts w:asciiTheme="minorHAnsi" w:hAnsiTheme="minorHAnsi"/>
                <w:sz w:val="20"/>
              </w:rPr>
              <w:t>INSTALLMENT_PLAN_ID</w:t>
            </w:r>
          </w:p>
        </w:tc>
        <w:tc>
          <w:tcPr>
            <w:tcW w:w="949" w:type="pct"/>
          </w:tcPr>
          <w:p w14:paraId="7893115C" w14:textId="5975F303" w:rsidR="001D3D1D" w:rsidRPr="00646D69" w:rsidRDefault="001D3D1D" w:rsidP="0078569E">
            <w:pPr>
              <w:rPr>
                <w:rFonts w:asciiTheme="minorHAnsi" w:hAnsiTheme="minorHAnsi"/>
                <w:sz w:val="20"/>
              </w:rPr>
            </w:pPr>
            <w:r w:rsidRPr="00646D69">
              <w:rPr>
                <w:rFonts w:asciiTheme="minorHAnsi" w:hAnsiTheme="minorHAnsi"/>
                <w:sz w:val="20"/>
              </w:rPr>
              <w:t>VARCHAR2(46)</w:t>
            </w:r>
          </w:p>
        </w:tc>
        <w:tc>
          <w:tcPr>
            <w:tcW w:w="459" w:type="pct"/>
          </w:tcPr>
          <w:p w14:paraId="3D0DE278" w14:textId="0409A307" w:rsidR="001D3D1D" w:rsidRPr="00646D69" w:rsidRDefault="001D3D1D" w:rsidP="0078569E">
            <w:pPr>
              <w:rPr>
                <w:rFonts w:asciiTheme="minorHAnsi" w:hAnsiTheme="minorHAnsi"/>
                <w:sz w:val="20"/>
              </w:rPr>
            </w:pPr>
            <w:r w:rsidRPr="00646D69">
              <w:rPr>
                <w:rFonts w:asciiTheme="minorHAnsi" w:hAnsiTheme="minorHAnsi"/>
                <w:sz w:val="20"/>
              </w:rPr>
              <w:t>N</w:t>
            </w:r>
          </w:p>
        </w:tc>
        <w:tc>
          <w:tcPr>
            <w:tcW w:w="1496" w:type="pct"/>
          </w:tcPr>
          <w:p w14:paraId="58B5ECBC" w14:textId="0BC11F7A" w:rsidR="001D3D1D" w:rsidRPr="00646D69" w:rsidRDefault="001D3D1D" w:rsidP="0078569E">
            <w:pPr>
              <w:rPr>
                <w:rFonts w:asciiTheme="minorHAnsi" w:hAnsiTheme="minorHAnsi"/>
                <w:sz w:val="20"/>
              </w:rPr>
            </w:pPr>
            <w:r w:rsidRPr="00646D69">
              <w:rPr>
                <w:rFonts w:asciiTheme="minorHAnsi" w:hAnsiTheme="minorHAnsi"/>
                <w:sz w:val="20"/>
              </w:rPr>
              <w:t>INSTALLMENT_PLAN_ID from plan table</w:t>
            </w:r>
          </w:p>
        </w:tc>
        <w:tc>
          <w:tcPr>
            <w:tcW w:w="918" w:type="pct"/>
          </w:tcPr>
          <w:p w14:paraId="620B1D4F" w14:textId="6870F041" w:rsidR="001D3D1D" w:rsidRPr="00646D69" w:rsidRDefault="00B57696" w:rsidP="0078569E">
            <w:pPr>
              <w:rPr>
                <w:rFonts w:asciiTheme="minorHAnsi" w:hAnsiTheme="minorHAnsi"/>
                <w:sz w:val="20"/>
              </w:rPr>
            </w:pPr>
            <w:r>
              <w:rPr>
                <w:rFonts w:asciiTheme="minorHAnsi" w:hAnsiTheme="minorHAnsi"/>
                <w:sz w:val="20"/>
              </w:rPr>
              <w:t>5</w:t>
            </w:r>
          </w:p>
        </w:tc>
      </w:tr>
      <w:tr w:rsidR="001D3D1D" w:rsidRPr="00C037C2" w14:paraId="116D6A54" w14:textId="5F704C7E" w:rsidTr="00887FE3">
        <w:tc>
          <w:tcPr>
            <w:tcW w:w="1178" w:type="pct"/>
          </w:tcPr>
          <w:p w14:paraId="102E42E7" w14:textId="39E6E491" w:rsidR="001D3D1D" w:rsidRPr="00BF45DF" w:rsidRDefault="001D3D1D" w:rsidP="0078569E">
            <w:pPr>
              <w:rPr>
                <w:rFonts w:asciiTheme="minorHAnsi" w:hAnsiTheme="minorHAnsi"/>
                <w:sz w:val="20"/>
              </w:rPr>
            </w:pPr>
            <w:r w:rsidRPr="00BF45DF">
              <w:rPr>
                <w:rFonts w:asciiTheme="minorHAnsi" w:hAnsiTheme="minorHAnsi"/>
                <w:sz w:val="20"/>
              </w:rPr>
              <w:t>EIP_EQUIPMENT_ID</w:t>
            </w:r>
          </w:p>
        </w:tc>
        <w:tc>
          <w:tcPr>
            <w:tcW w:w="949" w:type="pct"/>
          </w:tcPr>
          <w:p w14:paraId="59C944A6" w14:textId="6C38FBD7" w:rsidR="001D3D1D" w:rsidRPr="00BF45DF" w:rsidRDefault="00310FCB" w:rsidP="0078569E">
            <w:pPr>
              <w:rPr>
                <w:rFonts w:asciiTheme="minorHAnsi" w:hAnsiTheme="minorHAnsi"/>
                <w:sz w:val="20"/>
              </w:rPr>
            </w:pPr>
            <w:r w:rsidRPr="00310FCB">
              <w:rPr>
                <w:rFonts w:asciiTheme="minorHAnsi" w:hAnsiTheme="minorHAnsi"/>
                <w:sz w:val="20"/>
              </w:rPr>
              <w:t>NUMBER(38)</w:t>
            </w:r>
          </w:p>
        </w:tc>
        <w:tc>
          <w:tcPr>
            <w:tcW w:w="459" w:type="pct"/>
          </w:tcPr>
          <w:p w14:paraId="195B7F01" w14:textId="37E2D299" w:rsidR="001D3D1D" w:rsidRPr="00BF45DF" w:rsidRDefault="001D3D1D" w:rsidP="0078569E">
            <w:pPr>
              <w:rPr>
                <w:rFonts w:asciiTheme="minorHAnsi" w:hAnsiTheme="minorHAnsi"/>
                <w:sz w:val="20"/>
              </w:rPr>
            </w:pPr>
            <w:r w:rsidRPr="00BF45DF">
              <w:rPr>
                <w:rFonts w:asciiTheme="minorHAnsi" w:hAnsiTheme="minorHAnsi"/>
                <w:sz w:val="20"/>
              </w:rPr>
              <w:t>N</w:t>
            </w:r>
          </w:p>
        </w:tc>
        <w:tc>
          <w:tcPr>
            <w:tcW w:w="1496" w:type="pct"/>
          </w:tcPr>
          <w:p w14:paraId="66241603" w14:textId="6E4C06C2" w:rsidR="001D3D1D" w:rsidRPr="00BF45DF" w:rsidRDefault="001D3D1D" w:rsidP="0078569E">
            <w:pPr>
              <w:rPr>
                <w:rFonts w:asciiTheme="minorHAnsi" w:hAnsiTheme="minorHAnsi"/>
                <w:sz w:val="20"/>
              </w:rPr>
            </w:pPr>
            <w:r w:rsidRPr="00BF45DF">
              <w:rPr>
                <w:rFonts w:asciiTheme="minorHAnsi" w:hAnsiTheme="minorHAnsi"/>
                <w:sz w:val="20"/>
              </w:rPr>
              <w:t>EIP EQUIPMENT Identifier</w:t>
            </w:r>
          </w:p>
        </w:tc>
        <w:tc>
          <w:tcPr>
            <w:tcW w:w="918" w:type="pct"/>
          </w:tcPr>
          <w:p w14:paraId="72337415" w14:textId="4FBDD53D" w:rsidR="001D3D1D" w:rsidRPr="00BF45DF" w:rsidRDefault="00B57696" w:rsidP="0078569E">
            <w:pPr>
              <w:rPr>
                <w:rFonts w:asciiTheme="minorHAnsi" w:hAnsiTheme="minorHAnsi"/>
                <w:sz w:val="20"/>
              </w:rPr>
            </w:pPr>
            <w:r>
              <w:rPr>
                <w:rFonts w:asciiTheme="minorHAnsi" w:hAnsiTheme="minorHAnsi"/>
                <w:sz w:val="20"/>
              </w:rPr>
              <w:t>6</w:t>
            </w:r>
          </w:p>
        </w:tc>
      </w:tr>
      <w:tr w:rsidR="001D3D1D" w:rsidRPr="00C037C2" w14:paraId="4B9B16B2" w14:textId="3AF94290" w:rsidTr="00887FE3">
        <w:tc>
          <w:tcPr>
            <w:tcW w:w="1178" w:type="pct"/>
          </w:tcPr>
          <w:p w14:paraId="3213F55C" w14:textId="17C2937E" w:rsidR="001D3D1D" w:rsidRDefault="001D3D1D" w:rsidP="0078569E">
            <w:pPr>
              <w:rPr>
                <w:rFonts w:asciiTheme="minorHAnsi" w:hAnsiTheme="minorHAnsi"/>
                <w:sz w:val="20"/>
              </w:rPr>
            </w:pPr>
            <w:r>
              <w:rPr>
                <w:rFonts w:asciiTheme="minorHAnsi" w:hAnsiTheme="minorHAnsi"/>
                <w:sz w:val="20"/>
              </w:rPr>
              <w:t>PROCESSED_INDICATOR</w:t>
            </w:r>
          </w:p>
        </w:tc>
        <w:tc>
          <w:tcPr>
            <w:tcW w:w="949" w:type="pct"/>
          </w:tcPr>
          <w:p w14:paraId="42B8A95B" w14:textId="5FBAA4D0" w:rsidR="001D3D1D" w:rsidRPr="00BF45DF" w:rsidRDefault="001D3D1D" w:rsidP="0078569E">
            <w:pPr>
              <w:rPr>
                <w:rFonts w:asciiTheme="minorHAnsi" w:hAnsiTheme="minorHAnsi"/>
                <w:sz w:val="20"/>
              </w:rPr>
            </w:pPr>
            <w:r>
              <w:rPr>
                <w:rFonts w:asciiTheme="minorHAnsi" w:hAnsiTheme="minorHAnsi"/>
                <w:sz w:val="20"/>
              </w:rPr>
              <w:t>CHAR1(BYTE)</w:t>
            </w:r>
          </w:p>
        </w:tc>
        <w:tc>
          <w:tcPr>
            <w:tcW w:w="459" w:type="pct"/>
          </w:tcPr>
          <w:p w14:paraId="4145E738" w14:textId="1651A1B9" w:rsidR="001D3D1D" w:rsidRPr="00BF45DF" w:rsidRDefault="001D3D1D" w:rsidP="0078569E">
            <w:pPr>
              <w:rPr>
                <w:rFonts w:asciiTheme="minorHAnsi" w:hAnsiTheme="minorHAnsi"/>
                <w:sz w:val="20"/>
              </w:rPr>
            </w:pPr>
            <w:r>
              <w:rPr>
                <w:rFonts w:asciiTheme="minorHAnsi" w:hAnsiTheme="minorHAnsi"/>
                <w:sz w:val="20"/>
              </w:rPr>
              <w:t>N</w:t>
            </w:r>
          </w:p>
        </w:tc>
        <w:tc>
          <w:tcPr>
            <w:tcW w:w="1496" w:type="pct"/>
          </w:tcPr>
          <w:p w14:paraId="450E86CB" w14:textId="237B5778" w:rsidR="001D3D1D" w:rsidRDefault="001D3D1D" w:rsidP="00704FA9">
            <w:pPr>
              <w:rPr>
                <w:rFonts w:asciiTheme="minorHAnsi" w:hAnsiTheme="minorHAnsi"/>
                <w:sz w:val="20"/>
              </w:rPr>
            </w:pPr>
            <w:r>
              <w:rPr>
                <w:rFonts w:asciiTheme="minorHAnsi" w:hAnsiTheme="minorHAnsi"/>
                <w:sz w:val="20"/>
              </w:rPr>
              <w:t>New records will be logged as R</w:t>
            </w:r>
            <w:ins w:id="10906" w:author="Lakshmi Kannan" w:date="2016-12-14T16:45:00Z">
              <w:r w:rsidR="007667AA">
                <w:rPr>
                  <w:rFonts w:asciiTheme="minorHAnsi" w:hAnsiTheme="minorHAnsi"/>
                  <w:sz w:val="20"/>
                </w:rPr>
                <w:t xml:space="preserve"> </w:t>
              </w:r>
            </w:ins>
          </w:p>
          <w:p w14:paraId="5955E44C" w14:textId="4E36EDA6" w:rsidR="001D3D1D" w:rsidRDefault="001D3D1D" w:rsidP="00704FA9">
            <w:pPr>
              <w:rPr>
                <w:rFonts w:asciiTheme="minorHAnsi" w:hAnsiTheme="minorHAnsi"/>
                <w:sz w:val="20"/>
              </w:rPr>
            </w:pPr>
            <w:r>
              <w:rPr>
                <w:rFonts w:asciiTheme="minorHAnsi" w:hAnsiTheme="minorHAnsi"/>
                <w:sz w:val="20"/>
              </w:rPr>
              <w:t>Successfully processed records will be set to Y</w:t>
            </w:r>
          </w:p>
          <w:p w14:paraId="4DD75BE7" w14:textId="77777777" w:rsidR="001D3D1D" w:rsidRDefault="001D3D1D" w:rsidP="00266C91">
            <w:pPr>
              <w:rPr>
                <w:ins w:id="10907" w:author="Lakshmi Kannan" w:date="2016-12-14T16:45:00Z"/>
                <w:rFonts w:asciiTheme="minorHAnsi" w:hAnsiTheme="minorHAnsi"/>
                <w:sz w:val="20"/>
              </w:rPr>
            </w:pPr>
            <w:r>
              <w:rPr>
                <w:rFonts w:asciiTheme="minorHAnsi" w:hAnsiTheme="minorHAnsi"/>
                <w:sz w:val="20"/>
              </w:rPr>
              <w:t>Un processed records after max retry attempts will be set to N</w:t>
            </w:r>
          </w:p>
          <w:p w14:paraId="087170FD" w14:textId="77777777" w:rsidR="007667AA" w:rsidRDefault="007667AA" w:rsidP="00266C91">
            <w:pPr>
              <w:rPr>
                <w:ins w:id="10908" w:author="Lakshmi Kannan" w:date="2016-12-14T16:45:00Z"/>
                <w:rFonts w:asciiTheme="minorHAnsi" w:hAnsiTheme="minorHAnsi"/>
                <w:sz w:val="20"/>
              </w:rPr>
            </w:pPr>
            <w:ins w:id="10909" w:author="Lakshmi Kannan" w:date="2016-12-14T16:45:00Z">
              <w:r>
                <w:rPr>
                  <w:rFonts w:asciiTheme="minorHAnsi" w:hAnsiTheme="minorHAnsi"/>
                  <w:sz w:val="20"/>
                </w:rPr>
                <w:t>R- ready/retry</w:t>
              </w:r>
            </w:ins>
          </w:p>
          <w:p w14:paraId="415EF367" w14:textId="77777777" w:rsidR="007667AA" w:rsidRDefault="007667AA" w:rsidP="00266C91">
            <w:pPr>
              <w:rPr>
                <w:ins w:id="10910" w:author="Lakshmi Kannan" w:date="2016-12-14T16:45:00Z"/>
                <w:rFonts w:asciiTheme="minorHAnsi" w:hAnsiTheme="minorHAnsi"/>
                <w:sz w:val="20"/>
              </w:rPr>
            </w:pPr>
            <w:ins w:id="10911" w:author="Lakshmi Kannan" w:date="2016-12-14T16:45:00Z">
              <w:r>
                <w:rPr>
                  <w:rFonts w:asciiTheme="minorHAnsi" w:hAnsiTheme="minorHAnsi"/>
                  <w:sz w:val="20"/>
                </w:rPr>
                <w:t>Y-success</w:t>
              </w:r>
            </w:ins>
          </w:p>
          <w:p w14:paraId="31C41D0C" w14:textId="637CEABF" w:rsidR="007667AA" w:rsidRDefault="007667AA" w:rsidP="00266C91">
            <w:pPr>
              <w:rPr>
                <w:rFonts w:asciiTheme="minorHAnsi" w:hAnsiTheme="minorHAnsi"/>
                <w:sz w:val="20"/>
              </w:rPr>
            </w:pPr>
            <w:ins w:id="10912" w:author="Lakshmi Kannan" w:date="2016-12-14T16:45:00Z">
              <w:r>
                <w:rPr>
                  <w:rFonts w:asciiTheme="minorHAnsi" w:hAnsiTheme="minorHAnsi"/>
                  <w:sz w:val="20"/>
                </w:rPr>
                <w:t>N-failure</w:t>
              </w:r>
            </w:ins>
          </w:p>
        </w:tc>
        <w:tc>
          <w:tcPr>
            <w:tcW w:w="918" w:type="pct"/>
          </w:tcPr>
          <w:p w14:paraId="077B6EC0" w14:textId="40AA6704" w:rsidR="001D3D1D" w:rsidRDefault="00B57696" w:rsidP="00704FA9">
            <w:pPr>
              <w:rPr>
                <w:rFonts w:asciiTheme="minorHAnsi" w:hAnsiTheme="minorHAnsi"/>
                <w:sz w:val="20"/>
              </w:rPr>
            </w:pPr>
            <w:r>
              <w:rPr>
                <w:rFonts w:asciiTheme="minorHAnsi" w:hAnsiTheme="minorHAnsi"/>
                <w:sz w:val="20"/>
              </w:rPr>
              <w:t>7</w:t>
            </w:r>
          </w:p>
        </w:tc>
      </w:tr>
      <w:tr w:rsidR="001D3D1D" w:rsidRPr="00C037C2" w14:paraId="25C23675" w14:textId="25546676" w:rsidTr="00887FE3">
        <w:tc>
          <w:tcPr>
            <w:tcW w:w="1178" w:type="pct"/>
          </w:tcPr>
          <w:p w14:paraId="1B448652" w14:textId="72AC9FD7" w:rsidR="001D3D1D" w:rsidRDefault="001D3D1D" w:rsidP="00266C91">
            <w:pPr>
              <w:rPr>
                <w:rFonts w:asciiTheme="minorHAnsi" w:hAnsiTheme="minorHAnsi"/>
                <w:sz w:val="20"/>
              </w:rPr>
            </w:pPr>
            <w:r>
              <w:rPr>
                <w:rFonts w:asciiTheme="minorHAnsi" w:hAnsiTheme="minorHAnsi"/>
                <w:sz w:val="20"/>
              </w:rPr>
              <w:t>NUMBER_OF_ ATTEMPTS</w:t>
            </w:r>
          </w:p>
        </w:tc>
        <w:tc>
          <w:tcPr>
            <w:tcW w:w="949" w:type="pct"/>
          </w:tcPr>
          <w:p w14:paraId="2EE1C9C3" w14:textId="4A67198D" w:rsidR="001D3D1D" w:rsidRDefault="001D3D1D" w:rsidP="00152B5F">
            <w:pPr>
              <w:rPr>
                <w:rFonts w:asciiTheme="minorHAnsi" w:hAnsiTheme="minorHAnsi"/>
                <w:sz w:val="20"/>
              </w:rPr>
            </w:pPr>
            <w:r>
              <w:rPr>
                <w:rFonts w:asciiTheme="minorHAnsi" w:hAnsiTheme="minorHAnsi"/>
                <w:sz w:val="20"/>
              </w:rPr>
              <w:t>NUMBER(</w:t>
            </w:r>
            <w:r w:rsidR="00152B5F">
              <w:rPr>
                <w:rFonts w:asciiTheme="minorHAnsi" w:hAnsiTheme="minorHAnsi"/>
                <w:sz w:val="20"/>
              </w:rPr>
              <w:t>3</w:t>
            </w:r>
            <w:r>
              <w:rPr>
                <w:rFonts w:asciiTheme="minorHAnsi" w:hAnsiTheme="minorHAnsi"/>
                <w:sz w:val="20"/>
              </w:rPr>
              <w:t>)</w:t>
            </w:r>
          </w:p>
        </w:tc>
        <w:tc>
          <w:tcPr>
            <w:tcW w:w="459" w:type="pct"/>
          </w:tcPr>
          <w:p w14:paraId="27060CBE" w14:textId="5A0D011E" w:rsidR="001D3D1D" w:rsidRDefault="001D3D1D" w:rsidP="0078569E">
            <w:pPr>
              <w:rPr>
                <w:rFonts w:asciiTheme="minorHAnsi" w:hAnsiTheme="minorHAnsi"/>
                <w:sz w:val="20"/>
              </w:rPr>
            </w:pPr>
            <w:r>
              <w:rPr>
                <w:rFonts w:asciiTheme="minorHAnsi" w:hAnsiTheme="minorHAnsi"/>
                <w:sz w:val="20"/>
              </w:rPr>
              <w:t>Y</w:t>
            </w:r>
          </w:p>
        </w:tc>
        <w:tc>
          <w:tcPr>
            <w:tcW w:w="1496" w:type="pct"/>
          </w:tcPr>
          <w:p w14:paraId="5AB6CE40" w14:textId="2BF85B2F" w:rsidR="001D3D1D" w:rsidRDefault="001D3D1D" w:rsidP="00B36DF9">
            <w:pPr>
              <w:rPr>
                <w:rFonts w:asciiTheme="minorHAnsi" w:hAnsiTheme="minorHAnsi"/>
                <w:sz w:val="20"/>
              </w:rPr>
            </w:pPr>
            <w:r>
              <w:rPr>
                <w:rFonts w:asciiTheme="minorHAnsi" w:hAnsiTheme="minorHAnsi"/>
                <w:sz w:val="20"/>
              </w:rPr>
              <w:t>Could be 1, 2, 3 or 4. – 3 retry attempts based on configuration</w:t>
            </w:r>
          </w:p>
          <w:p w14:paraId="30C90887" w14:textId="77777777" w:rsidR="001D3D1D" w:rsidRDefault="001D3D1D" w:rsidP="00B36DF9">
            <w:pPr>
              <w:rPr>
                <w:rFonts w:asciiTheme="minorHAnsi" w:hAnsiTheme="minorHAnsi"/>
                <w:sz w:val="20"/>
              </w:rPr>
            </w:pPr>
            <w:r>
              <w:rPr>
                <w:rFonts w:asciiTheme="minorHAnsi" w:hAnsiTheme="minorHAnsi"/>
                <w:sz w:val="20"/>
              </w:rPr>
              <w:t>1 – for the initial attempt</w:t>
            </w:r>
          </w:p>
          <w:p w14:paraId="2E2392C4" w14:textId="68AFE88F" w:rsidR="001D3D1D" w:rsidRDefault="001D3D1D" w:rsidP="00B36DF9">
            <w:pPr>
              <w:rPr>
                <w:rFonts w:asciiTheme="minorHAnsi" w:hAnsiTheme="minorHAnsi"/>
                <w:sz w:val="20"/>
              </w:rPr>
            </w:pPr>
            <w:r>
              <w:rPr>
                <w:rFonts w:asciiTheme="minorHAnsi" w:hAnsiTheme="minorHAnsi"/>
                <w:sz w:val="20"/>
              </w:rPr>
              <w:t>2,3,4 – based on retry attempts</w:t>
            </w:r>
          </w:p>
        </w:tc>
        <w:tc>
          <w:tcPr>
            <w:tcW w:w="918" w:type="pct"/>
          </w:tcPr>
          <w:p w14:paraId="31EB84E0" w14:textId="643EE6D5" w:rsidR="001D3D1D" w:rsidRDefault="00B57696" w:rsidP="00B36DF9">
            <w:pPr>
              <w:rPr>
                <w:rFonts w:asciiTheme="minorHAnsi" w:hAnsiTheme="minorHAnsi"/>
                <w:sz w:val="20"/>
              </w:rPr>
            </w:pPr>
            <w:r>
              <w:rPr>
                <w:rFonts w:asciiTheme="minorHAnsi" w:hAnsiTheme="minorHAnsi"/>
                <w:sz w:val="20"/>
              </w:rPr>
              <w:t>8</w:t>
            </w:r>
          </w:p>
        </w:tc>
      </w:tr>
      <w:tr w:rsidR="001D3D1D" w:rsidRPr="00C037C2" w14:paraId="08D43347" w14:textId="33554E35" w:rsidTr="00887FE3">
        <w:tc>
          <w:tcPr>
            <w:tcW w:w="1178" w:type="pct"/>
          </w:tcPr>
          <w:p w14:paraId="1F10E5F8" w14:textId="2B58DF83" w:rsidR="001D3D1D" w:rsidRDefault="001D3D1D" w:rsidP="002D3B65">
            <w:pPr>
              <w:rPr>
                <w:rFonts w:asciiTheme="minorHAnsi" w:hAnsiTheme="minorHAnsi"/>
                <w:sz w:val="20"/>
              </w:rPr>
            </w:pPr>
            <w:r>
              <w:rPr>
                <w:rFonts w:asciiTheme="minorHAnsi" w:hAnsiTheme="minorHAnsi"/>
                <w:sz w:val="20"/>
              </w:rPr>
              <w:t>EIP_ERROR_MESSAGE</w:t>
            </w:r>
          </w:p>
        </w:tc>
        <w:tc>
          <w:tcPr>
            <w:tcW w:w="949" w:type="pct"/>
          </w:tcPr>
          <w:p w14:paraId="665319F5" w14:textId="6A16BDBD" w:rsidR="001D3D1D" w:rsidRPr="00CC564F" w:rsidRDefault="001D3D1D" w:rsidP="003E0046">
            <w:pPr>
              <w:rPr>
                <w:rFonts w:asciiTheme="minorHAnsi" w:hAnsiTheme="minorHAnsi"/>
                <w:sz w:val="20"/>
              </w:rPr>
            </w:pPr>
            <w:r w:rsidRPr="00CC564F">
              <w:rPr>
                <w:rFonts w:asciiTheme="minorHAnsi" w:hAnsiTheme="minorHAnsi"/>
                <w:sz w:val="20"/>
              </w:rPr>
              <w:t>VARCHAR2(</w:t>
            </w:r>
            <w:r w:rsidR="003E0046">
              <w:rPr>
                <w:rFonts w:asciiTheme="minorHAnsi" w:hAnsiTheme="minorHAnsi"/>
                <w:sz w:val="20"/>
              </w:rPr>
              <w:t>2</w:t>
            </w:r>
            <w:r>
              <w:rPr>
                <w:rFonts w:asciiTheme="minorHAnsi" w:hAnsiTheme="minorHAnsi"/>
                <w:sz w:val="20"/>
              </w:rPr>
              <w:t>000</w:t>
            </w:r>
            <w:r w:rsidRPr="00CC564F">
              <w:rPr>
                <w:rFonts w:asciiTheme="minorHAnsi" w:hAnsiTheme="minorHAnsi"/>
                <w:sz w:val="20"/>
              </w:rPr>
              <w:t>)</w:t>
            </w:r>
          </w:p>
        </w:tc>
        <w:tc>
          <w:tcPr>
            <w:tcW w:w="459" w:type="pct"/>
          </w:tcPr>
          <w:p w14:paraId="1D17B50E" w14:textId="127C8F85" w:rsidR="001D3D1D" w:rsidRDefault="001D3D1D" w:rsidP="002D3B65">
            <w:pPr>
              <w:rPr>
                <w:rFonts w:asciiTheme="minorHAnsi" w:hAnsiTheme="minorHAnsi"/>
                <w:sz w:val="20"/>
              </w:rPr>
            </w:pPr>
            <w:r>
              <w:rPr>
                <w:rFonts w:asciiTheme="minorHAnsi" w:hAnsiTheme="minorHAnsi"/>
                <w:sz w:val="20"/>
              </w:rPr>
              <w:t>Y</w:t>
            </w:r>
          </w:p>
        </w:tc>
        <w:tc>
          <w:tcPr>
            <w:tcW w:w="1496" w:type="pct"/>
          </w:tcPr>
          <w:p w14:paraId="3189A6E3" w14:textId="56CEAF01" w:rsidR="001D3D1D" w:rsidRDefault="001D3D1D" w:rsidP="002D3B65">
            <w:pPr>
              <w:rPr>
                <w:rFonts w:asciiTheme="minorHAnsi" w:hAnsiTheme="minorHAnsi"/>
                <w:sz w:val="20"/>
              </w:rPr>
            </w:pPr>
            <w:r>
              <w:rPr>
                <w:rFonts w:asciiTheme="minorHAnsi" w:hAnsiTheme="minorHAnsi"/>
                <w:sz w:val="20"/>
              </w:rPr>
              <w:t>EIP Error message for failures</w:t>
            </w:r>
          </w:p>
        </w:tc>
        <w:tc>
          <w:tcPr>
            <w:tcW w:w="918" w:type="pct"/>
          </w:tcPr>
          <w:p w14:paraId="6AA61002" w14:textId="5C2A662C" w:rsidR="001D3D1D" w:rsidRDefault="00B57696" w:rsidP="002D3B65">
            <w:pPr>
              <w:rPr>
                <w:rFonts w:asciiTheme="minorHAnsi" w:hAnsiTheme="minorHAnsi"/>
                <w:sz w:val="20"/>
              </w:rPr>
            </w:pPr>
            <w:r>
              <w:rPr>
                <w:rFonts w:asciiTheme="minorHAnsi" w:hAnsiTheme="minorHAnsi"/>
                <w:sz w:val="20"/>
              </w:rPr>
              <w:t>9</w:t>
            </w:r>
          </w:p>
        </w:tc>
      </w:tr>
      <w:tr w:rsidR="001D3D1D" w:rsidRPr="00C037C2" w14:paraId="39978283" w14:textId="7FC104E0" w:rsidTr="00887FE3">
        <w:tc>
          <w:tcPr>
            <w:tcW w:w="1178" w:type="pct"/>
          </w:tcPr>
          <w:p w14:paraId="030954C3" w14:textId="72DA2A51" w:rsidR="001D3D1D" w:rsidRPr="00C037C2" w:rsidRDefault="001D3D1D" w:rsidP="002D3B65">
            <w:pPr>
              <w:rPr>
                <w:rFonts w:asciiTheme="minorHAnsi" w:hAnsiTheme="minorHAnsi"/>
                <w:sz w:val="20"/>
              </w:rPr>
            </w:pPr>
            <w:r w:rsidRPr="00C037C2">
              <w:rPr>
                <w:rFonts w:asciiTheme="minorHAnsi" w:hAnsiTheme="minorHAnsi"/>
                <w:sz w:val="20"/>
              </w:rPr>
              <w:t>UPDATED_AT</w:t>
            </w:r>
          </w:p>
        </w:tc>
        <w:tc>
          <w:tcPr>
            <w:tcW w:w="949" w:type="pct"/>
          </w:tcPr>
          <w:p w14:paraId="1805665A" w14:textId="3FBD8627" w:rsidR="001D3D1D" w:rsidRPr="00C037C2" w:rsidRDefault="001D3D1D" w:rsidP="002D3B65">
            <w:pPr>
              <w:rPr>
                <w:rFonts w:asciiTheme="minorHAnsi" w:hAnsiTheme="minorHAnsi"/>
                <w:sz w:val="20"/>
              </w:rPr>
            </w:pPr>
            <w:r w:rsidRPr="00C037C2">
              <w:rPr>
                <w:rFonts w:asciiTheme="minorHAnsi" w:hAnsiTheme="minorHAnsi"/>
                <w:sz w:val="20"/>
              </w:rPr>
              <w:t>TIMESTAMP</w:t>
            </w:r>
          </w:p>
        </w:tc>
        <w:tc>
          <w:tcPr>
            <w:tcW w:w="459" w:type="pct"/>
          </w:tcPr>
          <w:p w14:paraId="2234564D" w14:textId="19A00BB7" w:rsidR="001D3D1D" w:rsidRPr="00C037C2" w:rsidRDefault="001D3D1D" w:rsidP="002D3B65">
            <w:pPr>
              <w:rPr>
                <w:rFonts w:asciiTheme="minorHAnsi" w:hAnsiTheme="minorHAnsi"/>
                <w:sz w:val="20"/>
              </w:rPr>
            </w:pPr>
            <w:r>
              <w:rPr>
                <w:rFonts w:asciiTheme="minorHAnsi" w:hAnsiTheme="minorHAnsi"/>
                <w:sz w:val="20"/>
              </w:rPr>
              <w:t>Y</w:t>
            </w:r>
          </w:p>
        </w:tc>
        <w:tc>
          <w:tcPr>
            <w:tcW w:w="1496" w:type="pct"/>
          </w:tcPr>
          <w:p w14:paraId="4CDF9D04" w14:textId="62479D57" w:rsidR="001D3D1D" w:rsidRPr="00C037C2" w:rsidRDefault="001D3D1D" w:rsidP="002D3B65">
            <w:pPr>
              <w:rPr>
                <w:rFonts w:asciiTheme="minorHAnsi" w:hAnsiTheme="minorHAnsi"/>
                <w:sz w:val="20"/>
              </w:rPr>
            </w:pPr>
            <w:r w:rsidRPr="00C037C2">
              <w:rPr>
                <w:rFonts w:asciiTheme="minorHAnsi" w:hAnsiTheme="minorHAnsi"/>
                <w:sz w:val="20"/>
              </w:rPr>
              <w:t>Timestamp in which this row as updated</w:t>
            </w:r>
          </w:p>
        </w:tc>
        <w:tc>
          <w:tcPr>
            <w:tcW w:w="918" w:type="pct"/>
          </w:tcPr>
          <w:p w14:paraId="2AE4F1A6" w14:textId="619E9C4B" w:rsidR="001D3D1D" w:rsidRPr="00C037C2" w:rsidRDefault="00B57696" w:rsidP="002D3B65">
            <w:pPr>
              <w:rPr>
                <w:rFonts w:asciiTheme="minorHAnsi" w:hAnsiTheme="minorHAnsi"/>
                <w:sz w:val="20"/>
              </w:rPr>
            </w:pPr>
            <w:r>
              <w:rPr>
                <w:rFonts w:asciiTheme="minorHAnsi" w:hAnsiTheme="minorHAnsi"/>
                <w:sz w:val="20"/>
              </w:rPr>
              <w:t>10</w:t>
            </w:r>
          </w:p>
        </w:tc>
      </w:tr>
      <w:tr w:rsidR="001D3D1D" w:rsidRPr="00C037C2" w14:paraId="3D16B9B0" w14:textId="2C1732EA" w:rsidTr="00887FE3">
        <w:tc>
          <w:tcPr>
            <w:tcW w:w="1178" w:type="pct"/>
          </w:tcPr>
          <w:p w14:paraId="443E5E2C" w14:textId="67B3715A" w:rsidR="001D3D1D" w:rsidRPr="00C037C2" w:rsidRDefault="001D3D1D" w:rsidP="002D3B65">
            <w:pPr>
              <w:rPr>
                <w:rFonts w:asciiTheme="minorHAnsi" w:hAnsiTheme="minorHAnsi"/>
                <w:sz w:val="20"/>
              </w:rPr>
            </w:pPr>
            <w:r w:rsidRPr="00C037C2">
              <w:rPr>
                <w:rFonts w:asciiTheme="minorHAnsi" w:hAnsiTheme="minorHAnsi"/>
                <w:sz w:val="20"/>
              </w:rPr>
              <w:t>UPDATED_BY</w:t>
            </w:r>
          </w:p>
        </w:tc>
        <w:tc>
          <w:tcPr>
            <w:tcW w:w="949" w:type="pct"/>
          </w:tcPr>
          <w:p w14:paraId="27AF9188" w14:textId="35FA5046" w:rsidR="001D3D1D" w:rsidRPr="00C037C2" w:rsidRDefault="001D3D1D" w:rsidP="002D3B65">
            <w:pPr>
              <w:rPr>
                <w:rFonts w:asciiTheme="minorHAnsi" w:hAnsiTheme="minorHAnsi"/>
                <w:sz w:val="20"/>
              </w:rPr>
            </w:pPr>
            <w:r w:rsidRPr="00C037C2">
              <w:rPr>
                <w:rFonts w:asciiTheme="minorHAnsi" w:hAnsiTheme="minorHAnsi"/>
                <w:sz w:val="20"/>
              </w:rPr>
              <w:t>VARCHAR2(50)</w:t>
            </w:r>
          </w:p>
        </w:tc>
        <w:tc>
          <w:tcPr>
            <w:tcW w:w="459" w:type="pct"/>
          </w:tcPr>
          <w:p w14:paraId="156ED631" w14:textId="0E3A64C3" w:rsidR="001D3D1D" w:rsidRPr="00C037C2" w:rsidRDefault="001D3D1D" w:rsidP="002D3B65">
            <w:pPr>
              <w:rPr>
                <w:rFonts w:asciiTheme="minorHAnsi" w:hAnsiTheme="minorHAnsi"/>
                <w:sz w:val="20"/>
              </w:rPr>
            </w:pPr>
            <w:r>
              <w:rPr>
                <w:rFonts w:asciiTheme="minorHAnsi" w:hAnsiTheme="minorHAnsi"/>
                <w:sz w:val="20"/>
              </w:rPr>
              <w:t>Y</w:t>
            </w:r>
          </w:p>
        </w:tc>
        <w:tc>
          <w:tcPr>
            <w:tcW w:w="1496" w:type="pct"/>
          </w:tcPr>
          <w:p w14:paraId="581BC9BA" w14:textId="17A8887F" w:rsidR="001D3D1D" w:rsidRPr="00C037C2" w:rsidRDefault="001D3D1D" w:rsidP="002D3B65">
            <w:pPr>
              <w:rPr>
                <w:rFonts w:asciiTheme="minorHAnsi" w:hAnsiTheme="minorHAnsi"/>
                <w:sz w:val="20"/>
              </w:rPr>
            </w:pPr>
            <w:r w:rsidRPr="00C037C2">
              <w:rPr>
                <w:rFonts w:asciiTheme="minorHAnsi" w:hAnsiTheme="minorHAnsi"/>
                <w:sz w:val="20"/>
              </w:rPr>
              <w:t>User ID performing activity</w:t>
            </w:r>
          </w:p>
        </w:tc>
        <w:tc>
          <w:tcPr>
            <w:tcW w:w="918" w:type="pct"/>
          </w:tcPr>
          <w:p w14:paraId="11090B09" w14:textId="1CDEE22F" w:rsidR="001D3D1D" w:rsidRPr="00C037C2" w:rsidRDefault="00B57696" w:rsidP="002D3B65">
            <w:pPr>
              <w:rPr>
                <w:rFonts w:asciiTheme="minorHAnsi" w:hAnsiTheme="minorHAnsi"/>
                <w:sz w:val="20"/>
              </w:rPr>
            </w:pPr>
            <w:r>
              <w:rPr>
                <w:rFonts w:asciiTheme="minorHAnsi" w:hAnsiTheme="minorHAnsi"/>
                <w:sz w:val="20"/>
              </w:rPr>
              <w:t>11</w:t>
            </w:r>
          </w:p>
        </w:tc>
      </w:tr>
    </w:tbl>
    <w:p w14:paraId="2E38D6AA" w14:textId="542DCDED" w:rsidR="005B081C" w:rsidDel="00BF73E1" w:rsidRDefault="005B081C" w:rsidP="005B081C">
      <w:pPr>
        <w:pStyle w:val="Heading3"/>
        <w:numPr>
          <w:ilvl w:val="0"/>
          <w:numId w:val="0"/>
        </w:numPr>
        <w:ind w:left="720"/>
        <w:rPr>
          <w:del w:id="10913" w:author="Lakshmi Kannan" w:date="2016-12-14T16:49:00Z"/>
        </w:rPr>
      </w:pPr>
      <w:bookmarkStart w:id="10914" w:name="_Toc462171634"/>
      <w:bookmarkStart w:id="10915" w:name="_Toc462171635"/>
      <w:bookmarkStart w:id="10916" w:name="_Toc462171636"/>
      <w:bookmarkStart w:id="10917" w:name="_Toc469498953"/>
      <w:bookmarkEnd w:id="10914"/>
      <w:bookmarkEnd w:id="10915"/>
      <w:bookmarkEnd w:id="10916"/>
      <w:bookmarkEnd w:id="10917"/>
    </w:p>
    <w:p w14:paraId="16FD5B08" w14:textId="7A444E85" w:rsidR="005B081C" w:rsidRPr="005B081C" w:rsidDel="00BF0DDD" w:rsidRDefault="005B081C" w:rsidP="005B081C">
      <w:pPr>
        <w:rPr>
          <w:del w:id="10918" w:author="Lakshmi Kannan" w:date="2016-12-14T16:49:00Z"/>
        </w:rPr>
      </w:pPr>
      <w:bookmarkStart w:id="10919" w:name="_Toc469498954"/>
      <w:bookmarkEnd w:id="10919"/>
    </w:p>
    <w:p w14:paraId="5F11D899" w14:textId="436750BB" w:rsidR="00171379" w:rsidRPr="00C037C2" w:rsidRDefault="00171379" w:rsidP="00171379">
      <w:pPr>
        <w:pStyle w:val="Heading3"/>
      </w:pPr>
      <w:bookmarkStart w:id="10920" w:name="_Toc469498955"/>
      <w:ins w:id="10921" w:author="Patel, Rinkesh" w:date="2016-09-21T17:26:00Z">
        <w:r w:rsidRPr="00C037C2">
          <w:t>EIP_</w:t>
        </w:r>
      </w:ins>
      <w:ins w:id="10922" w:author="Lakshmi Kannan" w:date="2016-12-14T13:37:00Z">
        <w:r w:rsidR="00D93FDE" w:rsidDel="00D93FDE">
          <w:t xml:space="preserve"> </w:t>
        </w:r>
      </w:ins>
      <w:del w:id="10923" w:author="Lakshmi Kannan" w:date="2016-12-14T13:37:00Z">
        <w:r w:rsidDel="00D93FDE">
          <w:delText>NFS_</w:delText>
        </w:r>
      </w:del>
      <w:r>
        <w:t>MIGRATION_TRACKING</w:t>
      </w:r>
      <w:r w:rsidR="000C035F">
        <w:t>_ARCH</w:t>
      </w:r>
      <w:r>
        <w:t xml:space="preserve"> </w:t>
      </w:r>
      <w:ins w:id="10924" w:author="Patel, Rinkesh" w:date="2016-09-21T16:41:00Z">
        <w:r w:rsidRPr="00C037C2">
          <w:t>(</w:t>
        </w:r>
      </w:ins>
      <w:r>
        <w:t xml:space="preserve">Production: </w:t>
      </w:r>
      <w:ins w:id="10925" w:author="Patel, Rinkesh" w:date="2016-09-21T16:45:00Z">
        <w:r w:rsidRPr="00C037C2">
          <w:rPr>
            <w:color w:val="FF0000"/>
          </w:rPr>
          <w:t>EIP_ADM schema</w:t>
        </w:r>
      </w:ins>
      <w:ins w:id="10926" w:author="Patel, Rinkesh" w:date="2016-09-21T16:41:00Z">
        <w:r w:rsidRPr="00C037C2">
          <w:t>)</w:t>
        </w:r>
      </w:ins>
      <w:bookmarkEnd w:id="10920"/>
    </w:p>
    <w:p w14:paraId="20B95494" w14:textId="1D5E0E28" w:rsidR="00171379" w:rsidRDefault="00171379" w:rsidP="00527485">
      <w:r w:rsidRPr="00C037C2">
        <w:rPr>
          <w:b/>
        </w:rPr>
        <w:t>Usage</w:t>
      </w:r>
      <w:r w:rsidRPr="00C037C2">
        <w:t xml:space="preserve">: </w:t>
      </w:r>
      <w:r>
        <w:t xml:space="preserve">Table to hold the Migration batch process </w:t>
      </w:r>
      <w:r w:rsidR="00B123EE">
        <w:t xml:space="preserve">archived </w:t>
      </w:r>
      <w:r>
        <w:t>data</w:t>
      </w:r>
    </w:p>
    <w:p w14:paraId="310BDEAB" w14:textId="77777777" w:rsidR="00FA504B" w:rsidRDefault="00FA504B" w:rsidP="00171379"/>
    <w:tbl>
      <w:tblPr>
        <w:tblStyle w:val="TableGrid"/>
        <w:tblW w:w="5306" w:type="pct"/>
        <w:tblLook w:val="04A0" w:firstRow="1" w:lastRow="0" w:firstColumn="1" w:lastColumn="0" w:noHBand="0" w:noVBand="1"/>
      </w:tblPr>
      <w:tblGrid>
        <w:gridCol w:w="3201"/>
        <w:gridCol w:w="1837"/>
        <w:gridCol w:w="948"/>
        <w:gridCol w:w="3998"/>
        <w:gridCol w:w="1466"/>
      </w:tblGrid>
      <w:tr w:rsidR="00657EF6" w:rsidRPr="00C037C2" w14:paraId="36EAF3EC" w14:textId="2AC249BE" w:rsidTr="002235CE">
        <w:tc>
          <w:tcPr>
            <w:tcW w:w="1398" w:type="pct"/>
          </w:tcPr>
          <w:p w14:paraId="149B3A94" w14:textId="0AB95B15" w:rsidR="00657EF6" w:rsidRPr="00C037C2" w:rsidRDefault="00657EF6" w:rsidP="00657EF6">
            <w:pPr>
              <w:rPr>
                <w:rFonts w:asciiTheme="minorHAnsi" w:hAnsiTheme="minorHAnsi"/>
                <w:sz w:val="20"/>
              </w:rPr>
            </w:pPr>
            <w:r w:rsidRPr="00C037C2">
              <w:rPr>
                <w:rFonts w:asciiTheme="minorHAnsi" w:hAnsiTheme="minorHAnsi"/>
                <w:sz w:val="20"/>
              </w:rPr>
              <w:t>Column Name</w:t>
            </w:r>
          </w:p>
        </w:tc>
        <w:tc>
          <w:tcPr>
            <w:tcW w:w="802" w:type="pct"/>
          </w:tcPr>
          <w:p w14:paraId="2222F63E" w14:textId="70B4FD04" w:rsidR="00657EF6" w:rsidRPr="00C037C2" w:rsidRDefault="00657EF6" w:rsidP="00657EF6">
            <w:pPr>
              <w:rPr>
                <w:rFonts w:asciiTheme="minorHAnsi" w:hAnsiTheme="minorHAnsi"/>
                <w:sz w:val="20"/>
              </w:rPr>
            </w:pPr>
            <w:r w:rsidRPr="00C037C2">
              <w:rPr>
                <w:rFonts w:asciiTheme="minorHAnsi" w:hAnsiTheme="minorHAnsi"/>
                <w:sz w:val="20"/>
              </w:rPr>
              <w:t>Datatype</w:t>
            </w:r>
          </w:p>
        </w:tc>
        <w:tc>
          <w:tcPr>
            <w:tcW w:w="414" w:type="pct"/>
          </w:tcPr>
          <w:p w14:paraId="324D5E06" w14:textId="5109D74C" w:rsidR="00657EF6" w:rsidRPr="00C037C2" w:rsidRDefault="00657EF6" w:rsidP="00657EF6">
            <w:pPr>
              <w:rPr>
                <w:rFonts w:asciiTheme="minorHAnsi" w:hAnsiTheme="minorHAnsi"/>
                <w:sz w:val="20"/>
              </w:rPr>
            </w:pPr>
            <w:r w:rsidRPr="00C037C2">
              <w:rPr>
                <w:rFonts w:asciiTheme="minorHAnsi" w:hAnsiTheme="minorHAnsi"/>
                <w:sz w:val="20"/>
              </w:rPr>
              <w:t>Nullable</w:t>
            </w:r>
          </w:p>
        </w:tc>
        <w:tc>
          <w:tcPr>
            <w:tcW w:w="1746" w:type="pct"/>
          </w:tcPr>
          <w:p w14:paraId="5D1CDA2E" w14:textId="5C6E82EB" w:rsidR="00657EF6" w:rsidRPr="00C037C2" w:rsidRDefault="00657EF6" w:rsidP="00657EF6">
            <w:pPr>
              <w:rPr>
                <w:rFonts w:asciiTheme="minorHAnsi" w:hAnsiTheme="minorHAnsi"/>
                <w:sz w:val="20"/>
              </w:rPr>
            </w:pPr>
            <w:r w:rsidRPr="00C037C2">
              <w:rPr>
                <w:rFonts w:asciiTheme="minorHAnsi" w:hAnsiTheme="minorHAnsi"/>
                <w:sz w:val="20"/>
              </w:rPr>
              <w:t>Comments</w:t>
            </w:r>
          </w:p>
        </w:tc>
        <w:tc>
          <w:tcPr>
            <w:tcW w:w="640" w:type="pct"/>
          </w:tcPr>
          <w:p w14:paraId="7A93CA13" w14:textId="46927F73" w:rsidR="00657EF6" w:rsidRPr="00C037C2" w:rsidRDefault="00657EF6" w:rsidP="00657EF6">
            <w:pPr>
              <w:rPr>
                <w:rFonts w:asciiTheme="minorHAnsi" w:hAnsiTheme="minorHAnsi"/>
                <w:sz w:val="20"/>
              </w:rPr>
            </w:pPr>
            <w:r>
              <w:rPr>
                <w:rFonts w:asciiTheme="minorHAnsi" w:hAnsiTheme="minorHAnsi"/>
                <w:sz w:val="20"/>
              </w:rPr>
              <w:t>Column Order</w:t>
            </w:r>
          </w:p>
        </w:tc>
      </w:tr>
      <w:tr w:rsidR="00657EF6" w:rsidRPr="00C037C2" w14:paraId="20E0CA1D" w14:textId="12BC22C2" w:rsidTr="002235CE">
        <w:tc>
          <w:tcPr>
            <w:tcW w:w="1398" w:type="pct"/>
          </w:tcPr>
          <w:p w14:paraId="6E9C7D13" w14:textId="3D7A5CC3" w:rsidR="00657EF6" w:rsidRPr="00C037C2" w:rsidRDefault="00657EF6" w:rsidP="00657EF6">
            <w:pPr>
              <w:rPr>
                <w:rFonts w:asciiTheme="minorHAnsi" w:hAnsiTheme="minorHAnsi"/>
                <w:sz w:val="20"/>
              </w:rPr>
            </w:pPr>
            <w:r>
              <w:rPr>
                <w:rFonts w:asciiTheme="minorHAnsi" w:hAnsiTheme="minorHAnsi"/>
                <w:sz w:val="20"/>
              </w:rPr>
              <w:t>ID</w:t>
            </w:r>
          </w:p>
        </w:tc>
        <w:tc>
          <w:tcPr>
            <w:tcW w:w="802" w:type="pct"/>
          </w:tcPr>
          <w:p w14:paraId="047721AA" w14:textId="757BBD81" w:rsidR="00657EF6" w:rsidRPr="00C037C2" w:rsidRDefault="00657EF6" w:rsidP="00657EF6">
            <w:pPr>
              <w:rPr>
                <w:rFonts w:asciiTheme="minorHAnsi" w:hAnsiTheme="minorHAnsi"/>
                <w:sz w:val="20"/>
              </w:rPr>
            </w:pPr>
            <w:r>
              <w:rPr>
                <w:rFonts w:asciiTheme="minorHAnsi" w:hAnsiTheme="minorHAnsi"/>
                <w:sz w:val="20"/>
              </w:rPr>
              <w:t>NUMBER(38)</w:t>
            </w:r>
          </w:p>
        </w:tc>
        <w:tc>
          <w:tcPr>
            <w:tcW w:w="414" w:type="pct"/>
          </w:tcPr>
          <w:p w14:paraId="69532FA0" w14:textId="5AFD87E0" w:rsidR="00657EF6" w:rsidRPr="00C037C2" w:rsidRDefault="00657EF6" w:rsidP="00657EF6">
            <w:pPr>
              <w:rPr>
                <w:rFonts w:asciiTheme="minorHAnsi" w:hAnsiTheme="minorHAnsi"/>
                <w:sz w:val="20"/>
              </w:rPr>
            </w:pPr>
            <w:r>
              <w:rPr>
                <w:rFonts w:asciiTheme="minorHAnsi" w:hAnsiTheme="minorHAnsi"/>
                <w:sz w:val="20"/>
              </w:rPr>
              <w:t>N</w:t>
            </w:r>
          </w:p>
        </w:tc>
        <w:tc>
          <w:tcPr>
            <w:tcW w:w="1746" w:type="pct"/>
          </w:tcPr>
          <w:p w14:paraId="37570828" w14:textId="35BECB74" w:rsidR="00657EF6" w:rsidRPr="00C037C2" w:rsidRDefault="00657EF6" w:rsidP="00657EF6">
            <w:pPr>
              <w:rPr>
                <w:rFonts w:asciiTheme="minorHAnsi" w:hAnsiTheme="minorHAnsi"/>
                <w:sz w:val="20"/>
              </w:rPr>
            </w:pPr>
            <w:r>
              <w:rPr>
                <w:rFonts w:asciiTheme="minorHAnsi" w:hAnsiTheme="minorHAnsi"/>
                <w:sz w:val="20"/>
              </w:rPr>
              <w:t xml:space="preserve">PK </w:t>
            </w:r>
          </w:p>
        </w:tc>
        <w:tc>
          <w:tcPr>
            <w:tcW w:w="640" w:type="pct"/>
          </w:tcPr>
          <w:p w14:paraId="568E16A9" w14:textId="768AD61E" w:rsidR="00657EF6" w:rsidRDefault="00657EF6" w:rsidP="00657EF6">
            <w:pPr>
              <w:rPr>
                <w:rFonts w:asciiTheme="minorHAnsi" w:hAnsiTheme="minorHAnsi"/>
                <w:sz w:val="20"/>
              </w:rPr>
            </w:pPr>
            <w:r>
              <w:rPr>
                <w:rFonts w:asciiTheme="minorHAnsi" w:hAnsiTheme="minorHAnsi"/>
                <w:sz w:val="20"/>
              </w:rPr>
              <w:t>1</w:t>
            </w:r>
          </w:p>
        </w:tc>
      </w:tr>
      <w:tr w:rsidR="00657EF6" w:rsidRPr="00C037C2" w14:paraId="7E398A87" w14:textId="2408355A" w:rsidTr="002235CE">
        <w:tc>
          <w:tcPr>
            <w:tcW w:w="1398" w:type="pct"/>
          </w:tcPr>
          <w:p w14:paraId="6AB67D5E" w14:textId="46B31B47" w:rsidR="00657EF6" w:rsidRDefault="00657EF6" w:rsidP="00657EF6">
            <w:pPr>
              <w:rPr>
                <w:rFonts w:asciiTheme="minorHAnsi" w:hAnsiTheme="minorHAnsi"/>
                <w:sz w:val="20"/>
              </w:rPr>
            </w:pPr>
            <w:r>
              <w:rPr>
                <w:rFonts w:asciiTheme="minorHAnsi" w:hAnsiTheme="minorHAnsi"/>
                <w:sz w:val="20"/>
              </w:rPr>
              <w:t>EVENT_TYPE</w:t>
            </w:r>
          </w:p>
        </w:tc>
        <w:tc>
          <w:tcPr>
            <w:tcW w:w="802" w:type="pct"/>
          </w:tcPr>
          <w:p w14:paraId="75F4803F" w14:textId="524C0EB4" w:rsidR="00657EF6" w:rsidRDefault="00657EF6" w:rsidP="00657EF6">
            <w:pPr>
              <w:rPr>
                <w:rFonts w:asciiTheme="minorHAnsi" w:hAnsiTheme="minorHAnsi"/>
                <w:sz w:val="20"/>
              </w:rPr>
            </w:pPr>
            <w:r w:rsidRPr="00BF45DF">
              <w:rPr>
                <w:rFonts w:asciiTheme="minorHAnsi" w:hAnsiTheme="minorHAnsi"/>
                <w:sz w:val="20"/>
              </w:rPr>
              <w:t>VARCHAR2(50)</w:t>
            </w:r>
          </w:p>
        </w:tc>
        <w:tc>
          <w:tcPr>
            <w:tcW w:w="414" w:type="pct"/>
          </w:tcPr>
          <w:p w14:paraId="3FE8EFD1" w14:textId="18CF63E4" w:rsidR="00657EF6" w:rsidRDefault="00657EF6" w:rsidP="00657EF6">
            <w:pPr>
              <w:rPr>
                <w:rFonts w:asciiTheme="minorHAnsi" w:hAnsiTheme="minorHAnsi"/>
                <w:sz w:val="20"/>
              </w:rPr>
            </w:pPr>
            <w:r w:rsidRPr="00BF45DF">
              <w:rPr>
                <w:rFonts w:asciiTheme="minorHAnsi" w:hAnsiTheme="minorHAnsi"/>
                <w:sz w:val="20"/>
              </w:rPr>
              <w:t>N</w:t>
            </w:r>
          </w:p>
        </w:tc>
        <w:tc>
          <w:tcPr>
            <w:tcW w:w="1746" w:type="pct"/>
          </w:tcPr>
          <w:p w14:paraId="6644F360" w14:textId="66E1A1C5" w:rsidR="00657EF6" w:rsidRDefault="00657EF6" w:rsidP="00657EF6">
            <w:pPr>
              <w:rPr>
                <w:rFonts w:asciiTheme="minorHAnsi" w:hAnsiTheme="minorHAnsi"/>
                <w:sz w:val="20"/>
              </w:rPr>
            </w:pPr>
            <w:r>
              <w:rPr>
                <w:rFonts w:asciiTheme="minorHAnsi" w:hAnsiTheme="minorHAnsi"/>
                <w:sz w:val="20"/>
              </w:rPr>
              <w:t>LOCK, UNLOCK, CLOSE</w:t>
            </w:r>
          </w:p>
        </w:tc>
        <w:tc>
          <w:tcPr>
            <w:tcW w:w="640" w:type="pct"/>
          </w:tcPr>
          <w:p w14:paraId="69F37D02" w14:textId="3FCFDA3C" w:rsidR="00657EF6" w:rsidRDefault="00657EF6" w:rsidP="00657EF6">
            <w:pPr>
              <w:rPr>
                <w:rFonts w:asciiTheme="minorHAnsi" w:hAnsiTheme="minorHAnsi"/>
                <w:sz w:val="20"/>
              </w:rPr>
            </w:pPr>
            <w:r>
              <w:rPr>
                <w:rFonts w:asciiTheme="minorHAnsi" w:hAnsiTheme="minorHAnsi"/>
                <w:sz w:val="20"/>
              </w:rPr>
              <w:t>2</w:t>
            </w:r>
          </w:p>
        </w:tc>
      </w:tr>
      <w:tr w:rsidR="00657EF6" w:rsidRPr="00C037C2" w14:paraId="34180E32" w14:textId="3D0FA239" w:rsidTr="002235CE">
        <w:tc>
          <w:tcPr>
            <w:tcW w:w="1398" w:type="pct"/>
          </w:tcPr>
          <w:p w14:paraId="00846963" w14:textId="6D90DFCF" w:rsidR="00657EF6" w:rsidRDefault="00D93FDE" w:rsidP="00657EF6">
            <w:pPr>
              <w:rPr>
                <w:rFonts w:asciiTheme="minorHAnsi" w:hAnsiTheme="minorHAnsi"/>
                <w:sz w:val="20"/>
              </w:rPr>
            </w:pPr>
            <w:ins w:id="10927" w:author="Lakshmi Kannan" w:date="2016-12-14T13:37:00Z">
              <w:r>
                <w:rPr>
                  <w:rFonts w:asciiTheme="minorHAnsi" w:hAnsiTheme="minorHAnsi"/>
                  <w:sz w:val="20"/>
                </w:rPr>
                <w:t>EXTERNAL_</w:t>
              </w:r>
            </w:ins>
            <w:r w:rsidR="00657EF6" w:rsidRPr="00FD3565">
              <w:rPr>
                <w:rFonts w:asciiTheme="minorHAnsi" w:hAnsiTheme="minorHAnsi"/>
                <w:sz w:val="20"/>
              </w:rPr>
              <w:t>GUID</w:t>
            </w:r>
          </w:p>
        </w:tc>
        <w:tc>
          <w:tcPr>
            <w:tcW w:w="802" w:type="pct"/>
          </w:tcPr>
          <w:p w14:paraId="72CBB6AE" w14:textId="0F60A83F" w:rsidR="00657EF6" w:rsidRPr="00BF45DF" w:rsidRDefault="00657EF6" w:rsidP="00657EF6">
            <w:pPr>
              <w:rPr>
                <w:rFonts w:asciiTheme="minorHAnsi" w:hAnsiTheme="minorHAnsi"/>
                <w:sz w:val="20"/>
              </w:rPr>
            </w:pPr>
            <w:commentRangeStart w:id="10928"/>
            <w:r w:rsidRPr="00557430">
              <w:rPr>
                <w:rFonts w:asciiTheme="minorHAnsi" w:hAnsiTheme="minorHAnsi"/>
                <w:sz w:val="20"/>
                <w:highlight w:val="yellow"/>
              </w:rPr>
              <w:t>VARCHAR2(25)</w:t>
            </w:r>
            <w:commentRangeEnd w:id="10928"/>
            <w:r>
              <w:rPr>
                <w:rStyle w:val="CommentReference"/>
              </w:rPr>
              <w:commentReference w:id="10928"/>
            </w:r>
          </w:p>
        </w:tc>
        <w:tc>
          <w:tcPr>
            <w:tcW w:w="414" w:type="pct"/>
          </w:tcPr>
          <w:p w14:paraId="0C2C2880" w14:textId="6FF3EC8F" w:rsidR="00657EF6" w:rsidRPr="00BF45DF" w:rsidRDefault="00657EF6" w:rsidP="00657EF6">
            <w:pPr>
              <w:rPr>
                <w:rFonts w:asciiTheme="minorHAnsi" w:hAnsiTheme="minorHAnsi"/>
                <w:sz w:val="20"/>
              </w:rPr>
            </w:pPr>
            <w:r>
              <w:rPr>
                <w:rFonts w:asciiTheme="minorHAnsi" w:hAnsiTheme="minorHAnsi"/>
                <w:sz w:val="20"/>
              </w:rPr>
              <w:t>N</w:t>
            </w:r>
          </w:p>
        </w:tc>
        <w:tc>
          <w:tcPr>
            <w:tcW w:w="1746" w:type="pct"/>
          </w:tcPr>
          <w:p w14:paraId="151A7C1D" w14:textId="214D1BA4" w:rsidR="00657EF6" w:rsidRDefault="00657EF6" w:rsidP="00657EF6">
            <w:pPr>
              <w:rPr>
                <w:rFonts w:asciiTheme="minorHAnsi" w:hAnsiTheme="minorHAnsi"/>
                <w:sz w:val="20"/>
              </w:rPr>
            </w:pPr>
            <w:r>
              <w:rPr>
                <w:rFonts w:asciiTheme="minorHAnsi" w:hAnsiTheme="minorHAnsi"/>
                <w:sz w:val="20"/>
              </w:rPr>
              <w:t>Batch Correlation ID/GUID from EMMT</w:t>
            </w:r>
          </w:p>
        </w:tc>
        <w:tc>
          <w:tcPr>
            <w:tcW w:w="640" w:type="pct"/>
          </w:tcPr>
          <w:p w14:paraId="1BCF3F26" w14:textId="39A2517B" w:rsidR="00657EF6" w:rsidRDefault="00657EF6" w:rsidP="00657EF6">
            <w:pPr>
              <w:rPr>
                <w:rFonts w:asciiTheme="minorHAnsi" w:hAnsiTheme="minorHAnsi"/>
                <w:sz w:val="20"/>
              </w:rPr>
            </w:pPr>
            <w:r>
              <w:rPr>
                <w:rFonts w:asciiTheme="minorHAnsi" w:hAnsiTheme="minorHAnsi"/>
                <w:sz w:val="20"/>
              </w:rPr>
              <w:t>3</w:t>
            </w:r>
          </w:p>
        </w:tc>
      </w:tr>
      <w:tr w:rsidR="00657EF6" w:rsidRPr="00C037C2" w14:paraId="5202270A" w14:textId="78B6517E" w:rsidTr="002235CE">
        <w:trPr>
          <w:ins w:id="10929" w:author="Patel, Rinkesh" w:date="2016-09-21T16:41:00Z"/>
        </w:trPr>
        <w:tc>
          <w:tcPr>
            <w:tcW w:w="1398" w:type="pct"/>
          </w:tcPr>
          <w:p w14:paraId="19E56DB5" w14:textId="1D6CFE60" w:rsidR="00657EF6" w:rsidRPr="00646D69" w:rsidRDefault="00657EF6" w:rsidP="00657EF6">
            <w:pPr>
              <w:rPr>
                <w:ins w:id="10930" w:author="Patel, Rinkesh" w:date="2016-09-21T16:41:00Z"/>
                <w:rFonts w:asciiTheme="minorHAnsi" w:hAnsiTheme="minorHAnsi"/>
                <w:sz w:val="20"/>
              </w:rPr>
            </w:pPr>
            <w:r w:rsidRPr="00646D69">
              <w:rPr>
                <w:rFonts w:asciiTheme="minorHAnsi" w:hAnsiTheme="minorHAnsi"/>
                <w:sz w:val="20"/>
              </w:rPr>
              <w:t>BAN</w:t>
            </w:r>
          </w:p>
        </w:tc>
        <w:tc>
          <w:tcPr>
            <w:tcW w:w="802" w:type="pct"/>
          </w:tcPr>
          <w:p w14:paraId="11AE6E8E" w14:textId="0DEFB321" w:rsidR="00657EF6" w:rsidRPr="00646D69" w:rsidRDefault="00657EF6" w:rsidP="00657EF6">
            <w:pPr>
              <w:rPr>
                <w:ins w:id="10931" w:author="Patel, Rinkesh" w:date="2016-09-21T16:41:00Z"/>
                <w:rFonts w:asciiTheme="minorHAnsi" w:hAnsiTheme="minorHAnsi"/>
                <w:sz w:val="20"/>
              </w:rPr>
            </w:pPr>
            <w:r w:rsidRPr="00646D69">
              <w:rPr>
                <w:rFonts w:asciiTheme="minorHAnsi" w:hAnsiTheme="minorHAnsi"/>
                <w:sz w:val="20"/>
              </w:rPr>
              <w:t>VARCHAR2(9)</w:t>
            </w:r>
          </w:p>
        </w:tc>
        <w:tc>
          <w:tcPr>
            <w:tcW w:w="414" w:type="pct"/>
          </w:tcPr>
          <w:p w14:paraId="6BD40118" w14:textId="043DA475" w:rsidR="00657EF6" w:rsidRPr="00646D69" w:rsidRDefault="00657EF6" w:rsidP="00657EF6">
            <w:pPr>
              <w:rPr>
                <w:ins w:id="10932" w:author="Patel, Rinkesh" w:date="2016-09-21T16:41:00Z"/>
                <w:rFonts w:asciiTheme="minorHAnsi" w:hAnsiTheme="minorHAnsi"/>
                <w:sz w:val="20"/>
              </w:rPr>
            </w:pPr>
            <w:ins w:id="10933" w:author="Patel, Rinkesh" w:date="2016-09-21T16:41:00Z">
              <w:r w:rsidRPr="00646D69">
                <w:rPr>
                  <w:rFonts w:asciiTheme="minorHAnsi" w:hAnsiTheme="minorHAnsi"/>
                  <w:sz w:val="20"/>
                </w:rPr>
                <w:t>N</w:t>
              </w:r>
            </w:ins>
          </w:p>
        </w:tc>
        <w:tc>
          <w:tcPr>
            <w:tcW w:w="1746" w:type="pct"/>
          </w:tcPr>
          <w:p w14:paraId="3F3AE8CF" w14:textId="2601CF7E" w:rsidR="00657EF6" w:rsidRPr="00646D69" w:rsidRDefault="00657EF6" w:rsidP="00657EF6">
            <w:pPr>
              <w:rPr>
                <w:ins w:id="10934" w:author="Patel, Rinkesh" w:date="2016-09-21T16:41:00Z"/>
                <w:rFonts w:asciiTheme="minorHAnsi" w:hAnsiTheme="minorHAnsi"/>
                <w:sz w:val="20"/>
              </w:rPr>
            </w:pPr>
            <w:r w:rsidRPr="00646D69">
              <w:rPr>
                <w:rFonts w:asciiTheme="minorHAnsi" w:hAnsiTheme="minorHAnsi"/>
                <w:sz w:val="20"/>
              </w:rPr>
              <w:t xml:space="preserve">BAN </w:t>
            </w:r>
          </w:p>
        </w:tc>
        <w:tc>
          <w:tcPr>
            <w:tcW w:w="640" w:type="pct"/>
          </w:tcPr>
          <w:p w14:paraId="056153ED" w14:textId="4824E04C" w:rsidR="00657EF6" w:rsidRPr="00646D69" w:rsidRDefault="00657EF6" w:rsidP="00657EF6">
            <w:pPr>
              <w:rPr>
                <w:rFonts w:asciiTheme="minorHAnsi" w:hAnsiTheme="minorHAnsi"/>
                <w:sz w:val="20"/>
              </w:rPr>
            </w:pPr>
            <w:r>
              <w:rPr>
                <w:rFonts w:asciiTheme="minorHAnsi" w:hAnsiTheme="minorHAnsi"/>
                <w:sz w:val="20"/>
              </w:rPr>
              <w:t>4</w:t>
            </w:r>
          </w:p>
        </w:tc>
      </w:tr>
      <w:tr w:rsidR="00657EF6" w:rsidRPr="00C037C2" w14:paraId="70D17143" w14:textId="01DD5609" w:rsidTr="002235CE">
        <w:tc>
          <w:tcPr>
            <w:tcW w:w="1398" w:type="pct"/>
          </w:tcPr>
          <w:p w14:paraId="37A07C4E" w14:textId="07FDF118" w:rsidR="00657EF6" w:rsidRPr="00646D69" w:rsidRDefault="00657EF6" w:rsidP="00657EF6">
            <w:pPr>
              <w:rPr>
                <w:rFonts w:asciiTheme="minorHAnsi" w:hAnsiTheme="minorHAnsi"/>
                <w:sz w:val="20"/>
              </w:rPr>
            </w:pPr>
            <w:r w:rsidRPr="00646D69">
              <w:rPr>
                <w:rFonts w:asciiTheme="minorHAnsi" w:hAnsiTheme="minorHAnsi"/>
                <w:sz w:val="20"/>
              </w:rPr>
              <w:t>INSTALLMENT_PLAN_ID</w:t>
            </w:r>
          </w:p>
        </w:tc>
        <w:tc>
          <w:tcPr>
            <w:tcW w:w="802" w:type="pct"/>
          </w:tcPr>
          <w:p w14:paraId="22CD95BA" w14:textId="6C439D13" w:rsidR="00657EF6" w:rsidRPr="00646D69" w:rsidRDefault="00657EF6" w:rsidP="00657EF6">
            <w:pPr>
              <w:rPr>
                <w:rFonts w:asciiTheme="minorHAnsi" w:hAnsiTheme="minorHAnsi"/>
                <w:sz w:val="20"/>
              </w:rPr>
            </w:pPr>
            <w:r w:rsidRPr="00646D69">
              <w:rPr>
                <w:rFonts w:asciiTheme="minorHAnsi" w:hAnsiTheme="minorHAnsi"/>
                <w:sz w:val="20"/>
              </w:rPr>
              <w:t>VARCHAR2(46)</w:t>
            </w:r>
          </w:p>
        </w:tc>
        <w:tc>
          <w:tcPr>
            <w:tcW w:w="414" w:type="pct"/>
          </w:tcPr>
          <w:p w14:paraId="43F5CECC" w14:textId="566755D1" w:rsidR="00657EF6" w:rsidRPr="00646D69" w:rsidRDefault="00657EF6" w:rsidP="00657EF6">
            <w:pPr>
              <w:rPr>
                <w:rFonts w:asciiTheme="minorHAnsi" w:hAnsiTheme="minorHAnsi"/>
                <w:sz w:val="20"/>
              </w:rPr>
            </w:pPr>
            <w:r w:rsidRPr="00646D69">
              <w:rPr>
                <w:rFonts w:asciiTheme="minorHAnsi" w:hAnsiTheme="minorHAnsi"/>
                <w:sz w:val="20"/>
              </w:rPr>
              <w:t>N</w:t>
            </w:r>
          </w:p>
        </w:tc>
        <w:tc>
          <w:tcPr>
            <w:tcW w:w="1746" w:type="pct"/>
          </w:tcPr>
          <w:p w14:paraId="480B33DD" w14:textId="1640B872" w:rsidR="00657EF6" w:rsidRPr="00646D69" w:rsidRDefault="00657EF6" w:rsidP="00657EF6">
            <w:pPr>
              <w:rPr>
                <w:rFonts w:asciiTheme="minorHAnsi" w:hAnsiTheme="minorHAnsi"/>
                <w:sz w:val="20"/>
              </w:rPr>
            </w:pPr>
            <w:r w:rsidRPr="00646D69">
              <w:rPr>
                <w:rFonts w:asciiTheme="minorHAnsi" w:hAnsiTheme="minorHAnsi"/>
                <w:sz w:val="20"/>
              </w:rPr>
              <w:t>INSTALLMENT_PLAN_ID from plan table</w:t>
            </w:r>
          </w:p>
        </w:tc>
        <w:tc>
          <w:tcPr>
            <w:tcW w:w="640" w:type="pct"/>
          </w:tcPr>
          <w:p w14:paraId="233A4DD2" w14:textId="69701B77" w:rsidR="00657EF6" w:rsidRPr="00646D69" w:rsidRDefault="00657EF6" w:rsidP="00657EF6">
            <w:pPr>
              <w:rPr>
                <w:rFonts w:asciiTheme="minorHAnsi" w:hAnsiTheme="minorHAnsi"/>
                <w:sz w:val="20"/>
              </w:rPr>
            </w:pPr>
            <w:r>
              <w:rPr>
                <w:rFonts w:asciiTheme="minorHAnsi" w:hAnsiTheme="minorHAnsi"/>
                <w:sz w:val="20"/>
              </w:rPr>
              <w:t>5</w:t>
            </w:r>
          </w:p>
        </w:tc>
      </w:tr>
      <w:tr w:rsidR="00657EF6" w:rsidRPr="00C037C2" w14:paraId="61D01C24" w14:textId="0EC82DC3" w:rsidTr="002235CE">
        <w:tc>
          <w:tcPr>
            <w:tcW w:w="1398" w:type="pct"/>
          </w:tcPr>
          <w:p w14:paraId="2DF2F839" w14:textId="35E101AD" w:rsidR="00657EF6" w:rsidRPr="00BF45DF" w:rsidRDefault="00657EF6" w:rsidP="00657EF6">
            <w:pPr>
              <w:rPr>
                <w:rFonts w:asciiTheme="minorHAnsi" w:hAnsiTheme="minorHAnsi"/>
                <w:sz w:val="20"/>
              </w:rPr>
            </w:pPr>
            <w:r w:rsidRPr="00BF45DF">
              <w:rPr>
                <w:rFonts w:asciiTheme="minorHAnsi" w:hAnsiTheme="minorHAnsi"/>
                <w:sz w:val="20"/>
              </w:rPr>
              <w:t>EIP_EQUIPMENT_ID</w:t>
            </w:r>
          </w:p>
        </w:tc>
        <w:tc>
          <w:tcPr>
            <w:tcW w:w="802" w:type="pct"/>
          </w:tcPr>
          <w:p w14:paraId="5D29774D" w14:textId="63726F55" w:rsidR="00657EF6" w:rsidRPr="00BF45DF" w:rsidRDefault="00657EF6" w:rsidP="00657EF6">
            <w:pPr>
              <w:rPr>
                <w:rFonts w:asciiTheme="minorHAnsi" w:hAnsiTheme="minorHAnsi"/>
                <w:sz w:val="20"/>
              </w:rPr>
            </w:pPr>
            <w:r w:rsidRPr="00310FCB">
              <w:rPr>
                <w:rFonts w:asciiTheme="minorHAnsi" w:hAnsiTheme="minorHAnsi"/>
                <w:sz w:val="20"/>
              </w:rPr>
              <w:t>NUMBER(38)</w:t>
            </w:r>
          </w:p>
        </w:tc>
        <w:tc>
          <w:tcPr>
            <w:tcW w:w="414" w:type="pct"/>
          </w:tcPr>
          <w:p w14:paraId="1AD2A196" w14:textId="24D1237F" w:rsidR="00657EF6" w:rsidRPr="00BF45DF" w:rsidRDefault="00657EF6" w:rsidP="00657EF6">
            <w:pPr>
              <w:rPr>
                <w:rFonts w:asciiTheme="minorHAnsi" w:hAnsiTheme="minorHAnsi"/>
                <w:sz w:val="20"/>
              </w:rPr>
            </w:pPr>
            <w:r w:rsidRPr="00BF45DF">
              <w:rPr>
                <w:rFonts w:asciiTheme="minorHAnsi" w:hAnsiTheme="minorHAnsi"/>
                <w:sz w:val="20"/>
              </w:rPr>
              <w:t>N</w:t>
            </w:r>
          </w:p>
        </w:tc>
        <w:tc>
          <w:tcPr>
            <w:tcW w:w="1746" w:type="pct"/>
          </w:tcPr>
          <w:p w14:paraId="1D8DBE74" w14:textId="19CEA7CF" w:rsidR="00657EF6" w:rsidRPr="00BF45DF" w:rsidRDefault="00657EF6" w:rsidP="00657EF6">
            <w:pPr>
              <w:rPr>
                <w:rFonts w:asciiTheme="minorHAnsi" w:hAnsiTheme="minorHAnsi"/>
                <w:sz w:val="20"/>
              </w:rPr>
            </w:pPr>
            <w:r w:rsidRPr="00BF45DF">
              <w:rPr>
                <w:rFonts w:asciiTheme="minorHAnsi" w:hAnsiTheme="minorHAnsi"/>
                <w:sz w:val="20"/>
              </w:rPr>
              <w:t>EIP EQUIPMENT Identifier</w:t>
            </w:r>
          </w:p>
        </w:tc>
        <w:tc>
          <w:tcPr>
            <w:tcW w:w="640" w:type="pct"/>
          </w:tcPr>
          <w:p w14:paraId="30904C5C" w14:textId="68994AD7" w:rsidR="00657EF6" w:rsidRPr="00BF45DF" w:rsidRDefault="00657EF6" w:rsidP="00657EF6">
            <w:pPr>
              <w:rPr>
                <w:rFonts w:asciiTheme="minorHAnsi" w:hAnsiTheme="minorHAnsi"/>
                <w:sz w:val="20"/>
              </w:rPr>
            </w:pPr>
            <w:r>
              <w:rPr>
                <w:rFonts w:asciiTheme="minorHAnsi" w:hAnsiTheme="minorHAnsi"/>
                <w:sz w:val="20"/>
              </w:rPr>
              <w:t>6</w:t>
            </w:r>
          </w:p>
        </w:tc>
      </w:tr>
      <w:tr w:rsidR="00657EF6" w:rsidRPr="00C037C2" w14:paraId="4647FDC6" w14:textId="2ACE39F1" w:rsidTr="002235CE">
        <w:tc>
          <w:tcPr>
            <w:tcW w:w="1398" w:type="pct"/>
          </w:tcPr>
          <w:p w14:paraId="07D46D2B" w14:textId="302CB8E5" w:rsidR="00657EF6" w:rsidRDefault="00657EF6" w:rsidP="00657EF6">
            <w:pPr>
              <w:rPr>
                <w:rFonts w:asciiTheme="minorHAnsi" w:hAnsiTheme="minorHAnsi"/>
                <w:sz w:val="20"/>
              </w:rPr>
            </w:pPr>
            <w:r>
              <w:rPr>
                <w:rFonts w:asciiTheme="minorHAnsi" w:hAnsiTheme="minorHAnsi"/>
                <w:sz w:val="20"/>
              </w:rPr>
              <w:t>PROCESSED_INDICATOR</w:t>
            </w:r>
          </w:p>
        </w:tc>
        <w:tc>
          <w:tcPr>
            <w:tcW w:w="802" w:type="pct"/>
          </w:tcPr>
          <w:p w14:paraId="7B6CC729" w14:textId="16BB874B" w:rsidR="00657EF6" w:rsidRPr="00BF45DF" w:rsidRDefault="00657EF6" w:rsidP="00657EF6">
            <w:pPr>
              <w:rPr>
                <w:rFonts w:asciiTheme="minorHAnsi" w:hAnsiTheme="minorHAnsi"/>
                <w:sz w:val="20"/>
              </w:rPr>
            </w:pPr>
            <w:r>
              <w:rPr>
                <w:rFonts w:asciiTheme="minorHAnsi" w:hAnsiTheme="minorHAnsi"/>
                <w:sz w:val="20"/>
              </w:rPr>
              <w:t>CHAR1(BYTE)</w:t>
            </w:r>
          </w:p>
        </w:tc>
        <w:tc>
          <w:tcPr>
            <w:tcW w:w="414" w:type="pct"/>
          </w:tcPr>
          <w:p w14:paraId="1721671C" w14:textId="0717A63A" w:rsidR="00657EF6" w:rsidRPr="00BF45DF" w:rsidRDefault="00657EF6" w:rsidP="00657EF6">
            <w:pPr>
              <w:rPr>
                <w:rFonts w:asciiTheme="minorHAnsi" w:hAnsiTheme="minorHAnsi"/>
                <w:sz w:val="20"/>
              </w:rPr>
            </w:pPr>
            <w:r>
              <w:rPr>
                <w:rFonts w:asciiTheme="minorHAnsi" w:hAnsiTheme="minorHAnsi"/>
                <w:sz w:val="20"/>
              </w:rPr>
              <w:t>N</w:t>
            </w:r>
          </w:p>
        </w:tc>
        <w:tc>
          <w:tcPr>
            <w:tcW w:w="1746" w:type="pct"/>
          </w:tcPr>
          <w:p w14:paraId="7DEA4D08" w14:textId="77777777" w:rsidR="00657EF6" w:rsidRDefault="00657EF6" w:rsidP="00657EF6">
            <w:pPr>
              <w:rPr>
                <w:rFonts w:asciiTheme="minorHAnsi" w:hAnsiTheme="minorHAnsi"/>
                <w:sz w:val="20"/>
              </w:rPr>
            </w:pPr>
            <w:r>
              <w:rPr>
                <w:rFonts w:asciiTheme="minorHAnsi" w:hAnsiTheme="minorHAnsi"/>
                <w:sz w:val="20"/>
              </w:rPr>
              <w:t>New records will be logged as R</w:t>
            </w:r>
          </w:p>
          <w:p w14:paraId="209A1FD3" w14:textId="77777777" w:rsidR="00657EF6" w:rsidRDefault="00657EF6" w:rsidP="00657EF6">
            <w:pPr>
              <w:rPr>
                <w:rFonts w:asciiTheme="minorHAnsi" w:hAnsiTheme="minorHAnsi"/>
                <w:sz w:val="20"/>
              </w:rPr>
            </w:pPr>
            <w:r>
              <w:rPr>
                <w:rFonts w:asciiTheme="minorHAnsi" w:hAnsiTheme="minorHAnsi"/>
                <w:sz w:val="20"/>
              </w:rPr>
              <w:t>Successfully processed records will be set to Y</w:t>
            </w:r>
          </w:p>
          <w:p w14:paraId="6AC1DE3B" w14:textId="77777777" w:rsidR="00657EF6" w:rsidRDefault="00657EF6" w:rsidP="00657EF6">
            <w:pPr>
              <w:rPr>
                <w:ins w:id="10935" w:author="Lakshmi Kannan" w:date="2016-12-14T16:45:00Z"/>
                <w:rFonts w:asciiTheme="minorHAnsi" w:hAnsiTheme="minorHAnsi"/>
                <w:sz w:val="20"/>
              </w:rPr>
            </w:pPr>
            <w:r>
              <w:rPr>
                <w:rFonts w:asciiTheme="minorHAnsi" w:hAnsiTheme="minorHAnsi"/>
                <w:sz w:val="20"/>
              </w:rPr>
              <w:t>Un processed records after max retry attempts will be set to N</w:t>
            </w:r>
          </w:p>
          <w:p w14:paraId="2A776343" w14:textId="77777777" w:rsidR="00E847FD" w:rsidRDefault="00E847FD" w:rsidP="00E847FD">
            <w:pPr>
              <w:rPr>
                <w:ins w:id="10936" w:author="Lakshmi Kannan" w:date="2016-12-14T16:45:00Z"/>
                <w:rFonts w:asciiTheme="minorHAnsi" w:hAnsiTheme="minorHAnsi"/>
                <w:sz w:val="20"/>
              </w:rPr>
            </w:pPr>
            <w:ins w:id="10937" w:author="Lakshmi Kannan" w:date="2016-12-14T16:45:00Z">
              <w:r>
                <w:rPr>
                  <w:rFonts w:asciiTheme="minorHAnsi" w:hAnsiTheme="minorHAnsi"/>
                  <w:sz w:val="20"/>
                </w:rPr>
                <w:t>R- ready/retry</w:t>
              </w:r>
            </w:ins>
          </w:p>
          <w:p w14:paraId="4127D569" w14:textId="77777777" w:rsidR="00E847FD" w:rsidRDefault="00E847FD" w:rsidP="00E847FD">
            <w:pPr>
              <w:rPr>
                <w:ins w:id="10938" w:author="Lakshmi Kannan" w:date="2016-12-14T16:45:00Z"/>
                <w:rFonts w:asciiTheme="minorHAnsi" w:hAnsiTheme="minorHAnsi"/>
                <w:sz w:val="20"/>
              </w:rPr>
            </w:pPr>
            <w:ins w:id="10939" w:author="Lakshmi Kannan" w:date="2016-12-14T16:45:00Z">
              <w:r>
                <w:rPr>
                  <w:rFonts w:asciiTheme="minorHAnsi" w:hAnsiTheme="minorHAnsi"/>
                  <w:sz w:val="20"/>
                </w:rPr>
                <w:t>Y-success</w:t>
              </w:r>
            </w:ins>
          </w:p>
          <w:p w14:paraId="5C83C5CC" w14:textId="3032EF58" w:rsidR="00E847FD" w:rsidRDefault="00E847FD" w:rsidP="00E847FD">
            <w:pPr>
              <w:rPr>
                <w:rFonts w:asciiTheme="minorHAnsi" w:hAnsiTheme="minorHAnsi"/>
                <w:sz w:val="20"/>
              </w:rPr>
            </w:pPr>
            <w:ins w:id="10940" w:author="Lakshmi Kannan" w:date="2016-12-14T16:45:00Z">
              <w:r>
                <w:rPr>
                  <w:rFonts w:asciiTheme="minorHAnsi" w:hAnsiTheme="minorHAnsi"/>
                  <w:sz w:val="20"/>
                </w:rPr>
                <w:t>N-failure</w:t>
              </w:r>
            </w:ins>
          </w:p>
        </w:tc>
        <w:tc>
          <w:tcPr>
            <w:tcW w:w="640" w:type="pct"/>
          </w:tcPr>
          <w:p w14:paraId="4491A832" w14:textId="681D00C8" w:rsidR="00657EF6" w:rsidRDefault="00657EF6" w:rsidP="00657EF6">
            <w:pPr>
              <w:rPr>
                <w:rFonts w:asciiTheme="minorHAnsi" w:hAnsiTheme="minorHAnsi"/>
                <w:sz w:val="20"/>
              </w:rPr>
            </w:pPr>
            <w:r>
              <w:rPr>
                <w:rFonts w:asciiTheme="minorHAnsi" w:hAnsiTheme="minorHAnsi"/>
                <w:sz w:val="20"/>
              </w:rPr>
              <w:t>7</w:t>
            </w:r>
          </w:p>
        </w:tc>
      </w:tr>
      <w:tr w:rsidR="00657EF6" w:rsidRPr="00C037C2" w14:paraId="4FA02C46" w14:textId="22EE513F" w:rsidTr="002235CE">
        <w:tc>
          <w:tcPr>
            <w:tcW w:w="1398" w:type="pct"/>
          </w:tcPr>
          <w:p w14:paraId="52DF6687" w14:textId="00A155A5" w:rsidR="00657EF6" w:rsidRDefault="00657EF6" w:rsidP="00657EF6">
            <w:pPr>
              <w:rPr>
                <w:rFonts w:asciiTheme="minorHAnsi" w:hAnsiTheme="minorHAnsi"/>
                <w:sz w:val="20"/>
              </w:rPr>
            </w:pPr>
            <w:r>
              <w:rPr>
                <w:rFonts w:asciiTheme="minorHAnsi" w:hAnsiTheme="minorHAnsi"/>
                <w:sz w:val="20"/>
              </w:rPr>
              <w:t>NUMBER_OF_ ATTEMPTS</w:t>
            </w:r>
          </w:p>
        </w:tc>
        <w:tc>
          <w:tcPr>
            <w:tcW w:w="802" w:type="pct"/>
          </w:tcPr>
          <w:p w14:paraId="5F6D1B76" w14:textId="093C6879" w:rsidR="00657EF6" w:rsidRDefault="00657EF6" w:rsidP="00657EF6">
            <w:pPr>
              <w:rPr>
                <w:rFonts w:asciiTheme="minorHAnsi" w:hAnsiTheme="minorHAnsi"/>
                <w:sz w:val="20"/>
              </w:rPr>
            </w:pPr>
            <w:r>
              <w:rPr>
                <w:rFonts w:asciiTheme="minorHAnsi" w:hAnsiTheme="minorHAnsi"/>
                <w:sz w:val="20"/>
              </w:rPr>
              <w:t>NUMBER(3)</w:t>
            </w:r>
          </w:p>
        </w:tc>
        <w:tc>
          <w:tcPr>
            <w:tcW w:w="414" w:type="pct"/>
          </w:tcPr>
          <w:p w14:paraId="77C37693" w14:textId="7B103263" w:rsidR="00657EF6" w:rsidRDefault="00657EF6" w:rsidP="00657EF6">
            <w:pPr>
              <w:rPr>
                <w:rFonts w:asciiTheme="minorHAnsi" w:hAnsiTheme="minorHAnsi"/>
                <w:sz w:val="20"/>
              </w:rPr>
            </w:pPr>
            <w:r>
              <w:rPr>
                <w:rFonts w:asciiTheme="minorHAnsi" w:hAnsiTheme="minorHAnsi"/>
                <w:sz w:val="20"/>
              </w:rPr>
              <w:t>Y</w:t>
            </w:r>
          </w:p>
        </w:tc>
        <w:tc>
          <w:tcPr>
            <w:tcW w:w="1746" w:type="pct"/>
          </w:tcPr>
          <w:p w14:paraId="799DB777" w14:textId="77777777" w:rsidR="00657EF6" w:rsidRDefault="00657EF6" w:rsidP="00657EF6">
            <w:pPr>
              <w:rPr>
                <w:rFonts w:asciiTheme="minorHAnsi" w:hAnsiTheme="minorHAnsi"/>
                <w:sz w:val="20"/>
              </w:rPr>
            </w:pPr>
            <w:r>
              <w:rPr>
                <w:rFonts w:asciiTheme="minorHAnsi" w:hAnsiTheme="minorHAnsi"/>
                <w:sz w:val="20"/>
              </w:rPr>
              <w:t>Could be 1, 2, 3 or 4. – 3 retry attempts based on configuration</w:t>
            </w:r>
          </w:p>
          <w:p w14:paraId="32945B73" w14:textId="77777777" w:rsidR="00657EF6" w:rsidRDefault="00657EF6" w:rsidP="00657EF6">
            <w:pPr>
              <w:rPr>
                <w:rFonts w:asciiTheme="minorHAnsi" w:hAnsiTheme="minorHAnsi"/>
                <w:sz w:val="20"/>
              </w:rPr>
            </w:pPr>
            <w:r>
              <w:rPr>
                <w:rFonts w:asciiTheme="minorHAnsi" w:hAnsiTheme="minorHAnsi"/>
                <w:sz w:val="20"/>
              </w:rPr>
              <w:t>1 – for the initial attempt</w:t>
            </w:r>
          </w:p>
          <w:p w14:paraId="5E892D6A" w14:textId="00851124" w:rsidR="00657EF6" w:rsidRDefault="00657EF6" w:rsidP="00657EF6">
            <w:pPr>
              <w:rPr>
                <w:rFonts w:asciiTheme="minorHAnsi" w:hAnsiTheme="minorHAnsi"/>
                <w:sz w:val="20"/>
              </w:rPr>
            </w:pPr>
            <w:r>
              <w:rPr>
                <w:rFonts w:asciiTheme="minorHAnsi" w:hAnsiTheme="minorHAnsi"/>
                <w:sz w:val="20"/>
              </w:rPr>
              <w:t>2,3,4 – based on retry attempts</w:t>
            </w:r>
          </w:p>
        </w:tc>
        <w:tc>
          <w:tcPr>
            <w:tcW w:w="640" w:type="pct"/>
          </w:tcPr>
          <w:p w14:paraId="2BAF9184" w14:textId="72C5675B" w:rsidR="00657EF6" w:rsidRDefault="00657EF6" w:rsidP="00657EF6">
            <w:pPr>
              <w:rPr>
                <w:rFonts w:asciiTheme="minorHAnsi" w:hAnsiTheme="minorHAnsi"/>
                <w:sz w:val="20"/>
              </w:rPr>
            </w:pPr>
            <w:r>
              <w:rPr>
                <w:rFonts w:asciiTheme="minorHAnsi" w:hAnsiTheme="minorHAnsi"/>
                <w:sz w:val="20"/>
              </w:rPr>
              <w:t>8</w:t>
            </w:r>
          </w:p>
        </w:tc>
      </w:tr>
      <w:tr w:rsidR="00657EF6" w:rsidRPr="00C037C2" w14:paraId="49F70DC5" w14:textId="096E2E34" w:rsidTr="002235CE">
        <w:tc>
          <w:tcPr>
            <w:tcW w:w="1398" w:type="pct"/>
          </w:tcPr>
          <w:p w14:paraId="4ECF616E" w14:textId="17E145F1" w:rsidR="00657EF6" w:rsidRDefault="00657EF6" w:rsidP="00657EF6">
            <w:pPr>
              <w:rPr>
                <w:rFonts w:asciiTheme="minorHAnsi" w:hAnsiTheme="minorHAnsi"/>
                <w:sz w:val="20"/>
              </w:rPr>
            </w:pPr>
            <w:r>
              <w:rPr>
                <w:rFonts w:asciiTheme="minorHAnsi" w:hAnsiTheme="minorHAnsi"/>
                <w:sz w:val="20"/>
              </w:rPr>
              <w:t>EIP_ERROR_MESSAGE</w:t>
            </w:r>
          </w:p>
        </w:tc>
        <w:tc>
          <w:tcPr>
            <w:tcW w:w="802" w:type="pct"/>
          </w:tcPr>
          <w:p w14:paraId="04D9974D" w14:textId="44FC1F96" w:rsidR="00657EF6" w:rsidRPr="00CC564F" w:rsidRDefault="00657EF6" w:rsidP="00657EF6">
            <w:pPr>
              <w:rPr>
                <w:rFonts w:asciiTheme="minorHAnsi" w:hAnsiTheme="minorHAnsi"/>
                <w:sz w:val="20"/>
              </w:rPr>
            </w:pPr>
            <w:r w:rsidRPr="00CC564F">
              <w:rPr>
                <w:rFonts w:asciiTheme="minorHAnsi" w:hAnsiTheme="minorHAnsi"/>
                <w:sz w:val="20"/>
              </w:rPr>
              <w:t>VARCHAR2(</w:t>
            </w:r>
            <w:r>
              <w:rPr>
                <w:rFonts w:asciiTheme="minorHAnsi" w:hAnsiTheme="minorHAnsi"/>
                <w:sz w:val="20"/>
              </w:rPr>
              <w:t>2000</w:t>
            </w:r>
            <w:r w:rsidRPr="00CC564F">
              <w:rPr>
                <w:rFonts w:asciiTheme="minorHAnsi" w:hAnsiTheme="minorHAnsi"/>
                <w:sz w:val="20"/>
              </w:rPr>
              <w:t>)</w:t>
            </w:r>
          </w:p>
        </w:tc>
        <w:tc>
          <w:tcPr>
            <w:tcW w:w="414" w:type="pct"/>
          </w:tcPr>
          <w:p w14:paraId="2A8E0C63" w14:textId="23E2422E" w:rsidR="00657EF6" w:rsidRDefault="00657EF6" w:rsidP="00657EF6">
            <w:pPr>
              <w:rPr>
                <w:rFonts w:asciiTheme="minorHAnsi" w:hAnsiTheme="minorHAnsi"/>
                <w:sz w:val="20"/>
              </w:rPr>
            </w:pPr>
            <w:r>
              <w:rPr>
                <w:rFonts w:asciiTheme="minorHAnsi" w:hAnsiTheme="minorHAnsi"/>
                <w:sz w:val="20"/>
              </w:rPr>
              <w:t>Y</w:t>
            </w:r>
          </w:p>
        </w:tc>
        <w:tc>
          <w:tcPr>
            <w:tcW w:w="1746" w:type="pct"/>
          </w:tcPr>
          <w:p w14:paraId="267DFA46" w14:textId="541B73D1" w:rsidR="00657EF6" w:rsidRDefault="00657EF6" w:rsidP="00657EF6">
            <w:pPr>
              <w:rPr>
                <w:rFonts w:asciiTheme="minorHAnsi" w:hAnsiTheme="minorHAnsi"/>
                <w:sz w:val="20"/>
              </w:rPr>
            </w:pPr>
            <w:r>
              <w:rPr>
                <w:rFonts w:asciiTheme="minorHAnsi" w:hAnsiTheme="minorHAnsi"/>
                <w:sz w:val="20"/>
              </w:rPr>
              <w:t>EIP Error message for failures</w:t>
            </w:r>
          </w:p>
        </w:tc>
        <w:tc>
          <w:tcPr>
            <w:tcW w:w="640" w:type="pct"/>
          </w:tcPr>
          <w:p w14:paraId="62EF2BAC" w14:textId="2559605D" w:rsidR="00657EF6" w:rsidRDefault="00657EF6" w:rsidP="00657EF6">
            <w:pPr>
              <w:rPr>
                <w:rFonts w:asciiTheme="minorHAnsi" w:hAnsiTheme="minorHAnsi"/>
                <w:sz w:val="20"/>
              </w:rPr>
            </w:pPr>
            <w:r>
              <w:rPr>
                <w:rFonts w:asciiTheme="minorHAnsi" w:hAnsiTheme="minorHAnsi"/>
                <w:sz w:val="20"/>
              </w:rPr>
              <w:t>9</w:t>
            </w:r>
          </w:p>
        </w:tc>
      </w:tr>
      <w:tr w:rsidR="00657EF6" w:rsidRPr="00C037C2" w14:paraId="20CACB18" w14:textId="0C6B5AD3" w:rsidTr="002235CE">
        <w:tc>
          <w:tcPr>
            <w:tcW w:w="1398" w:type="pct"/>
          </w:tcPr>
          <w:p w14:paraId="25D81D34" w14:textId="5C9152FE" w:rsidR="00657EF6" w:rsidRPr="00C037C2" w:rsidRDefault="00657EF6" w:rsidP="00657EF6">
            <w:pPr>
              <w:rPr>
                <w:rFonts w:asciiTheme="minorHAnsi" w:hAnsiTheme="minorHAnsi"/>
                <w:sz w:val="20"/>
              </w:rPr>
            </w:pPr>
            <w:r w:rsidRPr="00C037C2">
              <w:rPr>
                <w:rFonts w:asciiTheme="minorHAnsi" w:hAnsiTheme="minorHAnsi"/>
                <w:sz w:val="20"/>
              </w:rPr>
              <w:t>UPDATED_AT</w:t>
            </w:r>
          </w:p>
        </w:tc>
        <w:tc>
          <w:tcPr>
            <w:tcW w:w="802" w:type="pct"/>
          </w:tcPr>
          <w:p w14:paraId="6EE5172C" w14:textId="35A11826" w:rsidR="00657EF6" w:rsidRPr="00C037C2" w:rsidRDefault="00657EF6" w:rsidP="00657EF6">
            <w:pPr>
              <w:rPr>
                <w:rFonts w:asciiTheme="minorHAnsi" w:hAnsiTheme="minorHAnsi"/>
                <w:sz w:val="20"/>
              </w:rPr>
            </w:pPr>
            <w:r w:rsidRPr="00C037C2">
              <w:rPr>
                <w:rFonts w:asciiTheme="minorHAnsi" w:hAnsiTheme="minorHAnsi"/>
                <w:sz w:val="20"/>
              </w:rPr>
              <w:t>TIMESTAMP</w:t>
            </w:r>
          </w:p>
        </w:tc>
        <w:tc>
          <w:tcPr>
            <w:tcW w:w="414" w:type="pct"/>
          </w:tcPr>
          <w:p w14:paraId="65B6F788" w14:textId="24365CED" w:rsidR="00657EF6" w:rsidRPr="00C037C2" w:rsidRDefault="00657EF6" w:rsidP="00657EF6">
            <w:pPr>
              <w:rPr>
                <w:rFonts w:asciiTheme="minorHAnsi" w:hAnsiTheme="minorHAnsi"/>
                <w:sz w:val="20"/>
              </w:rPr>
            </w:pPr>
            <w:r>
              <w:rPr>
                <w:rFonts w:asciiTheme="minorHAnsi" w:hAnsiTheme="minorHAnsi"/>
                <w:sz w:val="20"/>
              </w:rPr>
              <w:t>Y</w:t>
            </w:r>
          </w:p>
        </w:tc>
        <w:tc>
          <w:tcPr>
            <w:tcW w:w="1746" w:type="pct"/>
          </w:tcPr>
          <w:p w14:paraId="374302AF" w14:textId="59EC4D21" w:rsidR="00657EF6" w:rsidRPr="00C037C2" w:rsidRDefault="00657EF6" w:rsidP="00657EF6">
            <w:pPr>
              <w:rPr>
                <w:rFonts w:asciiTheme="minorHAnsi" w:hAnsiTheme="minorHAnsi"/>
                <w:sz w:val="20"/>
              </w:rPr>
            </w:pPr>
            <w:r w:rsidRPr="00C037C2">
              <w:rPr>
                <w:rFonts w:asciiTheme="minorHAnsi" w:hAnsiTheme="minorHAnsi"/>
                <w:sz w:val="20"/>
              </w:rPr>
              <w:t>Timestamp in which this row as updated</w:t>
            </w:r>
          </w:p>
        </w:tc>
        <w:tc>
          <w:tcPr>
            <w:tcW w:w="640" w:type="pct"/>
          </w:tcPr>
          <w:p w14:paraId="0D88155D" w14:textId="19D8ABA7" w:rsidR="00657EF6" w:rsidRPr="00C037C2" w:rsidRDefault="00657EF6" w:rsidP="00657EF6">
            <w:pPr>
              <w:rPr>
                <w:rFonts w:asciiTheme="minorHAnsi" w:hAnsiTheme="minorHAnsi"/>
                <w:sz w:val="20"/>
              </w:rPr>
            </w:pPr>
            <w:r>
              <w:rPr>
                <w:rFonts w:asciiTheme="minorHAnsi" w:hAnsiTheme="minorHAnsi"/>
                <w:sz w:val="20"/>
              </w:rPr>
              <w:t>10</w:t>
            </w:r>
          </w:p>
        </w:tc>
      </w:tr>
      <w:tr w:rsidR="00657EF6" w:rsidRPr="00C037C2" w14:paraId="6B9FDE09" w14:textId="38A859EA" w:rsidTr="002235CE">
        <w:tc>
          <w:tcPr>
            <w:tcW w:w="1398" w:type="pct"/>
          </w:tcPr>
          <w:p w14:paraId="1EDE1131" w14:textId="68F0E467" w:rsidR="00657EF6" w:rsidRPr="00C037C2" w:rsidRDefault="00657EF6" w:rsidP="00657EF6">
            <w:pPr>
              <w:rPr>
                <w:rFonts w:asciiTheme="minorHAnsi" w:hAnsiTheme="minorHAnsi"/>
                <w:sz w:val="20"/>
              </w:rPr>
            </w:pPr>
            <w:r w:rsidRPr="00C037C2">
              <w:rPr>
                <w:rFonts w:asciiTheme="minorHAnsi" w:hAnsiTheme="minorHAnsi"/>
                <w:sz w:val="20"/>
              </w:rPr>
              <w:t>UPDATED_BY</w:t>
            </w:r>
          </w:p>
        </w:tc>
        <w:tc>
          <w:tcPr>
            <w:tcW w:w="802" w:type="pct"/>
          </w:tcPr>
          <w:p w14:paraId="4846447D" w14:textId="041F96D2" w:rsidR="00657EF6" w:rsidRPr="00C037C2" w:rsidRDefault="00657EF6" w:rsidP="00657EF6">
            <w:pPr>
              <w:rPr>
                <w:rFonts w:asciiTheme="minorHAnsi" w:hAnsiTheme="minorHAnsi"/>
                <w:sz w:val="20"/>
              </w:rPr>
            </w:pPr>
            <w:r w:rsidRPr="00C037C2">
              <w:rPr>
                <w:rFonts w:asciiTheme="minorHAnsi" w:hAnsiTheme="minorHAnsi"/>
                <w:sz w:val="20"/>
              </w:rPr>
              <w:t>VARCHAR2(50)</w:t>
            </w:r>
          </w:p>
        </w:tc>
        <w:tc>
          <w:tcPr>
            <w:tcW w:w="414" w:type="pct"/>
          </w:tcPr>
          <w:p w14:paraId="4ABE5862" w14:textId="00989C16" w:rsidR="00657EF6" w:rsidRPr="00C037C2" w:rsidRDefault="00657EF6" w:rsidP="00657EF6">
            <w:pPr>
              <w:rPr>
                <w:rFonts w:asciiTheme="minorHAnsi" w:hAnsiTheme="minorHAnsi"/>
                <w:sz w:val="20"/>
              </w:rPr>
            </w:pPr>
            <w:r>
              <w:rPr>
                <w:rFonts w:asciiTheme="minorHAnsi" w:hAnsiTheme="minorHAnsi"/>
                <w:sz w:val="20"/>
              </w:rPr>
              <w:t>Y</w:t>
            </w:r>
          </w:p>
        </w:tc>
        <w:tc>
          <w:tcPr>
            <w:tcW w:w="1746" w:type="pct"/>
          </w:tcPr>
          <w:p w14:paraId="035193CD" w14:textId="579BA2B2" w:rsidR="00657EF6" w:rsidRPr="00C037C2" w:rsidRDefault="00657EF6" w:rsidP="00657EF6">
            <w:pPr>
              <w:rPr>
                <w:rFonts w:asciiTheme="minorHAnsi" w:hAnsiTheme="minorHAnsi"/>
                <w:sz w:val="20"/>
              </w:rPr>
            </w:pPr>
            <w:r w:rsidRPr="00C037C2">
              <w:rPr>
                <w:rFonts w:asciiTheme="minorHAnsi" w:hAnsiTheme="minorHAnsi"/>
                <w:sz w:val="20"/>
              </w:rPr>
              <w:t>User ID performing activity</w:t>
            </w:r>
          </w:p>
        </w:tc>
        <w:tc>
          <w:tcPr>
            <w:tcW w:w="640" w:type="pct"/>
          </w:tcPr>
          <w:p w14:paraId="2D8E4AA3" w14:textId="66203008" w:rsidR="00657EF6" w:rsidRPr="00C037C2" w:rsidRDefault="00657EF6" w:rsidP="00657EF6">
            <w:pPr>
              <w:rPr>
                <w:rFonts w:asciiTheme="minorHAnsi" w:hAnsiTheme="minorHAnsi"/>
                <w:sz w:val="20"/>
              </w:rPr>
            </w:pPr>
            <w:r>
              <w:rPr>
                <w:rFonts w:asciiTheme="minorHAnsi" w:hAnsiTheme="minorHAnsi"/>
                <w:sz w:val="20"/>
              </w:rPr>
              <w:t>11</w:t>
            </w:r>
          </w:p>
        </w:tc>
      </w:tr>
    </w:tbl>
    <w:p w14:paraId="2F6A1B04" w14:textId="77777777" w:rsidR="00FA504B" w:rsidRPr="00C037C2" w:rsidRDefault="00FA504B" w:rsidP="00171379"/>
    <w:p w14:paraId="7216ABB6" w14:textId="4F625E4F" w:rsidR="00946411" w:rsidRPr="00C037C2" w:rsidRDefault="00946411" w:rsidP="000D75E9">
      <w:pPr>
        <w:pStyle w:val="Heading2"/>
        <w:rPr>
          <w:ins w:id="10941" w:author="Patel, Rinkesh" w:date="2016-09-21T19:24:00Z"/>
        </w:rPr>
      </w:pPr>
      <w:bookmarkStart w:id="10942" w:name="_Toc469498956"/>
      <w:r w:rsidRPr="00C037C2">
        <w:t>Modified Tables</w:t>
      </w:r>
      <w:bookmarkEnd w:id="10942"/>
    </w:p>
    <w:p w14:paraId="1DE197D3" w14:textId="1C4AACEE" w:rsidR="00892B4E" w:rsidRPr="00EF4BB6" w:rsidDel="00892B4E" w:rsidRDefault="00892B4E">
      <w:pPr>
        <w:rPr>
          <w:del w:id="10943" w:author="Patel, Rinkesh" w:date="2016-09-21T19:24:00Z"/>
        </w:rPr>
        <w:pPrChange w:id="10944" w:author="Patel, Rinkesh" w:date="2016-09-21T19:24:00Z">
          <w:pPr>
            <w:pStyle w:val="Heading2"/>
          </w:pPr>
        </w:pPrChange>
      </w:pPr>
      <w:bookmarkStart w:id="10945" w:name="_Toc463004747"/>
      <w:bookmarkStart w:id="10946" w:name="_Toc463029410"/>
      <w:bookmarkStart w:id="10947" w:name="_Toc464056415"/>
      <w:bookmarkStart w:id="10948" w:name="_Toc464729949"/>
      <w:bookmarkStart w:id="10949" w:name="_Toc468182096"/>
      <w:bookmarkStart w:id="10950" w:name="_Toc468183410"/>
      <w:bookmarkStart w:id="10951" w:name="_Toc469408188"/>
      <w:bookmarkStart w:id="10952" w:name="_Toc469494136"/>
      <w:bookmarkStart w:id="10953" w:name="_Toc469498957"/>
      <w:bookmarkEnd w:id="10945"/>
      <w:bookmarkEnd w:id="10946"/>
      <w:bookmarkEnd w:id="10947"/>
      <w:bookmarkEnd w:id="10948"/>
      <w:bookmarkEnd w:id="10949"/>
      <w:bookmarkEnd w:id="10950"/>
      <w:bookmarkEnd w:id="10951"/>
      <w:bookmarkEnd w:id="10952"/>
      <w:bookmarkEnd w:id="10953"/>
    </w:p>
    <w:p w14:paraId="46E7EB1C" w14:textId="04200B9D" w:rsidR="00B43D58" w:rsidDel="006B3359" w:rsidRDefault="00B43D58" w:rsidP="00B43D58">
      <w:pPr>
        <w:rPr>
          <w:del w:id="10954" w:author="Patel, Rinkesh" w:date="2016-09-23T17:46:00Z"/>
        </w:rPr>
      </w:pPr>
      <w:del w:id="10955" w:author="Patel, Rinkesh" w:date="2016-09-21T19:24:00Z">
        <w:r w:rsidDel="00892B4E">
          <w:rPr>
            <w:b/>
          </w:rPr>
          <w:delText>EIP_ELIGIBILITY</w:delText>
        </w:r>
        <w:r w:rsidDel="00892B4E">
          <w:delText xml:space="preserve"> </w:delText>
        </w:r>
      </w:del>
      <w:bookmarkStart w:id="10956" w:name="_Toc463004748"/>
      <w:bookmarkStart w:id="10957" w:name="_Toc463029411"/>
      <w:bookmarkStart w:id="10958" w:name="_Toc464056416"/>
      <w:bookmarkStart w:id="10959" w:name="_Toc464729950"/>
      <w:bookmarkStart w:id="10960" w:name="_Toc468182097"/>
      <w:bookmarkStart w:id="10961" w:name="_Toc468183411"/>
      <w:bookmarkStart w:id="10962" w:name="_Toc469408189"/>
      <w:bookmarkStart w:id="10963" w:name="_Toc469494137"/>
      <w:bookmarkStart w:id="10964" w:name="_Toc469498958"/>
      <w:bookmarkEnd w:id="10956"/>
      <w:bookmarkEnd w:id="10957"/>
      <w:bookmarkEnd w:id="10958"/>
      <w:bookmarkEnd w:id="10959"/>
      <w:bookmarkEnd w:id="10960"/>
      <w:bookmarkEnd w:id="10961"/>
      <w:bookmarkEnd w:id="10962"/>
      <w:bookmarkEnd w:id="10963"/>
      <w:bookmarkEnd w:id="10964"/>
    </w:p>
    <w:tbl>
      <w:tblPr>
        <w:tblStyle w:val="TableGrid"/>
        <w:tblW w:w="5000" w:type="pct"/>
        <w:tblLook w:val="04A0" w:firstRow="1" w:lastRow="0" w:firstColumn="1" w:lastColumn="0" w:noHBand="0" w:noVBand="1"/>
      </w:tblPr>
      <w:tblGrid>
        <w:gridCol w:w="2479"/>
        <w:gridCol w:w="2399"/>
        <w:gridCol w:w="1108"/>
        <w:gridCol w:w="2402"/>
        <w:gridCol w:w="2402"/>
      </w:tblGrid>
      <w:tr w:rsidR="00B04E92" w:rsidRPr="00B04E92" w:rsidDel="006B3359" w14:paraId="051B3A64" w14:textId="099BEBDC" w:rsidTr="00B04E92">
        <w:trPr>
          <w:del w:id="10965" w:author="Patel, Rinkesh" w:date="2016-09-23T17:46:00Z"/>
        </w:trPr>
        <w:tc>
          <w:tcPr>
            <w:tcW w:w="1164" w:type="pct"/>
          </w:tcPr>
          <w:p w14:paraId="4A336803" w14:textId="2E134432" w:rsidR="00B04E92" w:rsidRPr="00B04E92" w:rsidDel="006B3359" w:rsidRDefault="00B04E92" w:rsidP="002911F9">
            <w:pPr>
              <w:rPr>
                <w:del w:id="10966" w:author="Patel, Rinkesh" w:date="2016-09-23T17:46:00Z"/>
                <w:b/>
              </w:rPr>
            </w:pPr>
            <w:del w:id="10967" w:author="Patel, Rinkesh" w:date="2016-09-23T17:46:00Z">
              <w:r w:rsidRPr="00B04E92" w:rsidDel="006B3359">
                <w:rPr>
                  <w:b/>
                </w:rPr>
                <w:delText>Column Name</w:delText>
              </w:r>
              <w:bookmarkStart w:id="10968" w:name="_Toc463004749"/>
              <w:bookmarkStart w:id="10969" w:name="_Toc463029412"/>
              <w:bookmarkStart w:id="10970" w:name="_Toc464056417"/>
              <w:bookmarkStart w:id="10971" w:name="_Toc464729951"/>
              <w:bookmarkStart w:id="10972" w:name="_Toc468182098"/>
              <w:bookmarkStart w:id="10973" w:name="_Toc468183412"/>
              <w:bookmarkStart w:id="10974" w:name="_Toc469408190"/>
              <w:bookmarkStart w:id="10975" w:name="_Toc469494138"/>
              <w:bookmarkStart w:id="10976" w:name="_Toc469498959"/>
              <w:bookmarkEnd w:id="10968"/>
              <w:bookmarkEnd w:id="10969"/>
              <w:bookmarkEnd w:id="10970"/>
              <w:bookmarkEnd w:id="10971"/>
              <w:bookmarkEnd w:id="10972"/>
              <w:bookmarkEnd w:id="10973"/>
              <w:bookmarkEnd w:id="10974"/>
              <w:bookmarkEnd w:id="10975"/>
              <w:bookmarkEnd w:id="10976"/>
            </w:del>
          </w:p>
        </w:tc>
        <w:tc>
          <w:tcPr>
            <w:tcW w:w="1127" w:type="pct"/>
          </w:tcPr>
          <w:p w14:paraId="312A28F0" w14:textId="1673EF74" w:rsidR="00B04E92" w:rsidRPr="00B04E92" w:rsidDel="006B3359" w:rsidRDefault="00B04E92" w:rsidP="002911F9">
            <w:pPr>
              <w:rPr>
                <w:del w:id="10977" w:author="Patel, Rinkesh" w:date="2016-09-23T17:46:00Z"/>
                <w:b/>
              </w:rPr>
            </w:pPr>
            <w:del w:id="10978" w:author="Patel, Rinkesh" w:date="2016-09-23T17:46:00Z">
              <w:r w:rsidRPr="00B04E92" w:rsidDel="006B3359">
                <w:rPr>
                  <w:b/>
                </w:rPr>
                <w:delText>Datatype</w:delText>
              </w:r>
              <w:bookmarkStart w:id="10979" w:name="_Toc463004750"/>
              <w:bookmarkStart w:id="10980" w:name="_Toc463029413"/>
              <w:bookmarkStart w:id="10981" w:name="_Toc464056418"/>
              <w:bookmarkStart w:id="10982" w:name="_Toc464729952"/>
              <w:bookmarkStart w:id="10983" w:name="_Toc468182099"/>
              <w:bookmarkStart w:id="10984" w:name="_Toc468183413"/>
              <w:bookmarkStart w:id="10985" w:name="_Toc469408191"/>
              <w:bookmarkStart w:id="10986" w:name="_Toc469494139"/>
              <w:bookmarkStart w:id="10987" w:name="_Toc469498960"/>
              <w:bookmarkEnd w:id="10979"/>
              <w:bookmarkEnd w:id="10980"/>
              <w:bookmarkEnd w:id="10981"/>
              <w:bookmarkEnd w:id="10982"/>
              <w:bookmarkEnd w:id="10983"/>
              <w:bookmarkEnd w:id="10984"/>
              <w:bookmarkEnd w:id="10985"/>
              <w:bookmarkEnd w:id="10986"/>
              <w:bookmarkEnd w:id="10987"/>
            </w:del>
          </w:p>
        </w:tc>
        <w:tc>
          <w:tcPr>
            <w:tcW w:w="452" w:type="pct"/>
          </w:tcPr>
          <w:p w14:paraId="39713D9A" w14:textId="7A0AD4A1" w:rsidR="00B04E92" w:rsidRPr="00B04E92" w:rsidDel="006B3359" w:rsidRDefault="00B04E92" w:rsidP="002911F9">
            <w:pPr>
              <w:rPr>
                <w:del w:id="10988" w:author="Patel, Rinkesh" w:date="2016-09-23T17:46:00Z"/>
                <w:b/>
              </w:rPr>
            </w:pPr>
            <w:del w:id="10989" w:author="Patel, Rinkesh" w:date="2016-09-23T17:46:00Z">
              <w:r w:rsidRPr="00B04E92" w:rsidDel="006B3359">
                <w:rPr>
                  <w:b/>
                </w:rPr>
                <w:delText>Nullable</w:delText>
              </w:r>
              <w:bookmarkStart w:id="10990" w:name="_Toc463004751"/>
              <w:bookmarkStart w:id="10991" w:name="_Toc463029414"/>
              <w:bookmarkStart w:id="10992" w:name="_Toc464056419"/>
              <w:bookmarkStart w:id="10993" w:name="_Toc464729953"/>
              <w:bookmarkStart w:id="10994" w:name="_Toc468182100"/>
              <w:bookmarkStart w:id="10995" w:name="_Toc468183414"/>
              <w:bookmarkStart w:id="10996" w:name="_Toc469408192"/>
              <w:bookmarkStart w:id="10997" w:name="_Toc469494140"/>
              <w:bookmarkStart w:id="10998" w:name="_Toc469498961"/>
              <w:bookmarkEnd w:id="10990"/>
              <w:bookmarkEnd w:id="10991"/>
              <w:bookmarkEnd w:id="10992"/>
              <w:bookmarkEnd w:id="10993"/>
              <w:bookmarkEnd w:id="10994"/>
              <w:bookmarkEnd w:id="10995"/>
              <w:bookmarkEnd w:id="10996"/>
              <w:bookmarkEnd w:id="10997"/>
              <w:bookmarkEnd w:id="10998"/>
            </w:del>
          </w:p>
        </w:tc>
        <w:tc>
          <w:tcPr>
            <w:tcW w:w="1128" w:type="pct"/>
          </w:tcPr>
          <w:p w14:paraId="4855228C" w14:textId="77F265D6" w:rsidR="00B04E92" w:rsidRPr="00B04E92" w:rsidDel="006B3359" w:rsidRDefault="00B04E92" w:rsidP="002911F9">
            <w:pPr>
              <w:rPr>
                <w:del w:id="10999" w:author="Patel, Rinkesh" w:date="2016-09-23T17:46:00Z"/>
                <w:b/>
              </w:rPr>
            </w:pPr>
            <w:del w:id="11000" w:author="Patel, Rinkesh" w:date="2016-09-23T17:46:00Z">
              <w:r w:rsidRPr="00B04E92" w:rsidDel="006B3359">
                <w:rPr>
                  <w:b/>
                </w:rPr>
                <w:delText>Constraint</w:delText>
              </w:r>
              <w:bookmarkStart w:id="11001" w:name="_Toc463004752"/>
              <w:bookmarkStart w:id="11002" w:name="_Toc463029415"/>
              <w:bookmarkStart w:id="11003" w:name="_Toc464056420"/>
              <w:bookmarkStart w:id="11004" w:name="_Toc464729954"/>
              <w:bookmarkStart w:id="11005" w:name="_Toc468182101"/>
              <w:bookmarkStart w:id="11006" w:name="_Toc468183415"/>
              <w:bookmarkStart w:id="11007" w:name="_Toc469408193"/>
              <w:bookmarkStart w:id="11008" w:name="_Toc469494141"/>
              <w:bookmarkStart w:id="11009" w:name="_Toc469498962"/>
              <w:bookmarkEnd w:id="11001"/>
              <w:bookmarkEnd w:id="11002"/>
              <w:bookmarkEnd w:id="11003"/>
              <w:bookmarkEnd w:id="11004"/>
              <w:bookmarkEnd w:id="11005"/>
              <w:bookmarkEnd w:id="11006"/>
              <w:bookmarkEnd w:id="11007"/>
              <w:bookmarkEnd w:id="11008"/>
              <w:bookmarkEnd w:id="11009"/>
            </w:del>
          </w:p>
        </w:tc>
        <w:tc>
          <w:tcPr>
            <w:tcW w:w="1128" w:type="pct"/>
          </w:tcPr>
          <w:p w14:paraId="3F934CD0" w14:textId="280CAED5" w:rsidR="00B04E92" w:rsidRPr="00B04E92" w:rsidDel="006B3359" w:rsidRDefault="00B04E92" w:rsidP="002911F9">
            <w:pPr>
              <w:rPr>
                <w:del w:id="11010" w:author="Patel, Rinkesh" w:date="2016-09-23T17:46:00Z"/>
                <w:b/>
              </w:rPr>
            </w:pPr>
            <w:del w:id="11011" w:author="Patel, Rinkesh" w:date="2016-09-23T17:46:00Z">
              <w:r w:rsidRPr="00B04E92" w:rsidDel="006B3359">
                <w:rPr>
                  <w:b/>
                </w:rPr>
                <w:delText>Comments</w:delText>
              </w:r>
              <w:bookmarkStart w:id="11012" w:name="_Toc463004753"/>
              <w:bookmarkStart w:id="11013" w:name="_Toc463029416"/>
              <w:bookmarkStart w:id="11014" w:name="_Toc464056421"/>
              <w:bookmarkStart w:id="11015" w:name="_Toc464729955"/>
              <w:bookmarkStart w:id="11016" w:name="_Toc468182102"/>
              <w:bookmarkStart w:id="11017" w:name="_Toc468183416"/>
              <w:bookmarkStart w:id="11018" w:name="_Toc469408194"/>
              <w:bookmarkStart w:id="11019" w:name="_Toc469494142"/>
              <w:bookmarkStart w:id="11020" w:name="_Toc469498963"/>
              <w:bookmarkEnd w:id="11012"/>
              <w:bookmarkEnd w:id="11013"/>
              <w:bookmarkEnd w:id="11014"/>
              <w:bookmarkEnd w:id="11015"/>
              <w:bookmarkEnd w:id="11016"/>
              <w:bookmarkEnd w:id="11017"/>
              <w:bookmarkEnd w:id="11018"/>
              <w:bookmarkEnd w:id="11019"/>
              <w:bookmarkEnd w:id="11020"/>
            </w:del>
          </w:p>
        </w:tc>
        <w:bookmarkStart w:id="11021" w:name="_Toc463004754"/>
        <w:bookmarkStart w:id="11022" w:name="_Toc463029417"/>
        <w:bookmarkStart w:id="11023" w:name="_Toc464056422"/>
        <w:bookmarkStart w:id="11024" w:name="_Toc464729956"/>
        <w:bookmarkStart w:id="11025" w:name="_Toc468182103"/>
        <w:bookmarkStart w:id="11026" w:name="_Toc468183417"/>
        <w:bookmarkStart w:id="11027" w:name="_Toc469408195"/>
        <w:bookmarkStart w:id="11028" w:name="_Toc469494143"/>
        <w:bookmarkStart w:id="11029" w:name="_Toc469498964"/>
        <w:bookmarkEnd w:id="11021"/>
        <w:bookmarkEnd w:id="11022"/>
        <w:bookmarkEnd w:id="11023"/>
        <w:bookmarkEnd w:id="11024"/>
        <w:bookmarkEnd w:id="11025"/>
        <w:bookmarkEnd w:id="11026"/>
        <w:bookmarkEnd w:id="11027"/>
        <w:bookmarkEnd w:id="11028"/>
        <w:bookmarkEnd w:id="11029"/>
      </w:tr>
      <w:tr w:rsidR="00B04E92" w:rsidDel="006B3359" w14:paraId="46A28DFF" w14:textId="4E5DD92A" w:rsidTr="00B04E92">
        <w:trPr>
          <w:del w:id="11030" w:author="Patel, Rinkesh" w:date="2016-09-23T17:46:00Z"/>
        </w:trPr>
        <w:tc>
          <w:tcPr>
            <w:tcW w:w="1164" w:type="pct"/>
          </w:tcPr>
          <w:p w14:paraId="1D75E048" w14:textId="422A5842" w:rsidR="00B04E92" w:rsidDel="006B3359" w:rsidRDefault="00B04E92" w:rsidP="002911F9">
            <w:pPr>
              <w:rPr>
                <w:del w:id="11031" w:author="Patel, Rinkesh" w:date="2016-09-23T17:46:00Z"/>
              </w:rPr>
            </w:pPr>
            <w:del w:id="11032" w:author="Patel, Rinkesh" w:date="2016-09-23T17:46:00Z">
              <w:r w:rsidDel="006B3359">
                <w:delText>CLUB_ELIGIBILITY</w:delText>
              </w:r>
              <w:bookmarkStart w:id="11033" w:name="_Toc463004755"/>
              <w:bookmarkStart w:id="11034" w:name="_Toc463029418"/>
              <w:bookmarkStart w:id="11035" w:name="_Toc464056423"/>
              <w:bookmarkStart w:id="11036" w:name="_Toc464729957"/>
              <w:bookmarkStart w:id="11037" w:name="_Toc468182104"/>
              <w:bookmarkStart w:id="11038" w:name="_Toc468183418"/>
              <w:bookmarkStart w:id="11039" w:name="_Toc469408196"/>
              <w:bookmarkStart w:id="11040" w:name="_Toc469494144"/>
              <w:bookmarkStart w:id="11041" w:name="_Toc469498965"/>
              <w:bookmarkEnd w:id="11033"/>
              <w:bookmarkEnd w:id="11034"/>
              <w:bookmarkEnd w:id="11035"/>
              <w:bookmarkEnd w:id="11036"/>
              <w:bookmarkEnd w:id="11037"/>
              <w:bookmarkEnd w:id="11038"/>
              <w:bookmarkEnd w:id="11039"/>
              <w:bookmarkEnd w:id="11040"/>
              <w:bookmarkEnd w:id="11041"/>
            </w:del>
          </w:p>
        </w:tc>
        <w:tc>
          <w:tcPr>
            <w:tcW w:w="1127" w:type="pct"/>
          </w:tcPr>
          <w:p w14:paraId="4E29EEB7" w14:textId="2EF378C6" w:rsidR="00B04E92" w:rsidDel="006B3359" w:rsidRDefault="00B04E92" w:rsidP="002911F9">
            <w:pPr>
              <w:rPr>
                <w:del w:id="11042" w:author="Patel, Rinkesh" w:date="2016-09-23T17:46:00Z"/>
              </w:rPr>
            </w:pPr>
            <w:del w:id="11043" w:author="Patel, Rinkesh" w:date="2016-09-23T17:46:00Z">
              <w:r w:rsidDel="006B3359">
                <w:delText xml:space="preserve">CHAR(1) </w:delText>
              </w:r>
              <w:bookmarkStart w:id="11044" w:name="_Toc463004756"/>
              <w:bookmarkStart w:id="11045" w:name="_Toc463029419"/>
              <w:bookmarkStart w:id="11046" w:name="_Toc464056424"/>
              <w:bookmarkStart w:id="11047" w:name="_Toc464729958"/>
              <w:bookmarkStart w:id="11048" w:name="_Toc468182105"/>
              <w:bookmarkStart w:id="11049" w:name="_Toc468183419"/>
              <w:bookmarkStart w:id="11050" w:name="_Toc469408197"/>
              <w:bookmarkStart w:id="11051" w:name="_Toc469494145"/>
              <w:bookmarkStart w:id="11052" w:name="_Toc469498966"/>
              <w:bookmarkEnd w:id="11044"/>
              <w:bookmarkEnd w:id="11045"/>
              <w:bookmarkEnd w:id="11046"/>
              <w:bookmarkEnd w:id="11047"/>
              <w:bookmarkEnd w:id="11048"/>
              <w:bookmarkEnd w:id="11049"/>
              <w:bookmarkEnd w:id="11050"/>
              <w:bookmarkEnd w:id="11051"/>
              <w:bookmarkEnd w:id="11052"/>
            </w:del>
          </w:p>
        </w:tc>
        <w:tc>
          <w:tcPr>
            <w:tcW w:w="452" w:type="pct"/>
          </w:tcPr>
          <w:p w14:paraId="39B7C40A" w14:textId="6CABF0CA" w:rsidR="00B04E92" w:rsidDel="006B3359" w:rsidRDefault="00B04E92" w:rsidP="002911F9">
            <w:pPr>
              <w:rPr>
                <w:del w:id="11053" w:author="Patel, Rinkesh" w:date="2016-09-23T17:46:00Z"/>
              </w:rPr>
            </w:pPr>
            <w:del w:id="11054" w:author="Patel, Rinkesh" w:date="2016-09-23T17:46:00Z">
              <w:r w:rsidDel="006B3359">
                <w:delText>N</w:delText>
              </w:r>
              <w:bookmarkStart w:id="11055" w:name="_Toc463004757"/>
              <w:bookmarkStart w:id="11056" w:name="_Toc463029420"/>
              <w:bookmarkStart w:id="11057" w:name="_Toc464056425"/>
              <w:bookmarkStart w:id="11058" w:name="_Toc464729959"/>
              <w:bookmarkStart w:id="11059" w:name="_Toc468182106"/>
              <w:bookmarkStart w:id="11060" w:name="_Toc468183420"/>
              <w:bookmarkStart w:id="11061" w:name="_Toc469408198"/>
              <w:bookmarkStart w:id="11062" w:name="_Toc469494146"/>
              <w:bookmarkStart w:id="11063" w:name="_Toc469498967"/>
              <w:bookmarkEnd w:id="11055"/>
              <w:bookmarkEnd w:id="11056"/>
              <w:bookmarkEnd w:id="11057"/>
              <w:bookmarkEnd w:id="11058"/>
              <w:bookmarkEnd w:id="11059"/>
              <w:bookmarkEnd w:id="11060"/>
              <w:bookmarkEnd w:id="11061"/>
              <w:bookmarkEnd w:id="11062"/>
              <w:bookmarkEnd w:id="11063"/>
            </w:del>
          </w:p>
        </w:tc>
        <w:tc>
          <w:tcPr>
            <w:tcW w:w="1128" w:type="pct"/>
          </w:tcPr>
          <w:p w14:paraId="59E87A24" w14:textId="1B416B8C" w:rsidR="00B04E92" w:rsidDel="006B3359" w:rsidRDefault="00B04E92" w:rsidP="002911F9">
            <w:pPr>
              <w:rPr>
                <w:del w:id="11064" w:author="Patel, Rinkesh" w:date="2016-09-23T17:46:00Z"/>
              </w:rPr>
            </w:pPr>
            <w:bookmarkStart w:id="11065" w:name="_Toc463004758"/>
            <w:bookmarkStart w:id="11066" w:name="_Toc463029421"/>
            <w:bookmarkStart w:id="11067" w:name="_Toc464056426"/>
            <w:bookmarkStart w:id="11068" w:name="_Toc464729960"/>
            <w:bookmarkStart w:id="11069" w:name="_Toc468182107"/>
            <w:bookmarkStart w:id="11070" w:name="_Toc468183421"/>
            <w:bookmarkStart w:id="11071" w:name="_Toc469408199"/>
            <w:bookmarkStart w:id="11072" w:name="_Toc469494147"/>
            <w:bookmarkStart w:id="11073" w:name="_Toc469498968"/>
            <w:bookmarkEnd w:id="11065"/>
            <w:bookmarkEnd w:id="11066"/>
            <w:bookmarkEnd w:id="11067"/>
            <w:bookmarkEnd w:id="11068"/>
            <w:bookmarkEnd w:id="11069"/>
            <w:bookmarkEnd w:id="11070"/>
            <w:bookmarkEnd w:id="11071"/>
            <w:bookmarkEnd w:id="11072"/>
            <w:bookmarkEnd w:id="11073"/>
          </w:p>
        </w:tc>
        <w:tc>
          <w:tcPr>
            <w:tcW w:w="1128" w:type="pct"/>
          </w:tcPr>
          <w:p w14:paraId="39085287" w14:textId="001B102C" w:rsidR="00B04E92" w:rsidDel="006B3359" w:rsidRDefault="00B04E92" w:rsidP="002911F9">
            <w:pPr>
              <w:rPr>
                <w:del w:id="11074" w:author="Patel, Rinkesh" w:date="2016-09-23T17:46:00Z"/>
              </w:rPr>
            </w:pPr>
            <w:del w:id="11075" w:author="Patel, Rinkesh" w:date="2016-09-23T17:46:00Z">
              <w:r w:rsidDel="006B3359">
                <w:delText>Y – CLUB Eligible</w:delText>
              </w:r>
              <w:bookmarkStart w:id="11076" w:name="_Toc463004759"/>
              <w:bookmarkStart w:id="11077" w:name="_Toc463029422"/>
              <w:bookmarkStart w:id="11078" w:name="_Toc464056427"/>
              <w:bookmarkStart w:id="11079" w:name="_Toc464729961"/>
              <w:bookmarkStart w:id="11080" w:name="_Toc468182108"/>
              <w:bookmarkStart w:id="11081" w:name="_Toc468183422"/>
              <w:bookmarkStart w:id="11082" w:name="_Toc469408200"/>
              <w:bookmarkStart w:id="11083" w:name="_Toc469494148"/>
              <w:bookmarkStart w:id="11084" w:name="_Toc469498969"/>
              <w:bookmarkEnd w:id="11076"/>
              <w:bookmarkEnd w:id="11077"/>
              <w:bookmarkEnd w:id="11078"/>
              <w:bookmarkEnd w:id="11079"/>
              <w:bookmarkEnd w:id="11080"/>
              <w:bookmarkEnd w:id="11081"/>
              <w:bookmarkEnd w:id="11082"/>
              <w:bookmarkEnd w:id="11083"/>
              <w:bookmarkEnd w:id="11084"/>
            </w:del>
          </w:p>
          <w:p w14:paraId="5FF9C555" w14:textId="4FF03CEB" w:rsidR="00B04E92" w:rsidDel="006B3359" w:rsidRDefault="00B04E92" w:rsidP="002911F9">
            <w:pPr>
              <w:rPr>
                <w:del w:id="11085" w:author="Patel, Rinkesh" w:date="2016-09-23T17:46:00Z"/>
              </w:rPr>
            </w:pPr>
            <w:del w:id="11086" w:author="Patel, Rinkesh" w:date="2016-09-23T17:46:00Z">
              <w:r w:rsidDel="006B3359">
                <w:delText>N – CLUB Ineligible</w:delText>
              </w:r>
              <w:bookmarkStart w:id="11087" w:name="_Toc463004760"/>
              <w:bookmarkStart w:id="11088" w:name="_Toc463029423"/>
              <w:bookmarkStart w:id="11089" w:name="_Toc464056428"/>
              <w:bookmarkStart w:id="11090" w:name="_Toc464729962"/>
              <w:bookmarkStart w:id="11091" w:name="_Toc468182109"/>
              <w:bookmarkStart w:id="11092" w:name="_Toc468183423"/>
              <w:bookmarkStart w:id="11093" w:name="_Toc469408201"/>
              <w:bookmarkStart w:id="11094" w:name="_Toc469494149"/>
              <w:bookmarkStart w:id="11095" w:name="_Toc469498970"/>
              <w:bookmarkEnd w:id="11087"/>
              <w:bookmarkEnd w:id="11088"/>
              <w:bookmarkEnd w:id="11089"/>
              <w:bookmarkEnd w:id="11090"/>
              <w:bookmarkEnd w:id="11091"/>
              <w:bookmarkEnd w:id="11092"/>
              <w:bookmarkEnd w:id="11093"/>
              <w:bookmarkEnd w:id="11094"/>
              <w:bookmarkEnd w:id="11095"/>
            </w:del>
          </w:p>
        </w:tc>
        <w:bookmarkStart w:id="11096" w:name="_Toc463004761"/>
        <w:bookmarkStart w:id="11097" w:name="_Toc463029424"/>
        <w:bookmarkStart w:id="11098" w:name="_Toc464056429"/>
        <w:bookmarkStart w:id="11099" w:name="_Toc464729963"/>
        <w:bookmarkStart w:id="11100" w:name="_Toc468182110"/>
        <w:bookmarkStart w:id="11101" w:name="_Toc468183424"/>
        <w:bookmarkStart w:id="11102" w:name="_Toc469408202"/>
        <w:bookmarkStart w:id="11103" w:name="_Toc469494150"/>
        <w:bookmarkStart w:id="11104" w:name="_Toc469498971"/>
        <w:bookmarkEnd w:id="11096"/>
        <w:bookmarkEnd w:id="11097"/>
        <w:bookmarkEnd w:id="11098"/>
        <w:bookmarkEnd w:id="11099"/>
        <w:bookmarkEnd w:id="11100"/>
        <w:bookmarkEnd w:id="11101"/>
        <w:bookmarkEnd w:id="11102"/>
        <w:bookmarkEnd w:id="11103"/>
        <w:bookmarkEnd w:id="11104"/>
      </w:tr>
    </w:tbl>
    <w:p w14:paraId="18DD5EA7" w14:textId="61EC1EC3" w:rsidR="00892B4E" w:rsidRDefault="00254143" w:rsidP="00892B4E">
      <w:pPr>
        <w:pStyle w:val="Heading3"/>
        <w:rPr>
          <w:ins w:id="11105" w:author="Patel, Rinkesh" w:date="2016-09-21T19:24:00Z"/>
        </w:rPr>
      </w:pPr>
      <w:bookmarkStart w:id="11106" w:name="_Toc469498972"/>
      <w:r>
        <w:t>EIP_EQUIPMENT</w:t>
      </w:r>
      <w:bookmarkEnd w:id="11106"/>
    </w:p>
    <w:p w14:paraId="14C30682" w14:textId="7F84F3B2" w:rsidR="00892B4E" w:rsidDel="00892B4E" w:rsidRDefault="00892B4E" w:rsidP="00B43D58">
      <w:pPr>
        <w:rPr>
          <w:del w:id="11107" w:author="Patel, Rinkesh" w:date="2016-09-21T19:24:00Z"/>
        </w:rPr>
      </w:pPr>
    </w:p>
    <w:p w14:paraId="7A591783" w14:textId="7108D076" w:rsidR="00B43D58" w:rsidRPr="00CF52E2" w:rsidRDefault="0015244D" w:rsidP="00B43D58">
      <w:pPr>
        <w:rPr>
          <w:b/>
        </w:rPr>
      </w:pPr>
      <w:del w:id="11108" w:author="Patel, Rinkesh" w:date="2016-09-21T19:24:00Z">
        <w:r w:rsidRPr="00CF52E2" w:rsidDel="00892B4E">
          <w:rPr>
            <w:b/>
          </w:rPr>
          <w:delText>SAP_UPDATE_DETAILS</w:delText>
        </w:r>
      </w:del>
    </w:p>
    <w:tbl>
      <w:tblPr>
        <w:tblStyle w:val="TableGrid"/>
        <w:tblW w:w="5000" w:type="pct"/>
        <w:tblLook w:val="04A0" w:firstRow="1" w:lastRow="0" w:firstColumn="1" w:lastColumn="0" w:noHBand="0" w:noVBand="1"/>
      </w:tblPr>
      <w:tblGrid>
        <w:gridCol w:w="5900"/>
        <w:gridCol w:w="1435"/>
        <w:gridCol w:w="1108"/>
        <w:gridCol w:w="1304"/>
        <w:gridCol w:w="1043"/>
      </w:tblGrid>
      <w:tr w:rsidR="00451700" w:rsidRPr="00B04E92" w14:paraId="48AC931B" w14:textId="77777777" w:rsidTr="00E14B43">
        <w:tc>
          <w:tcPr>
            <w:tcW w:w="1152" w:type="pct"/>
          </w:tcPr>
          <w:p w14:paraId="3D7EBB56" w14:textId="5FFAD91F" w:rsidR="00451700" w:rsidRPr="00B04E92" w:rsidRDefault="00451700" w:rsidP="00451700">
            <w:pPr>
              <w:rPr>
                <w:b/>
              </w:rPr>
            </w:pPr>
            <w:r w:rsidRPr="00760144">
              <w:rPr>
                <w:b/>
              </w:rPr>
              <w:t>Column Name</w:t>
            </w:r>
          </w:p>
        </w:tc>
        <w:tc>
          <w:tcPr>
            <w:tcW w:w="1114" w:type="pct"/>
          </w:tcPr>
          <w:p w14:paraId="41E597A0" w14:textId="356852C1" w:rsidR="00451700" w:rsidRPr="00B04E92" w:rsidRDefault="00451700" w:rsidP="00451700">
            <w:pPr>
              <w:rPr>
                <w:b/>
              </w:rPr>
            </w:pPr>
            <w:r w:rsidRPr="00760144">
              <w:rPr>
                <w:b/>
              </w:rPr>
              <w:t>Datatype</w:t>
            </w:r>
          </w:p>
        </w:tc>
        <w:tc>
          <w:tcPr>
            <w:tcW w:w="503" w:type="pct"/>
          </w:tcPr>
          <w:p w14:paraId="1FF6B69C" w14:textId="7E3B7D71" w:rsidR="00451700" w:rsidRPr="00B04E92" w:rsidRDefault="00451700" w:rsidP="00451700">
            <w:pPr>
              <w:rPr>
                <w:b/>
              </w:rPr>
            </w:pPr>
            <w:r w:rsidRPr="00760144">
              <w:rPr>
                <w:b/>
              </w:rPr>
              <w:t>Nullable</w:t>
            </w:r>
          </w:p>
        </w:tc>
        <w:tc>
          <w:tcPr>
            <w:tcW w:w="1116" w:type="pct"/>
          </w:tcPr>
          <w:p w14:paraId="56C83E36" w14:textId="4B485541" w:rsidR="00451700" w:rsidRPr="00B04E92" w:rsidRDefault="00451700" w:rsidP="00451700">
            <w:pPr>
              <w:rPr>
                <w:b/>
              </w:rPr>
            </w:pPr>
            <w:r w:rsidRPr="00760144">
              <w:rPr>
                <w:b/>
              </w:rPr>
              <w:t>Comments</w:t>
            </w:r>
          </w:p>
        </w:tc>
        <w:tc>
          <w:tcPr>
            <w:tcW w:w="1115" w:type="pct"/>
          </w:tcPr>
          <w:p w14:paraId="5B0778A7" w14:textId="6098DA50" w:rsidR="00451700" w:rsidRPr="00B04E92" w:rsidRDefault="00601641" w:rsidP="00451700">
            <w:pPr>
              <w:rPr>
                <w:b/>
              </w:rPr>
            </w:pPr>
            <w:r>
              <w:rPr>
                <w:b/>
              </w:rPr>
              <w:t>Column Order</w:t>
            </w:r>
          </w:p>
        </w:tc>
      </w:tr>
      <w:tr w:rsidR="00451700" w14:paraId="0F8FCD8E" w14:textId="77777777" w:rsidTr="00E14B43">
        <w:tc>
          <w:tcPr>
            <w:tcW w:w="1152" w:type="pct"/>
          </w:tcPr>
          <w:p w14:paraId="1F9456FD" w14:textId="75E043EF" w:rsidR="00451700" w:rsidRDefault="00831AD4" w:rsidP="00451700">
            <w:ins w:id="11109" w:author="Lakshmi Kannan" w:date="2016-12-14T14:31:00Z">
              <w:r>
                <w:t>PRE_MIGRATION_STATUS</w:t>
              </w:r>
            </w:ins>
            <w:del w:id="11110" w:author="Lakshmi Kannan" w:date="2016-12-14T14:31:00Z">
              <w:r w:rsidR="00760144" w:rsidDel="00831AD4">
                <w:delText>MIGRATION_OLD_STATUS</w:delText>
              </w:r>
            </w:del>
          </w:p>
        </w:tc>
        <w:tc>
          <w:tcPr>
            <w:tcW w:w="1114" w:type="pct"/>
          </w:tcPr>
          <w:p w14:paraId="18D9FC22" w14:textId="2B8DFEE3" w:rsidR="00451700" w:rsidRDefault="009407E6" w:rsidP="00451700">
            <w:r w:rsidRPr="00C037C2">
              <w:rPr>
                <w:rFonts w:asciiTheme="minorHAnsi" w:hAnsiTheme="minorHAnsi"/>
                <w:sz w:val="20"/>
              </w:rPr>
              <w:t>VARCHAR2(50)</w:t>
            </w:r>
          </w:p>
        </w:tc>
        <w:tc>
          <w:tcPr>
            <w:tcW w:w="503" w:type="pct"/>
          </w:tcPr>
          <w:p w14:paraId="7DAA5E1E" w14:textId="0178232F" w:rsidR="00451700" w:rsidRDefault="009407E6" w:rsidP="00451700">
            <w:r>
              <w:t>Y</w:t>
            </w:r>
          </w:p>
        </w:tc>
        <w:tc>
          <w:tcPr>
            <w:tcW w:w="1116" w:type="pct"/>
          </w:tcPr>
          <w:p w14:paraId="0BE9A6D4" w14:textId="491361ED" w:rsidR="00451700" w:rsidRDefault="009407E6" w:rsidP="00451700">
            <w:r>
              <w:t xml:space="preserve">Will hold </w:t>
            </w:r>
            <w:r>
              <w:lastRenderedPageBreak/>
              <w:t>the old status value for the loans that are going through migration</w:t>
            </w:r>
          </w:p>
        </w:tc>
        <w:tc>
          <w:tcPr>
            <w:tcW w:w="1115" w:type="pct"/>
          </w:tcPr>
          <w:p w14:paraId="47EAA384" w14:textId="7A2EF84C" w:rsidR="00451700" w:rsidRDefault="00AC76EF" w:rsidP="00451700">
            <w:r w:rsidRPr="00AC76EF">
              <w:rPr>
                <w:highlight w:val="yellow"/>
              </w:rPr>
              <w:lastRenderedPageBreak/>
              <w:t>TBD</w:t>
            </w:r>
          </w:p>
        </w:tc>
      </w:tr>
    </w:tbl>
    <w:p w14:paraId="398382D5" w14:textId="3EBFAAC2" w:rsidR="0015244D" w:rsidDel="007B5AED" w:rsidRDefault="0015244D" w:rsidP="000D75E9">
      <w:pPr>
        <w:pStyle w:val="Heading2"/>
        <w:rPr>
          <w:del w:id="11111" w:author="Patel, Rinkesh" w:date="2016-09-21T19:25:00Z"/>
        </w:rPr>
      </w:pPr>
      <w:bookmarkStart w:id="11112" w:name="_Toc463004763"/>
      <w:bookmarkStart w:id="11113" w:name="_Toc463029426"/>
      <w:bookmarkStart w:id="11114" w:name="_Toc464056431"/>
      <w:bookmarkStart w:id="11115" w:name="_Toc464729965"/>
      <w:bookmarkStart w:id="11116" w:name="_Toc468182112"/>
      <w:bookmarkStart w:id="11117" w:name="_Toc468183426"/>
      <w:bookmarkStart w:id="11118" w:name="_Toc469408204"/>
      <w:bookmarkStart w:id="11119" w:name="_Toc469494152"/>
      <w:bookmarkStart w:id="11120" w:name="_Toc469498973"/>
      <w:bookmarkEnd w:id="11112"/>
      <w:bookmarkEnd w:id="11113"/>
      <w:bookmarkEnd w:id="11114"/>
      <w:bookmarkEnd w:id="11115"/>
      <w:bookmarkEnd w:id="11116"/>
      <w:bookmarkEnd w:id="11117"/>
      <w:bookmarkEnd w:id="11118"/>
      <w:bookmarkEnd w:id="11119"/>
      <w:bookmarkEnd w:id="11120"/>
    </w:p>
    <w:p w14:paraId="32B28CA0" w14:textId="1488C4AA" w:rsidR="00CF560C" w:rsidDel="006B3359" w:rsidRDefault="00CF560C" w:rsidP="000D75E9">
      <w:pPr>
        <w:pStyle w:val="Heading2"/>
        <w:rPr>
          <w:del w:id="11121" w:author="Patel, Rinkesh" w:date="2016-09-23T17:46:00Z"/>
        </w:rPr>
      </w:pPr>
      <w:del w:id="11122" w:author="Patel, Rinkesh" w:date="2016-09-21T19:25:00Z">
        <w:r w:rsidDel="007B5AED">
          <w:delText xml:space="preserve">EIP_EQUIPMENT </w:delText>
        </w:r>
        <w:r w:rsidR="000A43E9" w:rsidDel="007B5AED">
          <w:delText>(Not Final Design</w:delText>
        </w:r>
        <w:r w:rsidR="000A326C" w:rsidDel="007B5AED">
          <w:delText xml:space="preserve"> – We might have moved to new table</w:delText>
        </w:r>
        <w:r w:rsidR="000A43E9" w:rsidDel="007B5AED">
          <w:delText>)</w:delText>
        </w:r>
      </w:del>
      <w:bookmarkStart w:id="11123" w:name="_Toc463004764"/>
      <w:bookmarkStart w:id="11124" w:name="_Toc463029427"/>
      <w:bookmarkStart w:id="11125" w:name="_Toc464056432"/>
      <w:bookmarkStart w:id="11126" w:name="_Toc464729966"/>
      <w:bookmarkStart w:id="11127" w:name="_Toc468182113"/>
      <w:bookmarkStart w:id="11128" w:name="_Toc468183427"/>
      <w:bookmarkStart w:id="11129" w:name="_Toc469408205"/>
      <w:bookmarkStart w:id="11130" w:name="_Toc469494153"/>
      <w:bookmarkStart w:id="11131" w:name="_Toc469498974"/>
      <w:bookmarkEnd w:id="11123"/>
      <w:bookmarkEnd w:id="11124"/>
      <w:bookmarkEnd w:id="11125"/>
      <w:bookmarkEnd w:id="11126"/>
      <w:bookmarkEnd w:id="11127"/>
      <w:bookmarkEnd w:id="11128"/>
      <w:bookmarkEnd w:id="11129"/>
      <w:bookmarkEnd w:id="11130"/>
      <w:bookmarkEnd w:id="11131"/>
    </w:p>
    <w:tbl>
      <w:tblPr>
        <w:tblStyle w:val="TableGrid"/>
        <w:tblW w:w="5000" w:type="pct"/>
        <w:tblLook w:val="04A0" w:firstRow="1" w:lastRow="0" w:firstColumn="1" w:lastColumn="0" w:noHBand="0" w:noVBand="1"/>
      </w:tblPr>
      <w:tblGrid>
        <w:gridCol w:w="2892"/>
        <w:gridCol w:w="1933"/>
        <w:gridCol w:w="1864"/>
        <w:gridCol w:w="2002"/>
        <w:gridCol w:w="2099"/>
      </w:tblGrid>
      <w:tr w:rsidR="00CF560C" w:rsidRPr="00B04E92" w:rsidDel="006B3359" w14:paraId="70D481B0" w14:textId="7F458C9F" w:rsidTr="00CB05FB">
        <w:trPr>
          <w:del w:id="11132" w:author="Patel, Rinkesh" w:date="2016-09-23T17:46:00Z"/>
        </w:trPr>
        <w:tc>
          <w:tcPr>
            <w:tcW w:w="1340" w:type="pct"/>
          </w:tcPr>
          <w:p w14:paraId="06C9B031" w14:textId="79B1CA32" w:rsidR="00CF560C" w:rsidRPr="00B04E92" w:rsidDel="006B3359" w:rsidRDefault="00CF560C" w:rsidP="000D75E9">
            <w:pPr>
              <w:pStyle w:val="Heading2"/>
              <w:outlineLvl w:val="1"/>
              <w:rPr>
                <w:del w:id="11133" w:author="Patel, Rinkesh" w:date="2016-09-23T17:46:00Z"/>
              </w:rPr>
            </w:pPr>
            <w:del w:id="11134" w:author="Patel, Rinkesh" w:date="2016-09-23T17:46:00Z">
              <w:r w:rsidRPr="00B04E92" w:rsidDel="006B3359">
                <w:delText>Column Name</w:delText>
              </w:r>
              <w:bookmarkStart w:id="11135" w:name="_Toc463004765"/>
              <w:bookmarkStart w:id="11136" w:name="_Toc463029428"/>
              <w:bookmarkStart w:id="11137" w:name="_Toc464056433"/>
              <w:bookmarkStart w:id="11138" w:name="_Toc464729967"/>
              <w:bookmarkStart w:id="11139" w:name="_Toc468182114"/>
              <w:bookmarkStart w:id="11140" w:name="_Toc468183428"/>
              <w:bookmarkStart w:id="11141" w:name="_Toc469408206"/>
              <w:bookmarkStart w:id="11142" w:name="_Toc469494154"/>
              <w:bookmarkStart w:id="11143" w:name="_Toc469498975"/>
              <w:bookmarkEnd w:id="11135"/>
              <w:bookmarkEnd w:id="11136"/>
              <w:bookmarkEnd w:id="11137"/>
              <w:bookmarkEnd w:id="11138"/>
              <w:bookmarkEnd w:id="11139"/>
              <w:bookmarkEnd w:id="11140"/>
              <w:bookmarkEnd w:id="11141"/>
              <w:bookmarkEnd w:id="11142"/>
              <w:bookmarkEnd w:id="11143"/>
            </w:del>
          </w:p>
        </w:tc>
        <w:tc>
          <w:tcPr>
            <w:tcW w:w="896" w:type="pct"/>
          </w:tcPr>
          <w:p w14:paraId="02790805" w14:textId="7E3A07A7" w:rsidR="00CF560C" w:rsidRPr="00B04E92" w:rsidDel="006B3359" w:rsidRDefault="00CF560C" w:rsidP="000D75E9">
            <w:pPr>
              <w:pStyle w:val="Heading2"/>
              <w:outlineLvl w:val="1"/>
              <w:rPr>
                <w:del w:id="11144" w:author="Patel, Rinkesh" w:date="2016-09-23T17:46:00Z"/>
              </w:rPr>
            </w:pPr>
            <w:del w:id="11145" w:author="Patel, Rinkesh" w:date="2016-09-23T17:46:00Z">
              <w:r w:rsidRPr="00B04E92" w:rsidDel="006B3359">
                <w:delText>Datatype</w:delText>
              </w:r>
              <w:bookmarkStart w:id="11146" w:name="_Toc463004766"/>
              <w:bookmarkStart w:id="11147" w:name="_Toc463029429"/>
              <w:bookmarkStart w:id="11148" w:name="_Toc464056434"/>
              <w:bookmarkStart w:id="11149" w:name="_Toc464729968"/>
              <w:bookmarkStart w:id="11150" w:name="_Toc468182115"/>
              <w:bookmarkStart w:id="11151" w:name="_Toc468183429"/>
              <w:bookmarkStart w:id="11152" w:name="_Toc469408207"/>
              <w:bookmarkStart w:id="11153" w:name="_Toc469494155"/>
              <w:bookmarkStart w:id="11154" w:name="_Toc469498976"/>
              <w:bookmarkEnd w:id="11146"/>
              <w:bookmarkEnd w:id="11147"/>
              <w:bookmarkEnd w:id="11148"/>
              <w:bookmarkEnd w:id="11149"/>
              <w:bookmarkEnd w:id="11150"/>
              <w:bookmarkEnd w:id="11151"/>
              <w:bookmarkEnd w:id="11152"/>
              <w:bookmarkEnd w:id="11153"/>
              <w:bookmarkEnd w:id="11154"/>
            </w:del>
          </w:p>
        </w:tc>
        <w:tc>
          <w:tcPr>
            <w:tcW w:w="864" w:type="pct"/>
          </w:tcPr>
          <w:p w14:paraId="78354E7A" w14:textId="46B71FB0" w:rsidR="00CF560C" w:rsidRPr="00B04E92" w:rsidDel="006B3359" w:rsidRDefault="00CF560C" w:rsidP="000D75E9">
            <w:pPr>
              <w:pStyle w:val="Heading2"/>
              <w:outlineLvl w:val="1"/>
              <w:rPr>
                <w:del w:id="11155" w:author="Patel, Rinkesh" w:date="2016-09-23T17:46:00Z"/>
              </w:rPr>
            </w:pPr>
            <w:del w:id="11156" w:author="Patel, Rinkesh" w:date="2016-09-23T17:46:00Z">
              <w:r w:rsidRPr="00B04E92" w:rsidDel="006B3359">
                <w:delText>Nullable</w:delText>
              </w:r>
              <w:bookmarkStart w:id="11157" w:name="_Toc463004767"/>
              <w:bookmarkStart w:id="11158" w:name="_Toc463029430"/>
              <w:bookmarkStart w:id="11159" w:name="_Toc464056435"/>
              <w:bookmarkStart w:id="11160" w:name="_Toc464729969"/>
              <w:bookmarkStart w:id="11161" w:name="_Toc468182116"/>
              <w:bookmarkStart w:id="11162" w:name="_Toc468183430"/>
              <w:bookmarkStart w:id="11163" w:name="_Toc469408208"/>
              <w:bookmarkStart w:id="11164" w:name="_Toc469494156"/>
              <w:bookmarkStart w:id="11165" w:name="_Toc469498977"/>
              <w:bookmarkEnd w:id="11157"/>
              <w:bookmarkEnd w:id="11158"/>
              <w:bookmarkEnd w:id="11159"/>
              <w:bookmarkEnd w:id="11160"/>
              <w:bookmarkEnd w:id="11161"/>
              <w:bookmarkEnd w:id="11162"/>
              <w:bookmarkEnd w:id="11163"/>
              <w:bookmarkEnd w:id="11164"/>
              <w:bookmarkEnd w:id="11165"/>
            </w:del>
          </w:p>
        </w:tc>
        <w:tc>
          <w:tcPr>
            <w:tcW w:w="928" w:type="pct"/>
          </w:tcPr>
          <w:p w14:paraId="30109409" w14:textId="26732E79" w:rsidR="00CF560C" w:rsidRPr="00B04E92" w:rsidDel="006B3359" w:rsidRDefault="00CF560C" w:rsidP="000D75E9">
            <w:pPr>
              <w:pStyle w:val="Heading2"/>
              <w:outlineLvl w:val="1"/>
              <w:rPr>
                <w:del w:id="11166" w:author="Patel, Rinkesh" w:date="2016-09-23T17:46:00Z"/>
              </w:rPr>
            </w:pPr>
            <w:del w:id="11167" w:author="Patel, Rinkesh" w:date="2016-09-23T17:46:00Z">
              <w:r w:rsidRPr="00B04E92" w:rsidDel="006B3359">
                <w:delText>Constraint</w:delText>
              </w:r>
              <w:bookmarkStart w:id="11168" w:name="_Toc463004768"/>
              <w:bookmarkStart w:id="11169" w:name="_Toc463029431"/>
              <w:bookmarkStart w:id="11170" w:name="_Toc464056436"/>
              <w:bookmarkStart w:id="11171" w:name="_Toc464729970"/>
              <w:bookmarkStart w:id="11172" w:name="_Toc468182117"/>
              <w:bookmarkStart w:id="11173" w:name="_Toc468183431"/>
              <w:bookmarkStart w:id="11174" w:name="_Toc469408209"/>
              <w:bookmarkStart w:id="11175" w:name="_Toc469494157"/>
              <w:bookmarkStart w:id="11176" w:name="_Toc469498978"/>
              <w:bookmarkEnd w:id="11168"/>
              <w:bookmarkEnd w:id="11169"/>
              <w:bookmarkEnd w:id="11170"/>
              <w:bookmarkEnd w:id="11171"/>
              <w:bookmarkEnd w:id="11172"/>
              <w:bookmarkEnd w:id="11173"/>
              <w:bookmarkEnd w:id="11174"/>
              <w:bookmarkEnd w:id="11175"/>
              <w:bookmarkEnd w:id="11176"/>
            </w:del>
          </w:p>
        </w:tc>
        <w:tc>
          <w:tcPr>
            <w:tcW w:w="973" w:type="pct"/>
          </w:tcPr>
          <w:p w14:paraId="070BF577" w14:textId="154B27E1" w:rsidR="00CF560C" w:rsidRPr="00B04E92" w:rsidDel="006B3359" w:rsidRDefault="00CF560C" w:rsidP="000D75E9">
            <w:pPr>
              <w:pStyle w:val="Heading2"/>
              <w:outlineLvl w:val="1"/>
              <w:rPr>
                <w:del w:id="11177" w:author="Patel, Rinkesh" w:date="2016-09-23T17:46:00Z"/>
              </w:rPr>
            </w:pPr>
            <w:del w:id="11178" w:author="Patel, Rinkesh" w:date="2016-09-23T17:46:00Z">
              <w:r w:rsidRPr="00B04E92" w:rsidDel="006B3359">
                <w:delText>Comments</w:delText>
              </w:r>
              <w:bookmarkStart w:id="11179" w:name="_Toc463004769"/>
              <w:bookmarkStart w:id="11180" w:name="_Toc463029432"/>
              <w:bookmarkStart w:id="11181" w:name="_Toc464056437"/>
              <w:bookmarkStart w:id="11182" w:name="_Toc464729971"/>
              <w:bookmarkStart w:id="11183" w:name="_Toc468182118"/>
              <w:bookmarkStart w:id="11184" w:name="_Toc468183432"/>
              <w:bookmarkStart w:id="11185" w:name="_Toc469408210"/>
              <w:bookmarkStart w:id="11186" w:name="_Toc469494158"/>
              <w:bookmarkStart w:id="11187" w:name="_Toc469498979"/>
              <w:bookmarkEnd w:id="11179"/>
              <w:bookmarkEnd w:id="11180"/>
              <w:bookmarkEnd w:id="11181"/>
              <w:bookmarkEnd w:id="11182"/>
              <w:bookmarkEnd w:id="11183"/>
              <w:bookmarkEnd w:id="11184"/>
              <w:bookmarkEnd w:id="11185"/>
              <w:bookmarkEnd w:id="11186"/>
              <w:bookmarkEnd w:id="11187"/>
            </w:del>
          </w:p>
        </w:tc>
        <w:bookmarkStart w:id="11188" w:name="_Toc463004770"/>
        <w:bookmarkStart w:id="11189" w:name="_Toc463029433"/>
        <w:bookmarkStart w:id="11190" w:name="_Toc464056438"/>
        <w:bookmarkStart w:id="11191" w:name="_Toc464729972"/>
        <w:bookmarkStart w:id="11192" w:name="_Toc468182119"/>
        <w:bookmarkStart w:id="11193" w:name="_Toc468183433"/>
        <w:bookmarkStart w:id="11194" w:name="_Toc469408211"/>
        <w:bookmarkStart w:id="11195" w:name="_Toc469494159"/>
        <w:bookmarkStart w:id="11196" w:name="_Toc469498980"/>
        <w:bookmarkEnd w:id="11188"/>
        <w:bookmarkEnd w:id="11189"/>
        <w:bookmarkEnd w:id="11190"/>
        <w:bookmarkEnd w:id="11191"/>
        <w:bookmarkEnd w:id="11192"/>
        <w:bookmarkEnd w:id="11193"/>
        <w:bookmarkEnd w:id="11194"/>
        <w:bookmarkEnd w:id="11195"/>
        <w:bookmarkEnd w:id="11196"/>
      </w:tr>
      <w:tr w:rsidR="00CF560C" w:rsidDel="006B3359" w14:paraId="72375063" w14:textId="7EDFAA1C" w:rsidTr="00CB05FB">
        <w:trPr>
          <w:del w:id="11197" w:author="Patel, Rinkesh" w:date="2016-09-23T17:46:00Z"/>
        </w:trPr>
        <w:tc>
          <w:tcPr>
            <w:tcW w:w="1340" w:type="pct"/>
          </w:tcPr>
          <w:p w14:paraId="23802444" w14:textId="26322734" w:rsidR="00CF560C" w:rsidDel="006B3359" w:rsidRDefault="00D57634" w:rsidP="000D75E9">
            <w:pPr>
              <w:pStyle w:val="Heading2"/>
              <w:outlineLvl w:val="1"/>
              <w:rPr>
                <w:del w:id="11198" w:author="Patel, Rinkesh" w:date="2016-09-23T17:46:00Z"/>
              </w:rPr>
            </w:pPr>
            <w:del w:id="11199" w:author="Patel, Rinkesh" w:date="2016-09-23T17:46:00Z">
              <w:r w:rsidDel="006B3359">
                <w:delText>REDEMPTION_COUNTER</w:delText>
              </w:r>
              <w:bookmarkStart w:id="11200" w:name="_Toc463004771"/>
              <w:bookmarkStart w:id="11201" w:name="_Toc463029434"/>
              <w:bookmarkStart w:id="11202" w:name="_Toc464056439"/>
              <w:bookmarkStart w:id="11203" w:name="_Toc464729973"/>
              <w:bookmarkStart w:id="11204" w:name="_Toc468182120"/>
              <w:bookmarkStart w:id="11205" w:name="_Toc468183434"/>
              <w:bookmarkStart w:id="11206" w:name="_Toc469408212"/>
              <w:bookmarkStart w:id="11207" w:name="_Toc469494160"/>
              <w:bookmarkStart w:id="11208" w:name="_Toc469498981"/>
              <w:bookmarkEnd w:id="11200"/>
              <w:bookmarkEnd w:id="11201"/>
              <w:bookmarkEnd w:id="11202"/>
              <w:bookmarkEnd w:id="11203"/>
              <w:bookmarkEnd w:id="11204"/>
              <w:bookmarkEnd w:id="11205"/>
              <w:bookmarkEnd w:id="11206"/>
              <w:bookmarkEnd w:id="11207"/>
              <w:bookmarkEnd w:id="11208"/>
            </w:del>
          </w:p>
        </w:tc>
        <w:tc>
          <w:tcPr>
            <w:tcW w:w="896" w:type="pct"/>
          </w:tcPr>
          <w:p w14:paraId="05FC0AC4" w14:textId="1E153727" w:rsidR="00CF560C" w:rsidDel="006B3359" w:rsidRDefault="000A7329" w:rsidP="000D75E9">
            <w:pPr>
              <w:pStyle w:val="Heading2"/>
              <w:outlineLvl w:val="1"/>
              <w:rPr>
                <w:del w:id="11209" w:author="Patel, Rinkesh" w:date="2016-09-23T17:46:00Z"/>
              </w:rPr>
            </w:pPr>
            <w:del w:id="11210" w:author="Patel, Rinkesh" w:date="2016-09-23T17:46:00Z">
              <w:r w:rsidRPr="000A7329" w:rsidDel="006B3359">
                <w:delText>INTEGER</w:delText>
              </w:r>
              <w:bookmarkStart w:id="11211" w:name="_Toc463004772"/>
              <w:bookmarkStart w:id="11212" w:name="_Toc463029435"/>
              <w:bookmarkStart w:id="11213" w:name="_Toc464056440"/>
              <w:bookmarkStart w:id="11214" w:name="_Toc464729974"/>
              <w:bookmarkStart w:id="11215" w:name="_Toc468182121"/>
              <w:bookmarkStart w:id="11216" w:name="_Toc468183435"/>
              <w:bookmarkStart w:id="11217" w:name="_Toc469408213"/>
              <w:bookmarkStart w:id="11218" w:name="_Toc469494161"/>
              <w:bookmarkStart w:id="11219" w:name="_Toc469498982"/>
              <w:bookmarkEnd w:id="11211"/>
              <w:bookmarkEnd w:id="11212"/>
              <w:bookmarkEnd w:id="11213"/>
              <w:bookmarkEnd w:id="11214"/>
              <w:bookmarkEnd w:id="11215"/>
              <w:bookmarkEnd w:id="11216"/>
              <w:bookmarkEnd w:id="11217"/>
              <w:bookmarkEnd w:id="11218"/>
              <w:bookmarkEnd w:id="11219"/>
            </w:del>
          </w:p>
        </w:tc>
        <w:tc>
          <w:tcPr>
            <w:tcW w:w="864" w:type="pct"/>
          </w:tcPr>
          <w:p w14:paraId="3135AE50" w14:textId="0522DE75" w:rsidR="00CF560C" w:rsidDel="006B3359" w:rsidRDefault="000A7329" w:rsidP="000D75E9">
            <w:pPr>
              <w:pStyle w:val="Heading2"/>
              <w:outlineLvl w:val="1"/>
              <w:rPr>
                <w:del w:id="11220" w:author="Patel, Rinkesh" w:date="2016-09-23T17:46:00Z"/>
              </w:rPr>
            </w:pPr>
            <w:del w:id="11221" w:author="Patel, Rinkesh" w:date="2016-09-23T17:46:00Z">
              <w:r w:rsidDel="006B3359">
                <w:delText>Y</w:delText>
              </w:r>
              <w:bookmarkStart w:id="11222" w:name="_Toc463004773"/>
              <w:bookmarkStart w:id="11223" w:name="_Toc463029436"/>
              <w:bookmarkStart w:id="11224" w:name="_Toc464056441"/>
              <w:bookmarkStart w:id="11225" w:name="_Toc464729975"/>
              <w:bookmarkStart w:id="11226" w:name="_Toc468182122"/>
              <w:bookmarkStart w:id="11227" w:name="_Toc468183436"/>
              <w:bookmarkStart w:id="11228" w:name="_Toc469408214"/>
              <w:bookmarkStart w:id="11229" w:name="_Toc469494162"/>
              <w:bookmarkStart w:id="11230" w:name="_Toc469498983"/>
              <w:bookmarkEnd w:id="11222"/>
              <w:bookmarkEnd w:id="11223"/>
              <w:bookmarkEnd w:id="11224"/>
              <w:bookmarkEnd w:id="11225"/>
              <w:bookmarkEnd w:id="11226"/>
              <w:bookmarkEnd w:id="11227"/>
              <w:bookmarkEnd w:id="11228"/>
              <w:bookmarkEnd w:id="11229"/>
              <w:bookmarkEnd w:id="11230"/>
            </w:del>
          </w:p>
        </w:tc>
        <w:tc>
          <w:tcPr>
            <w:tcW w:w="928" w:type="pct"/>
          </w:tcPr>
          <w:p w14:paraId="736CF3DF" w14:textId="25BCF277" w:rsidR="00CF560C" w:rsidDel="006B3359" w:rsidRDefault="00CF560C" w:rsidP="000D75E9">
            <w:pPr>
              <w:pStyle w:val="Heading2"/>
              <w:outlineLvl w:val="1"/>
              <w:rPr>
                <w:del w:id="11231" w:author="Patel, Rinkesh" w:date="2016-09-23T17:46:00Z"/>
              </w:rPr>
            </w:pPr>
            <w:bookmarkStart w:id="11232" w:name="_Toc463004774"/>
            <w:bookmarkStart w:id="11233" w:name="_Toc463029437"/>
            <w:bookmarkStart w:id="11234" w:name="_Toc464056442"/>
            <w:bookmarkStart w:id="11235" w:name="_Toc464729976"/>
            <w:bookmarkStart w:id="11236" w:name="_Toc468182123"/>
            <w:bookmarkStart w:id="11237" w:name="_Toc468183437"/>
            <w:bookmarkStart w:id="11238" w:name="_Toc469408215"/>
            <w:bookmarkStart w:id="11239" w:name="_Toc469494163"/>
            <w:bookmarkStart w:id="11240" w:name="_Toc469498984"/>
            <w:bookmarkEnd w:id="11232"/>
            <w:bookmarkEnd w:id="11233"/>
            <w:bookmarkEnd w:id="11234"/>
            <w:bookmarkEnd w:id="11235"/>
            <w:bookmarkEnd w:id="11236"/>
            <w:bookmarkEnd w:id="11237"/>
            <w:bookmarkEnd w:id="11238"/>
            <w:bookmarkEnd w:id="11239"/>
            <w:bookmarkEnd w:id="11240"/>
          </w:p>
        </w:tc>
        <w:tc>
          <w:tcPr>
            <w:tcW w:w="973" w:type="pct"/>
          </w:tcPr>
          <w:p w14:paraId="3C7511C4" w14:textId="2FC049E5" w:rsidR="00CF560C" w:rsidDel="006B3359" w:rsidRDefault="008E7972" w:rsidP="000D75E9">
            <w:pPr>
              <w:pStyle w:val="Heading2"/>
              <w:outlineLvl w:val="1"/>
              <w:rPr>
                <w:del w:id="11241" w:author="Patel, Rinkesh" w:date="2016-09-23T17:46:00Z"/>
              </w:rPr>
            </w:pPr>
            <w:del w:id="11242" w:author="Patel, Rinkesh" w:date="2016-09-23T17:46:00Z">
              <w:r w:rsidDel="006B3359">
                <w:delText xml:space="preserve">This will be used for managing JOD Redemption Counter. </w:delText>
              </w:r>
              <w:bookmarkStart w:id="11243" w:name="_Toc463004775"/>
              <w:bookmarkStart w:id="11244" w:name="_Toc463029438"/>
              <w:bookmarkStart w:id="11245" w:name="_Toc464056443"/>
              <w:bookmarkStart w:id="11246" w:name="_Toc464729977"/>
              <w:bookmarkStart w:id="11247" w:name="_Toc468182124"/>
              <w:bookmarkStart w:id="11248" w:name="_Toc468183438"/>
              <w:bookmarkStart w:id="11249" w:name="_Toc469408216"/>
              <w:bookmarkStart w:id="11250" w:name="_Toc469494164"/>
              <w:bookmarkStart w:id="11251" w:name="_Toc469498985"/>
              <w:bookmarkEnd w:id="11243"/>
              <w:bookmarkEnd w:id="11244"/>
              <w:bookmarkEnd w:id="11245"/>
              <w:bookmarkEnd w:id="11246"/>
              <w:bookmarkEnd w:id="11247"/>
              <w:bookmarkEnd w:id="11248"/>
              <w:bookmarkEnd w:id="11249"/>
              <w:bookmarkEnd w:id="11250"/>
              <w:bookmarkEnd w:id="11251"/>
            </w:del>
          </w:p>
        </w:tc>
        <w:bookmarkStart w:id="11252" w:name="_Toc463004776"/>
        <w:bookmarkStart w:id="11253" w:name="_Toc463029439"/>
        <w:bookmarkStart w:id="11254" w:name="_Toc464056444"/>
        <w:bookmarkStart w:id="11255" w:name="_Toc464729978"/>
        <w:bookmarkStart w:id="11256" w:name="_Toc468182125"/>
        <w:bookmarkStart w:id="11257" w:name="_Toc468183439"/>
        <w:bookmarkStart w:id="11258" w:name="_Toc469408217"/>
        <w:bookmarkStart w:id="11259" w:name="_Toc469494165"/>
        <w:bookmarkStart w:id="11260" w:name="_Toc469498986"/>
        <w:bookmarkEnd w:id="11252"/>
        <w:bookmarkEnd w:id="11253"/>
        <w:bookmarkEnd w:id="11254"/>
        <w:bookmarkEnd w:id="11255"/>
        <w:bookmarkEnd w:id="11256"/>
        <w:bookmarkEnd w:id="11257"/>
        <w:bookmarkEnd w:id="11258"/>
        <w:bookmarkEnd w:id="11259"/>
        <w:bookmarkEnd w:id="11260"/>
      </w:tr>
    </w:tbl>
    <w:p w14:paraId="0DDD8601" w14:textId="7438F315" w:rsidR="00CB05FB" w:rsidRDefault="00CB05FB" w:rsidP="00CB05FB">
      <w:pPr>
        <w:pStyle w:val="Heading3"/>
        <w:rPr>
          <w:ins w:id="11261" w:author="Patel, Rinkesh" w:date="2016-09-21T19:24:00Z"/>
        </w:rPr>
      </w:pPr>
      <w:bookmarkStart w:id="11262" w:name="_Toc463004777"/>
      <w:bookmarkStart w:id="11263" w:name="_Toc463029440"/>
      <w:bookmarkStart w:id="11264" w:name="_Toc464056445"/>
      <w:bookmarkStart w:id="11265" w:name="_Toc464729979"/>
      <w:bookmarkStart w:id="11266" w:name="_Toc468182126"/>
      <w:bookmarkStart w:id="11267" w:name="_Toc468183440"/>
      <w:bookmarkStart w:id="11268" w:name="_Toc469498987"/>
      <w:bookmarkEnd w:id="11262"/>
      <w:bookmarkEnd w:id="11263"/>
      <w:bookmarkEnd w:id="11264"/>
      <w:bookmarkEnd w:id="11265"/>
      <w:bookmarkEnd w:id="11266"/>
      <w:bookmarkEnd w:id="11267"/>
      <w:r>
        <w:t>EIP_EQUIPMENT_HIST</w:t>
      </w:r>
      <w:bookmarkEnd w:id="11268"/>
    </w:p>
    <w:p w14:paraId="066A7D81" w14:textId="77777777" w:rsidR="00CB05FB" w:rsidDel="00892B4E" w:rsidRDefault="00CB05FB" w:rsidP="00CB05FB">
      <w:pPr>
        <w:rPr>
          <w:del w:id="11269" w:author="Patel, Rinkesh" w:date="2016-09-21T19:24:00Z"/>
        </w:rPr>
      </w:pPr>
    </w:p>
    <w:p w14:paraId="3E5D66A0" w14:textId="77777777" w:rsidR="00CB05FB" w:rsidRPr="00CF52E2" w:rsidRDefault="00CB05FB" w:rsidP="00CB05FB">
      <w:pPr>
        <w:rPr>
          <w:b/>
        </w:rPr>
      </w:pPr>
      <w:del w:id="11270" w:author="Patel, Rinkesh" w:date="2016-09-21T19:24:00Z">
        <w:r w:rsidRPr="00CF52E2" w:rsidDel="00892B4E">
          <w:rPr>
            <w:b/>
          </w:rPr>
          <w:delText>SAP_UPDATE_DETAILS</w:delText>
        </w:r>
      </w:del>
    </w:p>
    <w:tbl>
      <w:tblPr>
        <w:tblStyle w:val="TableGrid"/>
        <w:tblW w:w="5000" w:type="pct"/>
        <w:tblLook w:val="04A0" w:firstRow="1" w:lastRow="0" w:firstColumn="1" w:lastColumn="0" w:noHBand="0" w:noVBand="1"/>
      </w:tblPr>
      <w:tblGrid>
        <w:gridCol w:w="5900"/>
        <w:gridCol w:w="1435"/>
        <w:gridCol w:w="1108"/>
        <w:gridCol w:w="1304"/>
        <w:gridCol w:w="1043"/>
      </w:tblGrid>
      <w:tr w:rsidR="00CB05FB" w:rsidRPr="00B04E92" w14:paraId="12EBDD8C" w14:textId="77777777" w:rsidTr="00CB05FB">
        <w:tc>
          <w:tcPr>
            <w:tcW w:w="1432" w:type="pct"/>
          </w:tcPr>
          <w:p w14:paraId="2036DAC6" w14:textId="77777777" w:rsidR="00CB05FB" w:rsidRPr="00B04E92" w:rsidRDefault="00CB05FB" w:rsidP="005075DF">
            <w:pPr>
              <w:rPr>
                <w:b/>
              </w:rPr>
            </w:pPr>
            <w:r w:rsidRPr="00760144">
              <w:rPr>
                <w:b/>
              </w:rPr>
              <w:t>Column Name</w:t>
            </w:r>
          </w:p>
        </w:tc>
        <w:tc>
          <w:tcPr>
            <w:tcW w:w="1017" w:type="pct"/>
          </w:tcPr>
          <w:p w14:paraId="73739ED1" w14:textId="77777777" w:rsidR="00CB05FB" w:rsidRPr="00B04E92" w:rsidRDefault="00CB05FB" w:rsidP="005075DF">
            <w:pPr>
              <w:rPr>
                <w:b/>
              </w:rPr>
            </w:pPr>
            <w:r w:rsidRPr="00760144">
              <w:rPr>
                <w:b/>
              </w:rPr>
              <w:t>Datatype</w:t>
            </w:r>
          </w:p>
        </w:tc>
        <w:tc>
          <w:tcPr>
            <w:tcW w:w="513" w:type="pct"/>
          </w:tcPr>
          <w:p w14:paraId="35A09D4E" w14:textId="77777777" w:rsidR="00CB05FB" w:rsidRPr="00B04E92" w:rsidRDefault="00CB05FB" w:rsidP="005075DF">
            <w:pPr>
              <w:rPr>
                <w:b/>
              </w:rPr>
            </w:pPr>
            <w:r w:rsidRPr="00760144">
              <w:rPr>
                <w:b/>
              </w:rPr>
              <w:t>Nullable</w:t>
            </w:r>
          </w:p>
        </w:tc>
        <w:tc>
          <w:tcPr>
            <w:tcW w:w="1019" w:type="pct"/>
          </w:tcPr>
          <w:p w14:paraId="6DBF8A08" w14:textId="77777777" w:rsidR="00CB05FB" w:rsidRPr="00B04E92" w:rsidRDefault="00CB05FB" w:rsidP="005075DF">
            <w:pPr>
              <w:rPr>
                <w:b/>
              </w:rPr>
            </w:pPr>
            <w:r w:rsidRPr="00760144">
              <w:rPr>
                <w:b/>
              </w:rPr>
              <w:t>Comments</w:t>
            </w:r>
          </w:p>
        </w:tc>
        <w:tc>
          <w:tcPr>
            <w:tcW w:w="1019" w:type="pct"/>
          </w:tcPr>
          <w:p w14:paraId="681F46CC" w14:textId="77777777" w:rsidR="00CB05FB" w:rsidRPr="00B04E92" w:rsidRDefault="00CB05FB" w:rsidP="005075DF">
            <w:pPr>
              <w:rPr>
                <w:b/>
              </w:rPr>
            </w:pPr>
            <w:r>
              <w:rPr>
                <w:b/>
              </w:rPr>
              <w:t>Column Order</w:t>
            </w:r>
          </w:p>
        </w:tc>
      </w:tr>
      <w:tr w:rsidR="00CB05FB" w14:paraId="1C601898" w14:textId="77777777" w:rsidTr="00CB05FB">
        <w:tc>
          <w:tcPr>
            <w:tcW w:w="1432" w:type="pct"/>
          </w:tcPr>
          <w:p w14:paraId="7D9F0ABD" w14:textId="55D44C4B" w:rsidR="00CB05FB" w:rsidRDefault="00831AD4" w:rsidP="005075DF">
            <w:ins w:id="11271" w:author="Lakshmi Kannan" w:date="2016-12-14T14:31:00Z">
              <w:r>
                <w:t>PRE_MIGRATION_STATUS</w:t>
              </w:r>
            </w:ins>
            <w:del w:id="11272" w:author="Lakshmi Kannan" w:date="2016-12-14T14:31:00Z">
              <w:r w:rsidR="00CB05FB" w:rsidDel="00831AD4">
                <w:delText>MIGRATION_OLD_STATUS</w:delText>
              </w:r>
            </w:del>
          </w:p>
        </w:tc>
        <w:tc>
          <w:tcPr>
            <w:tcW w:w="1017" w:type="pct"/>
          </w:tcPr>
          <w:p w14:paraId="596BEE6B" w14:textId="77777777" w:rsidR="00CB05FB" w:rsidRDefault="00CB05FB" w:rsidP="005075DF">
            <w:r w:rsidRPr="00C037C2">
              <w:rPr>
                <w:rFonts w:asciiTheme="minorHAnsi" w:hAnsiTheme="minorHAnsi"/>
                <w:sz w:val="20"/>
              </w:rPr>
              <w:t>VARCHAR2(50)</w:t>
            </w:r>
          </w:p>
        </w:tc>
        <w:tc>
          <w:tcPr>
            <w:tcW w:w="513" w:type="pct"/>
          </w:tcPr>
          <w:p w14:paraId="1CA65F28" w14:textId="77777777" w:rsidR="00CB05FB" w:rsidRDefault="00CB05FB" w:rsidP="005075DF">
            <w:r>
              <w:t>Y</w:t>
            </w:r>
          </w:p>
        </w:tc>
        <w:tc>
          <w:tcPr>
            <w:tcW w:w="1019" w:type="pct"/>
          </w:tcPr>
          <w:p w14:paraId="359D44AB" w14:textId="77777777" w:rsidR="00CB05FB" w:rsidRDefault="00CB05FB" w:rsidP="005075DF">
            <w:r>
              <w:t>Will hold the old status value for the loans that are going through migration</w:t>
            </w:r>
          </w:p>
        </w:tc>
        <w:tc>
          <w:tcPr>
            <w:tcW w:w="1019" w:type="pct"/>
          </w:tcPr>
          <w:p w14:paraId="6D60245E" w14:textId="77777777" w:rsidR="00CB05FB" w:rsidRDefault="00CB05FB" w:rsidP="005075DF">
            <w:r w:rsidRPr="00AC76EF">
              <w:rPr>
                <w:highlight w:val="yellow"/>
              </w:rPr>
              <w:t>TBD</w:t>
            </w:r>
          </w:p>
        </w:tc>
      </w:tr>
    </w:tbl>
    <w:p w14:paraId="47D25621" w14:textId="3CE7337A" w:rsidR="00CB05FB" w:rsidRDefault="00CB05FB" w:rsidP="00CB05FB">
      <w:pPr>
        <w:pStyle w:val="Heading3"/>
        <w:rPr>
          <w:ins w:id="11273" w:author="Patel, Rinkesh" w:date="2016-09-21T19:24:00Z"/>
        </w:rPr>
      </w:pPr>
      <w:bookmarkStart w:id="11274" w:name="_Toc469498988"/>
      <w:r>
        <w:t>EIP_EQUIPMENT_ARCH</w:t>
      </w:r>
      <w:bookmarkEnd w:id="11274"/>
    </w:p>
    <w:p w14:paraId="6B3F003C" w14:textId="77777777" w:rsidR="00CB05FB" w:rsidDel="00892B4E" w:rsidRDefault="00CB05FB" w:rsidP="00CB05FB">
      <w:pPr>
        <w:rPr>
          <w:del w:id="11275" w:author="Patel, Rinkesh" w:date="2016-09-21T19:24:00Z"/>
        </w:rPr>
      </w:pPr>
    </w:p>
    <w:p w14:paraId="6AF8EC3D" w14:textId="77777777" w:rsidR="00CB05FB" w:rsidRPr="00CF52E2" w:rsidRDefault="00CB05FB" w:rsidP="00CB05FB">
      <w:pPr>
        <w:rPr>
          <w:b/>
        </w:rPr>
      </w:pPr>
      <w:del w:id="11276" w:author="Patel, Rinkesh" w:date="2016-09-21T19:24:00Z">
        <w:r w:rsidRPr="00CF52E2" w:rsidDel="00892B4E">
          <w:rPr>
            <w:b/>
          </w:rPr>
          <w:delText>SAP_UPDATE_DETAILS</w:delText>
        </w:r>
      </w:del>
    </w:p>
    <w:tbl>
      <w:tblPr>
        <w:tblStyle w:val="TableGrid"/>
        <w:tblW w:w="5000" w:type="pct"/>
        <w:tblLook w:val="04A0" w:firstRow="1" w:lastRow="0" w:firstColumn="1" w:lastColumn="0" w:noHBand="0" w:noVBand="1"/>
      </w:tblPr>
      <w:tblGrid>
        <w:gridCol w:w="5900"/>
        <w:gridCol w:w="1435"/>
        <w:gridCol w:w="1108"/>
        <w:gridCol w:w="1304"/>
        <w:gridCol w:w="1043"/>
      </w:tblGrid>
      <w:tr w:rsidR="00CB05FB" w:rsidRPr="00B04E92" w14:paraId="07BB4ED3" w14:textId="77777777" w:rsidTr="00CB05FB">
        <w:tc>
          <w:tcPr>
            <w:tcW w:w="1432" w:type="pct"/>
          </w:tcPr>
          <w:p w14:paraId="6A8BD678" w14:textId="77777777" w:rsidR="00CB05FB" w:rsidRPr="00B04E92" w:rsidRDefault="00CB05FB" w:rsidP="005075DF">
            <w:pPr>
              <w:rPr>
                <w:b/>
              </w:rPr>
            </w:pPr>
            <w:r w:rsidRPr="00760144">
              <w:rPr>
                <w:b/>
              </w:rPr>
              <w:t>Column Name</w:t>
            </w:r>
          </w:p>
        </w:tc>
        <w:tc>
          <w:tcPr>
            <w:tcW w:w="1017" w:type="pct"/>
          </w:tcPr>
          <w:p w14:paraId="11AFB29B" w14:textId="77777777" w:rsidR="00CB05FB" w:rsidRPr="00B04E92" w:rsidRDefault="00CB05FB" w:rsidP="005075DF">
            <w:pPr>
              <w:rPr>
                <w:b/>
              </w:rPr>
            </w:pPr>
            <w:r w:rsidRPr="00760144">
              <w:rPr>
                <w:b/>
              </w:rPr>
              <w:t>Datatype</w:t>
            </w:r>
          </w:p>
        </w:tc>
        <w:tc>
          <w:tcPr>
            <w:tcW w:w="513" w:type="pct"/>
          </w:tcPr>
          <w:p w14:paraId="1C63A533" w14:textId="77777777" w:rsidR="00CB05FB" w:rsidRPr="00B04E92" w:rsidRDefault="00CB05FB" w:rsidP="005075DF">
            <w:pPr>
              <w:rPr>
                <w:b/>
              </w:rPr>
            </w:pPr>
            <w:r w:rsidRPr="00760144">
              <w:rPr>
                <w:b/>
              </w:rPr>
              <w:t>Nullable</w:t>
            </w:r>
          </w:p>
        </w:tc>
        <w:tc>
          <w:tcPr>
            <w:tcW w:w="1019" w:type="pct"/>
          </w:tcPr>
          <w:p w14:paraId="35C5548B" w14:textId="77777777" w:rsidR="00CB05FB" w:rsidRPr="00B04E92" w:rsidRDefault="00CB05FB" w:rsidP="005075DF">
            <w:pPr>
              <w:rPr>
                <w:b/>
              </w:rPr>
            </w:pPr>
            <w:r w:rsidRPr="00760144">
              <w:rPr>
                <w:b/>
              </w:rPr>
              <w:t>Comments</w:t>
            </w:r>
          </w:p>
        </w:tc>
        <w:tc>
          <w:tcPr>
            <w:tcW w:w="1019" w:type="pct"/>
          </w:tcPr>
          <w:p w14:paraId="6E49291E" w14:textId="77777777" w:rsidR="00CB05FB" w:rsidRPr="00B04E92" w:rsidRDefault="00CB05FB" w:rsidP="005075DF">
            <w:pPr>
              <w:rPr>
                <w:b/>
              </w:rPr>
            </w:pPr>
            <w:r>
              <w:rPr>
                <w:b/>
              </w:rPr>
              <w:t>Column Order</w:t>
            </w:r>
          </w:p>
        </w:tc>
      </w:tr>
      <w:tr w:rsidR="00CB05FB" w14:paraId="255805E7" w14:textId="77777777" w:rsidTr="00CB05FB">
        <w:tc>
          <w:tcPr>
            <w:tcW w:w="1432" w:type="pct"/>
          </w:tcPr>
          <w:p w14:paraId="37CBAFEC" w14:textId="5A3CC235" w:rsidR="00CB05FB" w:rsidRDefault="00831AD4" w:rsidP="005075DF">
            <w:ins w:id="11277" w:author="Lakshmi Kannan" w:date="2016-12-14T14:31:00Z">
              <w:r>
                <w:t>PRE_MIGRATION_STATUS</w:t>
              </w:r>
            </w:ins>
            <w:del w:id="11278" w:author="Lakshmi Kannan" w:date="2016-12-14T14:31:00Z">
              <w:r w:rsidR="00CB05FB" w:rsidDel="00831AD4">
                <w:delText>MIGRATION_OLD_STATUS</w:delText>
              </w:r>
            </w:del>
          </w:p>
        </w:tc>
        <w:tc>
          <w:tcPr>
            <w:tcW w:w="1017" w:type="pct"/>
          </w:tcPr>
          <w:p w14:paraId="1C28BE36" w14:textId="77777777" w:rsidR="00CB05FB" w:rsidRDefault="00CB05FB" w:rsidP="005075DF">
            <w:r w:rsidRPr="00C037C2">
              <w:rPr>
                <w:rFonts w:asciiTheme="minorHAnsi" w:hAnsiTheme="minorHAnsi"/>
                <w:sz w:val="20"/>
              </w:rPr>
              <w:t>VARCHAR2(50)</w:t>
            </w:r>
          </w:p>
        </w:tc>
        <w:tc>
          <w:tcPr>
            <w:tcW w:w="513" w:type="pct"/>
          </w:tcPr>
          <w:p w14:paraId="6215F069" w14:textId="77777777" w:rsidR="00CB05FB" w:rsidRDefault="00CB05FB" w:rsidP="005075DF">
            <w:r>
              <w:t>Y</w:t>
            </w:r>
          </w:p>
        </w:tc>
        <w:tc>
          <w:tcPr>
            <w:tcW w:w="1019" w:type="pct"/>
          </w:tcPr>
          <w:p w14:paraId="7EB4E154" w14:textId="77777777" w:rsidR="00CB05FB" w:rsidRDefault="00CB05FB" w:rsidP="005075DF">
            <w:r>
              <w:t>Will hold the old status value for the loans that are going through migration</w:t>
            </w:r>
          </w:p>
        </w:tc>
        <w:tc>
          <w:tcPr>
            <w:tcW w:w="1019" w:type="pct"/>
          </w:tcPr>
          <w:p w14:paraId="7C355703" w14:textId="77777777" w:rsidR="00CB05FB" w:rsidRDefault="00CB05FB" w:rsidP="005075DF">
            <w:r w:rsidRPr="00AC76EF">
              <w:rPr>
                <w:highlight w:val="yellow"/>
              </w:rPr>
              <w:t>TBD</w:t>
            </w:r>
          </w:p>
        </w:tc>
      </w:tr>
    </w:tbl>
    <w:p w14:paraId="0CAEB0E1" w14:textId="20DE7AE3" w:rsidR="00CB05FB" w:rsidRDefault="00CB05FB" w:rsidP="00CB05FB">
      <w:pPr>
        <w:pStyle w:val="Heading3"/>
        <w:rPr>
          <w:ins w:id="11279" w:author="Patel, Rinkesh" w:date="2016-09-21T19:24:00Z"/>
        </w:rPr>
      </w:pPr>
      <w:bookmarkStart w:id="11280" w:name="_Toc469498989"/>
      <w:r>
        <w:lastRenderedPageBreak/>
        <w:t>EIP_EQUIPMENT_EXCH</w:t>
      </w:r>
      <w:bookmarkEnd w:id="11280"/>
    </w:p>
    <w:p w14:paraId="24C46E3F" w14:textId="77777777" w:rsidR="00CB05FB" w:rsidDel="00892B4E" w:rsidRDefault="00CB05FB" w:rsidP="00CB05FB">
      <w:pPr>
        <w:rPr>
          <w:del w:id="11281" w:author="Patel, Rinkesh" w:date="2016-09-21T19:24:00Z"/>
        </w:rPr>
      </w:pPr>
    </w:p>
    <w:p w14:paraId="1EC63DCE" w14:textId="77777777" w:rsidR="00CB05FB" w:rsidRPr="00CF52E2" w:rsidRDefault="00CB05FB" w:rsidP="00CB05FB">
      <w:pPr>
        <w:rPr>
          <w:b/>
        </w:rPr>
      </w:pPr>
      <w:del w:id="11282" w:author="Patel, Rinkesh" w:date="2016-09-21T19:24:00Z">
        <w:r w:rsidRPr="00CF52E2" w:rsidDel="00892B4E">
          <w:rPr>
            <w:b/>
          </w:rPr>
          <w:delText>SAP_UPDATE_DETAILS</w:delText>
        </w:r>
      </w:del>
    </w:p>
    <w:tbl>
      <w:tblPr>
        <w:tblStyle w:val="TableGrid"/>
        <w:tblW w:w="5000" w:type="pct"/>
        <w:tblLook w:val="04A0" w:firstRow="1" w:lastRow="0" w:firstColumn="1" w:lastColumn="0" w:noHBand="0" w:noVBand="1"/>
      </w:tblPr>
      <w:tblGrid>
        <w:gridCol w:w="5900"/>
        <w:gridCol w:w="1435"/>
        <w:gridCol w:w="1108"/>
        <w:gridCol w:w="1304"/>
        <w:gridCol w:w="1043"/>
      </w:tblGrid>
      <w:tr w:rsidR="00CB05FB" w:rsidRPr="00B04E92" w14:paraId="48859E47" w14:textId="77777777" w:rsidTr="005075DF">
        <w:tc>
          <w:tcPr>
            <w:tcW w:w="1152" w:type="pct"/>
          </w:tcPr>
          <w:p w14:paraId="363DD649" w14:textId="77777777" w:rsidR="00CB05FB" w:rsidRPr="00B04E92" w:rsidRDefault="00CB05FB" w:rsidP="005075DF">
            <w:pPr>
              <w:rPr>
                <w:b/>
              </w:rPr>
            </w:pPr>
            <w:r w:rsidRPr="00760144">
              <w:rPr>
                <w:b/>
              </w:rPr>
              <w:t>Column Name</w:t>
            </w:r>
          </w:p>
        </w:tc>
        <w:tc>
          <w:tcPr>
            <w:tcW w:w="1114" w:type="pct"/>
          </w:tcPr>
          <w:p w14:paraId="7D528F2C" w14:textId="77777777" w:rsidR="00CB05FB" w:rsidRPr="00B04E92" w:rsidRDefault="00CB05FB" w:rsidP="005075DF">
            <w:pPr>
              <w:rPr>
                <w:b/>
              </w:rPr>
            </w:pPr>
            <w:r w:rsidRPr="00760144">
              <w:rPr>
                <w:b/>
              </w:rPr>
              <w:t>Datatype</w:t>
            </w:r>
          </w:p>
        </w:tc>
        <w:tc>
          <w:tcPr>
            <w:tcW w:w="503" w:type="pct"/>
          </w:tcPr>
          <w:p w14:paraId="634B9753" w14:textId="77777777" w:rsidR="00CB05FB" w:rsidRPr="00B04E92" w:rsidRDefault="00CB05FB" w:rsidP="005075DF">
            <w:pPr>
              <w:rPr>
                <w:b/>
              </w:rPr>
            </w:pPr>
            <w:r w:rsidRPr="00760144">
              <w:rPr>
                <w:b/>
              </w:rPr>
              <w:t>Nullable</w:t>
            </w:r>
          </w:p>
        </w:tc>
        <w:tc>
          <w:tcPr>
            <w:tcW w:w="1116" w:type="pct"/>
          </w:tcPr>
          <w:p w14:paraId="65F92D3B" w14:textId="77777777" w:rsidR="00CB05FB" w:rsidRPr="00B04E92" w:rsidRDefault="00CB05FB" w:rsidP="005075DF">
            <w:pPr>
              <w:rPr>
                <w:b/>
              </w:rPr>
            </w:pPr>
            <w:r w:rsidRPr="00760144">
              <w:rPr>
                <w:b/>
              </w:rPr>
              <w:t>Comments</w:t>
            </w:r>
          </w:p>
        </w:tc>
        <w:tc>
          <w:tcPr>
            <w:tcW w:w="1115" w:type="pct"/>
          </w:tcPr>
          <w:p w14:paraId="234927B9" w14:textId="77777777" w:rsidR="00CB05FB" w:rsidRPr="00B04E92" w:rsidRDefault="00CB05FB" w:rsidP="005075DF">
            <w:pPr>
              <w:rPr>
                <w:b/>
              </w:rPr>
            </w:pPr>
            <w:r>
              <w:rPr>
                <w:b/>
              </w:rPr>
              <w:t>Column Order</w:t>
            </w:r>
          </w:p>
        </w:tc>
      </w:tr>
      <w:tr w:rsidR="00CB05FB" w14:paraId="5D2CF5CC" w14:textId="77777777" w:rsidTr="005075DF">
        <w:tc>
          <w:tcPr>
            <w:tcW w:w="1152" w:type="pct"/>
          </w:tcPr>
          <w:p w14:paraId="4915DADD" w14:textId="7A60DEE1" w:rsidR="00CB05FB" w:rsidRDefault="00831AD4" w:rsidP="005075DF">
            <w:ins w:id="11283" w:author="Lakshmi Kannan" w:date="2016-12-14T14:31:00Z">
              <w:r>
                <w:t>PRE_MIGRATION_STATUS</w:t>
              </w:r>
            </w:ins>
            <w:del w:id="11284" w:author="Lakshmi Kannan" w:date="2016-12-14T14:31:00Z">
              <w:r w:rsidR="00CB05FB" w:rsidDel="00831AD4">
                <w:delText>MIGRATION_OLD_STATUS</w:delText>
              </w:r>
            </w:del>
          </w:p>
        </w:tc>
        <w:tc>
          <w:tcPr>
            <w:tcW w:w="1114" w:type="pct"/>
          </w:tcPr>
          <w:p w14:paraId="667A3EA7" w14:textId="77777777" w:rsidR="00CB05FB" w:rsidRDefault="00CB05FB" w:rsidP="005075DF">
            <w:r w:rsidRPr="00C037C2">
              <w:rPr>
                <w:rFonts w:asciiTheme="minorHAnsi" w:hAnsiTheme="minorHAnsi"/>
                <w:sz w:val="20"/>
              </w:rPr>
              <w:t>VARCHAR2(50)</w:t>
            </w:r>
          </w:p>
        </w:tc>
        <w:tc>
          <w:tcPr>
            <w:tcW w:w="503" w:type="pct"/>
          </w:tcPr>
          <w:p w14:paraId="7AC27BDC" w14:textId="77777777" w:rsidR="00CB05FB" w:rsidRDefault="00CB05FB" w:rsidP="005075DF">
            <w:r>
              <w:t>Y</w:t>
            </w:r>
          </w:p>
        </w:tc>
        <w:tc>
          <w:tcPr>
            <w:tcW w:w="1116" w:type="pct"/>
          </w:tcPr>
          <w:p w14:paraId="1216960B" w14:textId="77777777" w:rsidR="00CB05FB" w:rsidRDefault="00CB05FB" w:rsidP="005075DF">
            <w:r>
              <w:t>Will hold the old status value for the loans that are going through migration</w:t>
            </w:r>
          </w:p>
        </w:tc>
        <w:tc>
          <w:tcPr>
            <w:tcW w:w="1115" w:type="pct"/>
          </w:tcPr>
          <w:p w14:paraId="0786E5DD" w14:textId="77777777" w:rsidR="00CB05FB" w:rsidRDefault="00CB05FB" w:rsidP="005075DF">
            <w:r w:rsidRPr="00AC76EF">
              <w:rPr>
                <w:highlight w:val="yellow"/>
              </w:rPr>
              <w:t>TBD</w:t>
            </w:r>
          </w:p>
        </w:tc>
      </w:tr>
    </w:tbl>
    <w:p w14:paraId="5CEE07EA" w14:textId="527420F9" w:rsidR="00CF560C" w:rsidDel="004D7478" w:rsidRDefault="00CF560C" w:rsidP="00CB05FB">
      <w:pPr>
        <w:pStyle w:val="Heading2"/>
        <w:numPr>
          <w:ilvl w:val="0"/>
          <w:numId w:val="0"/>
        </w:numPr>
        <w:ind w:left="3006"/>
        <w:rPr>
          <w:del w:id="11285" w:author="Lakshmi Kannan" w:date="2016-12-14T16:49:00Z"/>
        </w:rPr>
      </w:pPr>
      <w:bookmarkStart w:id="11286" w:name="_Toc469498990"/>
      <w:bookmarkEnd w:id="11286"/>
    </w:p>
    <w:p w14:paraId="259CDD2B" w14:textId="77777777" w:rsidR="00CB05FB" w:rsidRPr="00CB05FB" w:rsidDel="006B3359" w:rsidRDefault="00CB05FB" w:rsidP="00CB05FB">
      <w:pPr>
        <w:rPr>
          <w:del w:id="11287" w:author="Patel, Rinkesh" w:date="2016-09-23T17:46:00Z"/>
        </w:rPr>
      </w:pPr>
      <w:bookmarkStart w:id="11288" w:name="_Toc469408221"/>
      <w:bookmarkStart w:id="11289" w:name="_Toc469494169"/>
      <w:bookmarkStart w:id="11290" w:name="_Toc469498991"/>
      <w:bookmarkEnd w:id="11288"/>
      <w:bookmarkEnd w:id="11289"/>
      <w:bookmarkEnd w:id="11290"/>
    </w:p>
    <w:p w14:paraId="7216AC5A" w14:textId="165DCAD5" w:rsidR="00A05874" w:rsidRDefault="00A05874" w:rsidP="000D75E9">
      <w:pPr>
        <w:pStyle w:val="Heading2"/>
      </w:pPr>
      <w:bookmarkStart w:id="11291" w:name="_Toc469498992"/>
      <w:r>
        <w:t>DML Changes</w:t>
      </w:r>
      <w:bookmarkEnd w:id="11291"/>
    </w:p>
    <w:p w14:paraId="7216AC80" w14:textId="279694FC" w:rsidR="008719DA" w:rsidRDefault="008719DA" w:rsidP="000D75E9">
      <w:pPr>
        <w:pStyle w:val="Heading2"/>
      </w:pPr>
      <w:bookmarkStart w:id="11292" w:name="_Toc469498993"/>
      <w:r w:rsidRPr="008719DA">
        <w:t>Updated</w:t>
      </w:r>
      <w:r>
        <w:t xml:space="preserve"> Procedures</w:t>
      </w:r>
      <w:r w:rsidR="00FD56C9">
        <w:t>/Triggers</w:t>
      </w:r>
      <w:bookmarkEnd w:id="11292"/>
    </w:p>
    <w:p w14:paraId="756E0417" w14:textId="31B6AA15" w:rsidR="00B71848" w:rsidRDefault="001C493B" w:rsidP="00A62D5F">
      <w:pPr>
        <w:pStyle w:val="Heading3"/>
      </w:pPr>
      <w:bookmarkStart w:id="11293" w:name="_Toc469498994"/>
      <w:r>
        <w:t xml:space="preserve">Trigger - </w:t>
      </w:r>
      <w:r w:rsidR="00A62D5F" w:rsidRPr="00A62D5F">
        <w:t>EIP_EQUIPMENT_AIU_TRG</w:t>
      </w:r>
      <w:bookmarkEnd w:id="11293"/>
    </w:p>
    <w:p w14:paraId="3C66BCB4" w14:textId="77777777" w:rsidR="00A62D5F" w:rsidRDefault="00A62D5F" w:rsidP="00A62D5F">
      <w:pPr>
        <w:rPr>
          <w:highlight w:val="white"/>
        </w:rPr>
      </w:pPr>
    </w:p>
    <w:p w14:paraId="4C620B39" w14:textId="629A9E26" w:rsidR="00A62D5F" w:rsidRPr="00A62D5F" w:rsidRDefault="008C500F" w:rsidP="00A62D5F">
      <w:pPr>
        <w:rPr>
          <w:highlight w:val="white"/>
        </w:rPr>
      </w:pPr>
      <w:r w:rsidRPr="00A62D5F">
        <w:t>EIP_EQUIPMENT_AIU_TRG</w:t>
      </w:r>
      <w:r>
        <w:rPr>
          <w:highlight w:val="white"/>
        </w:rPr>
        <w:t xml:space="preserve"> </w:t>
      </w:r>
      <w:r w:rsidR="00A62D5F">
        <w:rPr>
          <w:highlight w:val="white"/>
        </w:rPr>
        <w:t xml:space="preserve">trigger will be altered to propagate the </w:t>
      </w:r>
      <w:ins w:id="11294" w:author="Lakshmi Kannan" w:date="2016-12-14T14:31:00Z">
        <w:r w:rsidR="008B624F">
          <w:t xml:space="preserve">PRE_MIGRATION_STATUS </w:t>
        </w:r>
      </w:ins>
      <w:del w:id="11295" w:author="Lakshmi Kannan" w:date="2016-12-14T14:31:00Z">
        <w:r w:rsidR="00A62D5F" w:rsidDel="008B624F">
          <w:delText xml:space="preserve">MIGRATION_OLD_STATUS </w:delText>
        </w:r>
      </w:del>
      <w:r w:rsidR="00A62D5F">
        <w:t>changes from EIP_EQUIPMENT to EIP_EQUIPMENT_HIST table.</w:t>
      </w:r>
    </w:p>
    <w:p w14:paraId="49255D8B" w14:textId="5B65A438" w:rsidR="00B66F26" w:rsidRDefault="00B66F26" w:rsidP="000D75E9">
      <w:pPr>
        <w:pStyle w:val="Heading2"/>
      </w:pPr>
      <w:bookmarkStart w:id="11296" w:name="_Toc469498995"/>
      <w:r>
        <w:t>New View</w:t>
      </w:r>
      <w:bookmarkEnd w:id="11296"/>
    </w:p>
    <w:p w14:paraId="068DDAE5" w14:textId="218C1DA5" w:rsidR="00750C7E" w:rsidRDefault="002C50C3" w:rsidP="00506ED4">
      <w:pPr>
        <w:pStyle w:val="Heading3"/>
      </w:pPr>
      <w:bookmarkStart w:id="11297" w:name="_Toc469498996"/>
      <w:r>
        <w:t>TBD</w:t>
      </w:r>
      <w:ins w:id="11298" w:author="Patel, Rinkesh" w:date="2016-09-21T16:41:00Z">
        <w:r w:rsidR="00750C7E">
          <w:t xml:space="preserve"> (</w:t>
        </w:r>
      </w:ins>
      <w:ins w:id="11299" w:author="Patel, Rinkesh" w:date="2016-09-21T16:45:00Z">
        <w:r w:rsidR="004D12D1">
          <w:rPr>
            <w:color w:val="FF0000"/>
          </w:rPr>
          <w:t>EIPBI_ADM schema</w:t>
        </w:r>
      </w:ins>
      <w:ins w:id="11300" w:author="Patel, Rinkesh" w:date="2016-09-21T16:41:00Z">
        <w:r w:rsidR="00750C7E">
          <w:t>)</w:t>
        </w:r>
      </w:ins>
      <w:bookmarkEnd w:id="11297"/>
    </w:p>
    <w:p w14:paraId="72815F41" w14:textId="7981F011" w:rsidR="003E52B3" w:rsidDel="00630E4C" w:rsidRDefault="003E52B3">
      <w:pPr>
        <w:pStyle w:val="Heading2"/>
        <w:rPr>
          <w:ins w:id="11301" w:author="Ju, Yong" w:date="2016-09-21T00:05:00Z"/>
          <w:del w:id="11302" w:author="Patel, Rinkesh" w:date="2016-09-21T19:20:00Z"/>
        </w:rPr>
        <w:pPrChange w:id="11303" w:author="Ju, Yong" w:date="2016-09-21T00:06:00Z">
          <w:pPr/>
        </w:pPrChange>
      </w:pPr>
      <w:del w:id="11304" w:author="Patel, Rinkesh" w:date="2016-09-21T19:20:00Z">
        <w:r w:rsidDel="00630E4C">
          <w:delText>BW views for “CLUB_DEVICE_CREATION_REPORTING”, “CLUB_DEVICE_EVENTS_REPORTING” and “EIP_JUMP_UPGRADE_LOG” table.</w:delText>
        </w:r>
        <w:r w:rsidR="0013211B" w:rsidDel="00630E4C">
          <w:delText xml:space="preserve"> –</w:delText>
        </w:r>
        <w:r w:rsidR="007305FA" w:rsidDel="00630E4C">
          <w:delText xml:space="preserve"> Sho</w:delText>
        </w:r>
        <w:r w:rsidR="0013211B" w:rsidDel="00630E4C">
          <w:delText>uld be under BI schema</w:delText>
        </w:r>
      </w:del>
      <w:bookmarkStart w:id="11305" w:name="_Toc463004783"/>
      <w:bookmarkStart w:id="11306" w:name="_Toc463029445"/>
      <w:bookmarkStart w:id="11307" w:name="_Toc464056451"/>
      <w:bookmarkStart w:id="11308" w:name="_Toc464729985"/>
      <w:bookmarkStart w:id="11309" w:name="_Toc468182132"/>
      <w:bookmarkStart w:id="11310" w:name="_Toc468183446"/>
      <w:bookmarkStart w:id="11311" w:name="_Toc469408227"/>
      <w:bookmarkStart w:id="11312" w:name="_Toc469494175"/>
      <w:bookmarkStart w:id="11313" w:name="_Toc469498997"/>
      <w:bookmarkEnd w:id="11305"/>
      <w:bookmarkEnd w:id="11306"/>
      <w:bookmarkEnd w:id="11307"/>
      <w:bookmarkEnd w:id="11308"/>
      <w:bookmarkEnd w:id="11309"/>
      <w:bookmarkEnd w:id="11310"/>
      <w:bookmarkEnd w:id="11311"/>
      <w:bookmarkEnd w:id="11312"/>
      <w:bookmarkEnd w:id="11313"/>
    </w:p>
    <w:p w14:paraId="06D00AFD" w14:textId="27B11448" w:rsidR="002726CC" w:rsidDel="00946882" w:rsidRDefault="002726CC" w:rsidP="000D75E9">
      <w:pPr>
        <w:pStyle w:val="Heading2"/>
        <w:rPr>
          <w:ins w:id="11314" w:author="Ju, Yong" w:date="2016-09-21T00:05:00Z"/>
          <w:del w:id="11315" w:author="Patel, Rinkesh" w:date="2016-09-23T17:49:00Z"/>
        </w:rPr>
      </w:pPr>
      <w:bookmarkStart w:id="11316" w:name="_Toc463004784"/>
      <w:bookmarkStart w:id="11317" w:name="_Toc463029446"/>
      <w:bookmarkStart w:id="11318" w:name="_Toc464056452"/>
      <w:bookmarkStart w:id="11319" w:name="_Toc464729986"/>
      <w:bookmarkStart w:id="11320" w:name="_Toc468182133"/>
      <w:bookmarkStart w:id="11321" w:name="_Toc468183447"/>
      <w:bookmarkStart w:id="11322" w:name="_Toc469408228"/>
      <w:bookmarkStart w:id="11323" w:name="_Toc469494176"/>
      <w:bookmarkStart w:id="11324" w:name="_Toc469498998"/>
      <w:bookmarkEnd w:id="11316"/>
      <w:bookmarkEnd w:id="11317"/>
      <w:bookmarkEnd w:id="11318"/>
      <w:bookmarkEnd w:id="11319"/>
      <w:bookmarkEnd w:id="11320"/>
      <w:bookmarkEnd w:id="11321"/>
      <w:bookmarkEnd w:id="11322"/>
      <w:bookmarkEnd w:id="11323"/>
      <w:bookmarkEnd w:id="11324"/>
    </w:p>
    <w:p w14:paraId="3F69B965" w14:textId="2B3A0AE3" w:rsidR="002726CC" w:rsidRPr="00EF4BB6" w:rsidDel="00946882" w:rsidRDefault="002726CC">
      <w:pPr>
        <w:pStyle w:val="Heading2"/>
        <w:rPr>
          <w:ins w:id="11325" w:author="Ju, Yong" w:date="2016-09-21T00:05:00Z"/>
          <w:del w:id="11326" w:author="Patel, Rinkesh" w:date="2016-09-23T17:49:00Z"/>
          <w:rFonts w:cs="Arial"/>
        </w:rPr>
        <w:pPrChange w:id="11327" w:author="Ju, Yong" w:date="2016-09-21T00:06:00Z">
          <w:pPr/>
        </w:pPrChange>
      </w:pPr>
      <w:ins w:id="11328" w:author="Ju, Yong" w:date="2016-09-21T00:05:00Z">
        <w:del w:id="11329" w:author="Patel, Rinkesh" w:date="2016-09-23T17:49:00Z">
          <w:r w:rsidRPr="00EF4BB6" w:rsidDel="00946882">
            <w:delText xml:space="preserve">New view Data for Reconciliation Reports  - </w:delText>
          </w:r>
        </w:del>
      </w:ins>
      <w:ins w:id="11330" w:author="Ju, Yong" w:date="2016-09-21T00:07:00Z">
        <w:del w:id="11331" w:author="Patel, Rinkesh" w:date="2016-09-23T17:49:00Z">
          <w:r w:rsidDel="00946882">
            <w:delText xml:space="preserve"> Design is not finished. Need meeting to discuss who and how the external system get this data from EIP</w:delText>
          </w:r>
        </w:del>
      </w:ins>
      <w:bookmarkStart w:id="11332" w:name="_Toc463004785"/>
      <w:bookmarkStart w:id="11333" w:name="_Toc463029447"/>
      <w:bookmarkStart w:id="11334" w:name="_Toc464056453"/>
      <w:bookmarkStart w:id="11335" w:name="_Toc464729987"/>
      <w:bookmarkStart w:id="11336" w:name="_Toc468182134"/>
      <w:bookmarkStart w:id="11337" w:name="_Toc468183448"/>
      <w:bookmarkStart w:id="11338" w:name="_Toc469408229"/>
      <w:bookmarkStart w:id="11339" w:name="_Toc469494177"/>
      <w:bookmarkStart w:id="11340" w:name="_Toc469498999"/>
      <w:bookmarkEnd w:id="11332"/>
      <w:bookmarkEnd w:id="11333"/>
      <w:bookmarkEnd w:id="11334"/>
      <w:bookmarkEnd w:id="11335"/>
      <w:bookmarkEnd w:id="11336"/>
      <w:bookmarkEnd w:id="11337"/>
      <w:bookmarkEnd w:id="11338"/>
      <w:bookmarkEnd w:id="11339"/>
      <w:bookmarkEnd w:id="11340"/>
    </w:p>
    <w:p w14:paraId="55FA24A4" w14:textId="5948D7B4" w:rsidR="002726CC" w:rsidDel="00946882" w:rsidRDefault="002726CC" w:rsidP="000D75E9">
      <w:pPr>
        <w:pStyle w:val="Heading2"/>
        <w:rPr>
          <w:ins w:id="11341" w:author="Ju, Yong" w:date="2016-09-21T00:05:00Z"/>
          <w:del w:id="11342" w:author="Patel, Rinkesh" w:date="2016-09-23T17:49:00Z"/>
          <w:rFonts w:cs="Arial"/>
        </w:rPr>
      </w:pPr>
      <w:ins w:id="11343" w:author="Ju, Yong" w:date="2016-09-21T00:05:00Z">
        <w:del w:id="11344" w:author="Patel, Rinkesh" w:date="2016-09-23T17:49:00Z">
          <w:r w:rsidDel="00946882">
            <w:delText>1.</w:delText>
          </w:r>
          <w:r w:rsidDel="00946882">
            <w:rPr>
              <w:rFonts w:ascii="Times New Roman" w:hAnsi="Times New Roman"/>
              <w:sz w:val="14"/>
              <w:szCs w:val="14"/>
            </w:rPr>
            <w:delText xml:space="preserve">    </w:delText>
          </w:r>
          <w:r w:rsidDel="00946882">
            <w:delText>The EIP system shall have following Club data available for reporting for all activities occurring on Club devices:</w:delText>
          </w:r>
          <w:bookmarkStart w:id="11345" w:name="_Toc463004786"/>
          <w:bookmarkStart w:id="11346" w:name="_Toc463029448"/>
          <w:bookmarkStart w:id="11347" w:name="_Toc464056454"/>
          <w:bookmarkStart w:id="11348" w:name="_Toc464729988"/>
          <w:bookmarkStart w:id="11349" w:name="_Toc468182135"/>
          <w:bookmarkStart w:id="11350" w:name="_Toc468183449"/>
          <w:bookmarkStart w:id="11351" w:name="_Toc469408230"/>
          <w:bookmarkStart w:id="11352" w:name="_Toc469494178"/>
          <w:bookmarkStart w:id="11353" w:name="_Toc469499000"/>
          <w:bookmarkEnd w:id="11345"/>
          <w:bookmarkEnd w:id="11346"/>
          <w:bookmarkEnd w:id="11347"/>
          <w:bookmarkEnd w:id="11348"/>
          <w:bookmarkEnd w:id="11349"/>
          <w:bookmarkEnd w:id="11350"/>
          <w:bookmarkEnd w:id="11351"/>
          <w:bookmarkEnd w:id="11352"/>
          <w:bookmarkEnd w:id="11353"/>
        </w:del>
      </w:ins>
    </w:p>
    <w:p w14:paraId="785C9652" w14:textId="3D6797EA" w:rsidR="002726CC" w:rsidDel="00946882" w:rsidRDefault="002726CC" w:rsidP="000D75E9">
      <w:pPr>
        <w:pStyle w:val="Heading2"/>
        <w:rPr>
          <w:ins w:id="11354" w:author="Ju, Yong" w:date="2016-09-21T00:05:00Z"/>
          <w:del w:id="11355" w:author="Patel, Rinkesh" w:date="2016-09-23T17:49:00Z"/>
        </w:rPr>
      </w:pPr>
      <w:ins w:id="11356" w:author="Ju, Yong" w:date="2016-09-21T00:05:00Z">
        <w:del w:id="11357" w:author="Patel, Rinkesh" w:date="2016-09-23T17:49:00Z">
          <w:r w:rsidDel="00946882">
            <w:delText>a.</w:delText>
          </w:r>
          <w:r w:rsidDel="00946882">
            <w:rPr>
              <w:rFonts w:ascii="Times New Roman" w:hAnsi="Times New Roman"/>
              <w:sz w:val="14"/>
              <w:szCs w:val="14"/>
            </w:rPr>
            <w:delText xml:space="preserve">    </w:delText>
          </w:r>
          <w:r w:rsidDel="00946882">
            <w:delText>BAN</w:delText>
          </w:r>
          <w:bookmarkStart w:id="11358" w:name="_Toc463004787"/>
          <w:bookmarkStart w:id="11359" w:name="_Toc463029449"/>
          <w:bookmarkStart w:id="11360" w:name="_Toc464056455"/>
          <w:bookmarkStart w:id="11361" w:name="_Toc464729989"/>
          <w:bookmarkStart w:id="11362" w:name="_Toc468182136"/>
          <w:bookmarkStart w:id="11363" w:name="_Toc468183450"/>
          <w:bookmarkStart w:id="11364" w:name="_Toc469408231"/>
          <w:bookmarkStart w:id="11365" w:name="_Toc469494179"/>
          <w:bookmarkStart w:id="11366" w:name="_Toc469499001"/>
          <w:bookmarkEnd w:id="11358"/>
          <w:bookmarkEnd w:id="11359"/>
          <w:bookmarkEnd w:id="11360"/>
          <w:bookmarkEnd w:id="11361"/>
          <w:bookmarkEnd w:id="11362"/>
          <w:bookmarkEnd w:id="11363"/>
          <w:bookmarkEnd w:id="11364"/>
          <w:bookmarkEnd w:id="11365"/>
          <w:bookmarkEnd w:id="11366"/>
        </w:del>
      </w:ins>
    </w:p>
    <w:p w14:paraId="12FFB377" w14:textId="2F3F7866" w:rsidR="002726CC" w:rsidDel="00946882" w:rsidRDefault="002726CC" w:rsidP="000D75E9">
      <w:pPr>
        <w:pStyle w:val="Heading2"/>
        <w:rPr>
          <w:ins w:id="11367" w:author="Ju, Yong" w:date="2016-09-21T00:05:00Z"/>
          <w:del w:id="11368" w:author="Patel, Rinkesh" w:date="2016-09-23T17:49:00Z"/>
        </w:rPr>
      </w:pPr>
      <w:ins w:id="11369" w:author="Ju, Yong" w:date="2016-09-21T00:05:00Z">
        <w:del w:id="11370" w:author="Patel, Rinkesh" w:date="2016-09-23T17:49:00Z">
          <w:r w:rsidDel="00946882">
            <w:delText>b.</w:delText>
          </w:r>
          <w:r w:rsidDel="00946882">
            <w:rPr>
              <w:rFonts w:ascii="Times New Roman" w:hAnsi="Times New Roman"/>
              <w:sz w:val="14"/>
              <w:szCs w:val="14"/>
            </w:rPr>
            <w:delText xml:space="preserve">    </w:delText>
          </w:r>
          <w:r w:rsidDel="00946882">
            <w:delText>MSISDN</w:delText>
          </w:r>
          <w:bookmarkStart w:id="11371" w:name="_Toc463004788"/>
          <w:bookmarkStart w:id="11372" w:name="_Toc463029450"/>
          <w:bookmarkStart w:id="11373" w:name="_Toc464056456"/>
          <w:bookmarkStart w:id="11374" w:name="_Toc464729990"/>
          <w:bookmarkStart w:id="11375" w:name="_Toc468182137"/>
          <w:bookmarkStart w:id="11376" w:name="_Toc468183451"/>
          <w:bookmarkStart w:id="11377" w:name="_Toc469408232"/>
          <w:bookmarkStart w:id="11378" w:name="_Toc469494180"/>
          <w:bookmarkStart w:id="11379" w:name="_Toc469499002"/>
          <w:bookmarkEnd w:id="11371"/>
          <w:bookmarkEnd w:id="11372"/>
          <w:bookmarkEnd w:id="11373"/>
          <w:bookmarkEnd w:id="11374"/>
          <w:bookmarkEnd w:id="11375"/>
          <w:bookmarkEnd w:id="11376"/>
          <w:bookmarkEnd w:id="11377"/>
          <w:bookmarkEnd w:id="11378"/>
          <w:bookmarkEnd w:id="11379"/>
        </w:del>
      </w:ins>
    </w:p>
    <w:p w14:paraId="76949074" w14:textId="59AF078B" w:rsidR="002726CC" w:rsidDel="00946882" w:rsidRDefault="002726CC" w:rsidP="000D75E9">
      <w:pPr>
        <w:pStyle w:val="Heading2"/>
        <w:rPr>
          <w:ins w:id="11380" w:author="Ju, Yong" w:date="2016-09-21T00:05:00Z"/>
          <w:del w:id="11381" w:author="Patel, Rinkesh" w:date="2016-09-23T17:49:00Z"/>
        </w:rPr>
      </w:pPr>
      <w:ins w:id="11382" w:author="Ju, Yong" w:date="2016-09-21T00:05:00Z">
        <w:del w:id="11383" w:author="Patel, Rinkesh" w:date="2016-09-23T17:49:00Z">
          <w:r w:rsidDel="00946882">
            <w:delText>c.</w:delText>
          </w:r>
          <w:r w:rsidDel="00946882">
            <w:rPr>
              <w:rFonts w:ascii="Times New Roman" w:hAnsi="Times New Roman"/>
              <w:sz w:val="14"/>
              <w:szCs w:val="14"/>
            </w:rPr>
            <w:delText xml:space="preserve">    </w:delText>
          </w:r>
          <w:r w:rsidDel="00946882">
            <w:delText>planID</w:delText>
          </w:r>
          <w:bookmarkStart w:id="11384" w:name="_Toc463004789"/>
          <w:bookmarkStart w:id="11385" w:name="_Toc463029451"/>
          <w:bookmarkStart w:id="11386" w:name="_Toc464056457"/>
          <w:bookmarkStart w:id="11387" w:name="_Toc464729991"/>
          <w:bookmarkStart w:id="11388" w:name="_Toc468182138"/>
          <w:bookmarkStart w:id="11389" w:name="_Toc468183452"/>
          <w:bookmarkStart w:id="11390" w:name="_Toc469408233"/>
          <w:bookmarkStart w:id="11391" w:name="_Toc469494181"/>
          <w:bookmarkStart w:id="11392" w:name="_Toc469499003"/>
          <w:bookmarkEnd w:id="11384"/>
          <w:bookmarkEnd w:id="11385"/>
          <w:bookmarkEnd w:id="11386"/>
          <w:bookmarkEnd w:id="11387"/>
          <w:bookmarkEnd w:id="11388"/>
          <w:bookmarkEnd w:id="11389"/>
          <w:bookmarkEnd w:id="11390"/>
          <w:bookmarkEnd w:id="11391"/>
          <w:bookmarkEnd w:id="11392"/>
        </w:del>
      </w:ins>
    </w:p>
    <w:p w14:paraId="3C76A322" w14:textId="6C813200" w:rsidR="002726CC" w:rsidDel="00946882" w:rsidRDefault="002726CC" w:rsidP="000D75E9">
      <w:pPr>
        <w:pStyle w:val="Heading2"/>
        <w:rPr>
          <w:ins w:id="11393" w:author="Ju, Yong" w:date="2016-09-21T00:05:00Z"/>
          <w:del w:id="11394" w:author="Patel, Rinkesh" w:date="2016-09-23T17:49:00Z"/>
        </w:rPr>
      </w:pPr>
      <w:ins w:id="11395" w:author="Ju, Yong" w:date="2016-09-21T00:05:00Z">
        <w:del w:id="11396" w:author="Patel, Rinkesh" w:date="2016-09-23T17:49:00Z">
          <w:r w:rsidDel="00946882">
            <w:delText>d.</w:delText>
          </w:r>
          <w:r w:rsidDel="00946882">
            <w:rPr>
              <w:rFonts w:ascii="Times New Roman" w:hAnsi="Times New Roman"/>
              <w:sz w:val="14"/>
              <w:szCs w:val="14"/>
            </w:rPr>
            <w:delText xml:space="preserve">    </w:delText>
          </w:r>
          <w:r w:rsidDel="00946882">
            <w:delText>storeID</w:delText>
          </w:r>
          <w:bookmarkStart w:id="11397" w:name="_Toc463004790"/>
          <w:bookmarkStart w:id="11398" w:name="_Toc463029452"/>
          <w:bookmarkStart w:id="11399" w:name="_Toc464056458"/>
          <w:bookmarkStart w:id="11400" w:name="_Toc464729992"/>
          <w:bookmarkStart w:id="11401" w:name="_Toc468182139"/>
          <w:bookmarkStart w:id="11402" w:name="_Toc468183453"/>
          <w:bookmarkStart w:id="11403" w:name="_Toc469408234"/>
          <w:bookmarkStart w:id="11404" w:name="_Toc469494182"/>
          <w:bookmarkStart w:id="11405" w:name="_Toc469499004"/>
          <w:bookmarkEnd w:id="11397"/>
          <w:bookmarkEnd w:id="11398"/>
          <w:bookmarkEnd w:id="11399"/>
          <w:bookmarkEnd w:id="11400"/>
          <w:bookmarkEnd w:id="11401"/>
          <w:bookmarkEnd w:id="11402"/>
          <w:bookmarkEnd w:id="11403"/>
          <w:bookmarkEnd w:id="11404"/>
          <w:bookmarkEnd w:id="11405"/>
        </w:del>
      </w:ins>
    </w:p>
    <w:p w14:paraId="2E5D25E5" w14:textId="3BA57377" w:rsidR="002726CC" w:rsidDel="00946882" w:rsidRDefault="002726CC" w:rsidP="000D75E9">
      <w:pPr>
        <w:pStyle w:val="Heading2"/>
        <w:rPr>
          <w:ins w:id="11406" w:author="Ju, Yong" w:date="2016-09-21T00:05:00Z"/>
          <w:del w:id="11407" w:author="Patel, Rinkesh" w:date="2016-09-23T17:49:00Z"/>
        </w:rPr>
      </w:pPr>
      <w:ins w:id="11408" w:author="Ju, Yong" w:date="2016-09-21T00:05:00Z">
        <w:del w:id="11409" w:author="Patel, Rinkesh" w:date="2016-09-23T17:49:00Z">
          <w:r w:rsidDel="00946882">
            <w:delText>e.</w:delText>
          </w:r>
          <w:r w:rsidDel="00946882">
            <w:rPr>
              <w:rFonts w:ascii="Times New Roman" w:hAnsi="Times New Roman"/>
              <w:sz w:val="14"/>
              <w:szCs w:val="14"/>
            </w:rPr>
            <w:delText xml:space="preserve">    </w:delText>
          </w:r>
          <w:r w:rsidDel="00946882">
            <w:delText>equipmentID</w:delText>
          </w:r>
          <w:bookmarkStart w:id="11410" w:name="_Toc463004791"/>
          <w:bookmarkStart w:id="11411" w:name="_Toc463029453"/>
          <w:bookmarkStart w:id="11412" w:name="_Toc464056459"/>
          <w:bookmarkStart w:id="11413" w:name="_Toc464729993"/>
          <w:bookmarkStart w:id="11414" w:name="_Toc468182140"/>
          <w:bookmarkStart w:id="11415" w:name="_Toc468183454"/>
          <w:bookmarkStart w:id="11416" w:name="_Toc469408235"/>
          <w:bookmarkStart w:id="11417" w:name="_Toc469494183"/>
          <w:bookmarkStart w:id="11418" w:name="_Toc469499005"/>
          <w:bookmarkEnd w:id="11410"/>
          <w:bookmarkEnd w:id="11411"/>
          <w:bookmarkEnd w:id="11412"/>
          <w:bookmarkEnd w:id="11413"/>
          <w:bookmarkEnd w:id="11414"/>
          <w:bookmarkEnd w:id="11415"/>
          <w:bookmarkEnd w:id="11416"/>
          <w:bookmarkEnd w:id="11417"/>
          <w:bookmarkEnd w:id="11418"/>
        </w:del>
      </w:ins>
    </w:p>
    <w:p w14:paraId="4683942A" w14:textId="042388E8" w:rsidR="002726CC" w:rsidDel="00946882" w:rsidRDefault="002726CC" w:rsidP="000D75E9">
      <w:pPr>
        <w:pStyle w:val="Heading2"/>
        <w:rPr>
          <w:ins w:id="11419" w:author="Ju, Yong" w:date="2016-09-21T00:05:00Z"/>
          <w:del w:id="11420" w:author="Patel, Rinkesh" w:date="2016-09-23T17:49:00Z"/>
        </w:rPr>
      </w:pPr>
      <w:ins w:id="11421" w:author="Ju, Yong" w:date="2016-09-21T00:05:00Z">
        <w:del w:id="11422" w:author="Patel, Rinkesh" w:date="2016-09-23T17:49:00Z">
          <w:r w:rsidDel="00946882">
            <w:delText>f.</w:delText>
          </w:r>
          <w:r w:rsidDel="00946882">
            <w:rPr>
              <w:rFonts w:ascii="Times New Roman" w:hAnsi="Times New Roman"/>
              <w:sz w:val="14"/>
              <w:szCs w:val="14"/>
            </w:rPr>
            <w:delText xml:space="preserve">     </w:delText>
          </w:r>
          <w:r w:rsidDel="00946882">
            <w:delText>applicationID</w:delText>
          </w:r>
          <w:bookmarkStart w:id="11423" w:name="_Toc463004792"/>
          <w:bookmarkStart w:id="11424" w:name="_Toc463029454"/>
          <w:bookmarkStart w:id="11425" w:name="_Toc464056460"/>
          <w:bookmarkStart w:id="11426" w:name="_Toc464729994"/>
          <w:bookmarkStart w:id="11427" w:name="_Toc468182141"/>
          <w:bookmarkStart w:id="11428" w:name="_Toc468183455"/>
          <w:bookmarkStart w:id="11429" w:name="_Toc469408236"/>
          <w:bookmarkStart w:id="11430" w:name="_Toc469494184"/>
          <w:bookmarkStart w:id="11431" w:name="_Toc469499006"/>
          <w:bookmarkEnd w:id="11423"/>
          <w:bookmarkEnd w:id="11424"/>
          <w:bookmarkEnd w:id="11425"/>
          <w:bookmarkEnd w:id="11426"/>
          <w:bookmarkEnd w:id="11427"/>
          <w:bookmarkEnd w:id="11428"/>
          <w:bookmarkEnd w:id="11429"/>
          <w:bookmarkEnd w:id="11430"/>
          <w:bookmarkEnd w:id="11431"/>
        </w:del>
      </w:ins>
    </w:p>
    <w:p w14:paraId="40D7DE28" w14:textId="42955091" w:rsidR="002726CC" w:rsidDel="00946882" w:rsidRDefault="002726CC" w:rsidP="000D75E9">
      <w:pPr>
        <w:pStyle w:val="Heading2"/>
        <w:rPr>
          <w:ins w:id="11432" w:author="Ju, Yong" w:date="2016-09-21T00:05:00Z"/>
          <w:del w:id="11433" w:author="Patel, Rinkesh" w:date="2016-09-23T17:49:00Z"/>
        </w:rPr>
      </w:pPr>
      <w:ins w:id="11434" w:author="Ju, Yong" w:date="2016-09-21T00:05:00Z">
        <w:del w:id="11435" w:author="Patel, Rinkesh" w:date="2016-09-23T17:49:00Z">
          <w:r w:rsidDel="00946882">
            <w:delText>g.</w:delText>
          </w:r>
          <w:r w:rsidDel="00946882">
            <w:rPr>
              <w:rFonts w:ascii="Times New Roman" w:hAnsi="Times New Roman"/>
              <w:sz w:val="14"/>
              <w:szCs w:val="14"/>
            </w:rPr>
            <w:delText xml:space="preserve">    </w:delText>
          </w:r>
          <w:r w:rsidDel="00946882">
            <w:delText>transactionID</w:delText>
          </w:r>
          <w:bookmarkStart w:id="11436" w:name="_Toc463004793"/>
          <w:bookmarkStart w:id="11437" w:name="_Toc463029455"/>
          <w:bookmarkStart w:id="11438" w:name="_Toc464056461"/>
          <w:bookmarkStart w:id="11439" w:name="_Toc464729995"/>
          <w:bookmarkStart w:id="11440" w:name="_Toc468182142"/>
          <w:bookmarkStart w:id="11441" w:name="_Toc468183456"/>
          <w:bookmarkStart w:id="11442" w:name="_Toc469408237"/>
          <w:bookmarkStart w:id="11443" w:name="_Toc469494185"/>
          <w:bookmarkStart w:id="11444" w:name="_Toc469499007"/>
          <w:bookmarkEnd w:id="11436"/>
          <w:bookmarkEnd w:id="11437"/>
          <w:bookmarkEnd w:id="11438"/>
          <w:bookmarkEnd w:id="11439"/>
          <w:bookmarkEnd w:id="11440"/>
          <w:bookmarkEnd w:id="11441"/>
          <w:bookmarkEnd w:id="11442"/>
          <w:bookmarkEnd w:id="11443"/>
          <w:bookmarkEnd w:id="11444"/>
        </w:del>
      </w:ins>
    </w:p>
    <w:p w14:paraId="347288A3" w14:textId="667A21D8" w:rsidR="002726CC" w:rsidDel="00946882" w:rsidRDefault="002726CC" w:rsidP="000D75E9">
      <w:pPr>
        <w:pStyle w:val="Heading2"/>
        <w:rPr>
          <w:ins w:id="11445" w:author="Ju, Yong" w:date="2016-09-21T00:05:00Z"/>
          <w:del w:id="11446" w:author="Patel, Rinkesh" w:date="2016-09-23T17:49:00Z"/>
        </w:rPr>
      </w:pPr>
      <w:ins w:id="11447" w:author="Ju, Yong" w:date="2016-09-21T00:05:00Z">
        <w:del w:id="11448" w:author="Patel, Rinkesh" w:date="2016-09-23T17:49:00Z">
          <w:r w:rsidDel="00946882">
            <w:delText>h.</w:delText>
          </w:r>
          <w:r w:rsidDel="00946882">
            <w:rPr>
              <w:rFonts w:ascii="Times New Roman" w:hAnsi="Times New Roman"/>
              <w:sz w:val="14"/>
              <w:szCs w:val="14"/>
            </w:rPr>
            <w:delText xml:space="preserve">    </w:delText>
          </w:r>
          <w:r w:rsidDel="00946882">
            <w:delText>IMEI</w:delText>
          </w:r>
          <w:bookmarkStart w:id="11449" w:name="_Toc463004794"/>
          <w:bookmarkStart w:id="11450" w:name="_Toc463029456"/>
          <w:bookmarkStart w:id="11451" w:name="_Toc464056462"/>
          <w:bookmarkStart w:id="11452" w:name="_Toc464729996"/>
          <w:bookmarkStart w:id="11453" w:name="_Toc468182143"/>
          <w:bookmarkStart w:id="11454" w:name="_Toc468183457"/>
          <w:bookmarkStart w:id="11455" w:name="_Toc469408238"/>
          <w:bookmarkStart w:id="11456" w:name="_Toc469494186"/>
          <w:bookmarkStart w:id="11457" w:name="_Toc469499008"/>
          <w:bookmarkEnd w:id="11449"/>
          <w:bookmarkEnd w:id="11450"/>
          <w:bookmarkEnd w:id="11451"/>
          <w:bookmarkEnd w:id="11452"/>
          <w:bookmarkEnd w:id="11453"/>
          <w:bookmarkEnd w:id="11454"/>
          <w:bookmarkEnd w:id="11455"/>
          <w:bookmarkEnd w:id="11456"/>
          <w:bookmarkEnd w:id="11457"/>
        </w:del>
      </w:ins>
    </w:p>
    <w:p w14:paraId="28F0A278" w14:textId="0CCCDA9A" w:rsidR="002726CC" w:rsidDel="00946882" w:rsidRDefault="002726CC" w:rsidP="000D75E9">
      <w:pPr>
        <w:pStyle w:val="Heading2"/>
        <w:rPr>
          <w:ins w:id="11458" w:author="Ju, Yong" w:date="2016-09-21T00:05:00Z"/>
          <w:del w:id="11459" w:author="Patel, Rinkesh" w:date="2016-09-23T17:49:00Z"/>
        </w:rPr>
      </w:pPr>
      <w:ins w:id="11460" w:author="Ju, Yong" w:date="2016-09-21T00:05:00Z">
        <w:del w:id="11461" w:author="Patel, Rinkesh" w:date="2016-09-23T17:49:00Z">
          <w:r w:rsidDel="00946882">
            <w:delText>i.</w:delText>
          </w:r>
          <w:r w:rsidDel="00946882">
            <w:rPr>
              <w:rFonts w:ascii="Times New Roman" w:hAnsi="Times New Roman"/>
              <w:sz w:val="14"/>
              <w:szCs w:val="14"/>
            </w:rPr>
            <w:delText xml:space="preserve">      </w:delText>
          </w:r>
          <w:r w:rsidDel="00946882">
            <w:delText>SKU</w:delText>
          </w:r>
          <w:bookmarkStart w:id="11462" w:name="_Toc463004795"/>
          <w:bookmarkStart w:id="11463" w:name="_Toc463029457"/>
          <w:bookmarkStart w:id="11464" w:name="_Toc464056463"/>
          <w:bookmarkStart w:id="11465" w:name="_Toc464729997"/>
          <w:bookmarkStart w:id="11466" w:name="_Toc468182144"/>
          <w:bookmarkStart w:id="11467" w:name="_Toc468183458"/>
          <w:bookmarkStart w:id="11468" w:name="_Toc469408239"/>
          <w:bookmarkStart w:id="11469" w:name="_Toc469494187"/>
          <w:bookmarkStart w:id="11470" w:name="_Toc469499009"/>
          <w:bookmarkEnd w:id="11462"/>
          <w:bookmarkEnd w:id="11463"/>
          <w:bookmarkEnd w:id="11464"/>
          <w:bookmarkEnd w:id="11465"/>
          <w:bookmarkEnd w:id="11466"/>
          <w:bookmarkEnd w:id="11467"/>
          <w:bookmarkEnd w:id="11468"/>
          <w:bookmarkEnd w:id="11469"/>
          <w:bookmarkEnd w:id="11470"/>
        </w:del>
      </w:ins>
    </w:p>
    <w:p w14:paraId="3295937C" w14:textId="5F6FEB47" w:rsidR="002726CC" w:rsidDel="00946882" w:rsidRDefault="002726CC" w:rsidP="000D75E9">
      <w:pPr>
        <w:pStyle w:val="Heading2"/>
        <w:rPr>
          <w:ins w:id="11471" w:author="Ju, Yong" w:date="2016-09-21T00:05:00Z"/>
          <w:del w:id="11472" w:author="Patel, Rinkesh" w:date="2016-09-23T17:49:00Z"/>
        </w:rPr>
      </w:pPr>
      <w:ins w:id="11473" w:author="Ju, Yong" w:date="2016-09-21T00:05:00Z">
        <w:del w:id="11474" w:author="Patel, Rinkesh" w:date="2016-09-23T17:49:00Z">
          <w:r w:rsidDel="00946882">
            <w:delText>j.</w:delText>
          </w:r>
          <w:r w:rsidDel="00946882">
            <w:rPr>
              <w:rFonts w:ascii="Times New Roman" w:hAnsi="Times New Roman"/>
              <w:sz w:val="14"/>
              <w:szCs w:val="14"/>
            </w:rPr>
            <w:delText xml:space="preserve">      </w:delText>
          </w:r>
          <w:r w:rsidDel="00946882">
            <w:delText>SKU description</w:delText>
          </w:r>
          <w:bookmarkStart w:id="11475" w:name="_Toc463004796"/>
          <w:bookmarkStart w:id="11476" w:name="_Toc463029458"/>
          <w:bookmarkStart w:id="11477" w:name="_Toc464056464"/>
          <w:bookmarkStart w:id="11478" w:name="_Toc464729998"/>
          <w:bookmarkStart w:id="11479" w:name="_Toc468182145"/>
          <w:bookmarkStart w:id="11480" w:name="_Toc468183459"/>
          <w:bookmarkStart w:id="11481" w:name="_Toc469408240"/>
          <w:bookmarkStart w:id="11482" w:name="_Toc469494188"/>
          <w:bookmarkStart w:id="11483" w:name="_Toc469499010"/>
          <w:bookmarkEnd w:id="11475"/>
          <w:bookmarkEnd w:id="11476"/>
          <w:bookmarkEnd w:id="11477"/>
          <w:bookmarkEnd w:id="11478"/>
          <w:bookmarkEnd w:id="11479"/>
          <w:bookmarkEnd w:id="11480"/>
          <w:bookmarkEnd w:id="11481"/>
          <w:bookmarkEnd w:id="11482"/>
          <w:bookmarkEnd w:id="11483"/>
        </w:del>
      </w:ins>
    </w:p>
    <w:p w14:paraId="2F47D73C" w14:textId="5CB1442F" w:rsidR="002726CC" w:rsidDel="00946882" w:rsidRDefault="002726CC" w:rsidP="000D75E9">
      <w:pPr>
        <w:pStyle w:val="Heading2"/>
        <w:rPr>
          <w:ins w:id="11484" w:author="Ju, Yong" w:date="2016-09-21T00:05:00Z"/>
          <w:del w:id="11485" w:author="Patel, Rinkesh" w:date="2016-09-23T17:49:00Z"/>
        </w:rPr>
      </w:pPr>
      <w:ins w:id="11486" w:author="Ju, Yong" w:date="2016-09-21T00:05:00Z">
        <w:del w:id="11487" w:author="Patel, Rinkesh" w:date="2016-09-23T17:49:00Z">
          <w:r w:rsidDel="00946882">
            <w:delText>k.</w:delText>
          </w:r>
          <w:r w:rsidDel="00946882">
            <w:rPr>
              <w:rFonts w:ascii="Times New Roman" w:hAnsi="Times New Roman"/>
              <w:sz w:val="14"/>
              <w:szCs w:val="14"/>
            </w:rPr>
            <w:delText xml:space="preserve">    </w:delText>
          </w:r>
          <w:r w:rsidDel="00946882">
            <w:delText>Device status</w:delText>
          </w:r>
          <w:bookmarkStart w:id="11488" w:name="_Toc463004797"/>
          <w:bookmarkStart w:id="11489" w:name="_Toc463029459"/>
          <w:bookmarkStart w:id="11490" w:name="_Toc464056465"/>
          <w:bookmarkStart w:id="11491" w:name="_Toc464729999"/>
          <w:bookmarkStart w:id="11492" w:name="_Toc468182146"/>
          <w:bookmarkStart w:id="11493" w:name="_Toc468183460"/>
          <w:bookmarkStart w:id="11494" w:name="_Toc469408241"/>
          <w:bookmarkStart w:id="11495" w:name="_Toc469494189"/>
          <w:bookmarkStart w:id="11496" w:name="_Toc469499011"/>
          <w:bookmarkEnd w:id="11488"/>
          <w:bookmarkEnd w:id="11489"/>
          <w:bookmarkEnd w:id="11490"/>
          <w:bookmarkEnd w:id="11491"/>
          <w:bookmarkEnd w:id="11492"/>
          <w:bookmarkEnd w:id="11493"/>
          <w:bookmarkEnd w:id="11494"/>
          <w:bookmarkEnd w:id="11495"/>
          <w:bookmarkEnd w:id="11496"/>
        </w:del>
      </w:ins>
    </w:p>
    <w:p w14:paraId="7218F4CE" w14:textId="0A4E27C9" w:rsidR="002726CC" w:rsidDel="00946882" w:rsidRDefault="002726CC" w:rsidP="000D75E9">
      <w:pPr>
        <w:pStyle w:val="Heading2"/>
        <w:rPr>
          <w:ins w:id="11497" w:author="Ju, Yong" w:date="2016-09-21T00:05:00Z"/>
          <w:del w:id="11498" w:author="Patel, Rinkesh" w:date="2016-09-23T17:49:00Z"/>
        </w:rPr>
      </w:pPr>
      <w:ins w:id="11499" w:author="Ju, Yong" w:date="2016-09-21T00:05:00Z">
        <w:del w:id="11500" w:author="Patel, Rinkesh" w:date="2016-09-23T17:49:00Z">
          <w:r w:rsidDel="00946882">
            <w:delText>l.</w:delText>
          </w:r>
          <w:r w:rsidDel="00946882">
            <w:rPr>
              <w:rFonts w:ascii="Times New Roman" w:hAnsi="Times New Roman"/>
              <w:sz w:val="14"/>
              <w:szCs w:val="14"/>
            </w:rPr>
            <w:delText xml:space="preserve">      </w:delText>
          </w:r>
          <w:r w:rsidDel="00946882">
            <w:delText>Device reason</w:delText>
          </w:r>
          <w:bookmarkStart w:id="11501" w:name="_Toc463004798"/>
          <w:bookmarkStart w:id="11502" w:name="_Toc463029460"/>
          <w:bookmarkStart w:id="11503" w:name="_Toc464056466"/>
          <w:bookmarkStart w:id="11504" w:name="_Toc464730000"/>
          <w:bookmarkStart w:id="11505" w:name="_Toc468182147"/>
          <w:bookmarkStart w:id="11506" w:name="_Toc468183461"/>
          <w:bookmarkStart w:id="11507" w:name="_Toc469408242"/>
          <w:bookmarkStart w:id="11508" w:name="_Toc469494190"/>
          <w:bookmarkStart w:id="11509" w:name="_Toc469499012"/>
          <w:bookmarkEnd w:id="11501"/>
          <w:bookmarkEnd w:id="11502"/>
          <w:bookmarkEnd w:id="11503"/>
          <w:bookmarkEnd w:id="11504"/>
          <w:bookmarkEnd w:id="11505"/>
          <w:bookmarkEnd w:id="11506"/>
          <w:bookmarkEnd w:id="11507"/>
          <w:bookmarkEnd w:id="11508"/>
          <w:bookmarkEnd w:id="11509"/>
        </w:del>
      </w:ins>
    </w:p>
    <w:p w14:paraId="42748523" w14:textId="39CBD18D" w:rsidR="002726CC" w:rsidDel="00946882" w:rsidRDefault="002726CC" w:rsidP="000D75E9">
      <w:pPr>
        <w:pStyle w:val="Heading2"/>
        <w:rPr>
          <w:ins w:id="11510" w:author="Ju, Yong" w:date="2016-09-21T00:05:00Z"/>
          <w:del w:id="11511" w:author="Patel, Rinkesh" w:date="2016-09-23T17:49:00Z"/>
        </w:rPr>
      </w:pPr>
      <w:ins w:id="11512" w:author="Ju, Yong" w:date="2016-09-21T00:05:00Z">
        <w:del w:id="11513" w:author="Patel, Rinkesh" w:date="2016-09-23T17:49:00Z">
          <w:r w:rsidDel="00946882">
            <w:delText>m.</w:delText>
          </w:r>
          <w:r w:rsidDel="00946882">
            <w:rPr>
              <w:rFonts w:ascii="Times New Roman" w:hAnsi="Times New Roman"/>
              <w:sz w:val="14"/>
              <w:szCs w:val="14"/>
            </w:rPr>
            <w:delText xml:space="preserve">   </w:delText>
          </w:r>
          <w:r w:rsidDel="00946882">
            <w:delText>Activity date</w:delText>
          </w:r>
          <w:bookmarkStart w:id="11514" w:name="_Toc463004799"/>
          <w:bookmarkStart w:id="11515" w:name="_Toc463029461"/>
          <w:bookmarkStart w:id="11516" w:name="_Toc464056467"/>
          <w:bookmarkStart w:id="11517" w:name="_Toc464730001"/>
          <w:bookmarkStart w:id="11518" w:name="_Toc468182148"/>
          <w:bookmarkStart w:id="11519" w:name="_Toc468183462"/>
          <w:bookmarkStart w:id="11520" w:name="_Toc469408243"/>
          <w:bookmarkStart w:id="11521" w:name="_Toc469494191"/>
          <w:bookmarkStart w:id="11522" w:name="_Toc469499013"/>
          <w:bookmarkEnd w:id="11514"/>
          <w:bookmarkEnd w:id="11515"/>
          <w:bookmarkEnd w:id="11516"/>
          <w:bookmarkEnd w:id="11517"/>
          <w:bookmarkEnd w:id="11518"/>
          <w:bookmarkEnd w:id="11519"/>
          <w:bookmarkEnd w:id="11520"/>
          <w:bookmarkEnd w:id="11521"/>
          <w:bookmarkEnd w:id="11522"/>
        </w:del>
      </w:ins>
    </w:p>
    <w:p w14:paraId="0B2464C3" w14:textId="620FA381" w:rsidR="002726CC" w:rsidDel="00946882" w:rsidRDefault="002726CC" w:rsidP="000D75E9">
      <w:pPr>
        <w:pStyle w:val="Heading2"/>
        <w:rPr>
          <w:ins w:id="11523" w:author="Ju, Yong" w:date="2016-09-21T00:05:00Z"/>
          <w:del w:id="11524" w:author="Patel, Rinkesh" w:date="2016-09-23T17:49:00Z"/>
        </w:rPr>
      </w:pPr>
      <w:ins w:id="11525" w:author="Ju, Yong" w:date="2016-09-21T00:05:00Z">
        <w:del w:id="11526" w:author="Patel, Rinkesh" w:date="2016-09-23T17:49:00Z">
          <w:r w:rsidDel="00946882">
            <w:delText>n.</w:delText>
          </w:r>
          <w:r w:rsidDel="00946882">
            <w:rPr>
              <w:rFonts w:ascii="Times New Roman" w:hAnsi="Times New Roman"/>
              <w:sz w:val="14"/>
              <w:szCs w:val="14"/>
            </w:rPr>
            <w:delText xml:space="preserve">    </w:delText>
          </w:r>
          <w:r w:rsidDel="00946882">
            <w:delText>Deposit balance</w:delText>
          </w:r>
          <w:bookmarkStart w:id="11527" w:name="_Toc463004800"/>
          <w:bookmarkStart w:id="11528" w:name="_Toc463029462"/>
          <w:bookmarkStart w:id="11529" w:name="_Toc464056468"/>
          <w:bookmarkStart w:id="11530" w:name="_Toc464730002"/>
          <w:bookmarkStart w:id="11531" w:name="_Toc468182149"/>
          <w:bookmarkStart w:id="11532" w:name="_Toc468183463"/>
          <w:bookmarkStart w:id="11533" w:name="_Toc469408244"/>
          <w:bookmarkStart w:id="11534" w:name="_Toc469494192"/>
          <w:bookmarkStart w:id="11535" w:name="_Toc469499014"/>
          <w:bookmarkEnd w:id="11527"/>
          <w:bookmarkEnd w:id="11528"/>
          <w:bookmarkEnd w:id="11529"/>
          <w:bookmarkEnd w:id="11530"/>
          <w:bookmarkEnd w:id="11531"/>
          <w:bookmarkEnd w:id="11532"/>
          <w:bookmarkEnd w:id="11533"/>
          <w:bookmarkEnd w:id="11534"/>
          <w:bookmarkEnd w:id="11535"/>
        </w:del>
      </w:ins>
    </w:p>
    <w:p w14:paraId="0E3A468A" w14:textId="0C9ACCE0" w:rsidR="002726CC" w:rsidDel="00946882" w:rsidRDefault="002726CC" w:rsidP="000D75E9">
      <w:pPr>
        <w:pStyle w:val="Heading2"/>
        <w:rPr>
          <w:ins w:id="11536" w:author="Ju, Yong" w:date="2016-09-21T00:05:00Z"/>
          <w:del w:id="11537" w:author="Patel, Rinkesh" w:date="2016-09-23T17:49:00Z"/>
        </w:rPr>
      </w:pPr>
      <w:ins w:id="11538" w:author="Ju, Yong" w:date="2016-09-21T00:05:00Z">
        <w:del w:id="11539" w:author="Patel, Rinkesh" w:date="2016-09-23T17:49:00Z">
          <w:r w:rsidDel="00946882">
            <w:delText>o.</w:delText>
          </w:r>
          <w:r w:rsidDel="00946882">
            <w:rPr>
              <w:rFonts w:ascii="Times New Roman" w:hAnsi="Times New Roman"/>
              <w:sz w:val="14"/>
              <w:szCs w:val="14"/>
            </w:rPr>
            <w:delText xml:space="preserve">    </w:delText>
          </w:r>
          <w:r w:rsidDel="00946882">
            <w:delText>Deposit duration</w:delText>
          </w:r>
          <w:bookmarkStart w:id="11540" w:name="_Toc463004801"/>
          <w:bookmarkStart w:id="11541" w:name="_Toc463029463"/>
          <w:bookmarkStart w:id="11542" w:name="_Toc464056469"/>
          <w:bookmarkStart w:id="11543" w:name="_Toc464730003"/>
          <w:bookmarkStart w:id="11544" w:name="_Toc468182150"/>
          <w:bookmarkStart w:id="11545" w:name="_Toc468183464"/>
          <w:bookmarkStart w:id="11546" w:name="_Toc469408245"/>
          <w:bookmarkStart w:id="11547" w:name="_Toc469494193"/>
          <w:bookmarkStart w:id="11548" w:name="_Toc469499015"/>
          <w:bookmarkEnd w:id="11540"/>
          <w:bookmarkEnd w:id="11541"/>
          <w:bookmarkEnd w:id="11542"/>
          <w:bookmarkEnd w:id="11543"/>
          <w:bookmarkEnd w:id="11544"/>
          <w:bookmarkEnd w:id="11545"/>
          <w:bookmarkEnd w:id="11546"/>
          <w:bookmarkEnd w:id="11547"/>
          <w:bookmarkEnd w:id="11548"/>
        </w:del>
      </w:ins>
    </w:p>
    <w:p w14:paraId="6CB0CA5C" w14:textId="47F36B07" w:rsidR="002726CC" w:rsidDel="00946882" w:rsidRDefault="002726CC" w:rsidP="000D75E9">
      <w:pPr>
        <w:pStyle w:val="Heading2"/>
        <w:rPr>
          <w:ins w:id="11549" w:author="Ju, Yong" w:date="2016-09-21T00:05:00Z"/>
          <w:del w:id="11550" w:author="Patel, Rinkesh" w:date="2016-09-23T17:49:00Z"/>
        </w:rPr>
      </w:pPr>
      <w:ins w:id="11551" w:author="Ju, Yong" w:date="2016-09-21T00:05:00Z">
        <w:del w:id="11552" w:author="Patel, Rinkesh" w:date="2016-09-23T17:49:00Z">
          <w:r w:rsidDel="00946882">
            <w:delText>p.</w:delText>
          </w:r>
          <w:r w:rsidDel="00946882">
            <w:rPr>
              <w:rFonts w:ascii="Times New Roman" w:hAnsi="Times New Roman"/>
              <w:sz w:val="14"/>
              <w:szCs w:val="14"/>
            </w:rPr>
            <w:delText xml:space="preserve">    </w:delText>
          </w:r>
          <w:r w:rsidDel="00946882">
            <w:delText>MDRSequenceNo</w:delText>
          </w:r>
          <w:bookmarkStart w:id="11553" w:name="_Toc463004802"/>
          <w:bookmarkStart w:id="11554" w:name="_Toc463029464"/>
          <w:bookmarkStart w:id="11555" w:name="_Toc464056470"/>
          <w:bookmarkStart w:id="11556" w:name="_Toc464730004"/>
          <w:bookmarkStart w:id="11557" w:name="_Toc468182151"/>
          <w:bookmarkStart w:id="11558" w:name="_Toc468183465"/>
          <w:bookmarkStart w:id="11559" w:name="_Toc469408246"/>
          <w:bookmarkStart w:id="11560" w:name="_Toc469494194"/>
          <w:bookmarkStart w:id="11561" w:name="_Toc469499016"/>
          <w:bookmarkEnd w:id="11553"/>
          <w:bookmarkEnd w:id="11554"/>
          <w:bookmarkEnd w:id="11555"/>
          <w:bookmarkEnd w:id="11556"/>
          <w:bookmarkEnd w:id="11557"/>
          <w:bookmarkEnd w:id="11558"/>
          <w:bookmarkEnd w:id="11559"/>
          <w:bookmarkEnd w:id="11560"/>
          <w:bookmarkEnd w:id="11561"/>
        </w:del>
      </w:ins>
    </w:p>
    <w:p w14:paraId="55502E65" w14:textId="311AE56B" w:rsidR="002726CC" w:rsidDel="00946882" w:rsidRDefault="002726CC" w:rsidP="000D75E9">
      <w:pPr>
        <w:pStyle w:val="Heading2"/>
        <w:rPr>
          <w:ins w:id="11562" w:author="Ju, Yong" w:date="2016-09-21T00:05:00Z"/>
          <w:del w:id="11563" w:author="Patel, Rinkesh" w:date="2016-09-23T17:49:00Z"/>
        </w:rPr>
      </w:pPr>
      <w:ins w:id="11564" w:author="Ju, Yong" w:date="2016-09-21T00:05:00Z">
        <w:del w:id="11565" w:author="Patel, Rinkesh" w:date="2016-09-23T17:49:00Z">
          <w:r w:rsidDel="00946882">
            <w:delText>q.</w:delText>
          </w:r>
          <w:r w:rsidDel="00946882">
            <w:rPr>
              <w:rFonts w:ascii="Times New Roman" w:hAnsi="Times New Roman"/>
              <w:sz w:val="14"/>
              <w:szCs w:val="14"/>
            </w:rPr>
            <w:delText xml:space="preserve">    </w:delText>
          </w:r>
          <w:r w:rsidDel="00946882">
            <w:delText xml:space="preserve">NRC </w:delText>
          </w:r>
          <w:bookmarkStart w:id="11566" w:name="_Toc463004803"/>
          <w:bookmarkStart w:id="11567" w:name="_Toc463029465"/>
          <w:bookmarkStart w:id="11568" w:name="_Toc464056471"/>
          <w:bookmarkStart w:id="11569" w:name="_Toc464730005"/>
          <w:bookmarkStart w:id="11570" w:name="_Toc468182152"/>
          <w:bookmarkStart w:id="11571" w:name="_Toc468183466"/>
          <w:bookmarkStart w:id="11572" w:name="_Toc469408247"/>
          <w:bookmarkStart w:id="11573" w:name="_Toc469494195"/>
          <w:bookmarkStart w:id="11574" w:name="_Toc469499017"/>
          <w:bookmarkEnd w:id="11566"/>
          <w:bookmarkEnd w:id="11567"/>
          <w:bookmarkEnd w:id="11568"/>
          <w:bookmarkEnd w:id="11569"/>
          <w:bookmarkEnd w:id="11570"/>
          <w:bookmarkEnd w:id="11571"/>
          <w:bookmarkEnd w:id="11572"/>
          <w:bookmarkEnd w:id="11573"/>
          <w:bookmarkEnd w:id="11574"/>
        </w:del>
      </w:ins>
    </w:p>
    <w:p w14:paraId="76424BD2" w14:textId="6FE014AE" w:rsidR="002726CC" w:rsidRPr="003E52B3" w:rsidDel="00946882" w:rsidRDefault="002726CC" w:rsidP="000D75E9">
      <w:pPr>
        <w:pStyle w:val="Heading2"/>
        <w:rPr>
          <w:del w:id="11575" w:author="Patel, Rinkesh" w:date="2016-09-23T17:49:00Z"/>
        </w:rPr>
      </w:pPr>
      <w:bookmarkStart w:id="11576" w:name="_Toc463004804"/>
      <w:bookmarkStart w:id="11577" w:name="_Toc463029466"/>
      <w:bookmarkStart w:id="11578" w:name="_Toc464056472"/>
      <w:bookmarkStart w:id="11579" w:name="_Toc464730006"/>
      <w:bookmarkStart w:id="11580" w:name="_Toc468182153"/>
      <w:bookmarkStart w:id="11581" w:name="_Toc468183467"/>
      <w:bookmarkStart w:id="11582" w:name="_Toc469408248"/>
      <w:bookmarkStart w:id="11583" w:name="_Toc469494196"/>
      <w:bookmarkStart w:id="11584" w:name="_Toc469499018"/>
      <w:bookmarkEnd w:id="11576"/>
      <w:bookmarkEnd w:id="11577"/>
      <w:bookmarkEnd w:id="11578"/>
      <w:bookmarkEnd w:id="11579"/>
      <w:bookmarkEnd w:id="11580"/>
      <w:bookmarkEnd w:id="11581"/>
      <w:bookmarkEnd w:id="11582"/>
      <w:bookmarkEnd w:id="11583"/>
      <w:bookmarkEnd w:id="11584"/>
    </w:p>
    <w:p w14:paraId="179DD305" w14:textId="1CE1EB37" w:rsidR="00167016" w:rsidRDefault="00167016" w:rsidP="000D75E9">
      <w:pPr>
        <w:pStyle w:val="Heading2"/>
        <w:rPr>
          <w:ins w:id="11585" w:author="Patel, Rinkesh" w:date="2016-09-21T19:22:00Z"/>
        </w:rPr>
      </w:pPr>
      <w:bookmarkStart w:id="11586" w:name="_Toc469499019"/>
      <w:r>
        <w:t>Modified Views</w:t>
      </w:r>
      <w:bookmarkEnd w:id="11586"/>
    </w:p>
    <w:p w14:paraId="26851EB6" w14:textId="58E44A98" w:rsidR="00C71D9C" w:rsidRDefault="002C50C3" w:rsidP="00876C32">
      <w:pPr>
        <w:pStyle w:val="Heading3"/>
        <w:rPr>
          <w:ins w:id="11587" w:author="Patel, Rinkesh" w:date="2016-09-21T19:22:00Z"/>
        </w:rPr>
      </w:pPr>
      <w:bookmarkStart w:id="11588" w:name="_Toc469499020"/>
      <w:r>
        <w:t>TBD</w:t>
      </w:r>
      <w:ins w:id="11589" w:author="Patel, Rinkesh" w:date="2016-09-21T19:22:00Z">
        <w:r w:rsidR="00C71D9C">
          <w:t xml:space="preserve"> (</w:t>
        </w:r>
        <w:r w:rsidR="00C71D9C">
          <w:rPr>
            <w:color w:val="FF0000"/>
          </w:rPr>
          <w:t>EIP_ADM schema</w:t>
        </w:r>
        <w:r w:rsidR="00C71D9C">
          <w:t>)</w:t>
        </w:r>
        <w:bookmarkEnd w:id="11588"/>
      </w:ins>
    </w:p>
    <w:p w14:paraId="1523F6D2" w14:textId="20251EDC" w:rsidR="00BD412F" w:rsidRPr="00BD412F" w:rsidDel="00DE2C1D" w:rsidRDefault="00BD412F" w:rsidP="000D75E9">
      <w:pPr>
        <w:pStyle w:val="Heading2"/>
        <w:rPr>
          <w:del w:id="11590" w:author="Patel, Rinkesh" w:date="2016-09-21T19:22:00Z"/>
        </w:rPr>
      </w:pPr>
      <w:bookmarkStart w:id="11591" w:name="_Toc463004808"/>
      <w:bookmarkStart w:id="11592" w:name="_Toc463029470"/>
      <w:bookmarkStart w:id="11593" w:name="_Toc464056475"/>
      <w:bookmarkStart w:id="11594" w:name="_Toc464730009"/>
      <w:bookmarkStart w:id="11595" w:name="_Toc468182156"/>
      <w:bookmarkStart w:id="11596" w:name="_Toc468183470"/>
      <w:bookmarkStart w:id="11597" w:name="_Toc469408251"/>
      <w:bookmarkStart w:id="11598" w:name="_Toc469494199"/>
      <w:bookmarkStart w:id="11599" w:name="_Toc469499021"/>
      <w:bookmarkEnd w:id="11591"/>
      <w:bookmarkEnd w:id="11592"/>
      <w:bookmarkEnd w:id="11593"/>
      <w:bookmarkEnd w:id="11594"/>
      <w:bookmarkEnd w:id="11595"/>
      <w:bookmarkEnd w:id="11596"/>
      <w:bookmarkEnd w:id="11597"/>
      <w:bookmarkEnd w:id="11598"/>
      <w:bookmarkEnd w:id="11599"/>
    </w:p>
    <w:p w14:paraId="237B0F7A" w14:textId="5378EC51" w:rsidR="00167016" w:rsidDel="00DE2C1D" w:rsidRDefault="00167016" w:rsidP="000D75E9">
      <w:pPr>
        <w:pStyle w:val="Heading2"/>
        <w:rPr>
          <w:del w:id="11600" w:author="Patel, Rinkesh" w:date="2016-09-21T19:22:00Z"/>
        </w:rPr>
      </w:pPr>
      <w:del w:id="11601" w:author="Patel, Rinkesh" w:date="2016-09-21T19:22:00Z">
        <w:r w:rsidRPr="00D84ADD" w:rsidDel="00DE2C1D">
          <w:delText>EIP_BATCH_FILE_VIEW</w:delText>
        </w:r>
        <w:bookmarkStart w:id="11602" w:name="_Toc463004809"/>
        <w:bookmarkStart w:id="11603" w:name="_Toc463029471"/>
        <w:bookmarkStart w:id="11604" w:name="_Toc464056476"/>
        <w:bookmarkStart w:id="11605" w:name="_Toc464730010"/>
        <w:bookmarkStart w:id="11606" w:name="_Toc468182157"/>
        <w:bookmarkStart w:id="11607" w:name="_Toc468183471"/>
        <w:bookmarkStart w:id="11608" w:name="_Toc469408252"/>
        <w:bookmarkStart w:id="11609" w:name="_Toc469494200"/>
        <w:bookmarkStart w:id="11610" w:name="_Toc469499022"/>
        <w:bookmarkEnd w:id="11602"/>
        <w:bookmarkEnd w:id="11603"/>
        <w:bookmarkEnd w:id="11604"/>
        <w:bookmarkEnd w:id="11605"/>
        <w:bookmarkEnd w:id="11606"/>
        <w:bookmarkEnd w:id="11607"/>
        <w:bookmarkEnd w:id="11608"/>
        <w:bookmarkEnd w:id="11609"/>
        <w:bookmarkEnd w:id="11610"/>
      </w:del>
    </w:p>
    <w:p w14:paraId="368F8CBC" w14:textId="4B59D18F" w:rsidR="004B1B88" w:rsidRPr="00722130" w:rsidRDefault="004B1B88" w:rsidP="000D75E9">
      <w:pPr>
        <w:pStyle w:val="Heading2"/>
      </w:pPr>
      <w:bookmarkStart w:id="11611" w:name="_Toc469499023"/>
      <w:r>
        <w:t xml:space="preserve">One </w:t>
      </w:r>
      <w:r w:rsidRPr="00722130">
        <w:t>time NOD Extract</w:t>
      </w:r>
      <w:bookmarkEnd w:id="11611"/>
    </w:p>
    <w:p w14:paraId="3C16C73D" w14:textId="136B2016" w:rsidR="004B1B88" w:rsidRDefault="002C50C3" w:rsidP="004B1B88">
      <w:pPr>
        <w:pStyle w:val="ListParagraph"/>
        <w:numPr>
          <w:ilvl w:val="0"/>
          <w:numId w:val="46"/>
        </w:numPr>
        <w:spacing w:after="0"/>
        <w:rPr>
          <w:rFonts w:cs="Arial"/>
        </w:rPr>
      </w:pPr>
      <w:r>
        <w:rPr>
          <w:rFonts w:cs="Arial"/>
        </w:rPr>
        <w:t>TBD</w:t>
      </w:r>
    </w:p>
    <w:p w14:paraId="50E638D0" w14:textId="77777777" w:rsidR="004B1B88" w:rsidRDefault="004B1B88" w:rsidP="004B1B88">
      <w:pPr>
        <w:pStyle w:val="ListParagraph"/>
        <w:ind w:left="2304"/>
        <w:rPr>
          <w:rFonts w:cs="Arial"/>
        </w:rPr>
      </w:pPr>
    </w:p>
    <w:p w14:paraId="7216ACA8" w14:textId="120BCEF7" w:rsidR="00236DD9" w:rsidRDefault="00236DD9" w:rsidP="00236DD9">
      <w:pPr>
        <w:pStyle w:val="Heading1"/>
      </w:pPr>
      <w:bookmarkStart w:id="11612" w:name="_Toc462171644"/>
      <w:bookmarkStart w:id="11613" w:name="_Toc462171645"/>
      <w:bookmarkStart w:id="11614" w:name="_Toc462171646"/>
      <w:bookmarkStart w:id="11615" w:name="_Toc462171647"/>
      <w:bookmarkStart w:id="11616" w:name="_Toc462171648"/>
      <w:bookmarkStart w:id="11617" w:name="_Toc462171649"/>
      <w:bookmarkStart w:id="11618" w:name="_Toc462171651"/>
      <w:bookmarkStart w:id="11619" w:name="_Toc462171652"/>
      <w:bookmarkStart w:id="11620" w:name="_Toc462171653"/>
      <w:bookmarkStart w:id="11621" w:name="_Toc462171654"/>
      <w:bookmarkStart w:id="11622" w:name="_Toc462171655"/>
      <w:bookmarkStart w:id="11623" w:name="_Toc462171656"/>
      <w:bookmarkStart w:id="11624" w:name="_Toc462171657"/>
      <w:bookmarkStart w:id="11625" w:name="_Toc462171658"/>
      <w:bookmarkStart w:id="11626" w:name="_Toc462171659"/>
      <w:bookmarkStart w:id="11627" w:name="_Toc462171660"/>
      <w:bookmarkStart w:id="11628" w:name="_Toc462171661"/>
      <w:bookmarkStart w:id="11629" w:name="_Toc462171662"/>
      <w:bookmarkStart w:id="11630" w:name="_Toc462171663"/>
      <w:bookmarkStart w:id="11631" w:name="_Toc462171664"/>
      <w:bookmarkStart w:id="11632" w:name="_Toc462171665"/>
      <w:bookmarkStart w:id="11633" w:name="_Toc462171666"/>
      <w:bookmarkStart w:id="11634" w:name="_Toc462171667"/>
      <w:bookmarkStart w:id="11635" w:name="_Toc462171668"/>
      <w:bookmarkStart w:id="11636" w:name="_Toc462171669"/>
      <w:bookmarkStart w:id="11637" w:name="_Toc462171670"/>
      <w:bookmarkStart w:id="11638" w:name="_Toc462171671"/>
      <w:bookmarkStart w:id="11639" w:name="_Toc469499024"/>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r>
        <w:lastRenderedPageBreak/>
        <w:t>Properties Changes</w:t>
      </w:r>
      <w:bookmarkEnd w:id="11639"/>
    </w:p>
    <w:p w14:paraId="4859C790" w14:textId="7DCC2624" w:rsidR="00A5015F" w:rsidRDefault="00987EB1" w:rsidP="00A956B0">
      <w:r>
        <w:t>New property</w:t>
      </w:r>
      <w:r w:rsidR="00A5015F">
        <w:t xml:space="preserve"> </w:t>
      </w:r>
      <w:r>
        <w:t xml:space="preserve">to be added to eip.properties file </w:t>
      </w:r>
      <w:r w:rsidR="00A5015F">
        <w:t>–</w:t>
      </w:r>
    </w:p>
    <w:p w14:paraId="4638357B" w14:textId="046E963F" w:rsidR="005523D4" w:rsidRDefault="00254357" w:rsidP="00A956B0">
      <w:ins w:id="11640" w:author="Lakshmi Kannan" w:date="2016-12-14T14:03:00Z">
        <w:r>
          <w:t>max_</w:t>
        </w:r>
      </w:ins>
      <w:r w:rsidR="00A5015F">
        <w:t>migration_process_</w:t>
      </w:r>
      <w:del w:id="11641" w:author="Lakshmi Kannan" w:date="2016-12-14T14:03:00Z">
        <w:r w:rsidR="004F21CE" w:rsidDel="00254357">
          <w:delText>total_</w:delText>
        </w:r>
      </w:del>
      <w:r w:rsidR="004F21CE">
        <w:t>attempts = 4</w:t>
      </w:r>
    </w:p>
    <w:p w14:paraId="1BE0354E" w14:textId="77777777" w:rsidR="00987EB1" w:rsidRDefault="00987EB1" w:rsidP="00A956B0"/>
    <w:p w14:paraId="0369BF7D" w14:textId="0A498D28" w:rsidR="00987EB1" w:rsidRPr="00254357" w:rsidDel="00684426" w:rsidRDefault="00987EB1" w:rsidP="00A956B0">
      <w:pPr>
        <w:rPr>
          <w:del w:id="11642" w:author="Lakshmi Kannan" w:date="2016-12-14T16:46:00Z"/>
          <w:strike/>
          <w:rPrChange w:id="11643" w:author="Lakshmi Kannan" w:date="2016-12-14T14:04:00Z">
            <w:rPr>
              <w:del w:id="11644" w:author="Lakshmi Kannan" w:date="2016-12-14T16:46:00Z"/>
            </w:rPr>
          </w:rPrChange>
        </w:rPr>
      </w:pPr>
      <w:del w:id="11645" w:author="Lakshmi Kannan" w:date="2016-12-14T16:46:00Z">
        <w:r w:rsidRPr="00254357" w:rsidDel="00684426">
          <w:rPr>
            <w:strike/>
            <w:rPrChange w:id="11646" w:author="Lakshmi Kannan" w:date="2016-12-14T14:04:00Z">
              <w:rPr/>
            </w:rPrChange>
          </w:rPr>
          <w:delText>New property to be added to app.cfg.properties file -</w:delText>
        </w:r>
      </w:del>
    </w:p>
    <w:p w14:paraId="54330F86" w14:textId="6EC8D495" w:rsidR="00A5015F" w:rsidRPr="00254357" w:rsidDel="00684426" w:rsidRDefault="00873F0B" w:rsidP="00A956B0">
      <w:pPr>
        <w:rPr>
          <w:del w:id="11647" w:author="Lakshmi Kannan" w:date="2016-12-14T16:46:00Z"/>
          <w:strike/>
          <w:rPrChange w:id="11648" w:author="Lakshmi Kannan" w:date="2016-12-14T14:04:00Z">
            <w:rPr>
              <w:del w:id="11649" w:author="Lakshmi Kannan" w:date="2016-12-14T16:46:00Z"/>
            </w:rPr>
          </w:rPrChange>
        </w:rPr>
      </w:pPr>
      <w:del w:id="11650" w:author="Lakshmi Kannan" w:date="2016-12-14T16:46:00Z">
        <w:r w:rsidRPr="00254357" w:rsidDel="00684426">
          <w:rPr>
            <w:strike/>
            <w:rPrChange w:id="11651" w:author="Lakshmi Kannan" w:date="2016-12-14T14:04:00Z">
              <w:rPr/>
            </w:rPrChange>
          </w:rPr>
          <w:delText>cron_queue_retry_nfs_migration_events_trigger=0 0/2 * * * ?</w:delText>
        </w:r>
      </w:del>
    </w:p>
    <w:p w14:paraId="2167C143" w14:textId="77777777" w:rsidR="00873F0B" w:rsidRDefault="00873F0B" w:rsidP="00A956B0"/>
    <w:p w14:paraId="32F6884C" w14:textId="3CEDC8E2" w:rsidR="001156E6" w:rsidRDefault="001156E6" w:rsidP="001156E6">
      <w:pPr>
        <w:pStyle w:val="Heading1"/>
      </w:pPr>
      <w:bookmarkStart w:id="11652" w:name="_Toc469499025"/>
      <w:r>
        <w:lastRenderedPageBreak/>
        <w:t>NOD Sys Considerations</w:t>
      </w:r>
      <w:bookmarkEnd w:id="11652"/>
    </w:p>
    <w:p w14:paraId="7216ACAB" w14:textId="27898ED1" w:rsidR="00C408F4" w:rsidRDefault="0029075B" w:rsidP="0029075B">
      <w:pPr>
        <w:pStyle w:val="Heading1"/>
      </w:pPr>
      <w:bookmarkStart w:id="11653" w:name="_Toc469499026"/>
      <w:r>
        <w:lastRenderedPageBreak/>
        <w:t>Glossary</w:t>
      </w:r>
      <w:bookmarkEnd w:id="11653"/>
    </w:p>
    <w:p w14:paraId="3432DEB7" w14:textId="458B1E7E" w:rsidR="0058515C" w:rsidRDefault="0058515C" w:rsidP="0058515C">
      <w:pPr>
        <w:rPr>
          <w:rFonts w:ascii="Calibri" w:hAnsi="Calibri"/>
          <w:color w:val="000000"/>
        </w:rPr>
      </w:pPr>
      <w:r>
        <w:rPr>
          <w:rFonts w:ascii="Calibri" w:hAnsi="Calibri"/>
          <w:b/>
          <w:color w:val="000000"/>
        </w:rPr>
        <w:t>ADP</w:t>
      </w:r>
      <w:r>
        <w:rPr>
          <w:rFonts w:ascii="Calibri" w:hAnsi="Calibri"/>
          <w:color w:val="000000"/>
        </w:rPr>
        <w:t xml:space="preserve"> </w:t>
      </w:r>
      <w:r w:rsidR="002F3795">
        <w:rPr>
          <w:rFonts w:ascii="Calibri" w:hAnsi="Calibri"/>
          <w:color w:val="000000"/>
        </w:rPr>
        <w:t>–</w:t>
      </w:r>
      <w:r>
        <w:rPr>
          <w:rFonts w:ascii="Calibri" w:hAnsi="Calibri"/>
          <w:color w:val="000000"/>
        </w:rPr>
        <w:t xml:space="preserve"> Actual Down Payment</w:t>
      </w:r>
    </w:p>
    <w:p w14:paraId="1E96D638" w14:textId="77777777" w:rsidR="0058515C" w:rsidRDefault="0058515C" w:rsidP="0058515C">
      <w:pPr>
        <w:rPr>
          <w:rFonts w:ascii="Calibri" w:hAnsi="Calibri"/>
          <w:color w:val="000000"/>
        </w:rPr>
      </w:pPr>
      <w:r>
        <w:rPr>
          <w:rFonts w:ascii="Calibri" w:hAnsi="Calibri"/>
          <w:b/>
          <w:color w:val="000000"/>
        </w:rPr>
        <w:t>CDP</w:t>
      </w:r>
      <w:r>
        <w:rPr>
          <w:rFonts w:ascii="Calibri" w:hAnsi="Calibri"/>
          <w:color w:val="000000"/>
        </w:rPr>
        <w:t xml:space="preserve"> – Configured Down Payment</w:t>
      </w:r>
    </w:p>
    <w:p w14:paraId="1BA4DD9D" w14:textId="77777777" w:rsidR="0058515C" w:rsidRDefault="0058515C" w:rsidP="0058515C">
      <w:pPr>
        <w:rPr>
          <w:rFonts w:ascii="Calibri" w:hAnsi="Calibri"/>
          <w:b/>
          <w:bCs/>
          <w:color w:val="000000"/>
        </w:rPr>
      </w:pPr>
      <w:r>
        <w:rPr>
          <w:rFonts w:ascii="Calibri" w:hAnsi="Calibri"/>
          <w:b/>
          <w:color w:val="000000"/>
        </w:rPr>
        <w:t>First Installment Payment</w:t>
      </w:r>
      <w:r>
        <w:rPr>
          <w:rFonts w:ascii="Calibri" w:hAnsi="Calibri"/>
          <w:color w:val="000000"/>
        </w:rPr>
        <w:t xml:space="preserve"> –The initial EIP down payment</w:t>
      </w:r>
    </w:p>
    <w:p w14:paraId="1ED69D83" w14:textId="77777777" w:rsidR="0058515C" w:rsidRDefault="0058515C" w:rsidP="0058515C">
      <w:pPr>
        <w:rPr>
          <w:rFonts w:ascii="Calibri" w:hAnsi="Calibri" w:cs="Arial"/>
          <w:color w:val="000000"/>
        </w:rPr>
      </w:pPr>
      <w:r>
        <w:rPr>
          <w:rFonts w:ascii="Calibri" w:hAnsi="Calibri" w:cs="Arial"/>
          <w:b/>
          <w:bCs/>
          <w:color w:val="000000"/>
        </w:rPr>
        <w:t>BAN –</w:t>
      </w:r>
      <w:r>
        <w:rPr>
          <w:rFonts w:ascii="Calibri" w:hAnsi="Calibri" w:cs="Arial"/>
          <w:color w:val="000000"/>
        </w:rPr>
        <w:t xml:space="preserve"> Billing Account Number</w:t>
      </w:r>
    </w:p>
    <w:p w14:paraId="50E14ED7" w14:textId="413C3566" w:rsidR="0041126B" w:rsidRDefault="0041126B" w:rsidP="0058515C">
      <w:pPr>
        <w:rPr>
          <w:rFonts w:ascii="Calibri" w:hAnsi="Calibri" w:cs="Arial"/>
          <w:color w:val="000000"/>
        </w:rPr>
      </w:pPr>
      <w:r w:rsidRPr="0041126B">
        <w:rPr>
          <w:rFonts w:ascii="Calibri" w:hAnsi="Calibri" w:cs="Arial"/>
          <w:b/>
          <w:color w:val="000000"/>
        </w:rPr>
        <w:t>BAU</w:t>
      </w:r>
      <w:r>
        <w:rPr>
          <w:rFonts w:ascii="Calibri" w:hAnsi="Calibri" w:cs="Arial"/>
          <w:color w:val="000000"/>
        </w:rPr>
        <w:t xml:space="preserve"> – Business as Usual</w:t>
      </w:r>
    </w:p>
    <w:p w14:paraId="12880DCB" w14:textId="77777777" w:rsidR="0058515C" w:rsidRDefault="0058515C" w:rsidP="0058515C">
      <w:pPr>
        <w:rPr>
          <w:rFonts w:ascii="Calibri" w:hAnsi="Calibri"/>
          <w:b/>
          <w:bCs/>
          <w:color w:val="000000"/>
        </w:rPr>
      </w:pPr>
      <w:r>
        <w:rPr>
          <w:rFonts w:ascii="Calibri" w:hAnsi="Calibri" w:cs="Arial"/>
          <w:b/>
          <w:color w:val="000000"/>
        </w:rPr>
        <w:t>CECL</w:t>
      </w:r>
      <w:r>
        <w:rPr>
          <w:rFonts w:ascii="Calibri" w:hAnsi="Calibri" w:cs="Arial"/>
          <w:color w:val="000000"/>
        </w:rPr>
        <w:t>- Current Equipment Credit Limit</w:t>
      </w:r>
    </w:p>
    <w:p w14:paraId="0885DB86" w14:textId="5EC7BEF2" w:rsidR="0058515C" w:rsidRDefault="0058515C" w:rsidP="0058515C">
      <w:pPr>
        <w:rPr>
          <w:rFonts w:ascii="Calibri" w:hAnsi="Calibri"/>
          <w:b/>
          <w:bCs/>
          <w:color w:val="000000"/>
        </w:rPr>
      </w:pPr>
      <w:r>
        <w:rPr>
          <w:rFonts w:ascii="Calibri" w:hAnsi="Calibri"/>
          <w:b/>
          <w:bCs/>
          <w:color w:val="000000"/>
        </w:rPr>
        <w:t xml:space="preserve">CIG </w:t>
      </w:r>
      <w:r w:rsidR="002F3795">
        <w:rPr>
          <w:rFonts w:ascii="Calibri" w:hAnsi="Calibri"/>
          <w:color w:val="000000"/>
        </w:rPr>
        <w:t>–</w:t>
      </w:r>
      <w:r>
        <w:rPr>
          <w:rFonts w:ascii="Calibri" w:hAnsi="Calibri"/>
          <w:color w:val="000000"/>
        </w:rPr>
        <w:t xml:space="preserve"> Charge Injection Gateway – used to send charges from EIP into Samson.</w:t>
      </w:r>
    </w:p>
    <w:p w14:paraId="05CFC5A4" w14:textId="77777777" w:rsidR="0058515C" w:rsidRDefault="0058515C" w:rsidP="0058515C">
      <w:pPr>
        <w:rPr>
          <w:rFonts w:ascii="Calibri" w:hAnsi="Calibri"/>
          <w:b/>
          <w:bCs/>
          <w:color w:val="000000"/>
        </w:rPr>
      </w:pPr>
      <w:r>
        <w:rPr>
          <w:rFonts w:ascii="Calibri" w:hAnsi="Calibri"/>
          <w:b/>
          <w:bCs/>
          <w:color w:val="000000"/>
        </w:rPr>
        <w:t>COOP</w:t>
      </w:r>
      <w:r>
        <w:rPr>
          <w:rFonts w:ascii="Calibri" w:hAnsi="Calibri"/>
          <w:color w:val="000000"/>
        </w:rPr>
        <w:t xml:space="preserve"> – Customer Out of Pocket: The total cumulative charge that a customer must pay out of pocket at point of sale (includes EIP Down Payment, taxes and other charges and fees as applicable).</w:t>
      </w:r>
    </w:p>
    <w:p w14:paraId="0EDDC879" w14:textId="77777777" w:rsidR="0058515C" w:rsidRDefault="0058515C" w:rsidP="0058515C">
      <w:pPr>
        <w:rPr>
          <w:rFonts w:ascii="Calibri" w:hAnsi="Calibri"/>
          <w:b/>
          <w:bCs/>
          <w:color w:val="000000"/>
        </w:rPr>
      </w:pPr>
      <w:r>
        <w:rPr>
          <w:rFonts w:ascii="Calibri" w:hAnsi="Calibri" w:cs="Arial"/>
          <w:b/>
          <w:bCs/>
          <w:color w:val="000000"/>
        </w:rPr>
        <w:t>CPNI –</w:t>
      </w:r>
      <w:r>
        <w:rPr>
          <w:rFonts w:ascii="Calibri" w:hAnsi="Calibri" w:cs="Arial"/>
          <w:color w:val="000000"/>
        </w:rPr>
        <w:t xml:space="preserve"> Customer Proprietary Network Information</w:t>
      </w:r>
    </w:p>
    <w:p w14:paraId="29C17C9C" w14:textId="77777777" w:rsidR="0058515C" w:rsidRDefault="0058515C" w:rsidP="0058515C">
      <w:pPr>
        <w:rPr>
          <w:rFonts w:ascii="Calibri" w:hAnsi="Calibri"/>
          <w:b/>
          <w:bCs/>
          <w:color w:val="000000"/>
        </w:rPr>
      </w:pPr>
      <w:r>
        <w:rPr>
          <w:rFonts w:ascii="Calibri" w:hAnsi="Calibri"/>
          <w:b/>
          <w:color w:val="000000"/>
        </w:rPr>
        <w:t>CRP-</w:t>
      </w:r>
      <w:r>
        <w:rPr>
          <w:rFonts w:ascii="Calibri" w:hAnsi="Calibri"/>
          <w:color w:val="000000"/>
        </w:rPr>
        <w:t xml:space="preserve"> Customer Risk Profile- Based on customer’s credit class, behavior score and/or BAN tenure.</w:t>
      </w:r>
    </w:p>
    <w:p w14:paraId="7B73373E" w14:textId="77777777" w:rsidR="0058515C" w:rsidRDefault="0058515C" w:rsidP="0058515C">
      <w:pPr>
        <w:rPr>
          <w:rFonts w:ascii="Calibri" w:hAnsi="Calibri"/>
          <w:b/>
          <w:bCs/>
          <w:color w:val="000000"/>
        </w:rPr>
      </w:pPr>
      <w:r>
        <w:rPr>
          <w:rFonts w:ascii="Calibri" w:hAnsi="Calibri"/>
          <w:b/>
          <w:bCs/>
          <w:color w:val="000000"/>
        </w:rPr>
        <w:t>CSR –</w:t>
      </w:r>
      <w:r>
        <w:rPr>
          <w:rFonts w:ascii="Calibri" w:hAnsi="Calibri"/>
          <w:color w:val="000000"/>
        </w:rPr>
        <w:t xml:space="preserve"> Customer Service Representative</w:t>
      </w:r>
    </w:p>
    <w:p w14:paraId="48BEB1C3" w14:textId="77777777" w:rsidR="0058515C" w:rsidRDefault="0058515C" w:rsidP="0058515C">
      <w:pPr>
        <w:rPr>
          <w:rFonts w:ascii="Calibri" w:hAnsi="Calibri"/>
          <w:color w:val="000000"/>
        </w:rPr>
      </w:pPr>
      <w:r>
        <w:rPr>
          <w:rFonts w:ascii="Calibri" w:hAnsi="Calibri"/>
          <w:b/>
          <w:bCs/>
          <w:color w:val="000000"/>
        </w:rPr>
        <w:t xml:space="preserve">DP </w:t>
      </w:r>
      <w:r>
        <w:rPr>
          <w:rFonts w:ascii="Calibri" w:hAnsi="Calibri"/>
          <w:color w:val="000000"/>
        </w:rPr>
        <w:t xml:space="preserve">– Down Payment </w:t>
      </w:r>
    </w:p>
    <w:p w14:paraId="56B66FCA" w14:textId="77777777" w:rsidR="0058515C" w:rsidRDefault="0058515C" w:rsidP="0058515C">
      <w:pPr>
        <w:rPr>
          <w:rFonts w:ascii="Calibri" w:hAnsi="Calibri"/>
          <w:color w:val="000000"/>
        </w:rPr>
      </w:pPr>
      <w:r>
        <w:rPr>
          <w:rFonts w:ascii="Calibri" w:hAnsi="Calibri"/>
          <w:b/>
          <w:color w:val="000000"/>
        </w:rPr>
        <w:t>DPA</w:t>
      </w:r>
      <w:r>
        <w:rPr>
          <w:rFonts w:ascii="Calibri" w:hAnsi="Calibri"/>
          <w:color w:val="000000"/>
        </w:rPr>
        <w:t>- Down Payment Adjustment</w:t>
      </w:r>
    </w:p>
    <w:p w14:paraId="2FEB6C14" w14:textId="77777777" w:rsidR="0058515C" w:rsidRDefault="0058515C" w:rsidP="0058515C">
      <w:pPr>
        <w:rPr>
          <w:rFonts w:ascii="Calibri" w:hAnsi="Calibri"/>
          <w:color w:val="000000"/>
        </w:rPr>
      </w:pPr>
      <w:r w:rsidRPr="00141A9F">
        <w:rPr>
          <w:rFonts w:ascii="Calibri" w:hAnsi="Calibri"/>
          <w:b/>
          <w:color w:val="000000"/>
        </w:rPr>
        <w:t>DPD</w:t>
      </w:r>
      <w:r>
        <w:rPr>
          <w:rFonts w:ascii="Calibri" w:hAnsi="Calibri"/>
          <w:color w:val="000000"/>
        </w:rPr>
        <w:t xml:space="preserve"> – Down Payment Discount</w:t>
      </w:r>
    </w:p>
    <w:p w14:paraId="759E10FB" w14:textId="6AE22F5A" w:rsidR="0058515C" w:rsidRDefault="0058515C" w:rsidP="0058515C">
      <w:pPr>
        <w:rPr>
          <w:rFonts w:ascii="Calibri" w:hAnsi="Calibri"/>
          <w:b/>
          <w:bCs/>
          <w:color w:val="000000"/>
        </w:rPr>
      </w:pPr>
      <w:r>
        <w:rPr>
          <w:rFonts w:ascii="Calibri" w:hAnsi="Calibri"/>
          <w:b/>
          <w:color w:val="000000"/>
        </w:rPr>
        <w:t xml:space="preserve">DRP </w:t>
      </w:r>
      <w:r w:rsidR="002F3795">
        <w:rPr>
          <w:rFonts w:ascii="Calibri" w:hAnsi="Calibri"/>
          <w:color w:val="000000"/>
        </w:rPr>
        <w:t>–</w:t>
      </w:r>
      <w:r>
        <w:rPr>
          <w:rFonts w:ascii="Calibri" w:hAnsi="Calibri"/>
          <w:color w:val="000000"/>
        </w:rPr>
        <w:t xml:space="preserve"> Device Recovery Program. Supports EIP with Trade-In. </w:t>
      </w:r>
    </w:p>
    <w:p w14:paraId="7B798B7C" w14:textId="77777777" w:rsidR="0058515C" w:rsidRDefault="0058515C" w:rsidP="0058515C">
      <w:pPr>
        <w:rPr>
          <w:rFonts w:ascii="Calibri" w:hAnsi="Calibri"/>
          <w:b/>
          <w:bCs/>
          <w:color w:val="000000"/>
        </w:rPr>
      </w:pPr>
      <w:r>
        <w:rPr>
          <w:rFonts w:ascii="Calibri" w:hAnsi="Calibri"/>
          <w:b/>
          <w:bCs/>
          <w:color w:val="000000"/>
        </w:rPr>
        <w:t>ECA –</w:t>
      </w:r>
      <w:r>
        <w:rPr>
          <w:rFonts w:ascii="Calibri" w:hAnsi="Calibri"/>
          <w:color w:val="000000"/>
        </w:rPr>
        <w:t xml:space="preserve"> Equipment Credit Available</w:t>
      </w:r>
    </w:p>
    <w:p w14:paraId="00E90318" w14:textId="77777777" w:rsidR="0058515C" w:rsidRDefault="0058515C" w:rsidP="0058515C">
      <w:pPr>
        <w:rPr>
          <w:rFonts w:ascii="Calibri" w:hAnsi="Calibri"/>
          <w:b/>
          <w:bCs/>
          <w:color w:val="000000"/>
        </w:rPr>
      </w:pPr>
      <w:r>
        <w:rPr>
          <w:rFonts w:ascii="Calibri" w:hAnsi="Calibri"/>
          <w:b/>
          <w:bCs/>
          <w:color w:val="000000"/>
        </w:rPr>
        <w:t>ECB –</w:t>
      </w:r>
      <w:r>
        <w:rPr>
          <w:rFonts w:ascii="Calibri" w:hAnsi="Calibri"/>
          <w:color w:val="000000"/>
        </w:rPr>
        <w:t xml:space="preserve"> Equipment Credit Balance</w:t>
      </w:r>
    </w:p>
    <w:p w14:paraId="06286AB1" w14:textId="77777777" w:rsidR="0058515C" w:rsidRDefault="0058515C" w:rsidP="0058515C">
      <w:pPr>
        <w:rPr>
          <w:rFonts w:ascii="Calibri" w:hAnsi="Calibri"/>
          <w:color w:val="000000"/>
        </w:rPr>
      </w:pPr>
      <w:r>
        <w:rPr>
          <w:rFonts w:ascii="Calibri" w:hAnsi="Calibri"/>
          <w:b/>
          <w:bCs/>
          <w:color w:val="000000"/>
        </w:rPr>
        <w:t>EIP –</w:t>
      </w:r>
      <w:r>
        <w:rPr>
          <w:rFonts w:ascii="Calibri" w:hAnsi="Calibri"/>
          <w:color w:val="000000"/>
        </w:rPr>
        <w:t xml:space="preserve"> Equipment Installment Plan</w:t>
      </w:r>
    </w:p>
    <w:p w14:paraId="459F86FA" w14:textId="77777777" w:rsidR="0058515C" w:rsidRDefault="0058515C" w:rsidP="0058515C">
      <w:pPr>
        <w:rPr>
          <w:rFonts w:ascii="Calibri" w:hAnsi="Calibri"/>
          <w:b/>
          <w:bCs/>
          <w:color w:val="000000"/>
        </w:rPr>
      </w:pPr>
      <w:r>
        <w:rPr>
          <w:rFonts w:ascii="Calibri" w:hAnsi="Calibri"/>
          <w:b/>
          <w:bCs/>
          <w:color w:val="000000"/>
        </w:rPr>
        <w:t>FA –</w:t>
      </w:r>
      <w:r>
        <w:rPr>
          <w:rFonts w:ascii="Calibri" w:hAnsi="Calibri"/>
          <w:color w:val="000000"/>
        </w:rPr>
        <w:t xml:space="preserve"> Financed Amount</w:t>
      </w:r>
    </w:p>
    <w:p w14:paraId="45D94814" w14:textId="587DDEF6" w:rsidR="0058515C" w:rsidRDefault="0058515C" w:rsidP="0058515C">
      <w:pPr>
        <w:rPr>
          <w:rFonts w:ascii="Calibri" w:hAnsi="Calibri"/>
          <w:color w:val="000000"/>
        </w:rPr>
      </w:pPr>
      <w:r>
        <w:rPr>
          <w:rFonts w:ascii="Calibri" w:hAnsi="Calibri"/>
          <w:b/>
          <w:bCs/>
          <w:color w:val="000000"/>
        </w:rPr>
        <w:t>GSA</w:t>
      </w:r>
      <w:r>
        <w:rPr>
          <w:rFonts w:ascii="Calibri" w:hAnsi="Calibri"/>
          <w:color w:val="000000"/>
        </w:rPr>
        <w:t xml:space="preserve"> </w:t>
      </w:r>
      <w:r w:rsidR="002F3795">
        <w:rPr>
          <w:rFonts w:ascii="Calibri" w:hAnsi="Calibri"/>
          <w:color w:val="000000"/>
        </w:rPr>
        <w:t>–</w:t>
      </w:r>
      <w:r>
        <w:rPr>
          <w:rFonts w:ascii="Calibri" w:hAnsi="Calibri"/>
          <w:color w:val="000000"/>
        </w:rPr>
        <w:t xml:space="preserve"> General Services Administration, which applies to individual and government account types</w:t>
      </w:r>
    </w:p>
    <w:p w14:paraId="3BAEFB43" w14:textId="77777777" w:rsidR="0058515C" w:rsidRDefault="0058515C" w:rsidP="0058515C">
      <w:pPr>
        <w:rPr>
          <w:rFonts w:ascii="Calibri" w:hAnsi="Calibri"/>
          <w:b/>
          <w:bCs/>
          <w:i/>
          <w:color w:val="000000"/>
        </w:rPr>
      </w:pPr>
      <w:r>
        <w:rPr>
          <w:rFonts w:ascii="Calibri" w:hAnsi="Calibri"/>
          <w:i/>
          <w:color w:val="000000"/>
        </w:rPr>
        <w:t>Note: Individual-GSA account types are eligible for EIP, while Government-GSA accounts are EIP ineligible.</w:t>
      </w:r>
    </w:p>
    <w:p w14:paraId="26BE169A" w14:textId="77777777" w:rsidR="0058515C" w:rsidRDefault="0058515C" w:rsidP="0058515C">
      <w:pPr>
        <w:rPr>
          <w:rFonts w:ascii="Calibri" w:hAnsi="Calibri"/>
          <w:color w:val="000000"/>
        </w:rPr>
      </w:pPr>
      <w:r>
        <w:rPr>
          <w:rFonts w:ascii="Calibri" w:hAnsi="Calibri"/>
          <w:b/>
          <w:bCs/>
          <w:color w:val="000000"/>
        </w:rPr>
        <w:t>IDP –</w:t>
      </w:r>
      <w:r>
        <w:rPr>
          <w:rFonts w:ascii="Calibri" w:hAnsi="Calibri"/>
          <w:color w:val="000000"/>
        </w:rPr>
        <w:t xml:space="preserve"> Initial Down Payment: Installment Down Payment. The total initial EIP down payment and amount that is put on customer’s disclosure; comprised of CDP minus any reduction by DPA, increase due to insufficient</w:t>
      </w:r>
    </w:p>
    <w:p w14:paraId="6575E94F" w14:textId="77777777" w:rsidR="0058515C" w:rsidRDefault="0058515C" w:rsidP="0058515C">
      <w:pPr>
        <w:rPr>
          <w:rFonts w:ascii="Calibri" w:hAnsi="Calibri"/>
          <w:color w:val="000000"/>
        </w:rPr>
      </w:pPr>
      <w:r>
        <w:rPr>
          <w:rFonts w:ascii="Calibri" w:hAnsi="Calibri"/>
          <w:color w:val="000000"/>
        </w:rPr>
        <w:t>ECA, as well as any additional amount the customer chooses to pay down (Pay Extra Amount).</w:t>
      </w:r>
    </w:p>
    <w:p w14:paraId="778473F5" w14:textId="77777777" w:rsidR="0058515C" w:rsidRDefault="0058515C" w:rsidP="0058515C">
      <w:pPr>
        <w:rPr>
          <w:rFonts w:ascii="Calibri" w:hAnsi="Calibri"/>
          <w:b/>
          <w:bCs/>
          <w:color w:val="000000"/>
        </w:rPr>
      </w:pPr>
      <w:r>
        <w:rPr>
          <w:rFonts w:ascii="Calibri" w:hAnsi="Calibri"/>
          <w:b/>
          <w:bCs/>
          <w:color w:val="000000"/>
        </w:rPr>
        <w:t>IHAP –</w:t>
      </w:r>
      <w:r>
        <w:rPr>
          <w:rFonts w:ascii="Calibri" w:hAnsi="Calibri"/>
          <w:color w:val="000000"/>
        </w:rPr>
        <w:t xml:space="preserve"> Internally Developed In House Application</w:t>
      </w:r>
    </w:p>
    <w:p w14:paraId="2F616C4D" w14:textId="77777777" w:rsidR="0058515C" w:rsidRDefault="0058515C" w:rsidP="0058515C">
      <w:pPr>
        <w:rPr>
          <w:rFonts w:ascii="Calibri" w:hAnsi="Calibri"/>
          <w:color w:val="000000"/>
        </w:rPr>
      </w:pPr>
      <w:r>
        <w:rPr>
          <w:rFonts w:ascii="Calibri" w:hAnsi="Calibri"/>
          <w:b/>
          <w:bCs/>
          <w:color w:val="000000" w:themeColor="text1"/>
        </w:rPr>
        <w:t>IMEI –</w:t>
      </w:r>
      <w:r>
        <w:rPr>
          <w:rFonts w:ascii="Calibri" w:hAnsi="Calibri"/>
          <w:color w:val="000000"/>
        </w:rPr>
        <w:t>International Mobile Equipment Identity. A unique number used by the GSM network to identify valid devices. The IMEI is only used for identifying the device and has no permanent or semi-permanent relation to the subscriber. Instead, the subscriber is identified by transmission of an IMSI number, which is stored on a SIM card that can (in theory) be transferred to any handset. However, many network and security features are enabled by knowing the current device being used by a subscriber.</w:t>
      </w:r>
    </w:p>
    <w:p w14:paraId="478487D6" w14:textId="77777777" w:rsidR="0058515C" w:rsidRDefault="0058515C" w:rsidP="0058515C">
      <w:pPr>
        <w:rPr>
          <w:rFonts w:ascii="Calibri" w:hAnsi="Calibri"/>
          <w:color w:val="000000"/>
        </w:rPr>
      </w:pPr>
      <w:r>
        <w:rPr>
          <w:rFonts w:ascii="Calibri" w:hAnsi="Calibri"/>
          <w:b/>
          <w:bCs/>
          <w:color w:val="000000" w:themeColor="text1"/>
        </w:rPr>
        <w:lastRenderedPageBreak/>
        <w:t>IMSI –</w:t>
      </w:r>
      <w:r>
        <w:rPr>
          <w:rFonts w:ascii="Calibri" w:hAnsi="Calibri"/>
          <w:color w:val="000000"/>
        </w:rPr>
        <w:t xml:space="preserve"> International Mobile Subscriber Identity. A 15 digit unique identifier associated with all GSM network mobile phone users. It is stored as a 64 bit field in the SIM inside the phone and is sent by the phone to the network. This number is provisioned in the phone directly or in the SIM card.</w:t>
      </w:r>
    </w:p>
    <w:p w14:paraId="425BE99E" w14:textId="77777777" w:rsidR="0058515C" w:rsidRDefault="0058515C" w:rsidP="0058515C">
      <w:pPr>
        <w:rPr>
          <w:rFonts w:ascii="Calibri" w:hAnsi="Calibri"/>
          <w:color w:val="000000"/>
        </w:rPr>
      </w:pPr>
      <w:r>
        <w:rPr>
          <w:rFonts w:ascii="Calibri" w:hAnsi="Calibri"/>
          <w:b/>
          <w:color w:val="000000"/>
        </w:rPr>
        <w:t>LCA</w:t>
      </w:r>
      <w:r>
        <w:rPr>
          <w:rFonts w:ascii="Calibri" w:hAnsi="Calibri"/>
          <w:color w:val="000000"/>
        </w:rPr>
        <w:t>- Line Contribution Amount</w:t>
      </w:r>
    </w:p>
    <w:p w14:paraId="680D0681" w14:textId="77777777" w:rsidR="0058515C" w:rsidRDefault="0058515C" w:rsidP="0058515C">
      <w:pPr>
        <w:rPr>
          <w:rFonts w:ascii="Calibri" w:hAnsi="Calibri"/>
        </w:rPr>
      </w:pPr>
      <w:r>
        <w:rPr>
          <w:rFonts w:ascii="Calibri" w:hAnsi="Calibri"/>
          <w:b/>
          <w:bCs/>
          <w:color w:val="000000"/>
        </w:rPr>
        <w:t xml:space="preserve">MDP- </w:t>
      </w:r>
      <w:r>
        <w:rPr>
          <w:rFonts w:ascii="Calibri" w:hAnsi="Calibri"/>
          <w:bCs/>
          <w:color w:val="000000"/>
        </w:rPr>
        <w:t xml:space="preserve">Minimum Down Payment- </w:t>
      </w:r>
      <w:r>
        <w:rPr>
          <w:rFonts w:ascii="Calibri" w:hAnsi="Calibri"/>
        </w:rPr>
        <w:t>The EIP down payment a customer must pay for selected device(s) based on the Customer Risk Profile.  The MDP may be greater than, equal to, or less than the CDP configured for the device.</w:t>
      </w:r>
    </w:p>
    <w:p w14:paraId="56BF7248" w14:textId="77777777" w:rsidR="0058515C" w:rsidRDefault="0058515C" w:rsidP="0058515C">
      <w:pPr>
        <w:rPr>
          <w:rFonts w:ascii="Calibri" w:hAnsi="Calibri"/>
        </w:rPr>
      </w:pPr>
      <w:r>
        <w:rPr>
          <w:rFonts w:ascii="Calibri" w:hAnsi="Calibri"/>
        </w:rPr>
        <w:t>(MDP=CDP+TDPA TOOP Down Payment Adjustment)</w:t>
      </w:r>
    </w:p>
    <w:p w14:paraId="099011D2" w14:textId="77777777" w:rsidR="0058515C" w:rsidRDefault="0058515C" w:rsidP="0058515C">
      <w:pPr>
        <w:rPr>
          <w:rFonts w:ascii="Calibri" w:hAnsi="Calibri"/>
          <w:b/>
        </w:rPr>
      </w:pPr>
      <w:r>
        <w:rPr>
          <w:rFonts w:ascii="Calibri" w:hAnsi="Calibri"/>
          <w:b/>
        </w:rPr>
        <w:t>MFA – Maximum Financed Amount</w:t>
      </w:r>
    </w:p>
    <w:p w14:paraId="77085AB6" w14:textId="77777777" w:rsidR="0058515C" w:rsidRDefault="0058515C" w:rsidP="0058515C">
      <w:pPr>
        <w:rPr>
          <w:rFonts w:ascii="Calibri" w:hAnsi="Calibri"/>
        </w:rPr>
      </w:pPr>
      <w:r>
        <w:rPr>
          <w:rFonts w:ascii="Calibri" w:hAnsi="Calibri"/>
          <w:b/>
        </w:rPr>
        <w:t>MFT-</w:t>
      </w:r>
      <w:r>
        <w:rPr>
          <w:rFonts w:ascii="Calibri" w:hAnsi="Calibri"/>
        </w:rPr>
        <w:t xml:space="preserve"> Migration Fee Tenure: Number of months since customer last took advantage of device subsidy. Migration fees are billed to customers that choose to migrate lines or entire BAN to Value or BTV plan before reaching 18+ mo.</w:t>
      </w:r>
    </w:p>
    <w:p w14:paraId="168CE584" w14:textId="77777777" w:rsidR="0058515C" w:rsidRDefault="0058515C" w:rsidP="0058515C">
      <w:pPr>
        <w:rPr>
          <w:rFonts w:ascii="Calibri" w:hAnsi="Calibri"/>
        </w:rPr>
      </w:pPr>
      <w:r>
        <w:rPr>
          <w:rFonts w:ascii="Calibri" w:hAnsi="Calibri"/>
        </w:rPr>
        <w:t xml:space="preserve">Migration Fee tenure. </w:t>
      </w:r>
    </w:p>
    <w:p w14:paraId="30B1824F" w14:textId="77777777" w:rsidR="0058515C" w:rsidRDefault="0058515C" w:rsidP="0058515C">
      <w:pPr>
        <w:rPr>
          <w:rFonts w:ascii="Calibri" w:hAnsi="Calibri"/>
          <w:b/>
          <w:bCs/>
          <w:color w:val="000000"/>
        </w:rPr>
      </w:pPr>
      <w:r>
        <w:rPr>
          <w:rFonts w:ascii="Calibri" w:hAnsi="Calibri" w:cs="Arial"/>
          <w:b/>
          <w:color w:val="000000"/>
        </w:rPr>
        <w:t>MPEC</w:t>
      </w:r>
      <w:r>
        <w:rPr>
          <w:rFonts w:ascii="Calibri" w:hAnsi="Calibri" w:cs="Arial"/>
          <w:color w:val="000000"/>
        </w:rPr>
        <w:t>- Maximum Potential Equipment Credit</w:t>
      </w:r>
    </w:p>
    <w:p w14:paraId="24E0DE07" w14:textId="77777777" w:rsidR="0058515C" w:rsidRDefault="0058515C" w:rsidP="0058515C">
      <w:pPr>
        <w:rPr>
          <w:rFonts w:ascii="Calibri" w:hAnsi="Calibri"/>
          <w:b/>
          <w:bCs/>
          <w:color w:val="000000"/>
        </w:rPr>
      </w:pPr>
      <w:r>
        <w:rPr>
          <w:rFonts w:ascii="Calibri" w:hAnsi="Calibri"/>
          <w:b/>
          <w:bCs/>
          <w:color w:val="000000"/>
        </w:rPr>
        <w:t>MRC –</w:t>
      </w:r>
      <w:r>
        <w:rPr>
          <w:rFonts w:ascii="Calibri" w:hAnsi="Calibri"/>
          <w:color w:val="000000"/>
        </w:rPr>
        <w:t xml:space="preserve"> Monthly Recurring Charge – includes rate plan and data plan</w:t>
      </w:r>
    </w:p>
    <w:p w14:paraId="61B27766" w14:textId="66CB45A4" w:rsidR="0058515C" w:rsidRDefault="0058515C" w:rsidP="0058515C">
      <w:pPr>
        <w:rPr>
          <w:rFonts w:ascii="Calibri" w:hAnsi="Calibri" w:cs="Arial"/>
          <w:color w:val="000000"/>
        </w:rPr>
      </w:pPr>
      <w:r>
        <w:rPr>
          <w:rFonts w:ascii="Calibri" w:hAnsi="Calibri" w:cs="Arial"/>
          <w:b/>
          <w:bCs/>
          <w:color w:val="000000"/>
        </w:rPr>
        <w:t xml:space="preserve">MSISDN </w:t>
      </w:r>
      <w:r w:rsidR="002F3795">
        <w:rPr>
          <w:rFonts w:ascii="Calibri" w:hAnsi="Calibri" w:cs="Arial"/>
          <w:b/>
          <w:bCs/>
          <w:color w:val="000000"/>
        </w:rPr>
        <w:t>–</w:t>
      </w:r>
      <w:r>
        <w:rPr>
          <w:rFonts w:ascii="Calibri" w:hAnsi="Calibri" w:cs="Arial"/>
          <w:color w:val="000000"/>
        </w:rPr>
        <w:t xml:space="preserve"> Mobile Subscriber Integrated Services Digital Network Number. The telephone number associated to the SIM</w:t>
      </w:r>
    </w:p>
    <w:p w14:paraId="66C34E6E" w14:textId="77777777" w:rsidR="0058515C" w:rsidRDefault="0058515C" w:rsidP="0058515C">
      <w:pPr>
        <w:rPr>
          <w:rFonts w:ascii="Calibri" w:hAnsi="Calibri"/>
          <w:b/>
          <w:bCs/>
          <w:color w:val="000000"/>
        </w:rPr>
      </w:pPr>
      <w:r>
        <w:rPr>
          <w:rFonts w:ascii="Calibri" w:hAnsi="Calibri"/>
          <w:b/>
          <w:bCs/>
          <w:color w:val="000000"/>
        </w:rPr>
        <w:t>NAT – National Retailer (Apple, Costco, Car Toys)</w:t>
      </w:r>
    </w:p>
    <w:p w14:paraId="0B82B602" w14:textId="77777777" w:rsidR="0058515C" w:rsidRDefault="0058515C" w:rsidP="0058515C">
      <w:pPr>
        <w:rPr>
          <w:rFonts w:ascii="Calibri" w:hAnsi="Calibri"/>
          <w:b/>
          <w:bCs/>
          <w:color w:val="000000"/>
        </w:rPr>
      </w:pPr>
      <w:r>
        <w:rPr>
          <w:rFonts w:ascii="Calibri" w:hAnsi="Calibri"/>
          <w:b/>
          <w:bCs/>
          <w:color w:val="000000"/>
        </w:rPr>
        <w:t>Organic Channel – T-Mobile Retail Stores</w:t>
      </w:r>
    </w:p>
    <w:p w14:paraId="46D012D5" w14:textId="77777777" w:rsidR="0058515C" w:rsidRDefault="0058515C" w:rsidP="0058515C">
      <w:pPr>
        <w:rPr>
          <w:rFonts w:ascii="Calibri" w:hAnsi="Calibri"/>
          <w:b/>
          <w:bCs/>
          <w:color w:val="000000"/>
        </w:rPr>
      </w:pPr>
      <w:r>
        <w:rPr>
          <w:rFonts w:ascii="Calibri" w:hAnsi="Calibri"/>
          <w:b/>
          <w:bCs/>
          <w:color w:val="000000"/>
        </w:rPr>
        <w:t>RFA –</w:t>
      </w:r>
      <w:r>
        <w:rPr>
          <w:rFonts w:ascii="Calibri" w:hAnsi="Calibri"/>
          <w:color w:val="000000"/>
        </w:rPr>
        <w:t xml:space="preserve"> Remaining Financed Amount</w:t>
      </w:r>
    </w:p>
    <w:p w14:paraId="376F6313" w14:textId="77777777" w:rsidR="0058515C" w:rsidRDefault="0058515C" w:rsidP="0058515C">
      <w:pPr>
        <w:rPr>
          <w:rFonts w:ascii="Calibri" w:hAnsi="Calibri"/>
          <w:b/>
          <w:bCs/>
          <w:color w:val="000000"/>
        </w:rPr>
      </w:pPr>
      <w:r>
        <w:rPr>
          <w:rFonts w:ascii="Calibri" w:hAnsi="Calibri"/>
          <w:b/>
          <w:bCs/>
          <w:color w:val="000000"/>
        </w:rPr>
        <w:t>RMA</w:t>
      </w:r>
      <w:r>
        <w:rPr>
          <w:rFonts w:ascii="Calibri" w:hAnsi="Calibri"/>
          <w:color w:val="000000"/>
        </w:rPr>
        <w:t xml:space="preserve"> – Return Merchandise Authorization</w:t>
      </w:r>
    </w:p>
    <w:p w14:paraId="06BDF5C7" w14:textId="77777777" w:rsidR="0058515C" w:rsidRDefault="0058515C" w:rsidP="0058515C">
      <w:pPr>
        <w:rPr>
          <w:rFonts w:ascii="Calibri" w:hAnsi="Calibri"/>
          <w:b/>
          <w:bCs/>
          <w:color w:val="000000"/>
        </w:rPr>
      </w:pPr>
      <w:r>
        <w:rPr>
          <w:rFonts w:ascii="Calibri" w:hAnsi="Calibri"/>
          <w:b/>
          <w:bCs/>
          <w:color w:val="000000" w:themeColor="text1"/>
        </w:rPr>
        <w:t>SIM –</w:t>
      </w:r>
      <w:r>
        <w:rPr>
          <w:rFonts w:ascii="Calibri" w:hAnsi="Calibri"/>
          <w:color w:val="000000"/>
        </w:rPr>
        <w:t xml:space="preserve"> Subscriber Identification Module. An integrated circuit that securely stores the service-subscriber key (IMSI) used to identify a subscriber on mobile telephony devices (such as mobile phones and computers).</w:t>
      </w:r>
    </w:p>
    <w:p w14:paraId="408A76CF" w14:textId="77777777" w:rsidR="0058515C" w:rsidRDefault="0058515C" w:rsidP="0058515C">
      <w:pPr>
        <w:rPr>
          <w:rFonts w:ascii="Calibri" w:hAnsi="Calibri"/>
          <w:b/>
          <w:bCs/>
          <w:color w:val="000000"/>
        </w:rPr>
      </w:pPr>
      <w:r>
        <w:rPr>
          <w:rFonts w:ascii="Calibri" w:hAnsi="Calibri"/>
          <w:b/>
          <w:bCs/>
          <w:color w:val="000000"/>
        </w:rPr>
        <w:t>SKU –</w:t>
      </w:r>
      <w:r>
        <w:rPr>
          <w:rFonts w:ascii="Calibri" w:hAnsi="Calibri"/>
          <w:color w:val="000000"/>
        </w:rPr>
        <w:t xml:space="preserve"> Stock Keeping Unit. Can apply to handsets or accessories or anything sold in the store.</w:t>
      </w:r>
    </w:p>
    <w:p w14:paraId="1AFCC0CA" w14:textId="77777777" w:rsidR="0058515C" w:rsidRDefault="0058515C" w:rsidP="0058515C">
      <w:pPr>
        <w:rPr>
          <w:rFonts w:ascii="Calibri" w:hAnsi="Calibri"/>
          <w:b/>
          <w:bCs/>
          <w:color w:val="000000"/>
        </w:rPr>
      </w:pPr>
      <w:r>
        <w:rPr>
          <w:rFonts w:ascii="Calibri" w:hAnsi="Calibri"/>
          <w:b/>
          <w:bCs/>
          <w:color w:val="000000" w:themeColor="text1"/>
        </w:rPr>
        <w:t>SMS –</w:t>
      </w:r>
      <w:r>
        <w:rPr>
          <w:rFonts w:ascii="Calibri" w:hAnsi="Calibri"/>
          <w:color w:val="000000"/>
        </w:rPr>
        <w:t xml:space="preserve"> Short Messaging Service, aka Text Message</w:t>
      </w:r>
    </w:p>
    <w:p w14:paraId="6D7CB3D6" w14:textId="77777777" w:rsidR="0058515C" w:rsidRDefault="0058515C" w:rsidP="0058515C">
      <w:pPr>
        <w:rPr>
          <w:rFonts w:ascii="Calibri" w:hAnsi="Calibri"/>
          <w:b/>
          <w:bCs/>
          <w:color w:val="000000"/>
        </w:rPr>
      </w:pPr>
      <w:r>
        <w:rPr>
          <w:rFonts w:ascii="Calibri" w:hAnsi="Calibri" w:cs="Arial"/>
          <w:b/>
          <w:bCs/>
          <w:color w:val="000000"/>
        </w:rPr>
        <w:t>SOC –</w:t>
      </w:r>
      <w:r>
        <w:rPr>
          <w:rFonts w:ascii="Calibri" w:hAnsi="Calibri" w:cs="Arial"/>
          <w:color w:val="000000"/>
        </w:rPr>
        <w:t xml:space="preserve"> Service Order Code. A SOC is a short description of a service, or a package of services, offered by T-Mobile to its subscribers. An example of a price plan SOC is FPACFAFTK (FlexPay AC FAV FT 1000). An example of a Regular, or add-on, SOC is FPFTMSGN (FP Family Msg UNL MC).</w:t>
      </w:r>
    </w:p>
    <w:p w14:paraId="640C0A42" w14:textId="77777777" w:rsidR="0058515C" w:rsidRDefault="0058515C" w:rsidP="0058515C">
      <w:pPr>
        <w:rPr>
          <w:rFonts w:ascii="Calibri" w:hAnsi="Calibri"/>
          <w:b/>
          <w:bCs/>
          <w:color w:val="000000"/>
        </w:rPr>
      </w:pPr>
      <w:r>
        <w:rPr>
          <w:rFonts w:ascii="Calibri" w:hAnsi="Calibri" w:cs="Arial"/>
          <w:b/>
          <w:bCs/>
          <w:color w:val="000000"/>
        </w:rPr>
        <w:t>SOS –</w:t>
      </w:r>
      <w:r>
        <w:rPr>
          <w:rFonts w:ascii="Calibri" w:hAnsi="Calibri" w:cs="Arial"/>
          <w:color w:val="000000"/>
        </w:rPr>
        <w:t xml:space="preserve"> Supply Chain Operations</w:t>
      </w:r>
    </w:p>
    <w:p w14:paraId="3A669A2F" w14:textId="77777777" w:rsidR="0058515C" w:rsidRDefault="0058515C" w:rsidP="0058515C">
      <w:pPr>
        <w:rPr>
          <w:rFonts w:ascii="Calibri" w:hAnsi="Calibri"/>
          <w:b/>
          <w:bCs/>
          <w:color w:val="000000"/>
        </w:rPr>
      </w:pPr>
      <w:r>
        <w:rPr>
          <w:rFonts w:ascii="Calibri" w:hAnsi="Calibri"/>
          <w:b/>
          <w:bCs/>
          <w:color w:val="000000"/>
        </w:rPr>
        <w:t>SRP – Suggested Retail Price</w:t>
      </w:r>
    </w:p>
    <w:p w14:paraId="0D35CA7B" w14:textId="77777777" w:rsidR="0058515C" w:rsidRDefault="0058515C" w:rsidP="0058515C">
      <w:pPr>
        <w:rPr>
          <w:rFonts w:ascii="Calibri" w:hAnsi="Calibri"/>
          <w:bCs/>
          <w:color w:val="000000"/>
        </w:rPr>
      </w:pPr>
      <w:r>
        <w:rPr>
          <w:rFonts w:ascii="Calibri" w:hAnsi="Calibri"/>
          <w:b/>
          <w:bCs/>
          <w:color w:val="000000"/>
        </w:rPr>
        <w:t xml:space="preserve">TBC – </w:t>
      </w:r>
      <w:r w:rsidRPr="00337CC8">
        <w:rPr>
          <w:rFonts w:ascii="Calibri" w:hAnsi="Calibri"/>
          <w:bCs/>
          <w:color w:val="000000"/>
        </w:rPr>
        <w:t>T-Mobile Business Center</w:t>
      </w:r>
    </w:p>
    <w:p w14:paraId="1F833C83" w14:textId="77777777" w:rsidR="0058515C" w:rsidRDefault="0058515C" w:rsidP="0058515C">
      <w:pPr>
        <w:rPr>
          <w:rFonts w:ascii="Calibri" w:hAnsi="Calibri"/>
          <w:color w:val="000000"/>
        </w:rPr>
      </w:pPr>
      <w:r>
        <w:rPr>
          <w:rFonts w:ascii="Calibri" w:hAnsi="Calibri"/>
          <w:b/>
          <w:bCs/>
          <w:color w:val="000000"/>
        </w:rPr>
        <w:t>TFA –</w:t>
      </w:r>
      <w:r>
        <w:rPr>
          <w:rFonts w:ascii="Calibri" w:hAnsi="Calibri"/>
          <w:color w:val="000000"/>
        </w:rPr>
        <w:t xml:space="preserve"> Total Financed Amount = equals the down payment plus the financed amount.</w:t>
      </w:r>
    </w:p>
    <w:p w14:paraId="08B5427D" w14:textId="77777777" w:rsidR="0058515C" w:rsidRDefault="0058515C" w:rsidP="0058515C">
      <w:pPr>
        <w:rPr>
          <w:rFonts w:ascii="Calibri" w:hAnsi="Calibri"/>
          <w:color w:val="000000"/>
        </w:rPr>
      </w:pPr>
      <w:r>
        <w:rPr>
          <w:rFonts w:ascii="Calibri" w:hAnsi="Calibri"/>
          <w:b/>
          <w:color w:val="000000"/>
        </w:rPr>
        <w:t>TOOP</w:t>
      </w:r>
      <w:r>
        <w:rPr>
          <w:rFonts w:ascii="Calibri" w:hAnsi="Calibri"/>
          <w:color w:val="000000"/>
        </w:rPr>
        <w:t>- Tailored Out-of-Pocket</w:t>
      </w:r>
    </w:p>
    <w:p w14:paraId="7216ACAC" w14:textId="4F82E35E" w:rsidR="00D17D81" w:rsidRDefault="0058515C" w:rsidP="0058515C">
      <w:pPr>
        <w:rPr>
          <w:rFonts w:ascii="Calibri" w:hAnsi="Calibri"/>
          <w:color w:val="000000"/>
        </w:rPr>
      </w:pPr>
      <w:r>
        <w:rPr>
          <w:rFonts w:ascii="Calibri" w:hAnsi="Calibri"/>
          <w:b/>
          <w:color w:val="000000"/>
        </w:rPr>
        <w:t>VDP-</w:t>
      </w:r>
      <w:r>
        <w:rPr>
          <w:rFonts w:ascii="Calibri" w:hAnsi="Calibri"/>
          <w:color w:val="000000"/>
        </w:rPr>
        <w:t xml:space="preserve"> Variable Down Payment: Variable Down Payment; the VDP includes credit adjustments due to a customer’s CRP, Sales Channel being transacted in, and device selected.</w:t>
      </w:r>
    </w:p>
    <w:p w14:paraId="448A4C3F" w14:textId="5F2EA7E8" w:rsidR="00B60B31" w:rsidRDefault="00B60B31" w:rsidP="00B60B31">
      <w:pPr>
        <w:pStyle w:val="Heading1"/>
      </w:pPr>
      <w:bookmarkStart w:id="11654" w:name="_Toc469499027"/>
      <w:r>
        <w:lastRenderedPageBreak/>
        <w:t>Open Issues</w:t>
      </w:r>
      <w:bookmarkEnd w:id="11654"/>
    </w:p>
    <w:p w14:paraId="62D61F9C" w14:textId="2415C5D5" w:rsidR="005E05D0" w:rsidRDefault="005E05D0" w:rsidP="000D75E9">
      <w:pPr>
        <w:pStyle w:val="Heading2"/>
      </w:pPr>
      <w:bookmarkStart w:id="11655" w:name="_Toc469499028"/>
      <w:r>
        <w:t>External Design Issues</w:t>
      </w:r>
      <w:bookmarkEnd w:id="11655"/>
    </w:p>
    <w:p w14:paraId="20A897D3" w14:textId="01A9B56E" w:rsidR="00324F98" w:rsidRDefault="00A1122B" w:rsidP="00324F98">
      <w:r>
        <w:t>None</w:t>
      </w:r>
    </w:p>
    <w:p w14:paraId="5DA033B8" w14:textId="76C26501" w:rsidR="00E9775F" w:rsidRDefault="005E05D0" w:rsidP="000D75E9">
      <w:pPr>
        <w:pStyle w:val="Heading2"/>
      </w:pPr>
      <w:bookmarkStart w:id="11656" w:name="_Toc469499029"/>
      <w:r>
        <w:t>Internal Design Issues</w:t>
      </w:r>
      <w:bookmarkEnd w:id="11656"/>
    </w:p>
    <w:p w14:paraId="2A93A806" w14:textId="2C98EA6C" w:rsidR="00CC234A" w:rsidDel="006E68C2" w:rsidRDefault="00CC234A" w:rsidP="00CC234A">
      <w:pPr>
        <w:rPr>
          <w:del w:id="11657" w:author="Lakshmi Kannan" w:date="2016-12-14T16:31:00Z"/>
        </w:rPr>
      </w:pPr>
    </w:p>
    <w:p w14:paraId="3F306B45" w14:textId="5E80E4A2" w:rsidR="00CC234A" w:rsidRDefault="00A931DD" w:rsidP="00317599">
      <w:pPr>
        <w:pStyle w:val="ListParagraph"/>
        <w:numPr>
          <w:ilvl w:val="0"/>
          <w:numId w:val="98"/>
        </w:numPr>
      </w:pPr>
      <w:del w:id="11658" w:author="Lakshmi Kannan" w:date="2016-12-14T16:52:00Z">
        <w:r w:rsidDel="003F7A4C">
          <w:delText xml:space="preserve">TBD: </w:delText>
        </w:r>
      </w:del>
      <w:del w:id="11659" w:author="Lakshmi Kannan" w:date="2016-12-14T16:53:00Z">
        <w:r w:rsidR="00D328AC" w:rsidDel="00291BD0">
          <w:delText xml:space="preserve">TIBCO EMS </w:delText>
        </w:r>
        <w:r w:rsidR="00A94C9A" w:rsidDel="00291BD0">
          <w:delText>queue/connection details</w:delText>
        </w:r>
      </w:del>
      <w:ins w:id="11660" w:author="Lakshmi Kannan" w:date="2016-12-14T16:53:00Z">
        <w:r w:rsidR="00291BD0">
          <w:t>Infrastructure changes</w:t>
        </w:r>
      </w:ins>
      <w:ins w:id="11661" w:author="Lakshmi Kannan" w:date="2016-12-14T16:52:00Z">
        <w:r w:rsidR="003F7A4C">
          <w:t xml:space="preserve"> </w:t>
        </w:r>
      </w:ins>
      <w:ins w:id="11662" w:author="Lakshmi Kannan" w:date="2016-12-14T16:53:00Z">
        <w:r w:rsidR="003F7A4C">
          <w:t>–</w:t>
        </w:r>
      </w:ins>
      <w:ins w:id="11663" w:author="Lakshmi Kannan" w:date="2016-12-14T16:52:00Z">
        <w:r w:rsidR="003F7A4C">
          <w:t xml:space="preserve"> </w:t>
        </w:r>
        <w:r w:rsidR="003F7A4C" w:rsidRPr="006C4D73">
          <w:rPr>
            <w:highlight w:val="yellow"/>
            <w:rPrChange w:id="11664" w:author="Lakshmi Kannan" w:date="2016-12-14T16:53:00Z">
              <w:rPr/>
            </w:rPrChange>
          </w:rPr>
          <w:t>TODO</w:t>
        </w:r>
        <w:r w:rsidR="003F7A4C">
          <w:t>:</w:t>
        </w:r>
      </w:ins>
      <w:ins w:id="11665" w:author="Lakshmi Kannan" w:date="2016-12-14T16:53:00Z">
        <w:r w:rsidR="003F7A4C">
          <w:t xml:space="preserve"> Lakshmi/</w:t>
        </w:r>
        <w:r w:rsidR="009C6953">
          <w:t>EIP</w:t>
        </w:r>
        <w:r w:rsidR="003F7A4C">
          <w:t>DevOps</w:t>
        </w:r>
      </w:ins>
    </w:p>
    <w:p w14:paraId="513E3EF3" w14:textId="5C01E251" w:rsidR="00291BD0" w:rsidRDefault="00291BD0" w:rsidP="00E878A9">
      <w:pPr>
        <w:pStyle w:val="ListParagraph"/>
        <w:numPr>
          <w:ilvl w:val="0"/>
          <w:numId w:val="113"/>
        </w:numPr>
        <w:rPr>
          <w:ins w:id="11666" w:author="Lakshmi Kannan" w:date="2016-12-14T16:53:00Z"/>
        </w:rPr>
      </w:pPr>
      <w:ins w:id="11667" w:author="Lakshmi Kannan" w:date="2016-12-14T16:53:00Z">
        <w:r>
          <w:t>TIBCO EMS queue/connection details</w:t>
        </w:r>
      </w:ins>
    </w:p>
    <w:p w14:paraId="53EC4595" w14:textId="1395017F" w:rsidR="00712985" w:rsidRPr="00324F98" w:rsidRDefault="00712985" w:rsidP="00B92A95">
      <w:pPr>
        <w:pStyle w:val="ListParagraph"/>
        <w:numPr>
          <w:ilvl w:val="0"/>
          <w:numId w:val="113"/>
        </w:numPr>
      </w:pPr>
      <w:r>
        <w:t xml:space="preserve">EIP connectivity to EMS queue </w:t>
      </w:r>
      <w:del w:id="11668" w:author="Lakshmi Kannan" w:date="2016-12-14T16:53:00Z">
        <w:r w:rsidDel="008A6FDA">
          <w:delText xml:space="preserve">– </w:delText>
        </w:r>
        <w:r w:rsidRPr="00A1122B" w:rsidDel="008A6FDA">
          <w:rPr>
            <w:highlight w:val="yellow"/>
          </w:rPr>
          <w:delText>EIP dev ops</w:delText>
        </w:r>
        <w:r w:rsidDel="008A6FDA">
          <w:delText xml:space="preserve"> – Meeting with Kevin Pearson</w:delText>
        </w:r>
      </w:del>
    </w:p>
    <w:p w14:paraId="2A36500E" w14:textId="29B9C43B" w:rsidR="00712985" w:rsidDel="003F7A4C" w:rsidRDefault="00712985" w:rsidP="00253981">
      <w:pPr>
        <w:pStyle w:val="ListParagraph"/>
        <w:ind w:left="1656"/>
        <w:rPr>
          <w:del w:id="11669" w:author="Lakshmi Kannan" w:date="2016-12-14T16:52:00Z"/>
        </w:rPr>
      </w:pPr>
    </w:p>
    <w:p w14:paraId="7055CB23" w14:textId="766C1698" w:rsidR="003F7A4C" w:rsidRDefault="00712985">
      <w:pPr>
        <w:pStyle w:val="ListParagraph"/>
        <w:numPr>
          <w:ilvl w:val="0"/>
          <w:numId w:val="113"/>
        </w:numPr>
        <w:rPr>
          <w:ins w:id="11670" w:author="Lakshmi Kannan" w:date="2016-12-14T16:52:00Z"/>
        </w:rPr>
      </w:pPr>
      <w:r>
        <w:t>EMMT connectivity to EMS queue</w:t>
      </w:r>
      <w:del w:id="11671" w:author="Lakshmi Kannan" w:date="2016-12-14T16:53:00Z">
        <w:r w:rsidDel="008A6FDA">
          <w:delText xml:space="preserve"> –</w:delText>
        </w:r>
      </w:del>
      <w:del w:id="11672" w:author="Lakshmi Kannan" w:date="2016-12-14T16:52:00Z">
        <w:r w:rsidDel="003F7A4C">
          <w:delText xml:space="preserve"> </w:delText>
        </w:r>
        <w:r w:rsidRPr="0039002C" w:rsidDel="003F7A4C">
          <w:rPr>
            <w:highlight w:val="yellow"/>
          </w:rPr>
          <w:delText>Ethie</w:delText>
        </w:r>
        <w:r w:rsidDel="003F7A4C">
          <w:delText xml:space="preserve"> to set up conversation with EMMT once we finalize the design</w:delText>
        </w:r>
      </w:del>
    </w:p>
    <w:p w14:paraId="68F09374" w14:textId="77777777" w:rsidR="003F7A4C" w:rsidRDefault="003F7A4C">
      <w:pPr>
        <w:pStyle w:val="ListParagraph"/>
        <w:ind w:left="2376"/>
        <w:rPr>
          <w:ins w:id="11673" w:author="Lakshmi Kannan" w:date="2016-12-14T16:51:00Z"/>
        </w:rPr>
        <w:pPrChange w:id="11674" w:author="Lakshmi Kannan" w:date="2016-12-14T16:52:00Z">
          <w:pPr>
            <w:pStyle w:val="ListParagraph"/>
            <w:numPr>
              <w:numId w:val="113"/>
            </w:numPr>
            <w:ind w:left="2376" w:hanging="360"/>
          </w:pPr>
        </w:pPrChange>
      </w:pPr>
    </w:p>
    <w:p w14:paraId="2B3979C9" w14:textId="18B11B3D" w:rsidR="000B1768" w:rsidRDefault="000B1768">
      <w:pPr>
        <w:pStyle w:val="ListParagraph"/>
        <w:numPr>
          <w:ilvl w:val="0"/>
          <w:numId w:val="98"/>
        </w:numPr>
        <w:pPrChange w:id="11675" w:author="Lakshmi Kannan" w:date="2016-12-14T16:51:00Z">
          <w:pPr>
            <w:pStyle w:val="ListParagraph"/>
            <w:numPr>
              <w:numId w:val="113"/>
            </w:numPr>
            <w:ind w:left="2376" w:hanging="360"/>
          </w:pPr>
        </w:pPrChange>
      </w:pPr>
      <w:ins w:id="11676" w:author="Lakshmi Kannan" w:date="2016-12-14T16:51:00Z">
        <w:r>
          <w:t xml:space="preserve">Tidal team conversations for the new batch jobs. </w:t>
        </w:r>
        <w:r w:rsidRPr="00C16630">
          <w:rPr>
            <w:highlight w:val="yellow"/>
            <w:rPrChange w:id="11677" w:author="Lakshmi Kannan" w:date="2016-12-14T16:52:00Z">
              <w:rPr/>
            </w:rPrChange>
          </w:rPr>
          <w:t>TODO</w:t>
        </w:r>
        <w:r>
          <w:t>: Ethie/Lakshmi</w:t>
        </w:r>
      </w:ins>
    </w:p>
    <w:p w14:paraId="2F071AA7" w14:textId="7EBE5581" w:rsidR="00317599" w:rsidDel="00E44177" w:rsidRDefault="00317599" w:rsidP="00317599">
      <w:pPr>
        <w:pStyle w:val="ListParagraph"/>
        <w:ind w:left="1584"/>
        <w:rPr>
          <w:del w:id="11678" w:author="Lakshmi Kannan" w:date="2016-12-14T16:54:00Z"/>
        </w:rPr>
      </w:pPr>
    </w:p>
    <w:p w14:paraId="0F022AE8" w14:textId="4010F24F" w:rsidR="00B75023" w:rsidRDefault="00A94C9A">
      <w:pPr>
        <w:pStyle w:val="ListParagraph"/>
        <w:numPr>
          <w:ilvl w:val="0"/>
          <w:numId w:val="98"/>
        </w:numPr>
        <w:rPr>
          <w:ins w:id="11679" w:author="Lakshmi Kannan" w:date="2016-12-14T16:54:00Z"/>
        </w:rPr>
        <w:pPrChange w:id="11680" w:author="Lakshmi Kannan" w:date="2016-12-14T16:54:00Z">
          <w:pPr/>
        </w:pPrChange>
      </w:pPr>
      <w:r>
        <w:t xml:space="preserve">Decide on the mock run environment – </w:t>
      </w:r>
      <w:ins w:id="11681" w:author="Lakshmi Kannan" w:date="2016-12-14T16:53:00Z">
        <w:r w:rsidR="00B75023">
          <w:t xml:space="preserve"> </w:t>
        </w:r>
      </w:ins>
      <w:r>
        <w:t>PLAB/QLAB</w:t>
      </w:r>
      <w:ins w:id="11682" w:author="Lakshmi Kannan" w:date="2016-12-14T16:54:00Z">
        <w:r w:rsidR="00B75023">
          <w:t xml:space="preserve"> TODO: </w:t>
        </w:r>
        <w:r w:rsidR="00B75023" w:rsidRPr="00B75023">
          <w:rPr>
            <w:highlight w:val="yellow"/>
          </w:rPr>
          <w:t>Ethie/Lakshmi</w:t>
        </w:r>
      </w:ins>
    </w:p>
    <w:p w14:paraId="1536C3A1" w14:textId="565A3704" w:rsidR="00A94C9A" w:rsidRDefault="00A94C9A">
      <w:pPr>
        <w:pStyle w:val="ListParagraph"/>
        <w:ind w:left="1584"/>
        <w:pPrChange w:id="11683" w:author="Lakshmi Kannan" w:date="2016-12-14T16:53:00Z">
          <w:pPr>
            <w:pStyle w:val="ListParagraph"/>
            <w:numPr>
              <w:numId w:val="98"/>
            </w:numPr>
            <w:ind w:left="1584" w:hanging="360"/>
          </w:pPr>
        </w:pPrChange>
      </w:pPr>
      <w:del w:id="11684" w:author="Lakshmi Kannan" w:date="2016-12-14T16:54:00Z">
        <w:r w:rsidDel="00C47523">
          <w:delText xml:space="preserve"> –</w:delText>
        </w:r>
      </w:del>
      <w:ins w:id="11685" w:author="Lakshmi Kannan" w:date="2016-12-14T16:54:00Z">
        <w:r w:rsidR="00C47523">
          <w:t xml:space="preserve">  </w:t>
        </w:r>
      </w:ins>
      <w:r>
        <w:t xml:space="preserve"> Jan 16 mock run for 1 million</w:t>
      </w:r>
    </w:p>
    <w:p w14:paraId="324F92CE" w14:textId="0F35F24E" w:rsidR="00A94C9A" w:rsidRDefault="00A94C9A">
      <w:pPr>
        <w:ind w:left="1725"/>
        <w:pPrChange w:id="11686" w:author="Lakshmi Kannan" w:date="2016-12-14T16:52:00Z">
          <w:pPr/>
        </w:pPrChange>
      </w:pPr>
      <w:del w:id="11687" w:author="Lakshmi Kannan" w:date="2016-12-14T16:52:00Z">
        <w:r w:rsidDel="00936162">
          <w:tab/>
        </w:r>
        <w:r w:rsidR="00A8570A" w:rsidDel="00936162">
          <w:tab/>
        </w:r>
        <w:r w:rsidR="00A8570A" w:rsidDel="00936162">
          <w:tab/>
        </w:r>
        <w:r w:rsidR="00A8570A" w:rsidDel="00936162">
          <w:tab/>
        </w:r>
      </w:del>
      <w:r>
        <w:t>When can we get the environment for NFS migration run? Pre or post Jan release.</w:t>
      </w:r>
      <w:ins w:id="11688" w:author="Lakshmi Kannan" w:date="2016-12-14T16:52:00Z">
        <w:r w:rsidR="00945543">
          <w:t xml:space="preserve"> </w:t>
        </w:r>
      </w:ins>
    </w:p>
    <w:p w14:paraId="3E964219" w14:textId="2855CDA1" w:rsidR="00317599" w:rsidDel="00E44177" w:rsidRDefault="00317599" w:rsidP="00317599">
      <w:pPr>
        <w:pStyle w:val="ListParagraph"/>
        <w:ind w:left="1584"/>
        <w:rPr>
          <w:del w:id="11689" w:author="Lakshmi Kannan" w:date="2016-12-14T16:54:00Z"/>
        </w:rPr>
      </w:pPr>
    </w:p>
    <w:p w14:paraId="621F3143" w14:textId="77160AE7" w:rsidR="00317599" w:rsidRDefault="00BB2034" w:rsidP="00BB2034">
      <w:pPr>
        <w:pStyle w:val="ListParagraph"/>
        <w:numPr>
          <w:ilvl w:val="0"/>
          <w:numId w:val="98"/>
        </w:numPr>
      </w:pPr>
      <w:r>
        <w:t>EMMT will</w:t>
      </w:r>
      <w:r w:rsidR="00317599">
        <w:t xml:space="preserve"> query </w:t>
      </w:r>
      <w:r>
        <w:t>the EIP_</w:t>
      </w:r>
      <w:ins w:id="11690" w:author="Lakshmi Kannan" w:date="2016-12-14T16:46:00Z">
        <w:r w:rsidR="00684426" w:rsidDel="00684426">
          <w:t xml:space="preserve"> </w:t>
        </w:r>
      </w:ins>
      <w:del w:id="11691" w:author="Lakshmi Kannan" w:date="2016-12-14T16:46:00Z">
        <w:r w:rsidDel="00684426">
          <w:delText>NFS_</w:delText>
        </w:r>
      </w:del>
      <w:r>
        <w:t>MIGRATION_TRACKING table</w:t>
      </w:r>
      <w:r w:rsidR="00317599">
        <w:t xml:space="preserve"> frequently after the events are submitted – say once in 5 minutes and continue until all the events are submitted.</w:t>
      </w:r>
      <w:r w:rsidR="007B02E4">
        <w:t xml:space="preserve"> Assess performance based on SQL used.</w:t>
      </w:r>
    </w:p>
    <w:p w14:paraId="2176D704" w14:textId="3F29BE97" w:rsidR="00FD5286" w:rsidDel="004A0279" w:rsidRDefault="00331F68">
      <w:pPr>
        <w:ind w:left="1584"/>
        <w:rPr>
          <w:del w:id="11692" w:author="Lakshmi Kannan" w:date="2016-12-14T16:54:00Z"/>
        </w:rPr>
        <w:pPrChange w:id="11693" w:author="Lakshmi Kannan" w:date="2016-12-14T16:54:00Z">
          <w:pPr/>
        </w:pPrChange>
      </w:pPr>
      <w:del w:id="11694" w:author="Lakshmi Kannan" w:date="2016-12-14T16:54:00Z">
        <w:r w:rsidDel="00E44177">
          <w:tab/>
        </w:r>
        <w:r w:rsidR="00A8570A" w:rsidDel="00E44177">
          <w:tab/>
        </w:r>
        <w:r w:rsidR="00A8570A" w:rsidDel="00E44177">
          <w:tab/>
        </w:r>
        <w:r w:rsidR="00A8570A" w:rsidDel="00E44177">
          <w:tab/>
        </w:r>
      </w:del>
      <w:ins w:id="11695" w:author="Lakshmi Kannan" w:date="2016-12-14T16:54:00Z">
        <w:r w:rsidR="00E44177" w:rsidRPr="004A0279">
          <w:rPr>
            <w:highlight w:val="yellow"/>
            <w:rPrChange w:id="11696" w:author="Lakshmi Kannan" w:date="2016-12-14T16:54:00Z">
              <w:rPr/>
            </w:rPrChange>
          </w:rPr>
          <w:t>TODO</w:t>
        </w:r>
        <w:r w:rsidR="00E44177">
          <w:t>:</w:t>
        </w:r>
        <w:r w:rsidR="009F4971">
          <w:t xml:space="preserve"> </w:t>
        </w:r>
        <w:r w:rsidR="00E44177">
          <w:t>Lakshmi/</w:t>
        </w:r>
      </w:ins>
      <w:r w:rsidRPr="00234ADC">
        <w:rPr>
          <w:highlight w:val="yellow"/>
        </w:rPr>
        <w:t>Nasir/Chetan</w:t>
      </w:r>
      <w:del w:id="11697" w:author="Lakshmi Kannan" w:date="2016-12-14T16:54:00Z">
        <w:r w:rsidR="00B90534" w:rsidRPr="00234ADC" w:rsidDel="004A0279">
          <w:rPr>
            <w:highlight w:val="yellow"/>
          </w:rPr>
          <w:delText>/</w:delText>
        </w:r>
        <w:r w:rsidR="00B90534" w:rsidRPr="00234ADC" w:rsidDel="00E44177">
          <w:rPr>
            <w:highlight w:val="yellow"/>
          </w:rPr>
          <w:delText>EIP dev</w:delText>
        </w:r>
      </w:del>
    </w:p>
    <w:p w14:paraId="55A45821" w14:textId="77777777" w:rsidR="00FD5286" w:rsidRDefault="00FD5286">
      <w:pPr>
        <w:ind w:left="1584"/>
        <w:pPrChange w:id="11698" w:author="Lakshmi Kannan" w:date="2016-12-14T16:54:00Z">
          <w:pPr/>
        </w:pPrChange>
      </w:pPr>
    </w:p>
    <w:p w14:paraId="4639DFC7" w14:textId="3F2AB9AE" w:rsidR="0063589A" w:rsidRDefault="00C51A4B" w:rsidP="0063589A">
      <w:pPr>
        <w:pStyle w:val="ListParagraph"/>
        <w:numPr>
          <w:ilvl w:val="0"/>
          <w:numId w:val="98"/>
        </w:numPr>
      </w:pPr>
      <w:r>
        <w:t xml:space="preserve">Scheduled run time – </w:t>
      </w:r>
    </w:p>
    <w:p w14:paraId="2386993C" w14:textId="3FEB8391" w:rsidR="0063589A" w:rsidRDefault="0063589A" w:rsidP="0063589A">
      <w:pPr>
        <w:pStyle w:val="ListParagraph"/>
        <w:numPr>
          <w:ilvl w:val="1"/>
          <w:numId w:val="98"/>
        </w:numPr>
      </w:pPr>
      <w:r>
        <w:t>Lock events can be inserted and processed only when no other EIP batch job is running</w:t>
      </w:r>
    </w:p>
    <w:p w14:paraId="73C07A7A" w14:textId="28FC8E0C" w:rsidR="0083083C" w:rsidRDefault="0083083C" w:rsidP="0083083C">
      <w:pPr>
        <w:pStyle w:val="ListParagraph"/>
        <w:numPr>
          <w:ilvl w:val="2"/>
          <w:numId w:val="98"/>
        </w:numPr>
      </w:pPr>
      <w:r>
        <w:t xml:space="preserve">Off hours to not impact the prod </w:t>
      </w:r>
      <w:r w:rsidR="004F5040">
        <w:t>transactions/</w:t>
      </w:r>
      <w:r>
        <w:t>performance</w:t>
      </w:r>
    </w:p>
    <w:p w14:paraId="754F6CD1" w14:textId="2E7AB8E8" w:rsidR="00C51A4B" w:rsidRDefault="00C51A4B" w:rsidP="00C51A4B">
      <w:pPr>
        <w:pStyle w:val="ListParagraph"/>
        <w:numPr>
          <w:ilvl w:val="2"/>
          <w:numId w:val="98"/>
        </w:numPr>
        <w:rPr>
          <w:highlight w:val="yellow"/>
        </w:rPr>
      </w:pPr>
      <w:del w:id="11699" w:author="Lakshmi Kannan" w:date="2016-12-14T16:54:00Z">
        <w:r w:rsidRPr="00C51A4B" w:rsidDel="0007263C">
          <w:rPr>
            <w:highlight w:val="yellow"/>
          </w:rPr>
          <w:delText>AI</w:delText>
        </w:r>
      </w:del>
      <w:ins w:id="11700" w:author="Lakshmi Kannan" w:date="2016-12-14T16:54:00Z">
        <w:r w:rsidR="0007263C">
          <w:rPr>
            <w:highlight w:val="yellow"/>
          </w:rPr>
          <w:t>TODO</w:t>
        </w:r>
      </w:ins>
      <w:r w:rsidRPr="00C51A4B">
        <w:rPr>
          <w:highlight w:val="yellow"/>
        </w:rPr>
        <w:t>: Lakshmi/Ethie</w:t>
      </w:r>
    </w:p>
    <w:p w14:paraId="53C9C69C" w14:textId="18E181F7" w:rsidR="00C51A4B" w:rsidRPr="00C51A4B" w:rsidRDefault="00C51A4B" w:rsidP="00C51A4B">
      <w:pPr>
        <w:pStyle w:val="ListParagraph"/>
        <w:numPr>
          <w:ilvl w:val="2"/>
          <w:numId w:val="98"/>
        </w:numPr>
        <w:rPr>
          <w:highlight w:val="yellow"/>
        </w:rPr>
      </w:pPr>
      <w:r>
        <w:rPr>
          <w:highlight w:val="yellow"/>
        </w:rPr>
        <w:t>10</w:t>
      </w:r>
      <w:r w:rsidR="004F5040">
        <w:rPr>
          <w:highlight w:val="yellow"/>
        </w:rPr>
        <w:t>.30 PM</w:t>
      </w:r>
      <w:r>
        <w:rPr>
          <w:highlight w:val="yellow"/>
        </w:rPr>
        <w:t xml:space="preserve"> to </w:t>
      </w:r>
      <w:r w:rsidR="004F5040">
        <w:rPr>
          <w:highlight w:val="yellow"/>
        </w:rPr>
        <w:t>1</w:t>
      </w:r>
      <w:del w:id="11701" w:author="Lakshmi Kannan" w:date="2016-12-14T16:54:00Z">
        <w:r w:rsidR="004F5040" w:rsidDel="000C131F">
          <w:rPr>
            <w:highlight w:val="yellow"/>
          </w:rPr>
          <w:delText>1</w:delText>
        </w:r>
      </w:del>
      <w:ins w:id="11702" w:author="Lakshmi Kannan" w:date="2016-12-14T16:54:00Z">
        <w:r w:rsidR="000C131F">
          <w:rPr>
            <w:highlight w:val="yellow"/>
          </w:rPr>
          <w:t>2</w:t>
        </w:r>
      </w:ins>
      <w:r>
        <w:rPr>
          <w:highlight w:val="yellow"/>
        </w:rPr>
        <w:t xml:space="preserve"> PM blocked for locking on migration days</w:t>
      </w:r>
    </w:p>
    <w:p w14:paraId="73AFF233" w14:textId="7DEC58CA" w:rsidR="0063589A" w:rsidRDefault="0063589A" w:rsidP="0063589A">
      <w:pPr>
        <w:pStyle w:val="ListParagraph"/>
        <w:numPr>
          <w:ilvl w:val="1"/>
          <w:numId w:val="98"/>
        </w:numPr>
      </w:pPr>
      <w:r>
        <w:t>Unlock and Close events can be inserted and processed any time.</w:t>
      </w:r>
    </w:p>
    <w:p w14:paraId="04D7B351" w14:textId="6206EFCF" w:rsidR="0083083C" w:rsidRDefault="0083083C" w:rsidP="0083083C">
      <w:pPr>
        <w:pStyle w:val="ListParagraph"/>
        <w:numPr>
          <w:ilvl w:val="2"/>
          <w:numId w:val="98"/>
        </w:numPr>
      </w:pPr>
      <w:r>
        <w:t>Off hours to not impact the prod performance</w:t>
      </w:r>
    </w:p>
    <w:p w14:paraId="01F7AE3B" w14:textId="77777777" w:rsidR="00274D0C" w:rsidRDefault="00274D0C">
      <w:pPr>
        <w:pStyle w:val="ListParagraph"/>
        <w:ind w:left="1584"/>
        <w:rPr>
          <w:ins w:id="11703" w:author="Lakshmi Kannan" w:date="2016-12-14T15:05:00Z"/>
        </w:rPr>
        <w:pPrChange w:id="11704" w:author="Lakshmi Kannan" w:date="2016-12-14T16:56:00Z">
          <w:pPr/>
        </w:pPrChange>
      </w:pPr>
    </w:p>
    <w:p w14:paraId="19828AC6" w14:textId="5D96C717" w:rsidR="00992467" w:rsidRDefault="00992467">
      <w:pPr>
        <w:pStyle w:val="ListParagraph"/>
        <w:numPr>
          <w:ilvl w:val="0"/>
          <w:numId w:val="98"/>
        </w:numPr>
        <w:rPr>
          <w:ins w:id="11705" w:author="Lakshmi Kannan" w:date="2016-12-14T15:05:00Z"/>
        </w:rPr>
        <w:pPrChange w:id="11706" w:author="Lakshmi Kannan" w:date="2016-12-14T16:56:00Z">
          <w:pPr/>
        </w:pPrChange>
      </w:pPr>
      <w:ins w:id="11707" w:author="Lakshmi Kannan" w:date="2016-12-14T15:05:00Z">
        <w:r>
          <w:t>TBC/B2B/ Web platforms uses history service</w:t>
        </w:r>
      </w:ins>
      <w:ins w:id="11708" w:author="Lakshmi Kannan" w:date="2016-12-14T16:55:00Z">
        <w:r w:rsidR="004A68F2">
          <w:t xml:space="preserve"> -</w:t>
        </w:r>
      </w:ins>
      <w:ins w:id="11709" w:author="Lakshmi Kannan" w:date="2016-12-14T15:05:00Z">
        <w:r>
          <w:t xml:space="preserve"> </w:t>
        </w:r>
      </w:ins>
      <w:ins w:id="11710" w:author="Lakshmi Kannan" w:date="2016-12-14T16:55:00Z">
        <w:r w:rsidR="004A68F2">
          <w:t>check</w:t>
        </w:r>
      </w:ins>
      <w:ins w:id="11711" w:author="Lakshmi Kannan" w:date="2016-12-14T15:05:00Z">
        <w:r>
          <w:t xml:space="preserve"> if </w:t>
        </w:r>
      </w:ins>
      <w:ins w:id="11712" w:author="Lakshmi Kannan" w:date="2016-12-14T16:55:00Z">
        <w:r w:rsidR="004A68F2">
          <w:t>the</w:t>
        </w:r>
      </w:ins>
      <w:ins w:id="11713" w:author="Lakshmi Kannan" w:date="2016-12-14T15:05:00Z">
        <w:r>
          <w:t xml:space="preserve"> new status values</w:t>
        </w:r>
      </w:ins>
      <w:ins w:id="11714" w:author="Lakshmi Kannan" w:date="2016-12-14T16:55:00Z">
        <w:r w:rsidR="004A68F2">
          <w:t xml:space="preserve"> that are being added for this project</w:t>
        </w:r>
      </w:ins>
      <w:ins w:id="11715" w:author="Lakshmi Kannan" w:date="2016-12-14T15:05:00Z">
        <w:r>
          <w:t xml:space="preserve"> is going to cause any issues during the migration window.</w:t>
        </w:r>
      </w:ins>
      <w:ins w:id="11716" w:author="Lakshmi Kannan" w:date="2016-12-14T16:54:00Z">
        <w:r w:rsidR="004A68F2">
          <w:t xml:space="preserve"> </w:t>
        </w:r>
      </w:ins>
      <w:ins w:id="11717" w:author="Lakshmi Kannan" w:date="2016-12-14T16:55:00Z">
        <w:r w:rsidR="004A68F2">
          <w:t xml:space="preserve"> </w:t>
        </w:r>
        <w:r w:rsidR="004A68F2" w:rsidRPr="005C6B78">
          <w:rPr>
            <w:highlight w:val="yellow"/>
            <w:rPrChange w:id="11718" w:author="Lakshmi Kannan" w:date="2016-12-14T16:56:00Z">
              <w:rPr/>
            </w:rPrChange>
          </w:rPr>
          <w:t>TODO</w:t>
        </w:r>
        <w:r w:rsidR="004A68F2">
          <w:t>: Ethie</w:t>
        </w:r>
      </w:ins>
    </w:p>
    <w:p w14:paraId="40127D82" w14:textId="57DCF371" w:rsidR="00992467" w:rsidRDefault="004D7478" w:rsidP="00992467">
      <w:pPr>
        <w:rPr>
          <w:ins w:id="11719" w:author="Lakshmi Kannan" w:date="2016-12-14T15:05:00Z"/>
        </w:rPr>
      </w:pPr>
      <w:ins w:id="11720" w:author="Lakshmi Kannan" w:date="2016-12-14T16:49:00Z">
        <w:r>
          <w:t>I</w:t>
        </w:r>
      </w:ins>
      <w:ins w:id="11721" w:author="Lakshmi Kannan" w:date="2016-12-14T15:05:00Z">
        <w:r w:rsidR="00992467">
          <w:t>.</w:t>
        </w:r>
        <w:r w:rsidR="00992467">
          <w:tab/>
        </w:r>
        <w:r w:rsidR="007C5139">
          <w:tab/>
        </w:r>
        <w:r w:rsidR="00992467">
          <w:t>This will happen for individual loans that are being migrated.</w:t>
        </w:r>
      </w:ins>
    </w:p>
    <w:p w14:paraId="14B93A76" w14:textId="16736489" w:rsidR="001F7C7A" w:rsidRDefault="001F7C7A">
      <w:pPr>
        <w:pStyle w:val="ListParagraph"/>
        <w:numPr>
          <w:ilvl w:val="0"/>
          <w:numId w:val="98"/>
        </w:numPr>
        <w:rPr>
          <w:ins w:id="11722" w:author="Lakshmi Kannan" w:date="2016-12-14T16:31:00Z"/>
        </w:rPr>
        <w:pPrChange w:id="11723" w:author="Lakshmi Kannan" w:date="2016-12-14T16:56:00Z">
          <w:pPr>
            <w:pStyle w:val="ListParagraph"/>
            <w:numPr>
              <w:numId w:val="120"/>
            </w:numPr>
            <w:ind w:left="3204" w:hanging="360"/>
          </w:pPr>
        </w:pPrChange>
      </w:pPr>
      <w:ins w:id="11724" w:author="Lakshmi Kannan" w:date="2016-12-14T16:31:00Z">
        <w:r>
          <w:t>UpdateEquipment service:</w:t>
        </w:r>
      </w:ins>
      <w:ins w:id="11725" w:author="Lakshmi Kannan" w:date="2016-12-14T16:55:00Z">
        <w:r w:rsidR="00456397">
          <w:t xml:space="preserve"> </w:t>
        </w:r>
        <w:r w:rsidR="00456397" w:rsidRPr="005C6B78">
          <w:rPr>
            <w:highlight w:val="yellow"/>
            <w:rPrChange w:id="11726" w:author="Lakshmi Kannan" w:date="2016-12-14T16:56:00Z">
              <w:rPr/>
            </w:rPrChange>
          </w:rPr>
          <w:t>TODO</w:t>
        </w:r>
        <w:r w:rsidR="00456397">
          <w:t>: Lakshmi</w:t>
        </w:r>
      </w:ins>
    </w:p>
    <w:p w14:paraId="430A9A10" w14:textId="77777777" w:rsidR="006978C0" w:rsidRDefault="006978C0">
      <w:pPr>
        <w:pStyle w:val="ListParagraph"/>
        <w:ind w:left="3204"/>
        <w:rPr>
          <w:ins w:id="11727" w:author="Lakshmi Kannan" w:date="2016-12-14T16:31:00Z"/>
        </w:rPr>
        <w:pPrChange w:id="11728" w:author="Lakshmi Kannan" w:date="2016-12-14T16:31:00Z">
          <w:pPr>
            <w:pStyle w:val="ListParagraph"/>
            <w:numPr>
              <w:numId w:val="120"/>
            </w:numPr>
            <w:ind w:left="3204" w:hanging="360"/>
          </w:pPr>
        </w:pPrChange>
      </w:pPr>
    </w:p>
    <w:p w14:paraId="7700DABA" w14:textId="2104807C" w:rsidR="006E68C2" w:rsidRDefault="006E68C2">
      <w:pPr>
        <w:pStyle w:val="ListParagraph"/>
        <w:numPr>
          <w:ilvl w:val="0"/>
          <w:numId w:val="122"/>
        </w:numPr>
        <w:rPr>
          <w:ins w:id="11729" w:author="Lakshmi Kannan" w:date="2016-12-14T16:31:00Z"/>
        </w:rPr>
        <w:pPrChange w:id="11730" w:author="Lakshmi Kannan" w:date="2016-12-14T16:32:00Z">
          <w:pPr>
            <w:pStyle w:val="ListParagraph"/>
            <w:numPr>
              <w:numId w:val="120"/>
            </w:numPr>
            <w:ind w:left="3204" w:hanging="360"/>
          </w:pPr>
        </w:pPrChange>
      </w:pPr>
      <w:ins w:id="11731" w:author="Lakshmi Kannan" w:date="2016-12-14T16:31:00Z">
        <w:r>
          <w:t xml:space="preserve">If we block the IMEI/MSISDN updates during the migration window, who will retry this at a later time? </w:t>
        </w:r>
        <w:r w:rsidRPr="006978C0">
          <w:rPr>
            <w:highlight w:val="yellow"/>
          </w:rPr>
          <w:t>TODO</w:t>
        </w:r>
        <w:r>
          <w:t>: Check with Peter on this.</w:t>
        </w:r>
      </w:ins>
    </w:p>
    <w:p w14:paraId="76D41C1C" w14:textId="77777777" w:rsidR="006E68C2" w:rsidRDefault="006E68C2">
      <w:pPr>
        <w:pStyle w:val="ListParagraph"/>
        <w:numPr>
          <w:ilvl w:val="0"/>
          <w:numId w:val="122"/>
        </w:numPr>
        <w:rPr>
          <w:ins w:id="11732" w:author="Lakshmi Kannan" w:date="2016-12-14T16:31:00Z"/>
        </w:rPr>
        <w:pPrChange w:id="11733" w:author="Lakshmi Kannan" w:date="2016-12-14T16:32:00Z">
          <w:pPr>
            <w:pStyle w:val="ListParagraph"/>
            <w:numPr>
              <w:numId w:val="120"/>
            </w:numPr>
            <w:ind w:left="3204" w:hanging="360"/>
          </w:pPr>
        </w:pPrChange>
      </w:pPr>
      <w:ins w:id="11734" w:author="Lakshmi Kannan" w:date="2016-12-14T16:31:00Z">
        <w:r>
          <w:t>Check UpdateEquipment service flow where we are allowing updates on inactive devices.</w:t>
        </w:r>
      </w:ins>
    </w:p>
    <w:p w14:paraId="431425F4" w14:textId="77777777" w:rsidR="006E68C2" w:rsidRDefault="006E68C2" w:rsidP="00992467"/>
    <w:p w14:paraId="15E3D01F" w14:textId="4A57F095" w:rsidR="00274D0C" w:rsidDel="00837B4F" w:rsidRDefault="00274D0C" w:rsidP="00CC234A">
      <w:pPr>
        <w:rPr>
          <w:del w:id="11735" w:author="Lakshmi Kannan" w:date="2016-12-14T15:08:00Z"/>
        </w:rPr>
      </w:pPr>
      <w:bookmarkStart w:id="11736" w:name="_Toc469494208"/>
      <w:bookmarkStart w:id="11737" w:name="_Toc469499030"/>
      <w:bookmarkEnd w:id="11736"/>
      <w:bookmarkEnd w:id="11737"/>
    </w:p>
    <w:p w14:paraId="42D43A35" w14:textId="2AB551AE" w:rsidR="0002568F" w:rsidRPr="00CC234A" w:rsidDel="00837B4F" w:rsidRDefault="0002568F" w:rsidP="00CC234A">
      <w:pPr>
        <w:rPr>
          <w:del w:id="11738" w:author="Lakshmi Kannan" w:date="2016-12-14T15:08:00Z"/>
        </w:rPr>
      </w:pPr>
      <w:bookmarkStart w:id="11739" w:name="_Toc469494209"/>
      <w:bookmarkStart w:id="11740" w:name="_Toc469499031"/>
      <w:bookmarkEnd w:id="11739"/>
      <w:bookmarkEnd w:id="11740"/>
    </w:p>
    <w:p w14:paraId="53003F38" w14:textId="79C06BF1" w:rsidR="00340934" w:rsidDel="00914E6C" w:rsidRDefault="00340934" w:rsidP="00340934">
      <w:pPr>
        <w:rPr>
          <w:del w:id="11741" w:author="Patel, Rinkesh" w:date="2016-09-26T17:27:00Z"/>
          <w:rFonts w:ascii="Calibri" w:hAnsi="Calibri"/>
          <w:color w:val="1F497D"/>
          <w:szCs w:val="22"/>
        </w:rPr>
      </w:pPr>
      <w:bookmarkStart w:id="11742" w:name="_Toc463004817"/>
      <w:bookmarkStart w:id="11743" w:name="_Toc463029479"/>
      <w:bookmarkStart w:id="11744" w:name="_Toc464056484"/>
      <w:bookmarkStart w:id="11745" w:name="_Toc464730018"/>
      <w:bookmarkStart w:id="11746" w:name="_Toc468182165"/>
      <w:bookmarkStart w:id="11747" w:name="_Toc468183479"/>
      <w:bookmarkStart w:id="11748" w:name="_Toc469408260"/>
      <w:bookmarkStart w:id="11749" w:name="_Toc469494210"/>
      <w:bookmarkStart w:id="11750" w:name="_Toc469499032"/>
      <w:bookmarkEnd w:id="11742"/>
      <w:bookmarkEnd w:id="11743"/>
      <w:bookmarkEnd w:id="11744"/>
      <w:bookmarkEnd w:id="11745"/>
      <w:bookmarkEnd w:id="11746"/>
      <w:bookmarkEnd w:id="11747"/>
      <w:bookmarkEnd w:id="11748"/>
      <w:bookmarkEnd w:id="11749"/>
      <w:bookmarkEnd w:id="11750"/>
    </w:p>
    <w:p w14:paraId="5AFFBF2A" w14:textId="65F9EA2B" w:rsidR="00B30D1E" w:rsidDel="00914E6C" w:rsidRDefault="00B30D1E" w:rsidP="00272B6A">
      <w:pPr>
        <w:rPr>
          <w:del w:id="11751" w:author="Patel, Rinkesh" w:date="2016-09-26T17:27:00Z"/>
        </w:rPr>
      </w:pPr>
      <w:bookmarkStart w:id="11752" w:name="_Toc463004818"/>
      <w:bookmarkStart w:id="11753" w:name="_Toc463029480"/>
      <w:bookmarkStart w:id="11754" w:name="_Toc464056485"/>
      <w:bookmarkStart w:id="11755" w:name="_Toc464730019"/>
      <w:bookmarkStart w:id="11756" w:name="_Toc468182166"/>
      <w:bookmarkStart w:id="11757" w:name="_Toc468183480"/>
      <w:bookmarkStart w:id="11758" w:name="_Toc469408261"/>
      <w:bookmarkStart w:id="11759" w:name="_Toc469494211"/>
      <w:bookmarkStart w:id="11760" w:name="_Toc469499033"/>
      <w:bookmarkEnd w:id="11752"/>
      <w:bookmarkEnd w:id="11753"/>
      <w:bookmarkEnd w:id="11754"/>
      <w:bookmarkEnd w:id="11755"/>
      <w:bookmarkEnd w:id="11756"/>
      <w:bookmarkEnd w:id="11757"/>
      <w:bookmarkEnd w:id="11758"/>
      <w:bookmarkEnd w:id="11759"/>
      <w:bookmarkEnd w:id="11760"/>
    </w:p>
    <w:p w14:paraId="0F32D7A6" w14:textId="13DB158B" w:rsidR="00B30D1E" w:rsidRDefault="00B30D1E" w:rsidP="00B30D1E">
      <w:pPr>
        <w:pStyle w:val="Heading1"/>
      </w:pPr>
      <w:bookmarkStart w:id="11761" w:name="_Appendix_B_–"/>
      <w:bookmarkStart w:id="11762" w:name="_Toc469499034"/>
      <w:bookmarkEnd w:id="11761"/>
      <w:r>
        <w:lastRenderedPageBreak/>
        <w:t xml:space="preserve">Appendix </w:t>
      </w:r>
      <w:del w:id="11763" w:author="Patel, Rinkesh" w:date="2016-09-26T17:27:00Z">
        <w:r w:rsidDel="00914E6C">
          <w:delText xml:space="preserve">B </w:delText>
        </w:r>
      </w:del>
      <w:ins w:id="11764" w:author="Patel, Rinkesh" w:date="2016-09-26T17:27:00Z">
        <w:r w:rsidR="00914E6C">
          <w:t xml:space="preserve">A </w:t>
        </w:r>
      </w:ins>
      <w:r>
        <w:t xml:space="preserve">– </w:t>
      </w:r>
      <w:r w:rsidR="00600649">
        <w:t>NFS Data Conversion</w:t>
      </w:r>
      <w:r w:rsidR="00667707">
        <w:t xml:space="preserve"> Process</w:t>
      </w:r>
      <w:bookmarkEnd w:id="11762"/>
      <w:r w:rsidR="00667707">
        <w:t xml:space="preserve"> </w:t>
      </w:r>
    </w:p>
    <w:bookmarkStart w:id="11765" w:name="_MON_1540128293"/>
    <w:bookmarkEnd w:id="11765"/>
    <w:p w14:paraId="05067C4A" w14:textId="7CCB1B9F" w:rsidR="00B52B42" w:rsidRPr="00725DFB" w:rsidRDefault="00600649" w:rsidP="00725DFB">
      <w:r>
        <w:object w:dxaOrig="1531" w:dyaOrig="990" w14:anchorId="59881241">
          <v:shape id="_x0000_i1029" type="#_x0000_t75" style="width:76.5pt;height:49.5pt" o:ole="">
            <v:imagedata r:id="rId23" o:title=""/>
          </v:shape>
          <o:OLEObject Type="Embed" ProgID="Word.Document.12" ShapeID="_x0000_i1029" DrawAspect="Icon" ObjectID="_1639738985" r:id="rId24">
            <o:FieldCodes>\s</o:FieldCodes>
          </o:OLEObject>
        </w:object>
      </w:r>
    </w:p>
    <w:p w14:paraId="2B544344" w14:textId="042DF945" w:rsidR="00210B85" w:rsidRDefault="00210B85" w:rsidP="00210B85">
      <w:pPr>
        <w:pStyle w:val="Heading1"/>
      </w:pPr>
      <w:bookmarkStart w:id="11766" w:name="_Appendix_C_–"/>
      <w:bookmarkStart w:id="11767" w:name="_Toc469499035"/>
      <w:bookmarkEnd w:id="11766"/>
      <w:r>
        <w:lastRenderedPageBreak/>
        <w:t xml:space="preserve">Appendix </w:t>
      </w:r>
      <w:del w:id="11768" w:author="Patel, Rinkesh" w:date="2016-09-26T17:27:00Z">
        <w:r w:rsidR="004C029E" w:rsidDel="00914E6C">
          <w:delText>C</w:delText>
        </w:r>
        <w:r w:rsidDel="00914E6C">
          <w:delText xml:space="preserve"> </w:delText>
        </w:r>
      </w:del>
      <w:ins w:id="11769" w:author="Patel, Rinkesh" w:date="2016-09-26T17:27:00Z">
        <w:r w:rsidR="00914E6C">
          <w:t xml:space="preserve">B </w:t>
        </w:r>
      </w:ins>
      <w:r>
        <w:t xml:space="preserve">– </w:t>
      </w:r>
      <w:r w:rsidR="00C11900">
        <w:t>FAT Sample for Closed LOANs</w:t>
      </w:r>
      <w:bookmarkEnd w:id="11767"/>
    </w:p>
    <w:p w14:paraId="07890D5A" w14:textId="4F7A296F" w:rsidR="009C79B1" w:rsidRPr="009C79B1" w:rsidRDefault="00A8001A" w:rsidP="00722130">
      <w:r>
        <w:fldChar w:fldCharType="begin"/>
      </w:r>
      <w:r>
        <w:instrText xml:space="preserve"> LINK Excel.Sheet.12 "C:\\LaksWorkingFolder\\NFS\\Migration_FAT_Mockup.xlsx" "" \a \p \f 0 </w:instrText>
      </w:r>
      <w:r>
        <w:fldChar w:fldCharType="separate"/>
      </w:r>
      <w:r w:rsidR="00E0089B">
        <w:object w:dxaOrig="2040" w:dyaOrig="1320" w14:anchorId="0A9871D3">
          <v:shape id="_x0000_i1030" type="#_x0000_t75" style="width:76.5pt;height:49.5pt" o:ole="">
            <v:imagedata r:id="rId25" o:title=""/>
          </v:shape>
        </w:object>
      </w:r>
      <w:r>
        <w:fldChar w:fldCharType="end"/>
      </w:r>
    </w:p>
    <w:p w14:paraId="3B14EEE3" w14:textId="475067AD" w:rsidR="00EC7EE0" w:rsidDel="00B85F94" w:rsidRDefault="00EC7EE0" w:rsidP="00EC7EE0">
      <w:pPr>
        <w:pStyle w:val="Heading1"/>
        <w:rPr>
          <w:del w:id="11770" w:author="Patel, Rinkesh" w:date="2016-09-26T15:19:00Z"/>
        </w:rPr>
      </w:pPr>
      <w:bookmarkStart w:id="11771" w:name="_Toc462171681"/>
      <w:bookmarkStart w:id="11772" w:name="_Toc462171682"/>
      <w:bookmarkStart w:id="11773" w:name="_Toc462171683"/>
      <w:bookmarkStart w:id="11774" w:name="_Toc462171684"/>
      <w:bookmarkStart w:id="11775" w:name="_Toc462171685"/>
      <w:bookmarkStart w:id="11776" w:name="_Toc462171686"/>
      <w:bookmarkStart w:id="11777" w:name="_Toc462171687"/>
      <w:bookmarkStart w:id="11778" w:name="_Toc462171688"/>
      <w:bookmarkStart w:id="11779" w:name="_Toc462171689"/>
      <w:bookmarkStart w:id="11780" w:name="_Toc462171690"/>
      <w:bookmarkStart w:id="11781" w:name="_Toc462171691"/>
      <w:bookmarkStart w:id="11782" w:name="_Toc462171692"/>
      <w:bookmarkStart w:id="11783" w:name="_Toc462171693"/>
      <w:bookmarkStart w:id="11784" w:name="_Toc462171694"/>
      <w:bookmarkStart w:id="11785" w:name="_Toc462171695"/>
      <w:bookmarkStart w:id="11786" w:name="_Toc462171696"/>
      <w:bookmarkStart w:id="11787" w:name="_Toc462171697"/>
      <w:bookmarkStart w:id="11788" w:name="_Toc462171698"/>
      <w:bookmarkStart w:id="11789" w:name="_Toc462171699"/>
      <w:bookmarkStart w:id="11790" w:name="_Toc462171700"/>
      <w:bookmarkStart w:id="11791" w:name="_Toc462171701"/>
      <w:bookmarkStart w:id="11792" w:name="_Toc462171702"/>
      <w:bookmarkStart w:id="11793" w:name="_Toc462171703"/>
      <w:bookmarkStart w:id="11794" w:name="_Toc462171704"/>
      <w:bookmarkStart w:id="11795" w:name="_Toc462171705"/>
      <w:bookmarkStart w:id="11796" w:name="_Toc462171706"/>
      <w:bookmarkStart w:id="11797" w:name="_Toc462171707"/>
      <w:bookmarkStart w:id="11798" w:name="_Toc462171708"/>
      <w:bookmarkStart w:id="11799" w:name="_Toc462171749"/>
      <w:bookmarkStart w:id="11800" w:name="_Appendix_D_–"/>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del w:id="11801" w:author="Patel, Rinkesh" w:date="2016-09-26T15:19:00Z">
        <w:r w:rsidDel="00B85F94">
          <w:delText>Appendix D – CLUB Credit Balance Calculation</w:delText>
        </w:r>
        <w:bookmarkStart w:id="11802" w:name="_Toc463004821"/>
        <w:bookmarkStart w:id="11803" w:name="_Toc463029483"/>
        <w:bookmarkStart w:id="11804" w:name="_Toc464056488"/>
        <w:bookmarkStart w:id="11805" w:name="_Toc464730022"/>
        <w:bookmarkStart w:id="11806" w:name="_Toc468182169"/>
        <w:bookmarkStart w:id="11807" w:name="_Toc468183483"/>
        <w:bookmarkEnd w:id="11802"/>
        <w:bookmarkEnd w:id="11803"/>
        <w:bookmarkEnd w:id="11804"/>
        <w:bookmarkEnd w:id="11805"/>
        <w:bookmarkEnd w:id="11806"/>
        <w:bookmarkEnd w:id="11807"/>
      </w:del>
    </w:p>
    <w:p w14:paraId="71D757FD" w14:textId="12F0F21F" w:rsidR="00FD7683" w:rsidRPr="008F2C3B" w:rsidDel="00B85F94" w:rsidRDefault="00FD7683" w:rsidP="00FD7683">
      <w:pPr>
        <w:pStyle w:val="Caption"/>
        <w:ind w:firstLine="360"/>
        <w:rPr>
          <w:del w:id="11808" w:author="Patel, Rinkesh" w:date="2016-09-26T15:19:00Z"/>
          <w:rFonts w:asciiTheme="minorHAnsi" w:hAnsiTheme="minorHAnsi"/>
          <w:sz w:val="24"/>
          <w:szCs w:val="24"/>
        </w:rPr>
      </w:pPr>
      <w:del w:id="11809" w:author="Patel, Rinkesh" w:date="2016-09-26T15:19:00Z">
        <w:r w:rsidRPr="008F2C3B" w:rsidDel="00B85F94">
          <w:rPr>
            <w:rFonts w:asciiTheme="minorHAnsi" w:hAnsiTheme="minorHAnsi"/>
            <w:sz w:val="24"/>
            <w:szCs w:val="24"/>
          </w:rPr>
          <w:delText xml:space="preserve">CLUB ECLB/Credit Balance Parameters </w:delText>
        </w:r>
        <w:bookmarkStart w:id="11810" w:name="_Toc463004822"/>
        <w:bookmarkStart w:id="11811" w:name="_Toc463029484"/>
        <w:bookmarkStart w:id="11812" w:name="_Toc464056489"/>
        <w:bookmarkStart w:id="11813" w:name="_Toc464730023"/>
        <w:bookmarkStart w:id="11814" w:name="_Toc468182170"/>
        <w:bookmarkStart w:id="11815" w:name="_Toc468183484"/>
        <w:bookmarkEnd w:id="11810"/>
        <w:bookmarkEnd w:id="11811"/>
        <w:bookmarkEnd w:id="11812"/>
        <w:bookmarkEnd w:id="11813"/>
        <w:bookmarkEnd w:id="11814"/>
        <w:bookmarkEnd w:id="11815"/>
      </w:del>
    </w:p>
    <w:p w14:paraId="6D578B54" w14:textId="52F3C31E" w:rsidR="00FD7683" w:rsidDel="00B85F94" w:rsidRDefault="00FD7683" w:rsidP="00FD7683">
      <w:pPr>
        <w:pStyle w:val="ListParagraph"/>
        <w:numPr>
          <w:ilvl w:val="1"/>
          <w:numId w:val="21"/>
        </w:numPr>
        <w:rPr>
          <w:del w:id="11816" w:author="Patel, Rinkesh" w:date="2016-09-26T15:19:00Z"/>
          <w:rFonts w:asciiTheme="minorHAnsi" w:hAnsiTheme="minorHAnsi"/>
        </w:rPr>
      </w:pPr>
      <w:del w:id="11817" w:author="Patel, Rinkesh" w:date="2016-09-26T15:19:00Z">
        <w:r w:rsidDel="00B85F94">
          <w:rPr>
            <w:rFonts w:asciiTheme="minorHAnsi" w:hAnsiTheme="minorHAnsi"/>
          </w:rPr>
          <w:delText>SKU level attributes</w:delText>
        </w:r>
        <w:bookmarkStart w:id="11818" w:name="_Toc463004823"/>
        <w:bookmarkStart w:id="11819" w:name="_Toc463029485"/>
        <w:bookmarkStart w:id="11820" w:name="_Toc464056490"/>
        <w:bookmarkStart w:id="11821" w:name="_Toc464730024"/>
        <w:bookmarkStart w:id="11822" w:name="_Toc468182171"/>
        <w:bookmarkStart w:id="11823" w:name="_Toc468183485"/>
        <w:bookmarkEnd w:id="11818"/>
        <w:bookmarkEnd w:id="11819"/>
        <w:bookmarkEnd w:id="11820"/>
        <w:bookmarkEnd w:id="11821"/>
        <w:bookmarkEnd w:id="11822"/>
        <w:bookmarkEnd w:id="11823"/>
      </w:del>
    </w:p>
    <w:p w14:paraId="52891079" w14:textId="18AA99CB" w:rsidR="00FD7683" w:rsidDel="00B85F94" w:rsidRDefault="00FD7683" w:rsidP="00FD7683">
      <w:pPr>
        <w:pStyle w:val="ListParagraph"/>
        <w:numPr>
          <w:ilvl w:val="2"/>
          <w:numId w:val="21"/>
        </w:numPr>
        <w:rPr>
          <w:del w:id="11824" w:author="Patel, Rinkesh" w:date="2016-09-26T15:19:00Z"/>
          <w:rFonts w:asciiTheme="minorHAnsi" w:hAnsiTheme="minorHAnsi"/>
        </w:rPr>
      </w:pPr>
      <w:del w:id="11825" w:author="Patel, Rinkesh" w:date="2016-09-26T15:19:00Z">
        <w:r w:rsidDel="00B85F94">
          <w:rPr>
            <w:rFonts w:asciiTheme="minorHAnsi" w:hAnsiTheme="minorHAnsi"/>
          </w:rPr>
          <w:delText>configuredDeposit: SKU and CRP level – Fixed value</w:delText>
        </w:r>
        <w:bookmarkStart w:id="11826" w:name="_Toc463004824"/>
        <w:bookmarkStart w:id="11827" w:name="_Toc463029486"/>
        <w:bookmarkStart w:id="11828" w:name="_Toc464056491"/>
        <w:bookmarkStart w:id="11829" w:name="_Toc464730025"/>
        <w:bookmarkStart w:id="11830" w:name="_Toc468182172"/>
        <w:bookmarkStart w:id="11831" w:name="_Toc468183486"/>
        <w:bookmarkEnd w:id="11826"/>
        <w:bookmarkEnd w:id="11827"/>
        <w:bookmarkEnd w:id="11828"/>
        <w:bookmarkEnd w:id="11829"/>
        <w:bookmarkEnd w:id="11830"/>
        <w:bookmarkEnd w:id="11831"/>
      </w:del>
    </w:p>
    <w:p w14:paraId="6F49CEA4" w14:textId="586EBE4F" w:rsidR="00FD7683" w:rsidDel="00B85F94" w:rsidRDefault="00FD7683" w:rsidP="00FD7683">
      <w:pPr>
        <w:pStyle w:val="ListParagraph"/>
        <w:numPr>
          <w:ilvl w:val="2"/>
          <w:numId w:val="21"/>
        </w:numPr>
        <w:rPr>
          <w:del w:id="11832" w:author="Patel, Rinkesh" w:date="2016-09-26T15:19:00Z"/>
          <w:rFonts w:asciiTheme="minorHAnsi" w:hAnsiTheme="minorHAnsi"/>
        </w:rPr>
      </w:pPr>
      <w:del w:id="11833" w:author="Patel, Rinkesh" w:date="2016-09-26T15:19:00Z">
        <w:r w:rsidDel="00B85F94">
          <w:rPr>
            <w:rFonts w:asciiTheme="minorHAnsi" w:hAnsiTheme="minorHAnsi"/>
          </w:rPr>
          <w:delText>nonReturnFee: SKU level – Fixed value</w:delText>
        </w:r>
        <w:bookmarkStart w:id="11834" w:name="_Toc463004825"/>
        <w:bookmarkStart w:id="11835" w:name="_Toc463029487"/>
        <w:bookmarkStart w:id="11836" w:name="_Toc464056492"/>
        <w:bookmarkStart w:id="11837" w:name="_Toc464730026"/>
        <w:bookmarkStart w:id="11838" w:name="_Toc468182173"/>
        <w:bookmarkStart w:id="11839" w:name="_Toc468183487"/>
        <w:bookmarkEnd w:id="11834"/>
        <w:bookmarkEnd w:id="11835"/>
        <w:bookmarkEnd w:id="11836"/>
        <w:bookmarkEnd w:id="11837"/>
        <w:bookmarkEnd w:id="11838"/>
        <w:bookmarkEnd w:id="11839"/>
      </w:del>
    </w:p>
    <w:p w14:paraId="7D895DDD" w14:textId="11FF4BF6" w:rsidR="00FD7683" w:rsidDel="00B85F94" w:rsidRDefault="00FD7683" w:rsidP="00FD7683">
      <w:pPr>
        <w:pStyle w:val="ListParagraph"/>
        <w:numPr>
          <w:ilvl w:val="2"/>
          <w:numId w:val="21"/>
        </w:numPr>
        <w:rPr>
          <w:del w:id="11840" w:author="Patel, Rinkesh" w:date="2016-09-26T15:19:00Z"/>
          <w:rFonts w:asciiTheme="minorHAnsi" w:hAnsiTheme="minorHAnsi"/>
        </w:rPr>
      </w:pPr>
      <w:del w:id="11841" w:author="Patel, Rinkesh" w:date="2016-09-26T15:19:00Z">
        <w:r w:rsidDel="00B85F94">
          <w:rPr>
            <w:rFonts w:asciiTheme="minorHAnsi" w:hAnsiTheme="minorHAnsi"/>
          </w:rPr>
          <w:delText>maxDeposit: SKU Level – Fixed value</w:delText>
        </w:r>
        <w:bookmarkStart w:id="11842" w:name="_Toc463004826"/>
        <w:bookmarkStart w:id="11843" w:name="_Toc463029488"/>
        <w:bookmarkStart w:id="11844" w:name="_Toc464056493"/>
        <w:bookmarkStart w:id="11845" w:name="_Toc464730027"/>
        <w:bookmarkStart w:id="11846" w:name="_Toc468182174"/>
        <w:bookmarkStart w:id="11847" w:name="_Toc468183488"/>
        <w:bookmarkEnd w:id="11842"/>
        <w:bookmarkEnd w:id="11843"/>
        <w:bookmarkEnd w:id="11844"/>
        <w:bookmarkEnd w:id="11845"/>
        <w:bookmarkEnd w:id="11846"/>
        <w:bookmarkEnd w:id="11847"/>
      </w:del>
    </w:p>
    <w:p w14:paraId="19E2E3E5" w14:textId="6950D846" w:rsidR="00FD7683" w:rsidRPr="008F2C3B" w:rsidDel="00B85F94" w:rsidRDefault="00FD7683" w:rsidP="00FD7683">
      <w:pPr>
        <w:pStyle w:val="Caption"/>
        <w:ind w:firstLine="432"/>
        <w:rPr>
          <w:del w:id="11848" w:author="Patel, Rinkesh" w:date="2016-09-26T15:19:00Z"/>
          <w:rFonts w:asciiTheme="minorHAnsi" w:hAnsiTheme="minorHAnsi"/>
          <w:sz w:val="24"/>
          <w:szCs w:val="24"/>
        </w:rPr>
      </w:pPr>
      <w:del w:id="11849" w:author="Patel, Rinkesh" w:date="2016-09-26T15:19:00Z">
        <w:r w:rsidRPr="008F2C3B" w:rsidDel="00B85F94">
          <w:rPr>
            <w:rFonts w:asciiTheme="minorHAnsi" w:hAnsiTheme="minorHAnsi"/>
            <w:sz w:val="24"/>
            <w:szCs w:val="24"/>
          </w:rPr>
          <w:delText>CLUB Minimum ECLB/Credit Balance</w:delText>
        </w:r>
        <w:bookmarkStart w:id="11850" w:name="_Toc463004827"/>
        <w:bookmarkStart w:id="11851" w:name="_Toc463029489"/>
        <w:bookmarkStart w:id="11852" w:name="_Toc464056494"/>
        <w:bookmarkStart w:id="11853" w:name="_Toc464730028"/>
        <w:bookmarkStart w:id="11854" w:name="_Toc468182175"/>
        <w:bookmarkStart w:id="11855" w:name="_Toc468183489"/>
        <w:bookmarkEnd w:id="11850"/>
        <w:bookmarkEnd w:id="11851"/>
        <w:bookmarkEnd w:id="11852"/>
        <w:bookmarkEnd w:id="11853"/>
        <w:bookmarkEnd w:id="11854"/>
        <w:bookmarkEnd w:id="11855"/>
      </w:del>
    </w:p>
    <w:p w14:paraId="304D7E5E" w14:textId="76F95BD9" w:rsidR="00FD7683" w:rsidDel="00B85F94" w:rsidRDefault="00FD7683" w:rsidP="00FD7683">
      <w:pPr>
        <w:pStyle w:val="ListParagraph"/>
        <w:numPr>
          <w:ilvl w:val="1"/>
          <w:numId w:val="21"/>
        </w:numPr>
        <w:rPr>
          <w:del w:id="11856" w:author="Patel, Rinkesh" w:date="2016-09-26T15:19:00Z"/>
          <w:rFonts w:asciiTheme="minorHAnsi" w:hAnsiTheme="minorHAnsi"/>
        </w:rPr>
      </w:pPr>
      <w:del w:id="11857" w:author="Patel, Rinkesh" w:date="2016-09-26T15:19:00Z">
        <w:r w:rsidDel="00B85F94">
          <w:rPr>
            <w:rFonts w:asciiTheme="minorHAnsi" w:hAnsiTheme="minorHAnsi"/>
          </w:rPr>
          <w:delText>Minimum Device Credit Balance: NonReturnFee - configuredDeposit</w:delText>
        </w:r>
        <w:bookmarkStart w:id="11858" w:name="_Toc463004828"/>
        <w:bookmarkStart w:id="11859" w:name="_Toc463029490"/>
        <w:bookmarkStart w:id="11860" w:name="_Toc464056495"/>
        <w:bookmarkStart w:id="11861" w:name="_Toc464730029"/>
        <w:bookmarkStart w:id="11862" w:name="_Toc468182176"/>
        <w:bookmarkStart w:id="11863" w:name="_Toc468183490"/>
        <w:bookmarkEnd w:id="11858"/>
        <w:bookmarkEnd w:id="11859"/>
        <w:bookmarkEnd w:id="11860"/>
        <w:bookmarkEnd w:id="11861"/>
        <w:bookmarkEnd w:id="11862"/>
        <w:bookmarkEnd w:id="11863"/>
      </w:del>
    </w:p>
    <w:p w14:paraId="27F59C24" w14:textId="1E79C130" w:rsidR="00FD7683" w:rsidDel="00B85F94" w:rsidRDefault="00FD7683" w:rsidP="00FD7683">
      <w:pPr>
        <w:pStyle w:val="ListParagraph"/>
        <w:numPr>
          <w:ilvl w:val="1"/>
          <w:numId w:val="21"/>
        </w:numPr>
        <w:rPr>
          <w:del w:id="11864" w:author="Patel, Rinkesh" w:date="2016-09-26T15:19:00Z"/>
          <w:rFonts w:asciiTheme="minorHAnsi" w:hAnsiTheme="minorHAnsi"/>
        </w:rPr>
      </w:pPr>
      <w:del w:id="11865" w:author="Patel, Rinkesh" w:date="2016-09-26T15:19:00Z">
        <w:r w:rsidDel="00B85F94">
          <w:rPr>
            <w:rFonts w:asciiTheme="minorHAnsi" w:hAnsiTheme="minorHAnsi"/>
          </w:rPr>
          <w:delText>Minimum Plan Credit Balance: Sum of all devices (Minimum Device Credit Balance)</w:delText>
        </w:r>
        <w:bookmarkStart w:id="11866" w:name="_Toc463004829"/>
        <w:bookmarkStart w:id="11867" w:name="_Toc463029491"/>
        <w:bookmarkStart w:id="11868" w:name="_Toc464056496"/>
        <w:bookmarkStart w:id="11869" w:name="_Toc464730030"/>
        <w:bookmarkStart w:id="11870" w:name="_Toc468182177"/>
        <w:bookmarkStart w:id="11871" w:name="_Toc468183491"/>
        <w:bookmarkEnd w:id="11866"/>
        <w:bookmarkEnd w:id="11867"/>
        <w:bookmarkEnd w:id="11868"/>
        <w:bookmarkEnd w:id="11869"/>
        <w:bookmarkEnd w:id="11870"/>
        <w:bookmarkEnd w:id="11871"/>
      </w:del>
    </w:p>
    <w:p w14:paraId="1473C934" w14:textId="367C727D" w:rsidR="00FD7683" w:rsidRPr="008F2C3B" w:rsidDel="00B85F94" w:rsidRDefault="00FD7683" w:rsidP="00FD7683">
      <w:pPr>
        <w:pStyle w:val="Caption"/>
        <w:ind w:firstLine="360"/>
        <w:rPr>
          <w:del w:id="11872" w:author="Patel, Rinkesh" w:date="2016-09-26T15:19:00Z"/>
          <w:rFonts w:asciiTheme="minorHAnsi" w:hAnsiTheme="minorHAnsi"/>
          <w:sz w:val="24"/>
          <w:szCs w:val="24"/>
        </w:rPr>
      </w:pPr>
      <w:del w:id="11873" w:author="Patel, Rinkesh" w:date="2016-09-26T15:19:00Z">
        <w:r w:rsidRPr="008F2C3B" w:rsidDel="00B85F94">
          <w:rPr>
            <w:rFonts w:asciiTheme="minorHAnsi" w:hAnsiTheme="minorHAnsi"/>
            <w:sz w:val="24"/>
            <w:szCs w:val="24"/>
          </w:rPr>
          <w:delText>CLUB Order ECLB Calculations</w:delText>
        </w:r>
        <w:bookmarkStart w:id="11874" w:name="_Toc463004830"/>
        <w:bookmarkStart w:id="11875" w:name="_Toc463029492"/>
        <w:bookmarkStart w:id="11876" w:name="_Toc464056497"/>
        <w:bookmarkStart w:id="11877" w:name="_Toc464730031"/>
        <w:bookmarkStart w:id="11878" w:name="_Toc468182178"/>
        <w:bookmarkStart w:id="11879" w:name="_Toc468183492"/>
        <w:bookmarkEnd w:id="11874"/>
        <w:bookmarkEnd w:id="11875"/>
        <w:bookmarkEnd w:id="11876"/>
        <w:bookmarkEnd w:id="11877"/>
        <w:bookmarkEnd w:id="11878"/>
        <w:bookmarkEnd w:id="11879"/>
      </w:del>
    </w:p>
    <w:p w14:paraId="38FA853E" w14:textId="161BF81F" w:rsidR="00FD7683" w:rsidDel="00B85F94" w:rsidRDefault="00FD7683" w:rsidP="00FD7683">
      <w:pPr>
        <w:pStyle w:val="ListParagraph"/>
        <w:numPr>
          <w:ilvl w:val="1"/>
          <w:numId w:val="21"/>
        </w:numPr>
        <w:rPr>
          <w:del w:id="11880" w:author="Patel, Rinkesh" w:date="2016-09-26T15:19:00Z"/>
          <w:rFonts w:asciiTheme="minorHAnsi" w:hAnsiTheme="minorHAnsi"/>
        </w:rPr>
      </w:pPr>
      <w:del w:id="11881" w:author="Patel, Rinkesh" w:date="2016-09-26T15:19:00Z">
        <w:r w:rsidDel="00B85F94">
          <w:rPr>
            <w:rFonts w:asciiTheme="minorHAnsi" w:hAnsiTheme="minorHAnsi"/>
          </w:rPr>
          <w:delText xml:space="preserve">Calculate BAN level ECL values as mentioned in </w:delText>
        </w:r>
        <w:r w:rsidR="00C548E1" w:rsidDel="00B85F94">
          <w:fldChar w:fldCharType="begin"/>
        </w:r>
        <w:r w:rsidR="00C548E1" w:rsidDel="00B85F94">
          <w:delInstrText xml:space="preserve"> HYPERLINK \l "_Appendix_C_–" </w:delInstrText>
        </w:r>
        <w:r w:rsidR="00C548E1" w:rsidDel="00B85F94">
          <w:fldChar w:fldCharType="separate"/>
        </w:r>
        <w:r w:rsidRPr="00123F70" w:rsidDel="00B85F94">
          <w:rPr>
            <w:rStyle w:val="Hyperlink"/>
            <w:rFonts w:asciiTheme="minorHAnsi" w:hAnsiTheme="minorHAnsi"/>
            <w:b/>
          </w:rPr>
          <w:delText>BAN ECL Calculations</w:delText>
        </w:r>
        <w:r w:rsidR="00C548E1" w:rsidDel="00B85F94">
          <w:rPr>
            <w:rStyle w:val="Hyperlink"/>
            <w:rFonts w:asciiTheme="minorHAnsi" w:hAnsiTheme="minorHAnsi"/>
            <w:b/>
          </w:rPr>
          <w:fldChar w:fldCharType="end"/>
        </w:r>
        <w:bookmarkStart w:id="11882" w:name="_Toc463004831"/>
        <w:bookmarkStart w:id="11883" w:name="_Toc463029493"/>
        <w:bookmarkStart w:id="11884" w:name="_Toc464056498"/>
        <w:bookmarkStart w:id="11885" w:name="_Toc464730032"/>
        <w:bookmarkStart w:id="11886" w:name="_Toc468182179"/>
        <w:bookmarkStart w:id="11887" w:name="_Toc468183493"/>
        <w:bookmarkEnd w:id="11882"/>
        <w:bookmarkEnd w:id="11883"/>
        <w:bookmarkEnd w:id="11884"/>
        <w:bookmarkEnd w:id="11885"/>
        <w:bookmarkEnd w:id="11886"/>
        <w:bookmarkEnd w:id="11887"/>
      </w:del>
    </w:p>
    <w:p w14:paraId="7DD65B95" w14:textId="0CE47C39" w:rsidR="00FD7683" w:rsidDel="00B85F94" w:rsidRDefault="00FD7683" w:rsidP="00FD7683">
      <w:pPr>
        <w:pStyle w:val="ListParagraph"/>
        <w:numPr>
          <w:ilvl w:val="1"/>
          <w:numId w:val="21"/>
        </w:numPr>
        <w:rPr>
          <w:del w:id="11888" w:author="Patel, Rinkesh" w:date="2016-09-26T15:19:00Z"/>
          <w:rFonts w:asciiTheme="minorHAnsi" w:hAnsiTheme="minorHAnsi"/>
        </w:rPr>
      </w:pPr>
      <w:del w:id="11889" w:author="Patel, Rinkesh" w:date="2016-09-26T15:19:00Z">
        <w:r w:rsidDel="00B85F94">
          <w:rPr>
            <w:rFonts w:asciiTheme="minorHAnsi" w:hAnsiTheme="minorHAnsi"/>
          </w:rPr>
          <w:delText>Calculate Minimum Order and Device level Credit Balance as mentioned above</w:delText>
        </w:r>
        <w:bookmarkStart w:id="11890" w:name="_Toc463004832"/>
        <w:bookmarkStart w:id="11891" w:name="_Toc463029494"/>
        <w:bookmarkStart w:id="11892" w:name="_Toc464056499"/>
        <w:bookmarkStart w:id="11893" w:name="_Toc464730033"/>
        <w:bookmarkStart w:id="11894" w:name="_Toc468182180"/>
        <w:bookmarkStart w:id="11895" w:name="_Toc468183494"/>
        <w:bookmarkEnd w:id="11890"/>
        <w:bookmarkEnd w:id="11891"/>
        <w:bookmarkEnd w:id="11892"/>
        <w:bookmarkEnd w:id="11893"/>
        <w:bookmarkEnd w:id="11894"/>
        <w:bookmarkEnd w:id="11895"/>
      </w:del>
    </w:p>
    <w:p w14:paraId="23846EF2" w14:textId="6003127D" w:rsidR="00FD7683" w:rsidDel="00B85F94" w:rsidRDefault="00FD7683" w:rsidP="00FD7683">
      <w:pPr>
        <w:pStyle w:val="ListParagraph"/>
        <w:numPr>
          <w:ilvl w:val="1"/>
          <w:numId w:val="21"/>
        </w:numPr>
        <w:rPr>
          <w:del w:id="11896" w:author="Patel, Rinkesh" w:date="2016-09-26T15:19:00Z"/>
          <w:rFonts w:asciiTheme="minorHAnsi" w:hAnsiTheme="minorHAnsi"/>
        </w:rPr>
      </w:pPr>
      <w:del w:id="11897" w:author="Patel, Rinkesh" w:date="2016-09-26T15:19:00Z">
        <w:r w:rsidDel="00B85F94">
          <w:rPr>
            <w:rFonts w:asciiTheme="minorHAnsi" w:hAnsiTheme="minorHAnsi"/>
          </w:rPr>
          <w:delText>If Minimum Plan Credit Balance &lt;= BAN level ECLA then</w:delText>
        </w:r>
        <w:bookmarkStart w:id="11898" w:name="_Toc463004833"/>
        <w:bookmarkStart w:id="11899" w:name="_Toc463029495"/>
        <w:bookmarkStart w:id="11900" w:name="_Toc464056500"/>
        <w:bookmarkStart w:id="11901" w:name="_Toc464730034"/>
        <w:bookmarkStart w:id="11902" w:name="_Toc468182181"/>
        <w:bookmarkStart w:id="11903" w:name="_Toc468183495"/>
        <w:bookmarkEnd w:id="11898"/>
        <w:bookmarkEnd w:id="11899"/>
        <w:bookmarkEnd w:id="11900"/>
        <w:bookmarkEnd w:id="11901"/>
        <w:bookmarkEnd w:id="11902"/>
        <w:bookmarkEnd w:id="11903"/>
      </w:del>
    </w:p>
    <w:p w14:paraId="2AA11182" w14:textId="3CB69106" w:rsidR="00FD7683" w:rsidDel="00B85F94" w:rsidRDefault="00FD7683" w:rsidP="00FD7683">
      <w:pPr>
        <w:pStyle w:val="ListParagraph"/>
        <w:numPr>
          <w:ilvl w:val="2"/>
          <w:numId w:val="21"/>
        </w:numPr>
        <w:rPr>
          <w:del w:id="11904" w:author="Patel, Rinkesh" w:date="2016-09-26T15:19:00Z"/>
          <w:rFonts w:asciiTheme="minorHAnsi" w:hAnsiTheme="minorHAnsi"/>
        </w:rPr>
      </w:pPr>
      <w:del w:id="11905" w:author="Patel, Rinkesh" w:date="2016-09-26T15:19:00Z">
        <w:r w:rsidDel="00B85F94">
          <w:rPr>
            <w:rFonts w:asciiTheme="minorHAnsi" w:hAnsiTheme="minorHAnsi"/>
          </w:rPr>
          <w:delText>NO Additional deposit required (Not an Insufficient use case)</w:delText>
        </w:r>
        <w:bookmarkStart w:id="11906" w:name="_Toc463004834"/>
        <w:bookmarkStart w:id="11907" w:name="_Toc463029496"/>
        <w:bookmarkStart w:id="11908" w:name="_Toc464056501"/>
        <w:bookmarkStart w:id="11909" w:name="_Toc464730035"/>
        <w:bookmarkStart w:id="11910" w:name="_Toc468182182"/>
        <w:bookmarkStart w:id="11911" w:name="_Toc468183496"/>
        <w:bookmarkEnd w:id="11906"/>
        <w:bookmarkEnd w:id="11907"/>
        <w:bookmarkEnd w:id="11908"/>
        <w:bookmarkEnd w:id="11909"/>
        <w:bookmarkEnd w:id="11910"/>
        <w:bookmarkEnd w:id="11911"/>
      </w:del>
    </w:p>
    <w:p w14:paraId="002968AB" w14:textId="1AEBC1C5" w:rsidR="00FD7683" w:rsidDel="00B85F94" w:rsidRDefault="00FD7683" w:rsidP="00FD7683">
      <w:pPr>
        <w:pStyle w:val="ListParagraph"/>
        <w:numPr>
          <w:ilvl w:val="1"/>
          <w:numId w:val="21"/>
        </w:numPr>
        <w:rPr>
          <w:del w:id="11912" w:author="Patel, Rinkesh" w:date="2016-09-26T15:19:00Z"/>
          <w:rFonts w:asciiTheme="minorHAnsi" w:hAnsiTheme="minorHAnsi"/>
        </w:rPr>
      </w:pPr>
      <w:del w:id="11913" w:author="Patel, Rinkesh" w:date="2016-09-26T15:19:00Z">
        <w:r w:rsidDel="00B85F94">
          <w:rPr>
            <w:rFonts w:asciiTheme="minorHAnsi" w:hAnsiTheme="minorHAnsi"/>
          </w:rPr>
          <w:delText>If Minimum Plan Credit Balance &gt; BAN level ECLA then</w:delText>
        </w:r>
        <w:bookmarkStart w:id="11914" w:name="_Toc463004835"/>
        <w:bookmarkStart w:id="11915" w:name="_Toc463029497"/>
        <w:bookmarkStart w:id="11916" w:name="_Toc464056502"/>
        <w:bookmarkStart w:id="11917" w:name="_Toc464730036"/>
        <w:bookmarkStart w:id="11918" w:name="_Toc468182183"/>
        <w:bookmarkStart w:id="11919" w:name="_Toc468183497"/>
        <w:bookmarkEnd w:id="11914"/>
        <w:bookmarkEnd w:id="11915"/>
        <w:bookmarkEnd w:id="11916"/>
        <w:bookmarkEnd w:id="11917"/>
        <w:bookmarkEnd w:id="11918"/>
        <w:bookmarkEnd w:id="11919"/>
      </w:del>
    </w:p>
    <w:p w14:paraId="4FA123B0" w14:textId="6F4FE033" w:rsidR="00FD7683" w:rsidDel="00B85F94" w:rsidRDefault="00FD7683" w:rsidP="00FD7683">
      <w:pPr>
        <w:pStyle w:val="ListParagraph"/>
        <w:numPr>
          <w:ilvl w:val="2"/>
          <w:numId w:val="21"/>
        </w:numPr>
        <w:rPr>
          <w:del w:id="11920" w:author="Patel, Rinkesh" w:date="2016-09-26T15:19:00Z"/>
          <w:rFonts w:asciiTheme="minorHAnsi" w:hAnsiTheme="minorHAnsi"/>
        </w:rPr>
      </w:pPr>
      <w:del w:id="11921" w:author="Patel, Rinkesh" w:date="2016-09-26T15:19:00Z">
        <w:r w:rsidDel="00B85F94">
          <w:rPr>
            <w:rFonts w:asciiTheme="minorHAnsi" w:hAnsiTheme="minorHAnsi"/>
          </w:rPr>
          <w:delText>Insufficient use case. Please follow calculation rules mentioned below</w:delText>
        </w:r>
        <w:bookmarkStart w:id="11922" w:name="_Toc463004836"/>
        <w:bookmarkStart w:id="11923" w:name="_Toc463029498"/>
        <w:bookmarkStart w:id="11924" w:name="_Toc464056503"/>
        <w:bookmarkStart w:id="11925" w:name="_Toc464730037"/>
        <w:bookmarkStart w:id="11926" w:name="_Toc468182184"/>
        <w:bookmarkStart w:id="11927" w:name="_Toc468183498"/>
        <w:bookmarkEnd w:id="11922"/>
        <w:bookmarkEnd w:id="11923"/>
        <w:bookmarkEnd w:id="11924"/>
        <w:bookmarkEnd w:id="11925"/>
        <w:bookmarkEnd w:id="11926"/>
        <w:bookmarkEnd w:id="11927"/>
      </w:del>
    </w:p>
    <w:p w14:paraId="73E30049" w14:textId="01EC81CE" w:rsidR="00FD7683" w:rsidRPr="00D86297" w:rsidDel="00B85F94" w:rsidRDefault="00FD7683" w:rsidP="00FD7683">
      <w:pPr>
        <w:pStyle w:val="Caption"/>
        <w:ind w:firstLine="360"/>
        <w:rPr>
          <w:del w:id="11928" w:author="Patel, Rinkesh" w:date="2016-09-26T15:19:00Z"/>
          <w:rFonts w:asciiTheme="minorHAnsi" w:hAnsiTheme="minorHAnsi"/>
          <w:sz w:val="24"/>
          <w:szCs w:val="24"/>
        </w:rPr>
      </w:pPr>
      <w:del w:id="11929" w:author="Patel, Rinkesh" w:date="2016-09-26T15:19:00Z">
        <w:r w:rsidRPr="00D86297" w:rsidDel="00B85F94">
          <w:rPr>
            <w:rFonts w:asciiTheme="minorHAnsi" w:hAnsiTheme="minorHAnsi"/>
            <w:sz w:val="24"/>
            <w:szCs w:val="24"/>
          </w:rPr>
          <w:delText>CLUB Order Insufficient Credit Calculation</w:delText>
        </w:r>
        <w:bookmarkStart w:id="11930" w:name="_Toc463004837"/>
        <w:bookmarkStart w:id="11931" w:name="_Toc463029499"/>
        <w:bookmarkStart w:id="11932" w:name="_Toc464056504"/>
        <w:bookmarkStart w:id="11933" w:name="_Toc464730038"/>
        <w:bookmarkStart w:id="11934" w:name="_Toc468182185"/>
        <w:bookmarkStart w:id="11935" w:name="_Toc468183499"/>
        <w:bookmarkEnd w:id="11930"/>
        <w:bookmarkEnd w:id="11931"/>
        <w:bookmarkEnd w:id="11932"/>
        <w:bookmarkEnd w:id="11933"/>
        <w:bookmarkEnd w:id="11934"/>
        <w:bookmarkEnd w:id="11935"/>
      </w:del>
    </w:p>
    <w:p w14:paraId="668EE794" w14:textId="16F08765" w:rsidR="00FD7683" w:rsidRPr="00331A62" w:rsidDel="00B85F94" w:rsidRDefault="00FD7683" w:rsidP="00FD7683">
      <w:pPr>
        <w:pStyle w:val="ListParagraph"/>
        <w:numPr>
          <w:ilvl w:val="1"/>
          <w:numId w:val="21"/>
        </w:numPr>
        <w:rPr>
          <w:del w:id="11936" w:author="Patel, Rinkesh" w:date="2016-09-26T15:19:00Z"/>
          <w:rFonts w:asciiTheme="minorHAnsi" w:hAnsiTheme="minorHAnsi"/>
          <w:b/>
        </w:rPr>
      </w:pPr>
      <w:del w:id="11937" w:author="Patel, Rinkesh" w:date="2016-09-26T15:19:00Z">
        <w:r w:rsidDel="00B85F94">
          <w:rPr>
            <w:rFonts w:asciiTheme="minorHAnsi" w:hAnsiTheme="minorHAnsi"/>
            <w:b/>
          </w:rPr>
          <w:delText>Derive</w:delText>
        </w:r>
        <w:r w:rsidRPr="00331A62" w:rsidDel="00B85F94">
          <w:rPr>
            <w:rFonts w:asciiTheme="minorHAnsi" w:hAnsiTheme="minorHAnsi"/>
            <w:b/>
          </w:rPr>
          <w:delText xml:space="preserve"> Plan level insufficient credit balance</w:delText>
        </w:r>
        <w:r w:rsidDel="00B85F94">
          <w:rPr>
            <w:rFonts w:asciiTheme="minorHAnsi" w:hAnsiTheme="minorHAnsi"/>
            <w:b/>
          </w:rPr>
          <w:delText xml:space="preserve"> ( or Additional Deposit)</w:delText>
        </w:r>
        <w:bookmarkStart w:id="11938" w:name="_Toc463004838"/>
        <w:bookmarkStart w:id="11939" w:name="_Toc463029500"/>
        <w:bookmarkStart w:id="11940" w:name="_Toc464056505"/>
        <w:bookmarkStart w:id="11941" w:name="_Toc464730039"/>
        <w:bookmarkStart w:id="11942" w:name="_Toc468182186"/>
        <w:bookmarkStart w:id="11943" w:name="_Toc468183500"/>
        <w:bookmarkEnd w:id="11938"/>
        <w:bookmarkEnd w:id="11939"/>
        <w:bookmarkEnd w:id="11940"/>
        <w:bookmarkEnd w:id="11941"/>
        <w:bookmarkEnd w:id="11942"/>
        <w:bookmarkEnd w:id="11943"/>
      </w:del>
    </w:p>
    <w:p w14:paraId="13570ABC" w14:textId="65A41E5A" w:rsidR="00FD7683" w:rsidDel="00B85F94" w:rsidRDefault="00FD7683" w:rsidP="00FD7683">
      <w:pPr>
        <w:pStyle w:val="ListParagraph"/>
        <w:numPr>
          <w:ilvl w:val="2"/>
          <w:numId w:val="21"/>
        </w:numPr>
        <w:rPr>
          <w:del w:id="11944" w:author="Patel, Rinkesh" w:date="2016-09-26T15:19:00Z"/>
          <w:rFonts w:asciiTheme="minorHAnsi" w:hAnsiTheme="minorHAnsi"/>
        </w:rPr>
      </w:pPr>
      <w:del w:id="11945" w:author="Patel, Rinkesh" w:date="2016-09-26T15:19:00Z">
        <w:r w:rsidDel="00B85F94">
          <w:rPr>
            <w:rFonts w:asciiTheme="minorHAnsi" w:hAnsiTheme="minorHAnsi"/>
          </w:rPr>
          <w:delText>Deposit should be increased in “X” multiples only (X Incremental). On NOD, X=20. In simple term, Final deposit MUST be divisible by “X”.</w:delText>
        </w:r>
        <w:bookmarkStart w:id="11946" w:name="_Toc463004839"/>
        <w:bookmarkStart w:id="11947" w:name="_Toc463029501"/>
        <w:bookmarkStart w:id="11948" w:name="_Toc464056506"/>
        <w:bookmarkStart w:id="11949" w:name="_Toc464730040"/>
        <w:bookmarkStart w:id="11950" w:name="_Toc468182187"/>
        <w:bookmarkStart w:id="11951" w:name="_Toc468183501"/>
        <w:bookmarkEnd w:id="11946"/>
        <w:bookmarkEnd w:id="11947"/>
        <w:bookmarkEnd w:id="11948"/>
        <w:bookmarkEnd w:id="11949"/>
        <w:bookmarkEnd w:id="11950"/>
        <w:bookmarkEnd w:id="11951"/>
      </w:del>
    </w:p>
    <w:p w14:paraId="0D438C57" w14:textId="38A2EC7B" w:rsidR="00FD7683" w:rsidDel="00B85F94" w:rsidRDefault="00FD7683" w:rsidP="00FD7683">
      <w:pPr>
        <w:pStyle w:val="ListParagraph"/>
        <w:numPr>
          <w:ilvl w:val="3"/>
          <w:numId w:val="21"/>
        </w:numPr>
        <w:rPr>
          <w:del w:id="11952" w:author="Patel, Rinkesh" w:date="2016-09-26T15:19:00Z"/>
          <w:rFonts w:asciiTheme="minorHAnsi" w:hAnsiTheme="minorHAnsi"/>
        </w:rPr>
      </w:pPr>
      <w:del w:id="11953" w:author="Patel, Rinkesh" w:date="2016-09-26T15:19:00Z">
        <w:r w:rsidDel="00B85F94">
          <w:rPr>
            <w:rFonts w:asciiTheme="minorHAnsi" w:hAnsiTheme="minorHAnsi"/>
          </w:rPr>
          <w:delText xml:space="preserve">For Example: </w:delText>
        </w:r>
        <w:bookmarkStart w:id="11954" w:name="_Toc463004840"/>
        <w:bookmarkStart w:id="11955" w:name="_Toc463029502"/>
        <w:bookmarkStart w:id="11956" w:name="_Toc464056507"/>
        <w:bookmarkStart w:id="11957" w:name="_Toc464730041"/>
        <w:bookmarkStart w:id="11958" w:name="_Toc468182188"/>
        <w:bookmarkStart w:id="11959" w:name="_Toc468183502"/>
        <w:bookmarkEnd w:id="11954"/>
        <w:bookmarkEnd w:id="11955"/>
        <w:bookmarkEnd w:id="11956"/>
        <w:bookmarkEnd w:id="11957"/>
        <w:bookmarkEnd w:id="11958"/>
        <w:bookmarkEnd w:id="11959"/>
      </w:del>
    </w:p>
    <w:p w14:paraId="736BA85D" w14:textId="498037C3" w:rsidR="00FD7683" w:rsidDel="00B85F94" w:rsidRDefault="00FD7683" w:rsidP="00FD7683">
      <w:pPr>
        <w:pStyle w:val="ListParagraph"/>
        <w:numPr>
          <w:ilvl w:val="4"/>
          <w:numId w:val="21"/>
        </w:numPr>
        <w:rPr>
          <w:del w:id="11960" w:author="Patel, Rinkesh" w:date="2016-09-26T15:19:00Z"/>
          <w:rFonts w:asciiTheme="minorHAnsi" w:hAnsiTheme="minorHAnsi"/>
        </w:rPr>
      </w:pPr>
      <w:del w:id="11961" w:author="Patel, Rinkesh" w:date="2016-09-26T15:19:00Z">
        <w:r w:rsidDel="00B85F94">
          <w:rPr>
            <w:rFonts w:asciiTheme="minorHAnsi" w:hAnsiTheme="minorHAnsi"/>
          </w:rPr>
          <w:delText>BAN ECLA: $775</w:delText>
        </w:r>
        <w:bookmarkStart w:id="11962" w:name="_Toc463004841"/>
        <w:bookmarkStart w:id="11963" w:name="_Toc463029503"/>
        <w:bookmarkStart w:id="11964" w:name="_Toc464056508"/>
        <w:bookmarkStart w:id="11965" w:name="_Toc464730042"/>
        <w:bookmarkStart w:id="11966" w:name="_Toc468182189"/>
        <w:bookmarkStart w:id="11967" w:name="_Toc468183503"/>
        <w:bookmarkEnd w:id="11962"/>
        <w:bookmarkEnd w:id="11963"/>
        <w:bookmarkEnd w:id="11964"/>
        <w:bookmarkEnd w:id="11965"/>
        <w:bookmarkEnd w:id="11966"/>
        <w:bookmarkEnd w:id="11967"/>
      </w:del>
    </w:p>
    <w:p w14:paraId="0426F1EC" w14:textId="1F3F1F70" w:rsidR="00FD7683" w:rsidDel="00B85F94" w:rsidRDefault="00FD7683" w:rsidP="00FD7683">
      <w:pPr>
        <w:pStyle w:val="ListParagraph"/>
        <w:numPr>
          <w:ilvl w:val="4"/>
          <w:numId w:val="21"/>
        </w:numPr>
        <w:rPr>
          <w:del w:id="11968" w:author="Patel, Rinkesh" w:date="2016-09-26T15:19:00Z"/>
          <w:rFonts w:asciiTheme="minorHAnsi" w:hAnsiTheme="minorHAnsi"/>
        </w:rPr>
      </w:pPr>
      <w:del w:id="11969" w:author="Patel, Rinkesh" w:date="2016-09-26T15:19:00Z">
        <w:r w:rsidDel="00B85F94">
          <w:rPr>
            <w:rFonts w:asciiTheme="minorHAnsi" w:hAnsiTheme="minorHAnsi"/>
          </w:rPr>
          <w:delText>New CLUB Order Minimum Credit Balance: $860</w:delText>
        </w:r>
        <w:bookmarkStart w:id="11970" w:name="_Toc463004842"/>
        <w:bookmarkStart w:id="11971" w:name="_Toc463029504"/>
        <w:bookmarkStart w:id="11972" w:name="_Toc464056509"/>
        <w:bookmarkStart w:id="11973" w:name="_Toc464730043"/>
        <w:bookmarkStart w:id="11974" w:name="_Toc468182190"/>
        <w:bookmarkStart w:id="11975" w:name="_Toc468183504"/>
        <w:bookmarkEnd w:id="11970"/>
        <w:bookmarkEnd w:id="11971"/>
        <w:bookmarkEnd w:id="11972"/>
        <w:bookmarkEnd w:id="11973"/>
        <w:bookmarkEnd w:id="11974"/>
        <w:bookmarkEnd w:id="11975"/>
      </w:del>
    </w:p>
    <w:p w14:paraId="651BA10E" w14:textId="7E7E6352" w:rsidR="00FD7683" w:rsidDel="00B85F94" w:rsidRDefault="00FD7683" w:rsidP="00FD7683">
      <w:pPr>
        <w:pStyle w:val="ListParagraph"/>
        <w:numPr>
          <w:ilvl w:val="4"/>
          <w:numId w:val="21"/>
        </w:numPr>
        <w:rPr>
          <w:del w:id="11976" w:author="Patel, Rinkesh" w:date="2016-09-26T15:19:00Z"/>
          <w:rFonts w:asciiTheme="minorHAnsi" w:hAnsiTheme="minorHAnsi"/>
        </w:rPr>
      </w:pPr>
      <w:del w:id="11977" w:author="Patel, Rinkesh" w:date="2016-09-26T15:19:00Z">
        <w:r w:rsidRPr="00562BD7" w:rsidDel="00B85F94">
          <w:rPr>
            <w:rFonts w:asciiTheme="minorHAnsi" w:hAnsiTheme="minorHAnsi"/>
            <w:b/>
          </w:rPr>
          <w:delText>Plan Addition Deposit</w:delText>
        </w:r>
        <w:r w:rsidDel="00B85F94">
          <w:rPr>
            <w:rFonts w:asciiTheme="minorHAnsi" w:hAnsiTheme="minorHAnsi"/>
          </w:rPr>
          <w:delText xml:space="preserve">: RoundUp(Max(NewOrder.MinimumCreditBalance – BAN.ECLA, 0), 20) </w:delText>
        </w:r>
        <w:bookmarkStart w:id="11978" w:name="_Toc463004843"/>
        <w:bookmarkStart w:id="11979" w:name="_Toc463029505"/>
        <w:bookmarkStart w:id="11980" w:name="_Toc464056510"/>
        <w:bookmarkStart w:id="11981" w:name="_Toc464730044"/>
        <w:bookmarkStart w:id="11982" w:name="_Toc468182191"/>
        <w:bookmarkStart w:id="11983" w:name="_Toc468183505"/>
        <w:bookmarkEnd w:id="11978"/>
        <w:bookmarkEnd w:id="11979"/>
        <w:bookmarkEnd w:id="11980"/>
        <w:bookmarkEnd w:id="11981"/>
        <w:bookmarkEnd w:id="11982"/>
        <w:bookmarkEnd w:id="11983"/>
      </w:del>
    </w:p>
    <w:p w14:paraId="6FFE8A5F" w14:textId="3206BC89" w:rsidR="00FD7683" w:rsidDel="00B85F94" w:rsidRDefault="00FD7683" w:rsidP="00FD7683">
      <w:pPr>
        <w:pStyle w:val="ListParagraph"/>
        <w:numPr>
          <w:ilvl w:val="5"/>
          <w:numId w:val="21"/>
        </w:numPr>
        <w:rPr>
          <w:del w:id="11984" w:author="Patel, Rinkesh" w:date="2016-09-26T15:19:00Z"/>
          <w:rFonts w:asciiTheme="minorHAnsi" w:hAnsiTheme="minorHAnsi"/>
        </w:rPr>
      </w:pPr>
      <w:del w:id="11985" w:author="Patel, Rinkesh" w:date="2016-09-26T15:19:00Z">
        <w:r w:rsidDel="00B85F94">
          <w:rPr>
            <w:rFonts w:asciiTheme="minorHAnsi" w:hAnsiTheme="minorHAnsi"/>
          </w:rPr>
          <w:delText xml:space="preserve">RoundUp( Max($860 - $775, 0), 20 ) </w:delText>
        </w:r>
        <w:bookmarkStart w:id="11986" w:name="_Toc463004844"/>
        <w:bookmarkStart w:id="11987" w:name="_Toc463029506"/>
        <w:bookmarkStart w:id="11988" w:name="_Toc464056511"/>
        <w:bookmarkStart w:id="11989" w:name="_Toc464730045"/>
        <w:bookmarkStart w:id="11990" w:name="_Toc468182192"/>
        <w:bookmarkStart w:id="11991" w:name="_Toc468183506"/>
        <w:bookmarkEnd w:id="11986"/>
        <w:bookmarkEnd w:id="11987"/>
        <w:bookmarkEnd w:id="11988"/>
        <w:bookmarkEnd w:id="11989"/>
        <w:bookmarkEnd w:id="11990"/>
        <w:bookmarkEnd w:id="11991"/>
      </w:del>
    </w:p>
    <w:p w14:paraId="130F5B1F" w14:textId="3BA87065" w:rsidR="00FD7683" w:rsidDel="00B85F94" w:rsidRDefault="00FD7683" w:rsidP="00FD7683">
      <w:pPr>
        <w:pStyle w:val="ListParagraph"/>
        <w:numPr>
          <w:ilvl w:val="5"/>
          <w:numId w:val="21"/>
        </w:numPr>
        <w:rPr>
          <w:del w:id="11992" w:author="Patel, Rinkesh" w:date="2016-09-26T15:19:00Z"/>
          <w:rFonts w:asciiTheme="minorHAnsi" w:hAnsiTheme="minorHAnsi"/>
        </w:rPr>
      </w:pPr>
      <w:del w:id="11993" w:author="Patel, Rinkesh" w:date="2016-09-26T15:19:00Z">
        <w:r w:rsidDel="00B85F94">
          <w:rPr>
            <w:rFonts w:asciiTheme="minorHAnsi" w:hAnsiTheme="minorHAnsi"/>
          </w:rPr>
          <w:delText>RoundUp (</w:delText>
        </w:r>
        <w:r w:rsidRPr="0009594C" w:rsidDel="00B85F94">
          <w:rPr>
            <w:rFonts w:asciiTheme="minorHAnsi" w:hAnsiTheme="minorHAnsi"/>
          </w:rPr>
          <w:delText>85</w:delText>
        </w:r>
        <w:r w:rsidDel="00B85F94">
          <w:rPr>
            <w:rFonts w:asciiTheme="minorHAnsi" w:hAnsiTheme="minorHAnsi"/>
          </w:rPr>
          <w:delText xml:space="preserve">, 20) =&gt; </w:delText>
        </w:r>
        <w:r w:rsidRPr="00E212DD" w:rsidDel="00B85F94">
          <w:rPr>
            <w:rFonts w:asciiTheme="minorHAnsi" w:hAnsiTheme="minorHAnsi"/>
            <w:b/>
          </w:rPr>
          <w:delText>$100</w:delText>
        </w:r>
        <w:r w:rsidDel="00B85F94">
          <w:rPr>
            <w:rFonts w:asciiTheme="minorHAnsi" w:hAnsiTheme="minorHAnsi"/>
          </w:rPr>
          <w:delText>.</w:delText>
        </w:r>
        <w:bookmarkStart w:id="11994" w:name="_Toc463004845"/>
        <w:bookmarkStart w:id="11995" w:name="_Toc463029507"/>
        <w:bookmarkStart w:id="11996" w:name="_Toc464056512"/>
        <w:bookmarkStart w:id="11997" w:name="_Toc464730046"/>
        <w:bookmarkStart w:id="11998" w:name="_Toc468182193"/>
        <w:bookmarkStart w:id="11999" w:name="_Toc468183507"/>
        <w:bookmarkEnd w:id="11994"/>
        <w:bookmarkEnd w:id="11995"/>
        <w:bookmarkEnd w:id="11996"/>
        <w:bookmarkEnd w:id="11997"/>
        <w:bookmarkEnd w:id="11998"/>
        <w:bookmarkEnd w:id="11999"/>
      </w:del>
    </w:p>
    <w:p w14:paraId="4F276A6F" w14:textId="431A77DE" w:rsidR="00FD7683" w:rsidRPr="00E212DD" w:rsidDel="00B85F94" w:rsidRDefault="00FD7683" w:rsidP="00FD7683">
      <w:pPr>
        <w:pStyle w:val="ListParagraph"/>
        <w:numPr>
          <w:ilvl w:val="1"/>
          <w:numId w:val="21"/>
        </w:numPr>
        <w:rPr>
          <w:del w:id="12000" w:author="Patel, Rinkesh" w:date="2016-09-26T15:19:00Z"/>
          <w:rFonts w:asciiTheme="minorHAnsi" w:hAnsiTheme="minorHAnsi"/>
          <w:b/>
        </w:rPr>
      </w:pPr>
      <w:del w:id="12001" w:author="Patel, Rinkesh" w:date="2016-09-26T15:19:00Z">
        <w:r w:rsidRPr="00E212DD" w:rsidDel="00B85F94">
          <w:rPr>
            <w:rFonts w:asciiTheme="minorHAnsi" w:hAnsiTheme="minorHAnsi"/>
            <w:b/>
          </w:rPr>
          <w:delText xml:space="preserve">Derive </w:delText>
        </w:r>
        <w:r w:rsidDel="00B85F94">
          <w:rPr>
            <w:rFonts w:asciiTheme="minorHAnsi" w:hAnsiTheme="minorHAnsi"/>
            <w:b/>
          </w:rPr>
          <w:delText>Device level</w:delText>
        </w:r>
        <w:r w:rsidRPr="00E212DD" w:rsidDel="00B85F94">
          <w:rPr>
            <w:rFonts w:asciiTheme="minorHAnsi" w:hAnsiTheme="minorHAnsi"/>
            <w:b/>
          </w:rPr>
          <w:delText xml:space="preserve"> </w:delText>
        </w:r>
        <w:r w:rsidDel="00B85F94">
          <w:rPr>
            <w:rFonts w:asciiTheme="minorHAnsi" w:hAnsiTheme="minorHAnsi"/>
            <w:b/>
          </w:rPr>
          <w:delText>Addition Deposit</w:delText>
        </w:r>
        <w:bookmarkStart w:id="12002" w:name="_Toc463004846"/>
        <w:bookmarkStart w:id="12003" w:name="_Toc463029508"/>
        <w:bookmarkStart w:id="12004" w:name="_Toc464056513"/>
        <w:bookmarkStart w:id="12005" w:name="_Toc464730047"/>
        <w:bookmarkStart w:id="12006" w:name="_Toc468182194"/>
        <w:bookmarkStart w:id="12007" w:name="_Toc468183508"/>
        <w:bookmarkEnd w:id="12002"/>
        <w:bookmarkEnd w:id="12003"/>
        <w:bookmarkEnd w:id="12004"/>
        <w:bookmarkEnd w:id="12005"/>
        <w:bookmarkEnd w:id="12006"/>
        <w:bookmarkEnd w:id="12007"/>
      </w:del>
    </w:p>
    <w:p w14:paraId="362B0AAD" w14:textId="79B0475B" w:rsidR="00FD7683" w:rsidDel="00B85F94" w:rsidRDefault="00FD7683" w:rsidP="00FD7683">
      <w:pPr>
        <w:pStyle w:val="ListParagraph"/>
        <w:numPr>
          <w:ilvl w:val="2"/>
          <w:numId w:val="21"/>
        </w:numPr>
        <w:rPr>
          <w:del w:id="12008" w:author="Patel, Rinkesh" w:date="2016-09-26T15:19:00Z"/>
          <w:rFonts w:asciiTheme="minorHAnsi" w:hAnsiTheme="minorHAnsi"/>
        </w:rPr>
      </w:pPr>
      <w:del w:id="12009" w:author="Patel, Rinkesh" w:date="2016-09-26T15:19:00Z">
        <w:r w:rsidDel="00B85F94">
          <w:rPr>
            <w:rFonts w:asciiTheme="minorHAnsi" w:hAnsiTheme="minorHAnsi"/>
          </w:rPr>
          <w:delText xml:space="preserve">Get SUM of </w:delText>
        </w:r>
        <w:r w:rsidRPr="00897A40" w:rsidDel="00B85F94">
          <w:rPr>
            <w:rFonts w:asciiTheme="minorHAnsi" w:hAnsiTheme="minorHAnsi"/>
            <w:b/>
          </w:rPr>
          <w:delText>(Max Deposit – Configured Deposit)</w:delText>
        </w:r>
        <w:r w:rsidDel="00B85F94">
          <w:rPr>
            <w:rFonts w:asciiTheme="minorHAnsi" w:hAnsiTheme="minorHAnsi"/>
          </w:rPr>
          <w:delText xml:space="preserve"> for all device</w:delText>
        </w:r>
        <w:bookmarkStart w:id="12010" w:name="_Toc463004847"/>
        <w:bookmarkStart w:id="12011" w:name="_Toc463029509"/>
        <w:bookmarkStart w:id="12012" w:name="_Toc464056514"/>
        <w:bookmarkStart w:id="12013" w:name="_Toc464730048"/>
        <w:bookmarkStart w:id="12014" w:name="_Toc468182195"/>
        <w:bookmarkStart w:id="12015" w:name="_Toc468183509"/>
        <w:bookmarkEnd w:id="12010"/>
        <w:bookmarkEnd w:id="12011"/>
        <w:bookmarkEnd w:id="12012"/>
        <w:bookmarkEnd w:id="12013"/>
        <w:bookmarkEnd w:id="12014"/>
        <w:bookmarkEnd w:id="12015"/>
      </w:del>
    </w:p>
    <w:p w14:paraId="2C456D55" w14:textId="0F6D01D0" w:rsidR="00FD7683" w:rsidDel="00B85F94" w:rsidRDefault="00FD7683" w:rsidP="00FD7683">
      <w:pPr>
        <w:pStyle w:val="ListParagraph"/>
        <w:numPr>
          <w:ilvl w:val="2"/>
          <w:numId w:val="21"/>
        </w:numPr>
        <w:rPr>
          <w:del w:id="12016" w:author="Patel, Rinkesh" w:date="2016-09-26T15:19:00Z"/>
          <w:rFonts w:asciiTheme="minorHAnsi" w:hAnsiTheme="minorHAnsi"/>
        </w:rPr>
      </w:pPr>
      <w:del w:id="12017" w:author="Patel, Rinkesh" w:date="2016-09-26T15:19:00Z">
        <w:r w:rsidDel="00B85F94">
          <w:rPr>
            <w:rFonts w:asciiTheme="minorHAnsi" w:hAnsiTheme="minorHAnsi"/>
          </w:rPr>
          <w:delText>Start with device with highest NRF except lowest NRF device/last device,</w:delText>
        </w:r>
        <w:bookmarkStart w:id="12018" w:name="_Toc463004848"/>
        <w:bookmarkStart w:id="12019" w:name="_Toc463029510"/>
        <w:bookmarkStart w:id="12020" w:name="_Toc464056515"/>
        <w:bookmarkStart w:id="12021" w:name="_Toc464730049"/>
        <w:bookmarkStart w:id="12022" w:name="_Toc468182196"/>
        <w:bookmarkStart w:id="12023" w:name="_Toc468183510"/>
        <w:bookmarkEnd w:id="12018"/>
        <w:bookmarkEnd w:id="12019"/>
        <w:bookmarkEnd w:id="12020"/>
        <w:bookmarkEnd w:id="12021"/>
        <w:bookmarkEnd w:id="12022"/>
        <w:bookmarkEnd w:id="12023"/>
      </w:del>
    </w:p>
    <w:p w14:paraId="7E803196" w14:textId="77DFC747" w:rsidR="00FD7683" w:rsidDel="00B85F94" w:rsidRDefault="00FD7683" w:rsidP="00FD7683">
      <w:pPr>
        <w:pStyle w:val="ListParagraph"/>
        <w:numPr>
          <w:ilvl w:val="3"/>
          <w:numId w:val="21"/>
        </w:numPr>
        <w:rPr>
          <w:del w:id="12024" w:author="Patel, Rinkesh" w:date="2016-09-26T15:19:00Z"/>
          <w:rFonts w:asciiTheme="minorHAnsi" w:hAnsiTheme="minorHAnsi"/>
        </w:rPr>
      </w:pPr>
      <w:commentRangeStart w:id="12025"/>
      <w:del w:id="12026" w:author="Patel, Rinkesh" w:date="2016-09-26T15:19:00Z">
        <w:r w:rsidRPr="004252E4" w:rsidDel="00B85F94">
          <w:rPr>
            <w:rFonts w:asciiTheme="minorHAnsi" w:hAnsiTheme="minorHAnsi"/>
            <w:b/>
          </w:rPr>
          <w:delText>Device Insufficient Deposit</w:delText>
        </w:r>
        <w:commentRangeEnd w:id="12025"/>
        <w:r w:rsidDel="00B85F94">
          <w:rPr>
            <w:rStyle w:val="CommentReference"/>
          </w:rPr>
          <w:commentReference w:id="12025"/>
        </w:r>
        <w:r w:rsidDel="00B85F94">
          <w:rPr>
            <w:rFonts w:asciiTheme="minorHAnsi" w:hAnsiTheme="minorHAnsi"/>
          </w:rPr>
          <w:delText>: ( Plan level insufficient balance * (Device(Max Deposit – Configured Deposit)/All Devices Sum (Max Deposit – Configured Deposit)) )</w:delText>
        </w:r>
        <w:bookmarkStart w:id="12027" w:name="_Toc463004849"/>
        <w:bookmarkStart w:id="12028" w:name="_Toc463029511"/>
        <w:bookmarkStart w:id="12029" w:name="_Toc464056516"/>
        <w:bookmarkStart w:id="12030" w:name="_Toc464730050"/>
        <w:bookmarkStart w:id="12031" w:name="_Toc468182197"/>
        <w:bookmarkStart w:id="12032" w:name="_Toc468183511"/>
        <w:bookmarkEnd w:id="12027"/>
        <w:bookmarkEnd w:id="12028"/>
        <w:bookmarkEnd w:id="12029"/>
        <w:bookmarkEnd w:id="12030"/>
        <w:bookmarkEnd w:id="12031"/>
        <w:bookmarkEnd w:id="12032"/>
      </w:del>
    </w:p>
    <w:p w14:paraId="16FB5449" w14:textId="09CE8621" w:rsidR="00FD7683" w:rsidDel="00B85F94" w:rsidRDefault="00FD7683" w:rsidP="00FD7683">
      <w:pPr>
        <w:pStyle w:val="ListParagraph"/>
        <w:numPr>
          <w:ilvl w:val="3"/>
          <w:numId w:val="21"/>
        </w:numPr>
        <w:rPr>
          <w:del w:id="12033" w:author="Patel, Rinkesh" w:date="2016-09-26T15:19:00Z"/>
          <w:rFonts w:asciiTheme="minorHAnsi" w:hAnsiTheme="minorHAnsi"/>
        </w:rPr>
      </w:pPr>
      <w:del w:id="12034" w:author="Patel, Rinkesh" w:date="2016-09-26T15:19:00Z">
        <w:r w:rsidRPr="005B1312" w:rsidDel="00B85F94">
          <w:rPr>
            <w:rFonts w:asciiTheme="minorHAnsi" w:hAnsiTheme="minorHAnsi"/>
            <w:b/>
          </w:rPr>
          <w:delText>Device Additional Deposit</w:delText>
        </w:r>
        <w:r w:rsidDel="00B85F94">
          <w:rPr>
            <w:rFonts w:asciiTheme="minorHAnsi" w:hAnsiTheme="minorHAnsi"/>
          </w:rPr>
          <w:delText>: RoundUp( Device Insufficient Deposit, 20)</w:delText>
        </w:r>
        <w:bookmarkStart w:id="12035" w:name="_Toc463004850"/>
        <w:bookmarkStart w:id="12036" w:name="_Toc463029512"/>
        <w:bookmarkStart w:id="12037" w:name="_Toc464056517"/>
        <w:bookmarkStart w:id="12038" w:name="_Toc464730051"/>
        <w:bookmarkStart w:id="12039" w:name="_Toc468182198"/>
        <w:bookmarkStart w:id="12040" w:name="_Toc468183512"/>
        <w:bookmarkEnd w:id="12035"/>
        <w:bookmarkEnd w:id="12036"/>
        <w:bookmarkEnd w:id="12037"/>
        <w:bookmarkEnd w:id="12038"/>
        <w:bookmarkEnd w:id="12039"/>
        <w:bookmarkEnd w:id="12040"/>
      </w:del>
    </w:p>
    <w:p w14:paraId="42DD33AF" w14:textId="0B68ACC9" w:rsidR="00FD7683" w:rsidDel="00B85F94" w:rsidRDefault="00FD7683" w:rsidP="00FD7683">
      <w:pPr>
        <w:pStyle w:val="ListParagraph"/>
        <w:numPr>
          <w:ilvl w:val="2"/>
          <w:numId w:val="21"/>
        </w:numPr>
        <w:rPr>
          <w:del w:id="12041" w:author="Patel, Rinkesh" w:date="2016-09-26T15:19:00Z"/>
          <w:rFonts w:asciiTheme="minorHAnsi" w:hAnsiTheme="minorHAnsi"/>
        </w:rPr>
      </w:pPr>
      <w:del w:id="12042" w:author="Patel, Rinkesh" w:date="2016-09-26T15:19:00Z">
        <w:r w:rsidRPr="006252D6" w:rsidDel="00B85F94">
          <w:rPr>
            <w:rFonts w:asciiTheme="minorHAnsi" w:hAnsiTheme="minorHAnsi"/>
          </w:rPr>
          <w:delText xml:space="preserve">For </w:delText>
        </w:r>
        <w:r w:rsidDel="00B85F94">
          <w:rPr>
            <w:rFonts w:asciiTheme="minorHAnsi" w:hAnsiTheme="minorHAnsi"/>
          </w:rPr>
          <w:delText>Last device,</w:delText>
        </w:r>
        <w:bookmarkStart w:id="12043" w:name="_Toc463004851"/>
        <w:bookmarkStart w:id="12044" w:name="_Toc463029513"/>
        <w:bookmarkStart w:id="12045" w:name="_Toc464056518"/>
        <w:bookmarkStart w:id="12046" w:name="_Toc464730052"/>
        <w:bookmarkStart w:id="12047" w:name="_Toc468182199"/>
        <w:bookmarkStart w:id="12048" w:name="_Toc468183513"/>
        <w:bookmarkEnd w:id="12043"/>
        <w:bookmarkEnd w:id="12044"/>
        <w:bookmarkEnd w:id="12045"/>
        <w:bookmarkEnd w:id="12046"/>
        <w:bookmarkEnd w:id="12047"/>
        <w:bookmarkEnd w:id="12048"/>
      </w:del>
    </w:p>
    <w:p w14:paraId="3B149F22" w14:textId="409D74CD" w:rsidR="00FD7683" w:rsidRPr="006252D6" w:rsidDel="00B85F94" w:rsidRDefault="00FD7683" w:rsidP="00FD7683">
      <w:pPr>
        <w:pStyle w:val="ListParagraph"/>
        <w:numPr>
          <w:ilvl w:val="3"/>
          <w:numId w:val="21"/>
        </w:numPr>
        <w:rPr>
          <w:del w:id="12049" w:author="Patel, Rinkesh" w:date="2016-09-26T15:19:00Z"/>
          <w:rFonts w:asciiTheme="minorHAnsi" w:hAnsiTheme="minorHAnsi"/>
        </w:rPr>
      </w:pPr>
      <w:del w:id="12050" w:author="Patel, Rinkesh" w:date="2016-09-26T15:19:00Z">
        <w:r w:rsidDel="00B85F94">
          <w:rPr>
            <w:rFonts w:asciiTheme="minorHAnsi" w:hAnsiTheme="minorHAnsi"/>
          </w:rPr>
          <w:delText xml:space="preserve">Device Addition Deposit: </w:delText>
        </w:r>
        <w:r w:rsidRPr="00562BD7" w:rsidDel="00B85F94">
          <w:rPr>
            <w:rFonts w:asciiTheme="minorHAnsi" w:hAnsiTheme="minorHAnsi"/>
            <w:b/>
          </w:rPr>
          <w:delText>Plan Addition Deposit</w:delText>
        </w:r>
        <w:r w:rsidDel="00B85F94">
          <w:rPr>
            <w:rFonts w:asciiTheme="minorHAnsi" w:hAnsiTheme="minorHAnsi"/>
            <w:b/>
          </w:rPr>
          <w:delText xml:space="preserve"> – SUM(Other Devices’ Additional Deposit)</w:delText>
        </w:r>
        <w:bookmarkStart w:id="12051" w:name="_Toc463004852"/>
        <w:bookmarkStart w:id="12052" w:name="_Toc463029514"/>
        <w:bookmarkStart w:id="12053" w:name="_Toc464056519"/>
        <w:bookmarkStart w:id="12054" w:name="_Toc464730053"/>
        <w:bookmarkStart w:id="12055" w:name="_Toc468182200"/>
        <w:bookmarkStart w:id="12056" w:name="_Toc468183514"/>
        <w:bookmarkEnd w:id="12051"/>
        <w:bookmarkEnd w:id="12052"/>
        <w:bookmarkEnd w:id="12053"/>
        <w:bookmarkEnd w:id="12054"/>
        <w:bookmarkEnd w:id="12055"/>
        <w:bookmarkEnd w:id="12056"/>
      </w:del>
    </w:p>
    <w:p w14:paraId="2129BE09" w14:textId="4781BA76" w:rsidR="00FD7683" w:rsidRPr="00E212DD" w:rsidDel="00B85F94" w:rsidRDefault="00FD7683" w:rsidP="00FD7683">
      <w:pPr>
        <w:pStyle w:val="ListParagraph"/>
        <w:numPr>
          <w:ilvl w:val="1"/>
          <w:numId w:val="21"/>
        </w:numPr>
        <w:rPr>
          <w:del w:id="12057" w:author="Patel, Rinkesh" w:date="2016-09-26T15:19:00Z"/>
          <w:rFonts w:asciiTheme="minorHAnsi" w:hAnsiTheme="minorHAnsi"/>
          <w:b/>
        </w:rPr>
      </w:pPr>
      <w:del w:id="12058" w:author="Patel, Rinkesh" w:date="2016-09-26T15:19:00Z">
        <w:r w:rsidDel="00B85F94">
          <w:rPr>
            <w:rFonts w:asciiTheme="minorHAnsi" w:hAnsiTheme="minorHAnsi"/>
            <w:b/>
          </w:rPr>
          <w:delText>Calculate Final Plan/Device level</w:delText>
        </w:r>
        <w:r w:rsidRPr="00E212DD" w:rsidDel="00B85F94">
          <w:rPr>
            <w:rFonts w:asciiTheme="minorHAnsi" w:hAnsiTheme="minorHAnsi"/>
            <w:b/>
          </w:rPr>
          <w:delText xml:space="preserve"> </w:delText>
        </w:r>
        <w:r w:rsidDel="00B85F94">
          <w:rPr>
            <w:rFonts w:asciiTheme="minorHAnsi" w:hAnsiTheme="minorHAnsi"/>
            <w:b/>
          </w:rPr>
          <w:delText>Values</w:delText>
        </w:r>
        <w:bookmarkStart w:id="12059" w:name="_Toc463004853"/>
        <w:bookmarkStart w:id="12060" w:name="_Toc463029515"/>
        <w:bookmarkStart w:id="12061" w:name="_Toc464056520"/>
        <w:bookmarkStart w:id="12062" w:name="_Toc464730054"/>
        <w:bookmarkStart w:id="12063" w:name="_Toc468182201"/>
        <w:bookmarkStart w:id="12064" w:name="_Toc468183515"/>
        <w:bookmarkEnd w:id="12059"/>
        <w:bookmarkEnd w:id="12060"/>
        <w:bookmarkEnd w:id="12061"/>
        <w:bookmarkEnd w:id="12062"/>
        <w:bookmarkEnd w:id="12063"/>
        <w:bookmarkEnd w:id="12064"/>
      </w:del>
    </w:p>
    <w:p w14:paraId="596C1B36" w14:textId="69BB2B9F" w:rsidR="00FD7683" w:rsidDel="00B85F94" w:rsidRDefault="00FD7683" w:rsidP="00FD7683">
      <w:pPr>
        <w:pStyle w:val="ListParagraph"/>
        <w:numPr>
          <w:ilvl w:val="2"/>
          <w:numId w:val="21"/>
        </w:numPr>
        <w:rPr>
          <w:del w:id="12065" w:author="Patel, Rinkesh" w:date="2016-09-26T15:19:00Z"/>
          <w:rFonts w:asciiTheme="minorHAnsi" w:hAnsiTheme="minorHAnsi"/>
        </w:rPr>
      </w:pPr>
      <w:del w:id="12066" w:author="Patel, Rinkesh" w:date="2016-09-26T15:19:00Z">
        <w:r w:rsidRPr="00214D34" w:rsidDel="00B85F94">
          <w:rPr>
            <w:rFonts w:asciiTheme="minorHAnsi" w:hAnsiTheme="minorHAnsi"/>
            <w:b/>
          </w:rPr>
          <w:delText>Device Total Deposit</w:delText>
        </w:r>
        <w:r w:rsidDel="00B85F94">
          <w:rPr>
            <w:rFonts w:asciiTheme="minorHAnsi" w:hAnsiTheme="minorHAnsi"/>
          </w:rPr>
          <w:delText xml:space="preserve"> = Configured Deposit + Additional Deposit</w:delText>
        </w:r>
        <w:bookmarkStart w:id="12067" w:name="_Toc463004854"/>
        <w:bookmarkStart w:id="12068" w:name="_Toc463029516"/>
        <w:bookmarkStart w:id="12069" w:name="_Toc464056521"/>
        <w:bookmarkStart w:id="12070" w:name="_Toc464730055"/>
        <w:bookmarkStart w:id="12071" w:name="_Toc468182202"/>
        <w:bookmarkStart w:id="12072" w:name="_Toc468183516"/>
        <w:bookmarkEnd w:id="12067"/>
        <w:bookmarkEnd w:id="12068"/>
        <w:bookmarkEnd w:id="12069"/>
        <w:bookmarkEnd w:id="12070"/>
        <w:bookmarkEnd w:id="12071"/>
        <w:bookmarkEnd w:id="12072"/>
      </w:del>
    </w:p>
    <w:p w14:paraId="235CCC72" w14:textId="354DC547" w:rsidR="00FD7683" w:rsidDel="00B85F94" w:rsidRDefault="00FD7683" w:rsidP="00FD7683">
      <w:pPr>
        <w:pStyle w:val="ListParagraph"/>
        <w:numPr>
          <w:ilvl w:val="3"/>
          <w:numId w:val="21"/>
        </w:numPr>
        <w:rPr>
          <w:del w:id="12073" w:author="Patel, Rinkesh" w:date="2016-09-26T15:19:00Z"/>
          <w:rFonts w:asciiTheme="minorHAnsi" w:hAnsiTheme="minorHAnsi"/>
        </w:rPr>
      </w:pPr>
      <w:del w:id="12074" w:author="Patel, Rinkesh" w:date="2016-09-26T15:19:00Z">
        <w:r w:rsidDel="00B85F94">
          <w:rPr>
            <w:rFonts w:asciiTheme="minorHAnsi" w:hAnsiTheme="minorHAnsi"/>
            <w:b/>
          </w:rPr>
          <w:delText xml:space="preserve">For any device, If “Total Deposit” &gt; Max Deposit then THROW error. </w:delText>
        </w:r>
        <w:bookmarkStart w:id="12075" w:name="_Toc463004855"/>
        <w:bookmarkStart w:id="12076" w:name="_Toc463029517"/>
        <w:bookmarkStart w:id="12077" w:name="_Toc464056522"/>
        <w:bookmarkStart w:id="12078" w:name="_Toc464730056"/>
        <w:bookmarkStart w:id="12079" w:name="_Toc468182203"/>
        <w:bookmarkStart w:id="12080" w:name="_Toc468183517"/>
        <w:bookmarkEnd w:id="12075"/>
        <w:bookmarkEnd w:id="12076"/>
        <w:bookmarkEnd w:id="12077"/>
        <w:bookmarkEnd w:id="12078"/>
        <w:bookmarkEnd w:id="12079"/>
        <w:bookmarkEnd w:id="12080"/>
      </w:del>
    </w:p>
    <w:p w14:paraId="3A1C057C" w14:textId="472BFA2A" w:rsidR="00FD7683" w:rsidDel="00B85F94" w:rsidRDefault="00FD7683" w:rsidP="00FD7683">
      <w:pPr>
        <w:pStyle w:val="ListParagraph"/>
        <w:numPr>
          <w:ilvl w:val="2"/>
          <w:numId w:val="21"/>
        </w:numPr>
        <w:rPr>
          <w:del w:id="12081" w:author="Patel, Rinkesh" w:date="2016-09-26T15:19:00Z"/>
          <w:rFonts w:asciiTheme="minorHAnsi" w:hAnsiTheme="minorHAnsi"/>
        </w:rPr>
      </w:pPr>
      <w:del w:id="12082" w:author="Patel, Rinkesh" w:date="2016-09-26T15:19:00Z">
        <w:r w:rsidDel="00B85F94">
          <w:rPr>
            <w:rFonts w:asciiTheme="minorHAnsi" w:hAnsiTheme="minorHAnsi"/>
            <w:b/>
          </w:rPr>
          <w:delText xml:space="preserve">Device Credit Balance = </w:delText>
        </w:r>
        <w:r w:rsidDel="00B85F94">
          <w:rPr>
            <w:rFonts w:asciiTheme="minorHAnsi" w:hAnsiTheme="minorHAnsi"/>
          </w:rPr>
          <w:delText>Non Return Fee – Device Total Deposit</w:delText>
        </w:r>
        <w:bookmarkStart w:id="12083" w:name="_Toc463004856"/>
        <w:bookmarkStart w:id="12084" w:name="_Toc463029518"/>
        <w:bookmarkStart w:id="12085" w:name="_Toc464056523"/>
        <w:bookmarkStart w:id="12086" w:name="_Toc464730057"/>
        <w:bookmarkStart w:id="12087" w:name="_Toc468182204"/>
        <w:bookmarkStart w:id="12088" w:name="_Toc468183518"/>
        <w:bookmarkEnd w:id="12083"/>
        <w:bookmarkEnd w:id="12084"/>
        <w:bookmarkEnd w:id="12085"/>
        <w:bookmarkEnd w:id="12086"/>
        <w:bookmarkEnd w:id="12087"/>
        <w:bookmarkEnd w:id="12088"/>
      </w:del>
    </w:p>
    <w:p w14:paraId="600B383E" w14:textId="3BB49601" w:rsidR="00FD7683" w:rsidDel="00B85F94" w:rsidRDefault="00FD7683" w:rsidP="00FD7683">
      <w:pPr>
        <w:pStyle w:val="ListParagraph"/>
        <w:numPr>
          <w:ilvl w:val="2"/>
          <w:numId w:val="21"/>
        </w:numPr>
        <w:rPr>
          <w:del w:id="12089" w:author="Patel, Rinkesh" w:date="2016-09-26T15:19:00Z"/>
          <w:rFonts w:asciiTheme="minorHAnsi" w:hAnsiTheme="minorHAnsi"/>
        </w:rPr>
      </w:pPr>
      <w:del w:id="12090" w:author="Patel, Rinkesh" w:date="2016-09-26T15:19:00Z">
        <w:r w:rsidDel="00B85F94">
          <w:rPr>
            <w:rFonts w:asciiTheme="minorHAnsi" w:hAnsiTheme="minorHAnsi"/>
            <w:b/>
          </w:rPr>
          <w:delText xml:space="preserve">Plan Credit Balance = </w:delText>
        </w:r>
        <w:r w:rsidRPr="007E3CDB" w:rsidDel="00B85F94">
          <w:rPr>
            <w:rFonts w:asciiTheme="minorHAnsi" w:hAnsiTheme="minorHAnsi"/>
          </w:rPr>
          <w:delText>SUM of all device credit balance</w:delText>
        </w:r>
        <w:bookmarkStart w:id="12091" w:name="_Toc463004857"/>
        <w:bookmarkStart w:id="12092" w:name="_Toc463029519"/>
        <w:bookmarkStart w:id="12093" w:name="_Toc464056524"/>
        <w:bookmarkStart w:id="12094" w:name="_Toc464730058"/>
        <w:bookmarkStart w:id="12095" w:name="_Toc468182205"/>
        <w:bookmarkStart w:id="12096" w:name="_Toc468183519"/>
        <w:bookmarkEnd w:id="12091"/>
        <w:bookmarkEnd w:id="12092"/>
        <w:bookmarkEnd w:id="12093"/>
        <w:bookmarkEnd w:id="12094"/>
        <w:bookmarkEnd w:id="12095"/>
        <w:bookmarkEnd w:id="12096"/>
      </w:del>
    </w:p>
    <w:p w14:paraId="29798654" w14:textId="7A58426E" w:rsidR="00FD7683" w:rsidRPr="00EA2B35" w:rsidDel="00B85F94" w:rsidRDefault="00FD7683" w:rsidP="00FD7683">
      <w:pPr>
        <w:pStyle w:val="Caption"/>
        <w:ind w:left="720"/>
        <w:rPr>
          <w:del w:id="12097" w:author="Patel, Rinkesh" w:date="2016-09-26T15:19:00Z"/>
          <w:rFonts w:asciiTheme="minorHAnsi" w:hAnsiTheme="minorHAnsi"/>
          <w:sz w:val="28"/>
          <w:szCs w:val="28"/>
        </w:rPr>
      </w:pPr>
      <w:del w:id="12098" w:author="Patel, Rinkesh" w:date="2016-09-26T15:19:00Z">
        <w:r w:rsidRPr="00EA2B35" w:rsidDel="00B85F94">
          <w:rPr>
            <w:rFonts w:asciiTheme="minorHAnsi" w:hAnsiTheme="minorHAnsi"/>
            <w:sz w:val="28"/>
            <w:szCs w:val="28"/>
          </w:rPr>
          <w:delText>Example</w:delText>
        </w:r>
        <w:bookmarkStart w:id="12099" w:name="_Toc463004858"/>
        <w:bookmarkStart w:id="12100" w:name="_Toc463029520"/>
        <w:bookmarkStart w:id="12101" w:name="_Toc464056525"/>
        <w:bookmarkStart w:id="12102" w:name="_Toc464730059"/>
        <w:bookmarkStart w:id="12103" w:name="_Toc468182206"/>
        <w:bookmarkStart w:id="12104" w:name="_Toc468183520"/>
        <w:bookmarkEnd w:id="12099"/>
        <w:bookmarkEnd w:id="12100"/>
        <w:bookmarkEnd w:id="12101"/>
        <w:bookmarkEnd w:id="12102"/>
        <w:bookmarkEnd w:id="12103"/>
        <w:bookmarkEnd w:id="12104"/>
      </w:del>
    </w:p>
    <w:p w14:paraId="36231C42" w14:textId="6C84EF55" w:rsidR="00FD7683" w:rsidDel="00B85F94" w:rsidRDefault="00FD7683" w:rsidP="00FD7683">
      <w:pPr>
        <w:rPr>
          <w:del w:id="12105" w:author="Patel, Rinkesh" w:date="2016-09-26T15:19:00Z"/>
          <w:rFonts w:asciiTheme="minorHAnsi" w:hAnsiTheme="minorHAnsi"/>
          <w:b/>
        </w:rPr>
      </w:pPr>
      <w:del w:id="12106" w:author="Patel, Rinkesh" w:date="2016-09-26T15:19:00Z">
        <w:r w:rsidDel="00B85F94">
          <w:tab/>
        </w:r>
        <w:r w:rsidDel="00B85F94">
          <w:tab/>
        </w:r>
        <w:r w:rsidDel="00B85F94">
          <w:rPr>
            <w:rFonts w:asciiTheme="minorHAnsi" w:hAnsiTheme="minorHAnsi"/>
          </w:rPr>
          <w:delText xml:space="preserve">BAN has ECA (Available Credit): </w:delText>
        </w:r>
        <w:r w:rsidRPr="00566715" w:rsidDel="00B85F94">
          <w:rPr>
            <w:rFonts w:asciiTheme="minorHAnsi" w:hAnsiTheme="minorHAnsi"/>
            <w:b/>
          </w:rPr>
          <w:delText>$</w:delText>
        </w:r>
        <w:r w:rsidDel="00B85F94">
          <w:rPr>
            <w:rFonts w:asciiTheme="minorHAnsi" w:hAnsiTheme="minorHAnsi"/>
            <w:b/>
          </w:rPr>
          <w:delText>905.45</w:delText>
        </w:r>
        <w:bookmarkStart w:id="12107" w:name="_Toc463004859"/>
        <w:bookmarkStart w:id="12108" w:name="_Toc463029521"/>
        <w:bookmarkStart w:id="12109" w:name="_Toc464056526"/>
        <w:bookmarkStart w:id="12110" w:name="_Toc464730060"/>
        <w:bookmarkStart w:id="12111" w:name="_Toc468182207"/>
        <w:bookmarkStart w:id="12112" w:name="_Toc468183521"/>
        <w:bookmarkEnd w:id="12107"/>
        <w:bookmarkEnd w:id="12108"/>
        <w:bookmarkEnd w:id="12109"/>
        <w:bookmarkEnd w:id="12110"/>
        <w:bookmarkEnd w:id="12111"/>
        <w:bookmarkEnd w:id="12112"/>
      </w:del>
    </w:p>
    <w:p w14:paraId="7BFFDE59" w14:textId="5F3DDCC2" w:rsidR="00FD7683" w:rsidDel="00B85F94" w:rsidRDefault="00FD7683" w:rsidP="00FD7683">
      <w:pPr>
        <w:rPr>
          <w:del w:id="12113" w:author="Patel, Rinkesh" w:date="2016-09-26T15:19:00Z"/>
          <w:rFonts w:asciiTheme="minorHAnsi" w:hAnsiTheme="minorHAnsi"/>
        </w:rPr>
      </w:pPr>
      <w:del w:id="12114" w:author="Patel, Rinkesh" w:date="2016-09-26T15:19:00Z">
        <w:r w:rsidRPr="002F10EC" w:rsidDel="00B85F94">
          <w:rPr>
            <w:rFonts w:asciiTheme="minorHAnsi" w:hAnsiTheme="minorHAnsi"/>
          </w:rPr>
          <w:tab/>
        </w:r>
        <w:r w:rsidRPr="002F10EC" w:rsidDel="00B85F94">
          <w:rPr>
            <w:rFonts w:asciiTheme="minorHAnsi" w:hAnsiTheme="minorHAnsi"/>
          </w:rPr>
          <w:tab/>
          <w:delText>Customer wants to check-out 3 devices</w:delText>
        </w:r>
        <w:r w:rsidDel="00B85F94">
          <w:rPr>
            <w:rFonts w:asciiTheme="minorHAnsi" w:hAnsiTheme="minorHAnsi"/>
          </w:rPr>
          <w:delText xml:space="preserve"> with following configurations</w:delText>
        </w:r>
        <w:bookmarkStart w:id="12115" w:name="_Toc463004860"/>
        <w:bookmarkStart w:id="12116" w:name="_Toc463029522"/>
        <w:bookmarkStart w:id="12117" w:name="_Toc464056527"/>
        <w:bookmarkStart w:id="12118" w:name="_Toc464730061"/>
        <w:bookmarkStart w:id="12119" w:name="_Toc468182208"/>
        <w:bookmarkStart w:id="12120" w:name="_Toc468183522"/>
        <w:bookmarkEnd w:id="12115"/>
        <w:bookmarkEnd w:id="12116"/>
        <w:bookmarkEnd w:id="12117"/>
        <w:bookmarkEnd w:id="12118"/>
        <w:bookmarkEnd w:id="12119"/>
        <w:bookmarkEnd w:id="12120"/>
      </w:del>
    </w:p>
    <w:tbl>
      <w:tblPr>
        <w:tblStyle w:val="TableGrid"/>
        <w:tblW w:w="0" w:type="auto"/>
        <w:tblInd w:w="1183" w:type="dxa"/>
        <w:tblLook w:val="04A0" w:firstRow="1" w:lastRow="0" w:firstColumn="1" w:lastColumn="0" w:noHBand="0" w:noVBand="1"/>
      </w:tblPr>
      <w:tblGrid>
        <w:gridCol w:w="685"/>
        <w:gridCol w:w="663"/>
        <w:gridCol w:w="1372"/>
        <w:gridCol w:w="1976"/>
      </w:tblGrid>
      <w:tr w:rsidR="00FD7683" w:rsidDel="00B85F94" w14:paraId="54393B02" w14:textId="3330FD37" w:rsidTr="00A73D40">
        <w:trPr>
          <w:del w:id="12121" w:author="Patel, Rinkesh" w:date="2016-09-26T15:19:00Z"/>
        </w:trPr>
        <w:tc>
          <w:tcPr>
            <w:tcW w:w="0" w:type="auto"/>
          </w:tcPr>
          <w:p w14:paraId="2201FC63" w14:textId="4A22A40B" w:rsidR="00FD7683" w:rsidRPr="00D20FB0" w:rsidDel="00B85F94" w:rsidRDefault="00FD7683" w:rsidP="00A73D40">
            <w:pPr>
              <w:rPr>
                <w:del w:id="12122" w:author="Patel, Rinkesh" w:date="2016-09-26T15:19:00Z"/>
                <w:rFonts w:asciiTheme="minorHAnsi" w:hAnsiTheme="minorHAnsi"/>
                <w:b/>
              </w:rPr>
            </w:pPr>
            <w:del w:id="12123" w:author="Patel, Rinkesh" w:date="2016-09-26T15:19:00Z">
              <w:r w:rsidRPr="00D20FB0" w:rsidDel="00B85F94">
                <w:rPr>
                  <w:rFonts w:asciiTheme="minorHAnsi" w:hAnsiTheme="minorHAnsi"/>
                  <w:b/>
                </w:rPr>
                <w:delText>SKU</w:delText>
              </w:r>
              <w:bookmarkStart w:id="12124" w:name="_Toc463004861"/>
              <w:bookmarkStart w:id="12125" w:name="_Toc463029523"/>
              <w:bookmarkStart w:id="12126" w:name="_Toc464056528"/>
              <w:bookmarkStart w:id="12127" w:name="_Toc464730062"/>
              <w:bookmarkStart w:id="12128" w:name="_Toc468182209"/>
              <w:bookmarkStart w:id="12129" w:name="_Toc468183523"/>
              <w:bookmarkEnd w:id="12124"/>
              <w:bookmarkEnd w:id="12125"/>
              <w:bookmarkEnd w:id="12126"/>
              <w:bookmarkEnd w:id="12127"/>
              <w:bookmarkEnd w:id="12128"/>
              <w:bookmarkEnd w:id="12129"/>
            </w:del>
          </w:p>
        </w:tc>
        <w:tc>
          <w:tcPr>
            <w:tcW w:w="0" w:type="auto"/>
          </w:tcPr>
          <w:p w14:paraId="413C25C6" w14:textId="3D43AB60" w:rsidR="00FD7683" w:rsidRPr="00D20FB0" w:rsidDel="00B85F94" w:rsidRDefault="00FD7683" w:rsidP="00A73D40">
            <w:pPr>
              <w:rPr>
                <w:del w:id="12130" w:author="Patel, Rinkesh" w:date="2016-09-26T15:19:00Z"/>
                <w:rFonts w:asciiTheme="minorHAnsi" w:hAnsiTheme="minorHAnsi"/>
                <w:b/>
              </w:rPr>
            </w:pPr>
            <w:del w:id="12131" w:author="Patel, Rinkesh" w:date="2016-09-26T15:19:00Z">
              <w:r w:rsidRPr="00D20FB0" w:rsidDel="00B85F94">
                <w:rPr>
                  <w:rFonts w:asciiTheme="minorHAnsi" w:hAnsiTheme="minorHAnsi"/>
                  <w:b/>
                </w:rPr>
                <w:delText>NRF</w:delText>
              </w:r>
              <w:bookmarkStart w:id="12132" w:name="_Toc463004862"/>
              <w:bookmarkStart w:id="12133" w:name="_Toc463029524"/>
              <w:bookmarkStart w:id="12134" w:name="_Toc464056529"/>
              <w:bookmarkStart w:id="12135" w:name="_Toc464730063"/>
              <w:bookmarkStart w:id="12136" w:name="_Toc468182210"/>
              <w:bookmarkStart w:id="12137" w:name="_Toc468183524"/>
              <w:bookmarkEnd w:id="12132"/>
              <w:bookmarkEnd w:id="12133"/>
              <w:bookmarkEnd w:id="12134"/>
              <w:bookmarkEnd w:id="12135"/>
              <w:bookmarkEnd w:id="12136"/>
              <w:bookmarkEnd w:id="12137"/>
            </w:del>
          </w:p>
        </w:tc>
        <w:tc>
          <w:tcPr>
            <w:tcW w:w="0" w:type="auto"/>
          </w:tcPr>
          <w:p w14:paraId="3B820588" w14:textId="2485FF72" w:rsidR="00FD7683" w:rsidRPr="00D20FB0" w:rsidDel="00B85F94" w:rsidRDefault="00FD7683" w:rsidP="00A73D40">
            <w:pPr>
              <w:rPr>
                <w:del w:id="12138" w:author="Patel, Rinkesh" w:date="2016-09-26T15:19:00Z"/>
                <w:rFonts w:asciiTheme="minorHAnsi" w:hAnsiTheme="minorHAnsi"/>
                <w:b/>
              </w:rPr>
            </w:pPr>
            <w:del w:id="12139" w:author="Patel, Rinkesh" w:date="2016-09-26T15:19:00Z">
              <w:r w:rsidRPr="00D20FB0" w:rsidDel="00B85F94">
                <w:rPr>
                  <w:rFonts w:asciiTheme="minorHAnsi" w:hAnsiTheme="minorHAnsi"/>
                  <w:b/>
                </w:rPr>
                <w:delText>Max Deposit</w:delText>
              </w:r>
              <w:bookmarkStart w:id="12140" w:name="_Toc463004863"/>
              <w:bookmarkStart w:id="12141" w:name="_Toc463029525"/>
              <w:bookmarkStart w:id="12142" w:name="_Toc464056530"/>
              <w:bookmarkStart w:id="12143" w:name="_Toc464730064"/>
              <w:bookmarkStart w:id="12144" w:name="_Toc468182211"/>
              <w:bookmarkStart w:id="12145" w:name="_Toc468183525"/>
              <w:bookmarkEnd w:id="12140"/>
              <w:bookmarkEnd w:id="12141"/>
              <w:bookmarkEnd w:id="12142"/>
              <w:bookmarkEnd w:id="12143"/>
              <w:bookmarkEnd w:id="12144"/>
              <w:bookmarkEnd w:id="12145"/>
            </w:del>
          </w:p>
        </w:tc>
        <w:tc>
          <w:tcPr>
            <w:tcW w:w="0" w:type="auto"/>
          </w:tcPr>
          <w:p w14:paraId="061AFBC4" w14:textId="3F9E33AB" w:rsidR="00FD7683" w:rsidRPr="00D20FB0" w:rsidDel="00B85F94" w:rsidRDefault="00FD7683" w:rsidP="00A73D40">
            <w:pPr>
              <w:rPr>
                <w:del w:id="12146" w:author="Patel, Rinkesh" w:date="2016-09-26T15:19:00Z"/>
                <w:rFonts w:asciiTheme="minorHAnsi" w:hAnsiTheme="minorHAnsi"/>
                <w:b/>
              </w:rPr>
            </w:pPr>
            <w:del w:id="12147" w:author="Patel, Rinkesh" w:date="2016-09-26T15:19:00Z">
              <w:r w:rsidRPr="00D20FB0" w:rsidDel="00B85F94">
                <w:rPr>
                  <w:rFonts w:asciiTheme="minorHAnsi" w:hAnsiTheme="minorHAnsi"/>
                  <w:b/>
                </w:rPr>
                <w:delText>Configured Deposit</w:delText>
              </w:r>
              <w:bookmarkStart w:id="12148" w:name="_Toc463004864"/>
              <w:bookmarkStart w:id="12149" w:name="_Toc463029526"/>
              <w:bookmarkStart w:id="12150" w:name="_Toc464056531"/>
              <w:bookmarkStart w:id="12151" w:name="_Toc464730065"/>
              <w:bookmarkStart w:id="12152" w:name="_Toc468182212"/>
              <w:bookmarkStart w:id="12153" w:name="_Toc468183526"/>
              <w:bookmarkEnd w:id="12148"/>
              <w:bookmarkEnd w:id="12149"/>
              <w:bookmarkEnd w:id="12150"/>
              <w:bookmarkEnd w:id="12151"/>
              <w:bookmarkEnd w:id="12152"/>
              <w:bookmarkEnd w:id="12153"/>
            </w:del>
          </w:p>
        </w:tc>
        <w:bookmarkStart w:id="12154" w:name="_Toc463004865"/>
        <w:bookmarkStart w:id="12155" w:name="_Toc463029527"/>
        <w:bookmarkStart w:id="12156" w:name="_Toc464056532"/>
        <w:bookmarkStart w:id="12157" w:name="_Toc464730066"/>
        <w:bookmarkStart w:id="12158" w:name="_Toc468182213"/>
        <w:bookmarkStart w:id="12159" w:name="_Toc468183527"/>
        <w:bookmarkEnd w:id="12154"/>
        <w:bookmarkEnd w:id="12155"/>
        <w:bookmarkEnd w:id="12156"/>
        <w:bookmarkEnd w:id="12157"/>
        <w:bookmarkEnd w:id="12158"/>
        <w:bookmarkEnd w:id="12159"/>
      </w:tr>
      <w:tr w:rsidR="00FD7683" w:rsidDel="00B85F94" w14:paraId="0950486C" w14:textId="68137B46" w:rsidTr="00A73D40">
        <w:trPr>
          <w:del w:id="12160" w:author="Patel, Rinkesh" w:date="2016-09-26T15:19:00Z"/>
        </w:trPr>
        <w:tc>
          <w:tcPr>
            <w:tcW w:w="0" w:type="auto"/>
          </w:tcPr>
          <w:p w14:paraId="3299AD65" w14:textId="30CD3D7E" w:rsidR="00FD7683" w:rsidDel="00B85F94" w:rsidRDefault="00FD7683" w:rsidP="00A73D40">
            <w:pPr>
              <w:rPr>
                <w:del w:id="12161" w:author="Patel, Rinkesh" w:date="2016-09-26T15:19:00Z"/>
                <w:rFonts w:asciiTheme="minorHAnsi" w:hAnsiTheme="minorHAnsi"/>
              </w:rPr>
            </w:pPr>
            <w:del w:id="12162" w:author="Patel, Rinkesh" w:date="2016-09-26T15:19:00Z">
              <w:r w:rsidDel="00B85F94">
                <w:rPr>
                  <w:rFonts w:asciiTheme="minorHAnsi" w:hAnsiTheme="minorHAnsi"/>
                </w:rPr>
                <w:delText>SKU1</w:delText>
              </w:r>
              <w:bookmarkStart w:id="12163" w:name="_Toc463004866"/>
              <w:bookmarkStart w:id="12164" w:name="_Toc463029528"/>
              <w:bookmarkStart w:id="12165" w:name="_Toc464056533"/>
              <w:bookmarkStart w:id="12166" w:name="_Toc464730067"/>
              <w:bookmarkStart w:id="12167" w:name="_Toc468182214"/>
              <w:bookmarkStart w:id="12168" w:name="_Toc468183528"/>
              <w:bookmarkEnd w:id="12163"/>
              <w:bookmarkEnd w:id="12164"/>
              <w:bookmarkEnd w:id="12165"/>
              <w:bookmarkEnd w:id="12166"/>
              <w:bookmarkEnd w:id="12167"/>
              <w:bookmarkEnd w:id="12168"/>
            </w:del>
          </w:p>
        </w:tc>
        <w:tc>
          <w:tcPr>
            <w:tcW w:w="0" w:type="auto"/>
          </w:tcPr>
          <w:p w14:paraId="4C9DC439" w14:textId="0111E0F5" w:rsidR="00FD7683" w:rsidDel="00B85F94" w:rsidRDefault="00FD7683" w:rsidP="00A73D40">
            <w:pPr>
              <w:rPr>
                <w:del w:id="12169" w:author="Patel, Rinkesh" w:date="2016-09-26T15:19:00Z"/>
                <w:rFonts w:asciiTheme="minorHAnsi" w:hAnsiTheme="minorHAnsi"/>
              </w:rPr>
            </w:pPr>
            <w:del w:id="12170" w:author="Patel, Rinkesh" w:date="2016-09-26T15:19:00Z">
              <w:r w:rsidDel="00B85F94">
                <w:rPr>
                  <w:rFonts w:asciiTheme="minorHAnsi" w:hAnsiTheme="minorHAnsi"/>
                </w:rPr>
                <w:delText>$700</w:delText>
              </w:r>
              <w:bookmarkStart w:id="12171" w:name="_Toc463004867"/>
              <w:bookmarkStart w:id="12172" w:name="_Toc463029529"/>
              <w:bookmarkStart w:id="12173" w:name="_Toc464056534"/>
              <w:bookmarkStart w:id="12174" w:name="_Toc464730068"/>
              <w:bookmarkStart w:id="12175" w:name="_Toc468182215"/>
              <w:bookmarkStart w:id="12176" w:name="_Toc468183529"/>
              <w:bookmarkEnd w:id="12171"/>
              <w:bookmarkEnd w:id="12172"/>
              <w:bookmarkEnd w:id="12173"/>
              <w:bookmarkEnd w:id="12174"/>
              <w:bookmarkEnd w:id="12175"/>
              <w:bookmarkEnd w:id="12176"/>
            </w:del>
          </w:p>
        </w:tc>
        <w:tc>
          <w:tcPr>
            <w:tcW w:w="0" w:type="auto"/>
          </w:tcPr>
          <w:p w14:paraId="5B7D91F3" w14:textId="7D70C8BF" w:rsidR="00FD7683" w:rsidDel="00B85F94" w:rsidRDefault="00FD7683" w:rsidP="00A73D40">
            <w:pPr>
              <w:rPr>
                <w:del w:id="12177" w:author="Patel, Rinkesh" w:date="2016-09-26T15:19:00Z"/>
                <w:rFonts w:asciiTheme="minorHAnsi" w:hAnsiTheme="minorHAnsi"/>
              </w:rPr>
            </w:pPr>
            <w:del w:id="12178" w:author="Patel, Rinkesh" w:date="2016-09-26T15:19:00Z">
              <w:r w:rsidDel="00B85F94">
                <w:rPr>
                  <w:rFonts w:asciiTheme="minorHAnsi" w:hAnsiTheme="minorHAnsi"/>
                </w:rPr>
                <w:delText>$500</w:delText>
              </w:r>
              <w:bookmarkStart w:id="12179" w:name="_Toc463004868"/>
              <w:bookmarkStart w:id="12180" w:name="_Toc463029530"/>
              <w:bookmarkStart w:id="12181" w:name="_Toc464056535"/>
              <w:bookmarkStart w:id="12182" w:name="_Toc464730069"/>
              <w:bookmarkStart w:id="12183" w:name="_Toc468182216"/>
              <w:bookmarkStart w:id="12184" w:name="_Toc468183530"/>
              <w:bookmarkEnd w:id="12179"/>
              <w:bookmarkEnd w:id="12180"/>
              <w:bookmarkEnd w:id="12181"/>
              <w:bookmarkEnd w:id="12182"/>
              <w:bookmarkEnd w:id="12183"/>
              <w:bookmarkEnd w:id="12184"/>
            </w:del>
          </w:p>
        </w:tc>
        <w:tc>
          <w:tcPr>
            <w:tcW w:w="0" w:type="auto"/>
          </w:tcPr>
          <w:p w14:paraId="7B550FE9" w14:textId="202C8C6A" w:rsidR="00FD7683" w:rsidDel="00B85F94" w:rsidRDefault="00FD7683" w:rsidP="00A73D40">
            <w:pPr>
              <w:rPr>
                <w:del w:id="12185" w:author="Patel, Rinkesh" w:date="2016-09-26T15:19:00Z"/>
                <w:rFonts w:asciiTheme="minorHAnsi" w:hAnsiTheme="minorHAnsi"/>
              </w:rPr>
            </w:pPr>
            <w:del w:id="12186" w:author="Patel, Rinkesh" w:date="2016-09-26T15:19:00Z">
              <w:r w:rsidDel="00B85F94">
                <w:rPr>
                  <w:rFonts w:asciiTheme="minorHAnsi" w:hAnsiTheme="minorHAnsi"/>
                </w:rPr>
                <w:delText>$300</w:delText>
              </w:r>
              <w:bookmarkStart w:id="12187" w:name="_Toc463004869"/>
              <w:bookmarkStart w:id="12188" w:name="_Toc463029531"/>
              <w:bookmarkStart w:id="12189" w:name="_Toc464056536"/>
              <w:bookmarkStart w:id="12190" w:name="_Toc464730070"/>
              <w:bookmarkStart w:id="12191" w:name="_Toc468182217"/>
              <w:bookmarkStart w:id="12192" w:name="_Toc468183531"/>
              <w:bookmarkEnd w:id="12187"/>
              <w:bookmarkEnd w:id="12188"/>
              <w:bookmarkEnd w:id="12189"/>
              <w:bookmarkEnd w:id="12190"/>
              <w:bookmarkEnd w:id="12191"/>
              <w:bookmarkEnd w:id="12192"/>
            </w:del>
          </w:p>
        </w:tc>
        <w:bookmarkStart w:id="12193" w:name="_Toc463004870"/>
        <w:bookmarkStart w:id="12194" w:name="_Toc463029532"/>
        <w:bookmarkStart w:id="12195" w:name="_Toc464056537"/>
        <w:bookmarkStart w:id="12196" w:name="_Toc464730071"/>
        <w:bookmarkStart w:id="12197" w:name="_Toc468182218"/>
        <w:bookmarkStart w:id="12198" w:name="_Toc468183532"/>
        <w:bookmarkEnd w:id="12193"/>
        <w:bookmarkEnd w:id="12194"/>
        <w:bookmarkEnd w:id="12195"/>
        <w:bookmarkEnd w:id="12196"/>
        <w:bookmarkEnd w:id="12197"/>
        <w:bookmarkEnd w:id="12198"/>
      </w:tr>
      <w:tr w:rsidR="00FD7683" w:rsidDel="00B85F94" w14:paraId="088E4B08" w14:textId="7282CF3E" w:rsidTr="00A73D40">
        <w:trPr>
          <w:del w:id="12199" w:author="Patel, Rinkesh" w:date="2016-09-26T15:19:00Z"/>
        </w:trPr>
        <w:tc>
          <w:tcPr>
            <w:tcW w:w="0" w:type="auto"/>
          </w:tcPr>
          <w:p w14:paraId="67F70490" w14:textId="495F622D" w:rsidR="00FD7683" w:rsidDel="00B85F94" w:rsidRDefault="00FD7683" w:rsidP="00A73D40">
            <w:pPr>
              <w:rPr>
                <w:del w:id="12200" w:author="Patel, Rinkesh" w:date="2016-09-26T15:19:00Z"/>
                <w:rFonts w:asciiTheme="minorHAnsi" w:hAnsiTheme="minorHAnsi"/>
              </w:rPr>
            </w:pPr>
            <w:del w:id="12201" w:author="Patel, Rinkesh" w:date="2016-09-26T15:19:00Z">
              <w:r w:rsidDel="00B85F94">
                <w:rPr>
                  <w:rFonts w:asciiTheme="minorHAnsi" w:hAnsiTheme="minorHAnsi"/>
                </w:rPr>
                <w:delText>SKU2</w:delText>
              </w:r>
              <w:bookmarkStart w:id="12202" w:name="_Toc463004871"/>
              <w:bookmarkStart w:id="12203" w:name="_Toc463029533"/>
              <w:bookmarkStart w:id="12204" w:name="_Toc464056538"/>
              <w:bookmarkStart w:id="12205" w:name="_Toc464730072"/>
              <w:bookmarkStart w:id="12206" w:name="_Toc468182219"/>
              <w:bookmarkStart w:id="12207" w:name="_Toc468183533"/>
              <w:bookmarkEnd w:id="12202"/>
              <w:bookmarkEnd w:id="12203"/>
              <w:bookmarkEnd w:id="12204"/>
              <w:bookmarkEnd w:id="12205"/>
              <w:bookmarkEnd w:id="12206"/>
              <w:bookmarkEnd w:id="12207"/>
            </w:del>
          </w:p>
        </w:tc>
        <w:tc>
          <w:tcPr>
            <w:tcW w:w="0" w:type="auto"/>
          </w:tcPr>
          <w:p w14:paraId="0A770466" w14:textId="7E79132F" w:rsidR="00FD7683" w:rsidDel="00B85F94" w:rsidRDefault="00FD7683" w:rsidP="00A73D40">
            <w:pPr>
              <w:rPr>
                <w:del w:id="12208" w:author="Patel, Rinkesh" w:date="2016-09-26T15:19:00Z"/>
                <w:rFonts w:asciiTheme="minorHAnsi" w:hAnsiTheme="minorHAnsi"/>
              </w:rPr>
            </w:pPr>
            <w:del w:id="12209" w:author="Patel, Rinkesh" w:date="2016-09-26T15:19:00Z">
              <w:r w:rsidDel="00B85F94">
                <w:rPr>
                  <w:rFonts w:asciiTheme="minorHAnsi" w:hAnsiTheme="minorHAnsi"/>
                </w:rPr>
                <w:delText>$600</w:delText>
              </w:r>
              <w:bookmarkStart w:id="12210" w:name="_Toc463004872"/>
              <w:bookmarkStart w:id="12211" w:name="_Toc463029534"/>
              <w:bookmarkStart w:id="12212" w:name="_Toc464056539"/>
              <w:bookmarkStart w:id="12213" w:name="_Toc464730073"/>
              <w:bookmarkStart w:id="12214" w:name="_Toc468182220"/>
              <w:bookmarkStart w:id="12215" w:name="_Toc468183534"/>
              <w:bookmarkEnd w:id="12210"/>
              <w:bookmarkEnd w:id="12211"/>
              <w:bookmarkEnd w:id="12212"/>
              <w:bookmarkEnd w:id="12213"/>
              <w:bookmarkEnd w:id="12214"/>
              <w:bookmarkEnd w:id="12215"/>
            </w:del>
          </w:p>
        </w:tc>
        <w:tc>
          <w:tcPr>
            <w:tcW w:w="0" w:type="auto"/>
          </w:tcPr>
          <w:p w14:paraId="12F068BE" w14:textId="4851DCF4" w:rsidR="00FD7683" w:rsidDel="00B85F94" w:rsidRDefault="00FD7683" w:rsidP="00A73D40">
            <w:pPr>
              <w:rPr>
                <w:del w:id="12216" w:author="Patel, Rinkesh" w:date="2016-09-26T15:19:00Z"/>
                <w:rFonts w:asciiTheme="minorHAnsi" w:hAnsiTheme="minorHAnsi"/>
              </w:rPr>
            </w:pPr>
            <w:del w:id="12217" w:author="Patel, Rinkesh" w:date="2016-09-26T15:19:00Z">
              <w:r w:rsidDel="00B85F94">
                <w:rPr>
                  <w:rFonts w:asciiTheme="minorHAnsi" w:hAnsiTheme="minorHAnsi"/>
                </w:rPr>
                <w:delText>$460</w:delText>
              </w:r>
              <w:bookmarkStart w:id="12218" w:name="_Toc463004873"/>
              <w:bookmarkStart w:id="12219" w:name="_Toc463029535"/>
              <w:bookmarkStart w:id="12220" w:name="_Toc464056540"/>
              <w:bookmarkStart w:id="12221" w:name="_Toc464730074"/>
              <w:bookmarkStart w:id="12222" w:name="_Toc468182221"/>
              <w:bookmarkStart w:id="12223" w:name="_Toc468183535"/>
              <w:bookmarkEnd w:id="12218"/>
              <w:bookmarkEnd w:id="12219"/>
              <w:bookmarkEnd w:id="12220"/>
              <w:bookmarkEnd w:id="12221"/>
              <w:bookmarkEnd w:id="12222"/>
              <w:bookmarkEnd w:id="12223"/>
            </w:del>
          </w:p>
        </w:tc>
        <w:tc>
          <w:tcPr>
            <w:tcW w:w="0" w:type="auto"/>
          </w:tcPr>
          <w:p w14:paraId="2BEEF088" w14:textId="2DA01CEF" w:rsidR="00FD7683" w:rsidDel="00B85F94" w:rsidRDefault="00FD7683" w:rsidP="00A73D40">
            <w:pPr>
              <w:rPr>
                <w:del w:id="12224" w:author="Patel, Rinkesh" w:date="2016-09-26T15:19:00Z"/>
                <w:rFonts w:asciiTheme="minorHAnsi" w:hAnsiTheme="minorHAnsi"/>
              </w:rPr>
            </w:pPr>
            <w:del w:id="12225" w:author="Patel, Rinkesh" w:date="2016-09-26T15:19:00Z">
              <w:r w:rsidDel="00B85F94">
                <w:rPr>
                  <w:rFonts w:asciiTheme="minorHAnsi" w:hAnsiTheme="minorHAnsi"/>
                </w:rPr>
                <w:delText>$240</w:delText>
              </w:r>
              <w:bookmarkStart w:id="12226" w:name="_Toc463004874"/>
              <w:bookmarkStart w:id="12227" w:name="_Toc463029536"/>
              <w:bookmarkStart w:id="12228" w:name="_Toc464056541"/>
              <w:bookmarkStart w:id="12229" w:name="_Toc464730075"/>
              <w:bookmarkStart w:id="12230" w:name="_Toc468182222"/>
              <w:bookmarkStart w:id="12231" w:name="_Toc468183536"/>
              <w:bookmarkEnd w:id="12226"/>
              <w:bookmarkEnd w:id="12227"/>
              <w:bookmarkEnd w:id="12228"/>
              <w:bookmarkEnd w:id="12229"/>
              <w:bookmarkEnd w:id="12230"/>
              <w:bookmarkEnd w:id="12231"/>
            </w:del>
          </w:p>
        </w:tc>
        <w:bookmarkStart w:id="12232" w:name="_Toc463004875"/>
        <w:bookmarkStart w:id="12233" w:name="_Toc463029537"/>
        <w:bookmarkStart w:id="12234" w:name="_Toc464056542"/>
        <w:bookmarkStart w:id="12235" w:name="_Toc464730076"/>
        <w:bookmarkStart w:id="12236" w:name="_Toc468182223"/>
        <w:bookmarkStart w:id="12237" w:name="_Toc468183537"/>
        <w:bookmarkEnd w:id="12232"/>
        <w:bookmarkEnd w:id="12233"/>
        <w:bookmarkEnd w:id="12234"/>
        <w:bookmarkEnd w:id="12235"/>
        <w:bookmarkEnd w:id="12236"/>
        <w:bookmarkEnd w:id="12237"/>
      </w:tr>
      <w:tr w:rsidR="00FD7683" w:rsidDel="00B85F94" w14:paraId="28052090" w14:textId="4753AF9E" w:rsidTr="00A73D40">
        <w:trPr>
          <w:del w:id="12238" w:author="Patel, Rinkesh" w:date="2016-09-26T15:19:00Z"/>
        </w:trPr>
        <w:tc>
          <w:tcPr>
            <w:tcW w:w="0" w:type="auto"/>
          </w:tcPr>
          <w:p w14:paraId="55E1192B" w14:textId="2CA5A740" w:rsidR="00FD7683" w:rsidDel="00B85F94" w:rsidRDefault="00FD7683" w:rsidP="00A73D40">
            <w:pPr>
              <w:rPr>
                <w:del w:id="12239" w:author="Patel, Rinkesh" w:date="2016-09-26T15:19:00Z"/>
                <w:rFonts w:asciiTheme="minorHAnsi" w:hAnsiTheme="minorHAnsi"/>
              </w:rPr>
            </w:pPr>
            <w:del w:id="12240" w:author="Patel, Rinkesh" w:date="2016-09-26T15:19:00Z">
              <w:r w:rsidDel="00B85F94">
                <w:rPr>
                  <w:rFonts w:asciiTheme="minorHAnsi" w:hAnsiTheme="minorHAnsi"/>
                </w:rPr>
                <w:delText>SKU3</w:delText>
              </w:r>
              <w:bookmarkStart w:id="12241" w:name="_Toc463004876"/>
              <w:bookmarkStart w:id="12242" w:name="_Toc463029538"/>
              <w:bookmarkStart w:id="12243" w:name="_Toc464056543"/>
              <w:bookmarkStart w:id="12244" w:name="_Toc464730077"/>
              <w:bookmarkStart w:id="12245" w:name="_Toc468182224"/>
              <w:bookmarkStart w:id="12246" w:name="_Toc468183538"/>
              <w:bookmarkEnd w:id="12241"/>
              <w:bookmarkEnd w:id="12242"/>
              <w:bookmarkEnd w:id="12243"/>
              <w:bookmarkEnd w:id="12244"/>
              <w:bookmarkEnd w:id="12245"/>
              <w:bookmarkEnd w:id="12246"/>
            </w:del>
          </w:p>
        </w:tc>
        <w:tc>
          <w:tcPr>
            <w:tcW w:w="0" w:type="auto"/>
          </w:tcPr>
          <w:p w14:paraId="378F675B" w14:textId="39D715D9" w:rsidR="00FD7683" w:rsidDel="00B85F94" w:rsidRDefault="00FD7683" w:rsidP="00A73D40">
            <w:pPr>
              <w:rPr>
                <w:del w:id="12247" w:author="Patel, Rinkesh" w:date="2016-09-26T15:19:00Z"/>
                <w:rFonts w:asciiTheme="minorHAnsi" w:hAnsiTheme="minorHAnsi"/>
              </w:rPr>
            </w:pPr>
            <w:del w:id="12248" w:author="Patel, Rinkesh" w:date="2016-09-26T15:19:00Z">
              <w:r w:rsidDel="00B85F94">
                <w:rPr>
                  <w:rFonts w:asciiTheme="minorHAnsi" w:hAnsiTheme="minorHAnsi"/>
                </w:rPr>
                <w:delText>$500</w:delText>
              </w:r>
              <w:bookmarkStart w:id="12249" w:name="_Toc463004877"/>
              <w:bookmarkStart w:id="12250" w:name="_Toc463029539"/>
              <w:bookmarkStart w:id="12251" w:name="_Toc464056544"/>
              <w:bookmarkStart w:id="12252" w:name="_Toc464730078"/>
              <w:bookmarkStart w:id="12253" w:name="_Toc468182225"/>
              <w:bookmarkStart w:id="12254" w:name="_Toc468183539"/>
              <w:bookmarkEnd w:id="12249"/>
              <w:bookmarkEnd w:id="12250"/>
              <w:bookmarkEnd w:id="12251"/>
              <w:bookmarkEnd w:id="12252"/>
              <w:bookmarkEnd w:id="12253"/>
              <w:bookmarkEnd w:id="12254"/>
            </w:del>
          </w:p>
        </w:tc>
        <w:tc>
          <w:tcPr>
            <w:tcW w:w="0" w:type="auto"/>
          </w:tcPr>
          <w:p w14:paraId="137CD4A5" w14:textId="14F0A6EE" w:rsidR="00FD7683" w:rsidDel="00B85F94" w:rsidRDefault="00FD7683" w:rsidP="00A73D40">
            <w:pPr>
              <w:rPr>
                <w:del w:id="12255" w:author="Patel, Rinkesh" w:date="2016-09-26T15:19:00Z"/>
                <w:rFonts w:asciiTheme="minorHAnsi" w:hAnsiTheme="minorHAnsi"/>
              </w:rPr>
            </w:pPr>
            <w:del w:id="12256" w:author="Patel, Rinkesh" w:date="2016-09-26T15:19:00Z">
              <w:r w:rsidDel="00B85F94">
                <w:rPr>
                  <w:rFonts w:asciiTheme="minorHAnsi" w:hAnsiTheme="minorHAnsi"/>
                </w:rPr>
                <w:delText>$300</w:delText>
              </w:r>
              <w:bookmarkStart w:id="12257" w:name="_Toc463004878"/>
              <w:bookmarkStart w:id="12258" w:name="_Toc463029540"/>
              <w:bookmarkStart w:id="12259" w:name="_Toc464056545"/>
              <w:bookmarkStart w:id="12260" w:name="_Toc464730079"/>
              <w:bookmarkStart w:id="12261" w:name="_Toc468182226"/>
              <w:bookmarkStart w:id="12262" w:name="_Toc468183540"/>
              <w:bookmarkEnd w:id="12257"/>
              <w:bookmarkEnd w:id="12258"/>
              <w:bookmarkEnd w:id="12259"/>
              <w:bookmarkEnd w:id="12260"/>
              <w:bookmarkEnd w:id="12261"/>
              <w:bookmarkEnd w:id="12262"/>
            </w:del>
          </w:p>
        </w:tc>
        <w:tc>
          <w:tcPr>
            <w:tcW w:w="0" w:type="auto"/>
          </w:tcPr>
          <w:p w14:paraId="36F67577" w14:textId="1DB51783" w:rsidR="00FD7683" w:rsidDel="00B85F94" w:rsidRDefault="00FD7683" w:rsidP="00A73D40">
            <w:pPr>
              <w:rPr>
                <w:del w:id="12263" w:author="Patel, Rinkesh" w:date="2016-09-26T15:19:00Z"/>
                <w:rFonts w:asciiTheme="minorHAnsi" w:hAnsiTheme="minorHAnsi"/>
              </w:rPr>
            </w:pPr>
            <w:del w:id="12264" w:author="Patel, Rinkesh" w:date="2016-09-26T15:19:00Z">
              <w:r w:rsidDel="00B85F94">
                <w:rPr>
                  <w:rFonts w:asciiTheme="minorHAnsi" w:hAnsiTheme="minorHAnsi"/>
                </w:rPr>
                <w:delText>$180</w:delText>
              </w:r>
              <w:bookmarkStart w:id="12265" w:name="_Toc463004879"/>
              <w:bookmarkStart w:id="12266" w:name="_Toc463029541"/>
              <w:bookmarkStart w:id="12267" w:name="_Toc464056546"/>
              <w:bookmarkStart w:id="12268" w:name="_Toc464730080"/>
              <w:bookmarkStart w:id="12269" w:name="_Toc468182227"/>
              <w:bookmarkStart w:id="12270" w:name="_Toc468183541"/>
              <w:bookmarkEnd w:id="12265"/>
              <w:bookmarkEnd w:id="12266"/>
              <w:bookmarkEnd w:id="12267"/>
              <w:bookmarkEnd w:id="12268"/>
              <w:bookmarkEnd w:id="12269"/>
              <w:bookmarkEnd w:id="12270"/>
            </w:del>
          </w:p>
        </w:tc>
        <w:bookmarkStart w:id="12271" w:name="_Toc463004880"/>
        <w:bookmarkStart w:id="12272" w:name="_Toc463029542"/>
        <w:bookmarkStart w:id="12273" w:name="_Toc464056547"/>
        <w:bookmarkStart w:id="12274" w:name="_Toc464730081"/>
        <w:bookmarkStart w:id="12275" w:name="_Toc468182228"/>
        <w:bookmarkStart w:id="12276" w:name="_Toc468183542"/>
        <w:bookmarkEnd w:id="12271"/>
        <w:bookmarkEnd w:id="12272"/>
        <w:bookmarkEnd w:id="12273"/>
        <w:bookmarkEnd w:id="12274"/>
        <w:bookmarkEnd w:id="12275"/>
        <w:bookmarkEnd w:id="12276"/>
      </w:tr>
    </w:tbl>
    <w:p w14:paraId="67BEEEFB" w14:textId="70850E9F" w:rsidR="00FD7683" w:rsidDel="00B85F94" w:rsidRDefault="00FD7683" w:rsidP="00FD7683">
      <w:pPr>
        <w:rPr>
          <w:del w:id="12277" w:author="Patel, Rinkesh" w:date="2016-09-26T15:19:00Z"/>
          <w:rFonts w:asciiTheme="minorHAnsi" w:hAnsiTheme="minorHAnsi"/>
        </w:rPr>
      </w:pPr>
      <w:bookmarkStart w:id="12278" w:name="_Toc463004881"/>
      <w:bookmarkStart w:id="12279" w:name="_Toc463029543"/>
      <w:bookmarkStart w:id="12280" w:name="_Toc464056548"/>
      <w:bookmarkStart w:id="12281" w:name="_Toc464730082"/>
      <w:bookmarkStart w:id="12282" w:name="_Toc468182229"/>
      <w:bookmarkStart w:id="12283" w:name="_Toc468183543"/>
      <w:bookmarkEnd w:id="12278"/>
      <w:bookmarkEnd w:id="12279"/>
      <w:bookmarkEnd w:id="12280"/>
      <w:bookmarkEnd w:id="12281"/>
      <w:bookmarkEnd w:id="12282"/>
      <w:bookmarkEnd w:id="12283"/>
    </w:p>
    <w:p w14:paraId="22E2F5A4" w14:textId="025BB73D" w:rsidR="00FD7683" w:rsidRPr="009E524D" w:rsidDel="00B85F94" w:rsidRDefault="00FD7683" w:rsidP="00FD7683">
      <w:pPr>
        <w:rPr>
          <w:del w:id="12284" w:author="Patel, Rinkesh" w:date="2016-09-26T15:19:00Z"/>
          <w:rFonts w:asciiTheme="minorHAnsi" w:hAnsiTheme="minorHAnsi"/>
          <w:b/>
          <w:sz w:val="24"/>
          <w:szCs w:val="24"/>
        </w:rPr>
      </w:pPr>
      <w:del w:id="12285" w:author="Patel, Rinkesh" w:date="2016-09-26T15:19:00Z">
        <w:r w:rsidRPr="009E524D" w:rsidDel="00B85F94">
          <w:rPr>
            <w:rFonts w:asciiTheme="minorHAnsi" w:hAnsiTheme="minorHAnsi"/>
            <w:b/>
            <w:sz w:val="24"/>
            <w:szCs w:val="24"/>
          </w:rPr>
          <w:tab/>
        </w:r>
        <w:r w:rsidRPr="009E524D" w:rsidDel="00B85F94">
          <w:rPr>
            <w:rFonts w:asciiTheme="minorHAnsi" w:hAnsiTheme="minorHAnsi"/>
            <w:b/>
            <w:sz w:val="24"/>
            <w:szCs w:val="24"/>
          </w:rPr>
          <w:tab/>
          <w:delText>Credit Balance for each device (NRF – Configured Deposit)</w:delText>
        </w:r>
        <w:bookmarkStart w:id="12286" w:name="_Toc463004882"/>
        <w:bookmarkStart w:id="12287" w:name="_Toc463029544"/>
        <w:bookmarkStart w:id="12288" w:name="_Toc464056549"/>
        <w:bookmarkStart w:id="12289" w:name="_Toc464730083"/>
        <w:bookmarkStart w:id="12290" w:name="_Toc468182230"/>
        <w:bookmarkStart w:id="12291" w:name="_Toc468183544"/>
        <w:bookmarkEnd w:id="12286"/>
        <w:bookmarkEnd w:id="12287"/>
        <w:bookmarkEnd w:id="12288"/>
        <w:bookmarkEnd w:id="12289"/>
        <w:bookmarkEnd w:id="12290"/>
        <w:bookmarkEnd w:id="12291"/>
      </w:del>
    </w:p>
    <w:p w14:paraId="77F661FA" w14:textId="47B798ED" w:rsidR="00FD7683" w:rsidDel="00B85F94" w:rsidRDefault="00FD7683" w:rsidP="00FD7683">
      <w:pPr>
        <w:spacing w:after="0" w:line="360" w:lineRule="auto"/>
        <w:ind w:left="432" w:firstLine="432"/>
        <w:rPr>
          <w:del w:id="12292" w:author="Patel, Rinkesh" w:date="2016-09-26T15:19:00Z"/>
          <w:rFonts w:asciiTheme="minorHAnsi" w:hAnsiTheme="minorHAnsi"/>
        </w:rPr>
      </w:pPr>
      <w:del w:id="12293" w:author="Patel, Rinkesh" w:date="2016-09-26T15:19:00Z">
        <w:r w:rsidDel="00B85F94">
          <w:rPr>
            <w:rFonts w:asciiTheme="minorHAnsi" w:hAnsiTheme="minorHAnsi"/>
          </w:rPr>
          <w:delText>SKU1 ECB=$700 - $300 = $400</w:delText>
        </w:r>
        <w:bookmarkStart w:id="12294" w:name="_Toc463004883"/>
        <w:bookmarkStart w:id="12295" w:name="_Toc463029545"/>
        <w:bookmarkStart w:id="12296" w:name="_Toc464056550"/>
        <w:bookmarkStart w:id="12297" w:name="_Toc464730084"/>
        <w:bookmarkStart w:id="12298" w:name="_Toc468182231"/>
        <w:bookmarkStart w:id="12299" w:name="_Toc468183545"/>
        <w:bookmarkEnd w:id="12294"/>
        <w:bookmarkEnd w:id="12295"/>
        <w:bookmarkEnd w:id="12296"/>
        <w:bookmarkEnd w:id="12297"/>
        <w:bookmarkEnd w:id="12298"/>
        <w:bookmarkEnd w:id="12299"/>
      </w:del>
    </w:p>
    <w:p w14:paraId="4219A603" w14:textId="6B67CFEF" w:rsidR="00FD7683" w:rsidRPr="002F10EC" w:rsidDel="00B85F94" w:rsidRDefault="00FD7683" w:rsidP="00FD7683">
      <w:pPr>
        <w:spacing w:after="0" w:line="360" w:lineRule="auto"/>
        <w:ind w:left="432" w:firstLine="432"/>
        <w:rPr>
          <w:del w:id="12300" w:author="Patel, Rinkesh" w:date="2016-09-26T15:19:00Z"/>
          <w:rFonts w:asciiTheme="minorHAnsi" w:hAnsiTheme="minorHAnsi"/>
        </w:rPr>
      </w:pPr>
      <w:del w:id="12301" w:author="Patel, Rinkesh" w:date="2016-09-26T15:19:00Z">
        <w:r w:rsidDel="00B85F94">
          <w:rPr>
            <w:rFonts w:asciiTheme="minorHAnsi" w:hAnsiTheme="minorHAnsi"/>
          </w:rPr>
          <w:delText>SKU2 ECB=$600 - $240 = $360</w:delText>
        </w:r>
        <w:bookmarkStart w:id="12302" w:name="_Toc463004884"/>
        <w:bookmarkStart w:id="12303" w:name="_Toc463029546"/>
        <w:bookmarkStart w:id="12304" w:name="_Toc464056551"/>
        <w:bookmarkStart w:id="12305" w:name="_Toc464730085"/>
        <w:bookmarkStart w:id="12306" w:name="_Toc468182232"/>
        <w:bookmarkStart w:id="12307" w:name="_Toc468183546"/>
        <w:bookmarkEnd w:id="12302"/>
        <w:bookmarkEnd w:id="12303"/>
        <w:bookmarkEnd w:id="12304"/>
        <w:bookmarkEnd w:id="12305"/>
        <w:bookmarkEnd w:id="12306"/>
        <w:bookmarkEnd w:id="12307"/>
      </w:del>
    </w:p>
    <w:p w14:paraId="6D029408" w14:textId="245AEFE9" w:rsidR="00FD7683" w:rsidDel="00B85F94" w:rsidRDefault="00FD7683" w:rsidP="00FD7683">
      <w:pPr>
        <w:spacing w:after="0"/>
        <w:ind w:left="432" w:firstLine="432"/>
        <w:rPr>
          <w:del w:id="12308" w:author="Patel, Rinkesh" w:date="2016-09-26T15:19:00Z"/>
          <w:rFonts w:asciiTheme="minorHAnsi" w:hAnsiTheme="minorHAnsi"/>
        </w:rPr>
      </w:pPr>
      <w:del w:id="12309" w:author="Patel, Rinkesh" w:date="2016-09-26T15:19:00Z">
        <w:r w:rsidDel="00B85F94">
          <w:rPr>
            <w:rFonts w:asciiTheme="minorHAnsi" w:hAnsiTheme="minorHAnsi"/>
          </w:rPr>
          <w:delText>SKU1 ECB=$500 - $180 = $320</w:delText>
        </w:r>
        <w:bookmarkStart w:id="12310" w:name="_Toc463004885"/>
        <w:bookmarkStart w:id="12311" w:name="_Toc463029547"/>
        <w:bookmarkStart w:id="12312" w:name="_Toc464056552"/>
        <w:bookmarkStart w:id="12313" w:name="_Toc464730086"/>
        <w:bookmarkStart w:id="12314" w:name="_Toc468182233"/>
        <w:bookmarkStart w:id="12315" w:name="_Toc468183547"/>
        <w:bookmarkEnd w:id="12310"/>
        <w:bookmarkEnd w:id="12311"/>
        <w:bookmarkEnd w:id="12312"/>
        <w:bookmarkEnd w:id="12313"/>
        <w:bookmarkEnd w:id="12314"/>
        <w:bookmarkEnd w:id="12315"/>
      </w:del>
    </w:p>
    <w:p w14:paraId="16F5FA09" w14:textId="0D738F60" w:rsidR="00FD7683" w:rsidRPr="002F10EC" w:rsidDel="00B85F94" w:rsidRDefault="00FD7683" w:rsidP="00FD7683">
      <w:pPr>
        <w:spacing w:after="0"/>
        <w:ind w:left="432" w:firstLine="432"/>
        <w:rPr>
          <w:del w:id="12316" w:author="Patel, Rinkesh" w:date="2016-09-26T15:19:00Z"/>
          <w:rFonts w:asciiTheme="minorHAnsi" w:hAnsiTheme="minorHAnsi"/>
        </w:rPr>
      </w:pPr>
      <w:del w:id="12317" w:author="Patel, Rinkesh" w:date="2016-09-26T15:19:00Z">
        <w:r w:rsidDel="00B85F94">
          <w:rPr>
            <w:rFonts w:asciiTheme="minorHAnsi" w:hAnsiTheme="minorHAnsi"/>
          </w:rPr>
          <w:delText>-------------------------------------------</w:delText>
        </w:r>
        <w:bookmarkStart w:id="12318" w:name="_Toc463004886"/>
        <w:bookmarkStart w:id="12319" w:name="_Toc463029548"/>
        <w:bookmarkStart w:id="12320" w:name="_Toc464056553"/>
        <w:bookmarkStart w:id="12321" w:name="_Toc464730087"/>
        <w:bookmarkStart w:id="12322" w:name="_Toc468182234"/>
        <w:bookmarkStart w:id="12323" w:name="_Toc468183548"/>
        <w:bookmarkEnd w:id="12318"/>
        <w:bookmarkEnd w:id="12319"/>
        <w:bookmarkEnd w:id="12320"/>
        <w:bookmarkEnd w:id="12321"/>
        <w:bookmarkEnd w:id="12322"/>
        <w:bookmarkEnd w:id="12323"/>
      </w:del>
    </w:p>
    <w:p w14:paraId="7585D9CC" w14:textId="35CBE5AD" w:rsidR="00FD7683" w:rsidDel="00B85F94" w:rsidRDefault="00FD7683" w:rsidP="00FD7683">
      <w:pPr>
        <w:spacing w:line="360" w:lineRule="auto"/>
        <w:ind w:left="432" w:firstLine="432"/>
        <w:rPr>
          <w:del w:id="12324" w:author="Patel, Rinkesh" w:date="2016-09-26T15:19:00Z"/>
          <w:rFonts w:asciiTheme="minorHAnsi" w:hAnsiTheme="minorHAnsi"/>
        </w:rPr>
      </w:pPr>
      <w:del w:id="12325" w:author="Patel, Rinkesh" w:date="2016-09-26T15:19:00Z">
        <w:r w:rsidDel="00B85F94">
          <w:rPr>
            <w:rFonts w:asciiTheme="minorHAnsi" w:hAnsiTheme="minorHAnsi"/>
          </w:rPr>
          <w:delText>PLAN ECB = $400 + $360 + $320 = $</w:delText>
        </w:r>
        <w:r w:rsidRPr="005A660C" w:rsidDel="00B85F94">
          <w:rPr>
            <w:rFonts w:asciiTheme="minorHAnsi" w:hAnsiTheme="minorHAnsi"/>
            <w:b/>
          </w:rPr>
          <w:delText>1080</w:delText>
        </w:r>
        <w:bookmarkStart w:id="12326" w:name="_Toc463004887"/>
        <w:bookmarkStart w:id="12327" w:name="_Toc463029549"/>
        <w:bookmarkStart w:id="12328" w:name="_Toc464056554"/>
        <w:bookmarkStart w:id="12329" w:name="_Toc464730088"/>
        <w:bookmarkStart w:id="12330" w:name="_Toc468182235"/>
        <w:bookmarkStart w:id="12331" w:name="_Toc468183549"/>
        <w:bookmarkEnd w:id="12326"/>
        <w:bookmarkEnd w:id="12327"/>
        <w:bookmarkEnd w:id="12328"/>
        <w:bookmarkEnd w:id="12329"/>
        <w:bookmarkEnd w:id="12330"/>
        <w:bookmarkEnd w:id="12331"/>
      </w:del>
    </w:p>
    <w:p w14:paraId="2B015F98" w14:textId="6A3700D3" w:rsidR="00FD7683" w:rsidDel="00B85F94" w:rsidRDefault="00FD7683" w:rsidP="00FD7683">
      <w:pPr>
        <w:ind w:left="432" w:firstLine="432"/>
        <w:rPr>
          <w:del w:id="12332" w:author="Patel, Rinkesh" w:date="2016-09-26T15:19:00Z"/>
          <w:rFonts w:asciiTheme="minorHAnsi" w:hAnsiTheme="minorHAnsi"/>
          <w:b/>
        </w:rPr>
      </w:pPr>
      <w:bookmarkStart w:id="12333" w:name="_Toc463004888"/>
      <w:bookmarkStart w:id="12334" w:name="_Toc463029550"/>
      <w:bookmarkStart w:id="12335" w:name="_Toc464056555"/>
      <w:bookmarkStart w:id="12336" w:name="_Toc464730089"/>
      <w:bookmarkStart w:id="12337" w:name="_Toc468182236"/>
      <w:bookmarkStart w:id="12338" w:name="_Toc468183550"/>
      <w:bookmarkEnd w:id="12333"/>
      <w:bookmarkEnd w:id="12334"/>
      <w:bookmarkEnd w:id="12335"/>
      <w:bookmarkEnd w:id="12336"/>
      <w:bookmarkEnd w:id="12337"/>
      <w:bookmarkEnd w:id="12338"/>
    </w:p>
    <w:p w14:paraId="6EBD270D" w14:textId="19B86CBA" w:rsidR="00FD7683" w:rsidRPr="009E524D" w:rsidDel="00B85F94" w:rsidRDefault="00FD7683" w:rsidP="00FD7683">
      <w:pPr>
        <w:ind w:left="432" w:firstLine="432"/>
        <w:rPr>
          <w:del w:id="12339" w:author="Patel, Rinkesh" w:date="2016-09-26T15:19:00Z"/>
          <w:rFonts w:asciiTheme="minorHAnsi" w:hAnsiTheme="minorHAnsi"/>
          <w:sz w:val="24"/>
          <w:szCs w:val="24"/>
        </w:rPr>
      </w:pPr>
      <w:del w:id="12340" w:author="Patel, Rinkesh" w:date="2016-09-26T15:19:00Z">
        <w:r w:rsidRPr="009E524D" w:rsidDel="00B85F94">
          <w:rPr>
            <w:rFonts w:asciiTheme="minorHAnsi" w:hAnsiTheme="minorHAnsi"/>
            <w:b/>
            <w:sz w:val="24"/>
            <w:szCs w:val="24"/>
          </w:rPr>
          <w:delText>Plan level Insufficient ECL/Additional Deposit</w:delText>
        </w:r>
        <w:bookmarkStart w:id="12341" w:name="_Toc463004889"/>
        <w:bookmarkStart w:id="12342" w:name="_Toc463029551"/>
        <w:bookmarkStart w:id="12343" w:name="_Toc464056556"/>
        <w:bookmarkStart w:id="12344" w:name="_Toc464730090"/>
        <w:bookmarkStart w:id="12345" w:name="_Toc468182237"/>
        <w:bookmarkStart w:id="12346" w:name="_Toc468183551"/>
        <w:bookmarkEnd w:id="12341"/>
        <w:bookmarkEnd w:id="12342"/>
        <w:bookmarkEnd w:id="12343"/>
        <w:bookmarkEnd w:id="12344"/>
        <w:bookmarkEnd w:id="12345"/>
        <w:bookmarkEnd w:id="12346"/>
      </w:del>
    </w:p>
    <w:p w14:paraId="69901FF2" w14:textId="4AC3CB47" w:rsidR="00FD7683" w:rsidRPr="009E524D" w:rsidDel="00B85F94" w:rsidRDefault="00FD7683" w:rsidP="00FD7683">
      <w:pPr>
        <w:rPr>
          <w:del w:id="12347" w:author="Patel, Rinkesh" w:date="2016-09-26T15:19:00Z"/>
          <w:rFonts w:asciiTheme="minorHAnsi" w:hAnsiTheme="minorHAnsi"/>
        </w:rPr>
      </w:pPr>
      <w:del w:id="12348" w:author="Patel, Rinkesh" w:date="2016-09-26T15:19:00Z">
        <w:r w:rsidDel="00B85F94">
          <w:tab/>
        </w:r>
        <w:r w:rsidDel="00B85F94">
          <w:tab/>
        </w:r>
        <w:r w:rsidRPr="009E524D" w:rsidDel="00B85F94">
          <w:rPr>
            <w:rFonts w:asciiTheme="minorHAnsi" w:hAnsiTheme="minorHAnsi"/>
          </w:rPr>
          <w:delText>Insufficient ECL = New Plan ECB - BAN.ECA</w:delText>
        </w:r>
        <w:bookmarkStart w:id="12349" w:name="_Toc463004890"/>
        <w:bookmarkStart w:id="12350" w:name="_Toc463029552"/>
        <w:bookmarkStart w:id="12351" w:name="_Toc464056557"/>
        <w:bookmarkStart w:id="12352" w:name="_Toc464730091"/>
        <w:bookmarkStart w:id="12353" w:name="_Toc468182238"/>
        <w:bookmarkStart w:id="12354" w:name="_Toc468183552"/>
        <w:bookmarkEnd w:id="12349"/>
        <w:bookmarkEnd w:id="12350"/>
        <w:bookmarkEnd w:id="12351"/>
        <w:bookmarkEnd w:id="12352"/>
        <w:bookmarkEnd w:id="12353"/>
        <w:bookmarkEnd w:id="12354"/>
      </w:del>
    </w:p>
    <w:p w14:paraId="59267B47" w14:textId="240E8D73" w:rsidR="00FD7683" w:rsidRPr="009E524D" w:rsidDel="00B85F94" w:rsidRDefault="00FD7683" w:rsidP="00FD7683">
      <w:pPr>
        <w:rPr>
          <w:del w:id="12355" w:author="Patel, Rinkesh" w:date="2016-09-26T15:19:00Z"/>
          <w:rFonts w:asciiTheme="minorHAnsi" w:hAnsiTheme="minorHAnsi"/>
        </w:rPr>
      </w:pPr>
      <w:del w:id="12356" w:author="Patel, Rinkesh" w:date="2016-09-26T15:19:00Z">
        <w:r w:rsidRPr="009E524D" w:rsidDel="00B85F94">
          <w:rPr>
            <w:rFonts w:asciiTheme="minorHAnsi" w:hAnsiTheme="minorHAnsi"/>
          </w:rPr>
          <w:tab/>
        </w:r>
        <w:r w:rsidRPr="009E524D" w:rsidDel="00B85F94">
          <w:rPr>
            <w:rFonts w:asciiTheme="minorHAnsi" w:hAnsiTheme="minorHAnsi"/>
          </w:rPr>
          <w:tab/>
        </w:r>
        <w:r w:rsidRPr="009E524D" w:rsidDel="00B85F94">
          <w:rPr>
            <w:rFonts w:asciiTheme="minorHAnsi" w:hAnsiTheme="minorHAnsi"/>
          </w:rPr>
          <w:tab/>
        </w:r>
        <w:r w:rsidRPr="009E524D" w:rsidDel="00B85F94">
          <w:rPr>
            <w:rFonts w:asciiTheme="minorHAnsi" w:hAnsiTheme="minorHAnsi"/>
          </w:rPr>
          <w:tab/>
        </w:r>
        <w:r w:rsidRPr="009E524D" w:rsidDel="00B85F94">
          <w:rPr>
            <w:rFonts w:asciiTheme="minorHAnsi" w:hAnsiTheme="minorHAnsi"/>
          </w:rPr>
          <w:tab/>
          <w:delText xml:space="preserve">      = $1080 - $905.45 = $174.55</w:delText>
        </w:r>
        <w:bookmarkStart w:id="12357" w:name="_Toc463004891"/>
        <w:bookmarkStart w:id="12358" w:name="_Toc463029553"/>
        <w:bookmarkStart w:id="12359" w:name="_Toc464056558"/>
        <w:bookmarkStart w:id="12360" w:name="_Toc464730092"/>
        <w:bookmarkStart w:id="12361" w:name="_Toc468182239"/>
        <w:bookmarkStart w:id="12362" w:name="_Toc468183553"/>
        <w:bookmarkEnd w:id="12357"/>
        <w:bookmarkEnd w:id="12358"/>
        <w:bookmarkEnd w:id="12359"/>
        <w:bookmarkEnd w:id="12360"/>
        <w:bookmarkEnd w:id="12361"/>
        <w:bookmarkEnd w:id="12362"/>
      </w:del>
    </w:p>
    <w:p w14:paraId="34543001" w14:textId="2578C969" w:rsidR="00FD7683" w:rsidRPr="009E524D" w:rsidDel="00B85F94" w:rsidRDefault="00FD7683" w:rsidP="00FD7683">
      <w:pPr>
        <w:rPr>
          <w:del w:id="12363" w:author="Patel, Rinkesh" w:date="2016-09-26T15:19:00Z"/>
          <w:rFonts w:asciiTheme="minorHAnsi" w:hAnsiTheme="minorHAnsi"/>
        </w:rPr>
      </w:pPr>
      <w:del w:id="12364" w:author="Patel, Rinkesh" w:date="2016-09-26T15:19:00Z">
        <w:r w:rsidRPr="007D3289" w:rsidDel="00B85F94">
          <w:rPr>
            <w:rFonts w:asciiTheme="minorHAnsi" w:hAnsiTheme="minorHAnsi"/>
            <w:b/>
          </w:rPr>
          <w:tab/>
        </w:r>
        <w:r w:rsidRPr="007D3289" w:rsidDel="00B85F94">
          <w:rPr>
            <w:rFonts w:asciiTheme="minorHAnsi" w:hAnsiTheme="minorHAnsi"/>
            <w:b/>
          </w:rPr>
          <w:tab/>
          <w:delText>Additional Deposi</w:delText>
        </w:r>
        <w:r w:rsidRPr="00810F3D" w:rsidDel="00B85F94">
          <w:rPr>
            <w:rFonts w:asciiTheme="minorHAnsi" w:hAnsiTheme="minorHAnsi"/>
            <w:b/>
          </w:rPr>
          <w:delText xml:space="preserve">t </w:delText>
        </w:r>
        <w:r w:rsidRPr="009E524D" w:rsidDel="00B85F94">
          <w:rPr>
            <w:rFonts w:asciiTheme="minorHAnsi" w:hAnsiTheme="minorHAnsi"/>
          </w:rPr>
          <w:delText xml:space="preserve">= Round Up to next 20 multiplier =&gt; </w:delText>
        </w:r>
        <w:r w:rsidRPr="009E524D" w:rsidDel="00B85F94">
          <w:rPr>
            <w:rFonts w:asciiTheme="minorHAnsi" w:hAnsiTheme="minorHAnsi"/>
            <w:b/>
          </w:rPr>
          <w:delText>$180</w:delText>
        </w:r>
        <w:bookmarkStart w:id="12365" w:name="_Toc463004892"/>
        <w:bookmarkStart w:id="12366" w:name="_Toc463029554"/>
        <w:bookmarkStart w:id="12367" w:name="_Toc464056559"/>
        <w:bookmarkStart w:id="12368" w:name="_Toc464730093"/>
        <w:bookmarkStart w:id="12369" w:name="_Toc468182240"/>
        <w:bookmarkStart w:id="12370" w:name="_Toc468183554"/>
        <w:bookmarkEnd w:id="12365"/>
        <w:bookmarkEnd w:id="12366"/>
        <w:bookmarkEnd w:id="12367"/>
        <w:bookmarkEnd w:id="12368"/>
        <w:bookmarkEnd w:id="12369"/>
        <w:bookmarkEnd w:id="12370"/>
      </w:del>
    </w:p>
    <w:p w14:paraId="1CC26EB5" w14:textId="25D38901" w:rsidR="00FD7683" w:rsidDel="00B85F94" w:rsidRDefault="00FD7683" w:rsidP="00FD7683">
      <w:pPr>
        <w:ind w:left="432" w:firstLine="432"/>
        <w:rPr>
          <w:del w:id="12371" w:author="Patel, Rinkesh" w:date="2016-09-26T15:19:00Z"/>
          <w:rFonts w:asciiTheme="minorHAnsi" w:hAnsiTheme="minorHAnsi"/>
          <w:b/>
        </w:rPr>
      </w:pPr>
      <w:bookmarkStart w:id="12372" w:name="_Toc463004893"/>
      <w:bookmarkStart w:id="12373" w:name="_Toc463029555"/>
      <w:bookmarkStart w:id="12374" w:name="_Toc464056560"/>
      <w:bookmarkStart w:id="12375" w:name="_Toc464730094"/>
      <w:bookmarkStart w:id="12376" w:name="_Toc468182241"/>
      <w:bookmarkStart w:id="12377" w:name="_Toc468183555"/>
      <w:bookmarkEnd w:id="12372"/>
      <w:bookmarkEnd w:id="12373"/>
      <w:bookmarkEnd w:id="12374"/>
      <w:bookmarkEnd w:id="12375"/>
      <w:bookmarkEnd w:id="12376"/>
      <w:bookmarkEnd w:id="12377"/>
    </w:p>
    <w:p w14:paraId="6A1DCF26" w14:textId="6E6602F9" w:rsidR="00FD7683" w:rsidRPr="00DA66DC" w:rsidDel="00B85F94" w:rsidRDefault="00FD7683" w:rsidP="00FD7683">
      <w:pPr>
        <w:ind w:left="432" w:firstLine="432"/>
        <w:rPr>
          <w:del w:id="12378" w:author="Patel, Rinkesh" w:date="2016-09-26T15:19:00Z"/>
          <w:rFonts w:asciiTheme="minorHAnsi" w:hAnsiTheme="minorHAnsi"/>
          <w:sz w:val="24"/>
          <w:szCs w:val="24"/>
        </w:rPr>
      </w:pPr>
      <w:del w:id="12379" w:author="Patel, Rinkesh" w:date="2016-09-26T15:19:00Z">
        <w:r w:rsidRPr="00DA66DC" w:rsidDel="00B85F94">
          <w:rPr>
            <w:rFonts w:asciiTheme="minorHAnsi" w:hAnsiTheme="minorHAnsi"/>
            <w:b/>
            <w:sz w:val="24"/>
            <w:szCs w:val="24"/>
          </w:rPr>
          <w:delText>Device level Insufficient ECL/Additional Deposit</w:delText>
        </w:r>
        <w:bookmarkStart w:id="12380" w:name="_Toc463004894"/>
        <w:bookmarkStart w:id="12381" w:name="_Toc463029556"/>
        <w:bookmarkStart w:id="12382" w:name="_Toc464056561"/>
        <w:bookmarkStart w:id="12383" w:name="_Toc464730095"/>
        <w:bookmarkStart w:id="12384" w:name="_Toc468182242"/>
        <w:bookmarkStart w:id="12385" w:name="_Toc468183556"/>
        <w:bookmarkEnd w:id="12380"/>
        <w:bookmarkEnd w:id="12381"/>
        <w:bookmarkEnd w:id="12382"/>
        <w:bookmarkEnd w:id="12383"/>
        <w:bookmarkEnd w:id="12384"/>
        <w:bookmarkEnd w:id="12385"/>
      </w:del>
    </w:p>
    <w:p w14:paraId="14A0C3E4" w14:textId="3B7CC6C2" w:rsidR="00FD7683" w:rsidRPr="0030609C" w:rsidDel="00B85F94" w:rsidRDefault="00FD7683" w:rsidP="00FD7683">
      <w:pPr>
        <w:ind w:left="432" w:firstLine="432"/>
        <w:rPr>
          <w:del w:id="12386" w:author="Patel, Rinkesh" w:date="2016-09-26T15:19:00Z"/>
          <w:rFonts w:asciiTheme="minorHAnsi" w:hAnsiTheme="minorHAnsi"/>
        </w:rPr>
      </w:pPr>
      <w:del w:id="12387" w:author="Patel, Rinkesh" w:date="2016-09-26T15:19:00Z">
        <w:r w:rsidRPr="0030609C" w:rsidDel="00B85F94">
          <w:rPr>
            <w:rFonts w:asciiTheme="minorHAnsi" w:hAnsiTheme="minorHAnsi"/>
            <w:b/>
          </w:rPr>
          <w:delText>Total Max to Configured Deposit Difference</w:delText>
        </w:r>
        <w:r w:rsidRPr="0030609C" w:rsidDel="00B85F94">
          <w:rPr>
            <w:rFonts w:asciiTheme="minorHAnsi" w:hAnsiTheme="minorHAnsi"/>
          </w:rPr>
          <w:delText xml:space="preserve"> = SUM of SKUs Max Deposits – SUM of SKUs Configured Deposit</w:delText>
        </w:r>
        <w:bookmarkStart w:id="12388" w:name="_Toc463004895"/>
        <w:bookmarkStart w:id="12389" w:name="_Toc463029557"/>
        <w:bookmarkStart w:id="12390" w:name="_Toc464056562"/>
        <w:bookmarkStart w:id="12391" w:name="_Toc464730096"/>
        <w:bookmarkStart w:id="12392" w:name="_Toc468182243"/>
        <w:bookmarkStart w:id="12393" w:name="_Toc468183557"/>
        <w:bookmarkEnd w:id="12388"/>
        <w:bookmarkEnd w:id="12389"/>
        <w:bookmarkEnd w:id="12390"/>
        <w:bookmarkEnd w:id="12391"/>
        <w:bookmarkEnd w:id="12392"/>
        <w:bookmarkEnd w:id="12393"/>
      </w:del>
    </w:p>
    <w:p w14:paraId="7687C88F" w14:textId="2DF54136" w:rsidR="00FD7683" w:rsidDel="00B85F94" w:rsidRDefault="00FD7683" w:rsidP="00FD7683">
      <w:pPr>
        <w:rPr>
          <w:del w:id="12394" w:author="Patel, Rinkesh" w:date="2016-09-26T15:19:00Z"/>
          <w:b/>
        </w:rPr>
      </w:pPr>
      <w:del w:id="12395" w:author="Patel, Rinkesh" w:date="2016-09-26T15:19:00Z">
        <w:r w:rsidDel="00B85F94">
          <w:rPr>
            <w:b/>
          </w:rPr>
          <w:delText xml:space="preserve"> </w:delText>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delText xml:space="preserve">   = </w:delText>
        </w:r>
        <w:r w:rsidRPr="00BA1133" w:rsidDel="00B85F94">
          <w:delText>($500 + $460 + $300) – ($300 + $240 + $180)</w:delText>
        </w:r>
        <w:bookmarkStart w:id="12396" w:name="_Toc463004896"/>
        <w:bookmarkStart w:id="12397" w:name="_Toc463029558"/>
        <w:bookmarkStart w:id="12398" w:name="_Toc464056563"/>
        <w:bookmarkStart w:id="12399" w:name="_Toc464730097"/>
        <w:bookmarkStart w:id="12400" w:name="_Toc468182244"/>
        <w:bookmarkStart w:id="12401" w:name="_Toc468183558"/>
        <w:bookmarkEnd w:id="12396"/>
        <w:bookmarkEnd w:id="12397"/>
        <w:bookmarkEnd w:id="12398"/>
        <w:bookmarkEnd w:id="12399"/>
        <w:bookmarkEnd w:id="12400"/>
        <w:bookmarkEnd w:id="12401"/>
      </w:del>
    </w:p>
    <w:p w14:paraId="522601C5" w14:textId="1E2D7772" w:rsidR="00FD7683" w:rsidRPr="00B26474" w:rsidDel="00B85F94" w:rsidRDefault="00FD7683" w:rsidP="00FD7683">
      <w:pPr>
        <w:ind w:left="432" w:firstLine="432"/>
        <w:rPr>
          <w:del w:id="12402" w:author="Patel, Rinkesh" w:date="2016-09-26T15:19:00Z"/>
          <w:b/>
        </w:rPr>
      </w:pPr>
      <w:del w:id="12403" w:author="Patel, Rinkesh" w:date="2016-09-26T15:19:00Z">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r>
        <w:r w:rsidDel="00B85F94">
          <w:rPr>
            <w:b/>
          </w:rPr>
          <w:tab/>
          <w:delText xml:space="preserve">   = $</w:delText>
        </w:r>
        <w:r w:rsidRPr="00B26474" w:rsidDel="00B85F94">
          <w:rPr>
            <w:b/>
          </w:rPr>
          <w:delText>540</w:delText>
        </w:r>
        <w:bookmarkStart w:id="12404" w:name="_Toc463004897"/>
        <w:bookmarkStart w:id="12405" w:name="_Toc463029559"/>
        <w:bookmarkStart w:id="12406" w:name="_Toc464056564"/>
        <w:bookmarkStart w:id="12407" w:name="_Toc464730098"/>
        <w:bookmarkStart w:id="12408" w:name="_Toc468182245"/>
        <w:bookmarkStart w:id="12409" w:name="_Toc468183559"/>
        <w:bookmarkEnd w:id="12404"/>
        <w:bookmarkEnd w:id="12405"/>
        <w:bookmarkEnd w:id="12406"/>
        <w:bookmarkEnd w:id="12407"/>
        <w:bookmarkEnd w:id="12408"/>
        <w:bookmarkEnd w:id="12409"/>
      </w:del>
    </w:p>
    <w:p w14:paraId="171ECB18" w14:textId="6BAE59F7" w:rsidR="00FD7683" w:rsidRPr="003922C6" w:rsidDel="00B85F94" w:rsidRDefault="00FD7683" w:rsidP="00FD7683">
      <w:pPr>
        <w:ind w:left="432" w:firstLine="432"/>
        <w:rPr>
          <w:del w:id="12410" w:author="Patel, Rinkesh" w:date="2016-09-26T15:19:00Z"/>
          <w:rFonts w:asciiTheme="minorHAnsi" w:hAnsiTheme="minorHAnsi"/>
        </w:rPr>
      </w:pPr>
      <w:del w:id="12411" w:author="Patel, Rinkesh" w:date="2016-09-26T15:19:00Z">
        <w:r w:rsidRPr="003922C6" w:rsidDel="00B85F94">
          <w:rPr>
            <w:rFonts w:asciiTheme="minorHAnsi" w:hAnsiTheme="minorHAnsi"/>
          </w:rPr>
          <w:delText>First Calculate for SKU1 (Which has highest NRF),</w:delText>
        </w:r>
        <w:bookmarkStart w:id="12412" w:name="_Toc463004898"/>
        <w:bookmarkStart w:id="12413" w:name="_Toc463029560"/>
        <w:bookmarkStart w:id="12414" w:name="_Toc464056565"/>
        <w:bookmarkStart w:id="12415" w:name="_Toc464730099"/>
        <w:bookmarkStart w:id="12416" w:name="_Toc468182246"/>
        <w:bookmarkStart w:id="12417" w:name="_Toc468183560"/>
        <w:bookmarkEnd w:id="12412"/>
        <w:bookmarkEnd w:id="12413"/>
        <w:bookmarkEnd w:id="12414"/>
        <w:bookmarkEnd w:id="12415"/>
        <w:bookmarkEnd w:id="12416"/>
        <w:bookmarkEnd w:id="12417"/>
      </w:del>
    </w:p>
    <w:p w14:paraId="13621A1C" w14:textId="46DC57A7" w:rsidR="00FD7683" w:rsidRPr="003922C6" w:rsidDel="00B85F94" w:rsidRDefault="00FD7683" w:rsidP="00FD7683">
      <w:pPr>
        <w:ind w:left="432"/>
        <w:rPr>
          <w:del w:id="12418" w:author="Patel, Rinkesh" w:date="2016-09-26T15:19:00Z"/>
          <w:rFonts w:asciiTheme="minorHAnsi" w:hAnsiTheme="minorHAnsi"/>
        </w:rPr>
      </w:pPr>
      <w:del w:id="12419" w:author="Patel, Rinkesh" w:date="2016-09-26T15:19:00Z">
        <w:r w:rsidRPr="003922C6" w:rsidDel="00B85F94">
          <w:rPr>
            <w:rFonts w:asciiTheme="minorHAnsi" w:hAnsiTheme="minorHAnsi"/>
          </w:rPr>
          <w:tab/>
        </w:r>
        <w:r w:rsidRPr="003922C6" w:rsidDel="00B85F94">
          <w:rPr>
            <w:rFonts w:asciiTheme="minorHAnsi" w:hAnsiTheme="minorHAnsi"/>
          </w:rPr>
          <w:tab/>
          <w:delText xml:space="preserve">SKU1 Insufficient ECL = ($180 * ( ( $500 – $300)/$540)) = $66.67 = </w:delText>
        </w:r>
        <w:r w:rsidRPr="003922C6" w:rsidDel="00B85F94">
          <w:rPr>
            <w:rFonts w:asciiTheme="minorHAnsi" w:hAnsiTheme="minorHAnsi"/>
            <w:b/>
          </w:rPr>
          <w:delText>$66 (Truncated Decimal)</w:delText>
        </w:r>
        <w:bookmarkStart w:id="12420" w:name="_Toc463004899"/>
        <w:bookmarkStart w:id="12421" w:name="_Toc463029561"/>
        <w:bookmarkStart w:id="12422" w:name="_Toc464056566"/>
        <w:bookmarkStart w:id="12423" w:name="_Toc464730100"/>
        <w:bookmarkStart w:id="12424" w:name="_Toc468182247"/>
        <w:bookmarkStart w:id="12425" w:name="_Toc468183561"/>
        <w:bookmarkEnd w:id="12420"/>
        <w:bookmarkEnd w:id="12421"/>
        <w:bookmarkEnd w:id="12422"/>
        <w:bookmarkEnd w:id="12423"/>
        <w:bookmarkEnd w:id="12424"/>
        <w:bookmarkEnd w:id="12425"/>
      </w:del>
    </w:p>
    <w:p w14:paraId="3590551A" w14:textId="2EA6F7D5" w:rsidR="00FD7683" w:rsidRPr="003922C6" w:rsidDel="00B85F94" w:rsidRDefault="00FD7683" w:rsidP="00FD7683">
      <w:pPr>
        <w:ind w:left="432"/>
        <w:rPr>
          <w:del w:id="12426" w:author="Patel, Rinkesh" w:date="2016-09-26T15:19:00Z"/>
          <w:rFonts w:asciiTheme="minorHAnsi" w:hAnsiTheme="minorHAnsi"/>
        </w:rPr>
      </w:pPr>
      <w:del w:id="12427" w:author="Patel, Rinkesh" w:date="2016-09-26T15:19:00Z">
        <w:r w:rsidRPr="003922C6" w:rsidDel="00B85F94">
          <w:rPr>
            <w:rFonts w:asciiTheme="minorHAnsi" w:hAnsiTheme="minorHAnsi"/>
          </w:rPr>
          <w:tab/>
        </w:r>
        <w:r w:rsidRPr="003922C6" w:rsidDel="00B85F94">
          <w:rPr>
            <w:rFonts w:asciiTheme="minorHAnsi" w:hAnsiTheme="minorHAnsi"/>
          </w:rPr>
          <w:tab/>
          <w:delText xml:space="preserve">SKU1 Additional Deposit = Round up to next 20 multiplier = </w:delText>
        </w:r>
        <w:r w:rsidRPr="003922C6" w:rsidDel="00B85F94">
          <w:rPr>
            <w:rFonts w:asciiTheme="minorHAnsi" w:hAnsiTheme="minorHAnsi"/>
            <w:b/>
          </w:rPr>
          <w:delText>$80</w:delText>
        </w:r>
        <w:bookmarkStart w:id="12428" w:name="_Toc463004900"/>
        <w:bookmarkStart w:id="12429" w:name="_Toc463029562"/>
        <w:bookmarkStart w:id="12430" w:name="_Toc464056567"/>
        <w:bookmarkStart w:id="12431" w:name="_Toc464730101"/>
        <w:bookmarkStart w:id="12432" w:name="_Toc468182248"/>
        <w:bookmarkStart w:id="12433" w:name="_Toc468183562"/>
        <w:bookmarkEnd w:id="12428"/>
        <w:bookmarkEnd w:id="12429"/>
        <w:bookmarkEnd w:id="12430"/>
        <w:bookmarkEnd w:id="12431"/>
        <w:bookmarkEnd w:id="12432"/>
        <w:bookmarkEnd w:id="12433"/>
      </w:del>
    </w:p>
    <w:p w14:paraId="7D1D915F" w14:textId="4AEA99F8" w:rsidR="00FD7683" w:rsidRPr="003922C6" w:rsidDel="00B85F94" w:rsidRDefault="00FD7683" w:rsidP="00FD7683">
      <w:pPr>
        <w:ind w:left="432" w:firstLine="432"/>
        <w:rPr>
          <w:del w:id="12434" w:author="Patel, Rinkesh" w:date="2016-09-26T15:19:00Z"/>
          <w:rFonts w:asciiTheme="minorHAnsi" w:hAnsiTheme="minorHAnsi"/>
        </w:rPr>
      </w:pPr>
      <w:del w:id="12435" w:author="Patel, Rinkesh" w:date="2016-09-26T15:19:00Z">
        <w:r w:rsidRPr="003922C6" w:rsidDel="00B85F94">
          <w:rPr>
            <w:rFonts w:asciiTheme="minorHAnsi" w:hAnsiTheme="minorHAnsi"/>
          </w:rPr>
          <w:delText>Next for SKU2 (Which has 2nd highest NRF),</w:delText>
        </w:r>
        <w:bookmarkStart w:id="12436" w:name="_Toc463004901"/>
        <w:bookmarkStart w:id="12437" w:name="_Toc463029563"/>
        <w:bookmarkStart w:id="12438" w:name="_Toc464056568"/>
        <w:bookmarkStart w:id="12439" w:name="_Toc464730102"/>
        <w:bookmarkStart w:id="12440" w:name="_Toc468182249"/>
        <w:bookmarkStart w:id="12441" w:name="_Toc468183563"/>
        <w:bookmarkEnd w:id="12436"/>
        <w:bookmarkEnd w:id="12437"/>
        <w:bookmarkEnd w:id="12438"/>
        <w:bookmarkEnd w:id="12439"/>
        <w:bookmarkEnd w:id="12440"/>
        <w:bookmarkEnd w:id="12441"/>
      </w:del>
    </w:p>
    <w:p w14:paraId="725EDBED" w14:textId="4855CF7E" w:rsidR="00FD7683" w:rsidRPr="003922C6" w:rsidDel="00B85F94" w:rsidRDefault="00FD7683" w:rsidP="00FD7683">
      <w:pPr>
        <w:ind w:left="432"/>
        <w:rPr>
          <w:del w:id="12442" w:author="Patel, Rinkesh" w:date="2016-09-26T15:19:00Z"/>
          <w:rFonts w:asciiTheme="minorHAnsi" w:hAnsiTheme="minorHAnsi"/>
        </w:rPr>
      </w:pPr>
      <w:del w:id="12443" w:author="Patel, Rinkesh" w:date="2016-09-26T15:19:00Z">
        <w:r w:rsidRPr="003922C6" w:rsidDel="00B85F94">
          <w:rPr>
            <w:rFonts w:asciiTheme="minorHAnsi" w:hAnsiTheme="minorHAnsi"/>
          </w:rPr>
          <w:tab/>
        </w:r>
        <w:r w:rsidRPr="003922C6" w:rsidDel="00B85F94">
          <w:rPr>
            <w:rFonts w:asciiTheme="minorHAnsi" w:hAnsiTheme="minorHAnsi"/>
          </w:rPr>
          <w:tab/>
        </w:r>
        <w:r w:rsidDel="00B85F94">
          <w:rPr>
            <w:rFonts w:asciiTheme="minorHAnsi" w:hAnsiTheme="minorHAnsi"/>
          </w:rPr>
          <w:delText>SKU2</w:delText>
        </w:r>
        <w:r w:rsidRPr="003922C6" w:rsidDel="00B85F94">
          <w:rPr>
            <w:rFonts w:asciiTheme="minorHAnsi" w:hAnsiTheme="minorHAnsi"/>
          </w:rPr>
          <w:delText xml:space="preserve"> Insufficient ECL = ($180 * ( ( </w:delText>
        </w:r>
        <w:r w:rsidDel="00B85F94">
          <w:rPr>
            <w:rFonts w:asciiTheme="minorHAnsi" w:hAnsiTheme="minorHAnsi"/>
          </w:rPr>
          <w:delText>$46</w:delText>
        </w:r>
        <w:r w:rsidRPr="003922C6" w:rsidDel="00B85F94">
          <w:rPr>
            <w:rFonts w:asciiTheme="minorHAnsi" w:hAnsiTheme="minorHAnsi"/>
          </w:rPr>
          <w:delText>0 – $</w:delText>
        </w:r>
        <w:r w:rsidDel="00B85F94">
          <w:rPr>
            <w:rFonts w:asciiTheme="minorHAnsi" w:hAnsiTheme="minorHAnsi"/>
          </w:rPr>
          <w:delText>240</w:delText>
        </w:r>
        <w:r w:rsidRPr="003922C6" w:rsidDel="00B85F94">
          <w:rPr>
            <w:rFonts w:asciiTheme="minorHAnsi" w:hAnsiTheme="minorHAnsi"/>
          </w:rPr>
          <w:delText>)/$540)) = $</w:delText>
        </w:r>
        <w:r w:rsidDel="00B85F94">
          <w:rPr>
            <w:rFonts w:asciiTheme="minorHAnsi" w:hAnsiTheme="minorHAnsi"/>
          </w:rPr>
          <w:delText>73</w:delText>
        </w:r>
        <w:r w:rsidRPr="003922C6" w:rsidDel="00B85F94">
          <w:rPr>
            <w:rFonts w:asciiTheme="minorHAnsi" w:hAnsiTheme="minorHAnsi"/>
          </w:rPr>
          <w:delText>.</w:delText>
        </w:r>
        <w:r w:rsidDel="00B85F94">
          <w:rPr>
            <w:rFonts w:asciiTheme="minorHAnsi" w:hAnsiTheme="minorHAnsi"/>
          </w:rPr>
          <w:delText>33</w:delText>
        </w:r>
        <w:r w:rsidRPr="003922C6" w:rsidDel="00B85F94">
          <w:rPr>
            <w:rFonts w:asciiTheme="minorHAnsi" w:hAnsiTheme="minorHAnsi"/>
          </w:rPr>
          <w:delText xml:space="preserve"> = </w:delText>
        </w:r>
        <w:r w:rsidRPr="003922C6" w:rsidDel="00B85F94">
          <w:rPr>
            <w:rFonts w:asciiTheme="minorHAnsi" w:hAnsiTheme="minorHAnsi"/>
            <w:b/>
          </w:rPr>
          <w:delText>$</w:delText>
        </w:r>
        <w:r w:rsidDel="00B85F94">
          <w:rPr>
            <w:rFonts w:asciiTheme="minorHAnsi" w:hAnsiTheme="minorHAnsi"/>
            <w:b/>
          </w:rPr>
          <w:delText>73</w:delText>
        </w:r>
        <w:r w:rsidRPr="003922C6" w:rsidDel="00B85F94">
          <w:rPr>
            <w:rFonts w:asciiTheme="minorHAnsi" w:hAnsiTheme="minorHAnsi"/>
            <w:b/>
          </w:rPr>
          <w:delText xml:space="preserve"> (Truncated Decimal)</w:delText>
        </w:r>
        <w:bookmarkStart w:id="12444" w:name="_Toc463004902"/>
        <w:bookmarkStart w:id="12445" w:name="_Toc463029564"/>
        <w:bookmarkStart w:id="12446" w:name="_Toc464056569"/>
        <w:bookmarkStart w:id="12447" w:name="_Toc464730103"/>
        <w:bookmarkStart w:id="12448" w:name="_Toc468182250"/>
        <w:bookmarkStart w:id="12449" w:name="_Toc468183564"/>
        <w:bookmarkEnd w:id="12444"/>
        <w:bookmarkEnd w:id="12445"/>
        <w:bookmarkEnd w:id="12446"/>
        <w:bookmarkEnd w:id="12447"/>
        <w:bookmarkEnd w:id="12448"/>
        <w:bookmarkEnd w:id="12449"/>
      </w:del>
    </w:p>
    <w:p w14:paraId="3C27FB06" w14:textId="3D60896D" w:rsidR="00FD7683" w:rsidRPr="003922C6" w:rsidDel="00B85F94" w:rsidRDefault="00FD7683" w:rsidP="00FD7683">
      <w:pPr>
        <w:ind w:left="432"/>
        <w:rPr>
          <w:del w:id="12450" w:author="Patel, Rinkesh" w:date="2016-09-26T15:19:00Z"/>
          <w:rFonts w:asciiTheme="minorHAnsi" w:hAnsiTheme="minorHAnsi"/>
        </w:rPr>
      </w:pPr>
      <w:del w:id="12451" w:author="Patel, Rinkesh" w:date="2016-09-26T15:19:00Z">
        <w:r w:rsidRPr="003922C6" w:rsidDel="00B85F94">
          <w:rPr>
            <w:rFonts w:asciiTheme="minorHAnsi" w:hAnsiTheme="minorHAnsi"/>
          </w:rPr>
          <w:tab/>
        </w:r>
        <w:r w:rsidRPr="003922C6" w:rsidDel="00B85F94">
          <w:rPr>
            <w:rFonts w:asciiTheme="minorHAnsi" w:hAnsiTheme="minorHAnsi"/>
          </w:rPr>
          <w:tab/>
        </w:r>
        <w:r w:rsidDel="00B85F94">
          <w:rPr>
            <w:rFonts w:asciiTheme="minorHAnsi" w:hAnsiTheme="minorHAnsi"/>
          </w:rPr>
          <w:delText>SKU2</w:delText>
        </w:r>
        <w:r w:rsidRPr="003922C6" w:rsidDel="00B85F94">
          <w:rPr>
            <w:rFonts w:asciiTheme="minorHAnsi" w:hAnsiTheme="minorHAnsi"/>
          </w:rPr>
          <w:delText xml:space="preserve"> Additional Deposit = Round up to next 20 multiplier = </w:delText>
        </w:r>
        <w:r w:rsidRPr="003922C6" w:rsidDel="00B85F94">
          <w:rPr>
            <w:rFonts w:asciiTheme="minorHAnsi" w:hAnsiTheme="minorHAnsi"/>
            <w:b/>
          </w:rPr>
          <w:delText>$80</w:delText>
        </w:r>
        <w:bookmarkStart w:id="12452" w:name="_Toc463004903"/>
        <w:bookmarkStart w:id="12453" w:name="_Toc463029565"/>
        <w:bookmarkStart w:id="12454" w:name="_Toc464056570"/>
        <w:bookmarkStart w:id="12455" w:name="_Toc464730104"/>
        <w:bookmarkStart w:id="12456" w:name="_Toc468182251"/>
        <w:bookmarkStart w:id="12457" w:name="_Toc468183565"/>
        <w:bookmarkEnd w:id="12452"/>
        <w:bookmarkEnd w:id="12453"/>
        <w:bookmarkEnd w:id="12454"/>
        <w:bookmarkEnd w:id="12455"/>
        <w:bookmarkEnd w:id="12456"/>
        <w:bookmarkEnd w:id="12457"/>
      </w:del>
    </w:p>
    <w:p w14:paraId="64D5EC9E" w14:textId="088A3BF8" w:rsidR="00FD7683" w:rsidRPr="003922C6" w:rsidDel="00B85F94" w:rsidRDefault="00FD7683" w:rsidP="00FD7683">
      <w:pPr>
        <w:ind w:left="432" w:firstLine="432"/>
        <w:rPr>
          <w:del w:id="12458" w:author="Patel, Rinkesh" w:date="2016-09-26T15:19:00Z"/>
          <w:rFonts w:asciiTheme="minorHAnsi" w:hAnsiTheme="minorHAnsi"/>
        </w:rPr>
      </w:pPr>
      <w:del w:id="12459" w:author="Patel, Rinkesh" w:date="2016-09-26T15:19:00Z">
        <w:r w:rsidRPr="003922C6" w:rsidDel="00B85F94">
          <w:rPr>
            <w:rFonts w:asciiTheme="minorHAnsi" w:hAnsiTheme="minorHAnsi"/>
          </w:rPr>
          <w:delText>Next for</w:delText>
        </w:r>
        <w:r w:rsidDel="00B85F94">
          <w:rPr>
            <w:rFonts w:asciiTheme="minorHAnsi" w:hAnsiTheme="minorHAnsi"/>
          </w:rPr>
          <w:delText xml:space="preserve"> SK3</w:delText>
        </w:r>
        <w:r w:rsidRPr="003922C6" w:rsidDel="00B85F94">
          <w:rPr>
            <w:rFonts w:asciiTheme="minorHAnsi" w:hAnsiTheme="minorHAnsi"/>
          </w:rPr>
          <w:delText xml:space="preserve"> (Which </w:delText>
        </w:r>
        <w:r w:rsidDel="00B85F94">
          <w:rPr>
            <w:rFonts w:asciiTheme="minorHAnsi" w:hAnsiTheme="minorHAnsi"/>
          </w:rPr>
          <w:delText>is LAST and hence direct calculation</w:delText>
        </w:r>
        <w:r w:rsidRPr="003922C6" w:rsidDel="00B85F94">
          <w:rPr>
            <w:rFonts w:asciiTheme="minorHAnsi" w:hAnsiTheme="minorHAnsi"/>
          </w:rPr>
          <w:delText>),</w:delText>
        </w:r>
        <w:bookmarkStart w:id="12460" w:name="_Toc463004904"/>
        <w:bookmarkStart w:id="12461" w:name="_Toc463029566"/>
        <w:bookmarkStart w:id="12462" w:name="_Toc464056571"/>
        <w:bookmarkStart w:id="12463" w:name="_Toc464730105"/>
        <w:bookmarkStart w:id="12464" w:name="_Toc468182252"/>
        <w:bookmarkStart w:id="12465" w:name="_Toc468183566"/>
        <w:bookmarkEnd w:id="12460"/>
        <w:bookmarkEnd w:id="12461"/>
        <w:bookmarkEnd w:id="12462"/>
        <w:bookmarkEnd w:id="12463"/>
        <w:bookmarkEnd w:id="12464"/>
        <w:bookmarkEnd w:id="12465"/>
      </w:del>
    </w:p>
    <w:p w14:paraId="7DE368A0" w14:textId="415F45DF" w:rsidR="00FD7683" w:rsidDel="00B85F94" w:rsidRDefault="00FD7683" w:rsidP="00FD7683">
      <w:pPr>
        <w:ind w:left="432"/>
        <w:rPr>
          <w:del w:id="12466" w:author="Patel, Rinkesh" w:date="2016-09-26T15:19:00Z"/>
          <w:rFonts w:asciiTheme="minorHAnsi" w:hAnsiTheme="minorHAnsi"/>
        </w:rPr>
      </w:pPr>
      <w:del w:id="12467" w:author="Patel, Rinkesh" w:date="2016-09-26T15:19:00Z">
        <w:r w:rsidRPr="003922C6" w:rsidDel="00B85F94">
          <w:rPr>
            <w:rFonts w:asciiTheme="minorHAnsi" w:hAnsiTheme="minorHAnsi"/>
          </w:rPr>
          <w:tab/>
        </w:r>
        <w:r w:rsidRPr="003922C6" w:rsidDel="00B85F94">
          <w:rPr>
            <w:rFonts w:asciiTheme="minorHAnsi" w:hAnsiTheme="minorHAnsi"/>
          </w:rPr>
          <w:tab/>
        </w:r>
        <w:r w:rsidDel="00B85F94">
          <w:rPr>
            <w:rFonts w:asciiTheme="minorHAnsi" w:hAnsiTheme="minorHAnsi"/>
          </w:rPr>
          <w:delText>SKU3</w:delText>
        </w:r>
        <w:r w:rsidRPr="003922C6" w:rsidDel="00B85F94">
          <w:rPr>
            <w:rFonts w:asciiTheme="minorHAnsi" w:hAnsiTheme="minorHAnsi"/>
          </w:rPr>
          <w:delText xml:space="preserve"> Additional Deposit = </w:delText>
        </w:r>
        <w:r w:rsidDel="00B85F94">
          <w:rPr>
            <w:rFonts w:asciiTheme="minorHAnsi" w:hAnsiTheme="minorHAnsi"/>
          </w:rPr>
          <w:delText>Plan Additional Deposit – SUM of other devices additional deposits</w:delText>
        </w:r>
        <w:bookmarkStart w:id="12468" w:name="_Toc463004905"/>
        <w:bookmarkStart w:id="12469" w:name="_Toc463029567"/>
        <w:bookmarkStart w:id="12470" w:name="_Toc464056572"/>
        <w:bookmarkStart w:id="12471" w:name="_Toc464730106"/>
        <w:bookmarkStart w:id="12472" w:name="_Toc468182253"/>
        <w:bookmarkStart w:id="12473" w:name="_Toc468183567"/>
        <w:bookmarkEnd w:id="12468"/>
        <w:bookmarkEnd w:id="12469"/>
        <w:bookmarkEnd w:id="12470"/>
        <w:bookmarkEnd w:id="12471"/>
        <w:bookmarkEnd w:id="12472"/>
        <w:bookmarkEnd w:id="12473"/>
      </w:del>
    </w:p>
    <w:p w14:paraId="1831AC4D" w14:textId="7AE13FBF" w:rsidR="00FD7683" w:rsidDel="00B85F94" w:rsidRDefault="00FD7683" w:rsidP="00FD7683">
      <w:pPr>
        <w:ind w:left="3024" w:firstLine="432"/>
        <w:rPr>
          <w:del w:id="12474" w:author="Patel, Rinkesh" w:date="2016-09-26T15:19:00Z"/>
          <w:rFonts w:asciiTheme="minorHAnsi" w:hAnsiTheme="minorHAnsi"/>
        </w:rPr>
      </w:pPr>
      <w:del w:id="12475" w:author="Patel, Rinkesh" w:date="2016-09-26T15:19:00Z">
        <w:r w:rsidDel="00B85F94">
          <w:rPr>
            <w:rFonts w:asciiTheme="minorHAnsi" w:hAnsiTheme="minorHAnsi"/>
          </w:rPr>
          <w:delText>= $180 – ($80 + $80)</w:delText>
        </w:r>
        <w:bookmarkStart w:id="12476" w:name="_Toc463004906"/>
        <w:bookmarkStart w:id="12477" w:name="_Toc463029568"/>
        <w:bookmarkStart w:id="12478" w:name="_Toc464056573"/>
        <w:bookmarkStart w:id="12479" w:name="_Toc464730107"/>
        <w:bookmarkStart w:id="12480" w:name="_Toc468182254"/>
        <w:bookmarkStart w:id="12481" w:name="_Toc468183568"/>
        <w:bookmarkEnd w:id="12476"/>
        <w:bookmarkEnd w:id="12477"/>
        <w:bookmarkEnd w:id="12478"/>
        <w:bookmarkEnd w:id="12479"/>
        <w:bookmarkEnd w:id="12480"/>
        <w:bookmarkEnd w:id="12481"/>
      </w:del>
    </w:p>
    <w:p w14:paraId="44ABC849" w14:textId="005390DF" w:rsidR="00FD7683" w:rsidRPr="003922C6" w:rsidDel="00B85F94" w:rsidRDefault="00FD7683" w:rsidP="00FD7683">
      <w:pPr>
        <w:ind w:left="3024" w:firstLine="432"/>
        <w:rPr>
          <w:del w:id="12482" w:author="Patel, Rinkesh" w:date="2016-09-26T15:19:00Z"/>
          <w:rFonts w:asciiTheme="minorHAnsi" w:hAnsiTheme="minorHAnsi"/>
        </w:rPr>
      </w:pPr>
      <w:del w:id="12483" w:author="Patel, Rinkesh" w:date="2016-09-26T15:19:00Z">
        <w:r w:rsidDel="00B85F94">
          <w:rPr>
            <w:rFonts w:asciiTheme="minorHAnsi" w:hAnsiTheme="minorHAnsi"/>
          </w:rPr>
          <w:delText xml:space="preserve">= </w:delText>
        </w:r>
        <w:r w:rsidRPr="00D949ED" w:rsidDel="00B85F94">
          <w:rPr>
            <w:rFonts w:asciiTheme="minorHAnsi" w:hAnsiTheme="minorHAnsi"/>
            <w:b/>
          </w:rPr>
          <w:delText>$20</w:delText>
        </w:r>
        <w:bookmarkStart w:id="12484" w:name="_Toc463004907"/>
        <w:bookmarkStart w:id="12485" w:name="_Toc463029569"/>
        <w:bookmarkStart w:id="12486" w:name="_Toc464056574"/>
        <w:bookmarkStart w:id="12487" w:name="_Toc464730108"/>
        <w:bookmarkStart w:id="12488" w:name="_Toc468182255"/>
        <w:bookmarkStart w:id="12489" w:name="_Toc468183569"/>
        <w:bookmarkEnd w:id="12484"/>
        <w:bookmarkEnd w:id="12485"/>
        <w:bookmarkEnd w:id="12486"/>
        <w:bookmarkEnd w:id="12487"/>
        <w:bookmarkEnd w:id="12488"/>
        <w:bookmarkEnd w:id="12489"/>
      </w:del>
    </w:p>
    <w:p w14:paraId="0D2F68D9" w14:textId="40403DF9" w:rsidR="00FD7683" w:rsidRPr="00DA66DC" w:rsidDel="00B85F94" w:rsidRDefault="00FD7683" w:rsidP="00FD7683">
      <w:pPr>
        <w:ind w:left="432" w:firstLine="432"/>
        <w:rPr>
          <w:del w:id="12490" w:author="Patel, Rinkesh" w:date="2016-09-26T15:19:00Z"/>
          <w:rFonts w:asciiTheme="minorHAnsi" w:hAnsiTheme="minorHAnsi"/>
          <w:sz w:val="24"/>
          <w:szCs w:val="24"/>
        </w:rPr>
      </w:pPr>
      <w:del w:id="12491" w:author="Patel, Rinkesh" w:date="2016-09-26T15:19:00Z">
        <w:r w:rsidDel="00B85F94">
          <w:rPr>
            <w:rFonts w:asciiTheme="minorHAnsi" w:hAnsiTheme="minorHAnsi"/>
            <w:b/>
            <w:sz w:val="24"/>
            <w:szCs w:val="24"/>
          </w:rPr>
          <w:delText>Calculate Final Deposit and Credit Balance</w:delText>
        </w:r>
        <w:bookmarkStart w:id="12492" w:name="_Toc463004908"/>
        <w:bookmarkStart w:id="12493" w:name="_Toc463029570"/>
        <w:bookmarkStart w:id="12494" w:name="_Toc464056575"/>
        <w:bookmarkStart w:id="12495" w:name="_Toc464730109"/>
        <w:bookmarkStart w:id="12496" w:name="_Toc468182256"/>
        <w:bookmarkStart w:id="12497" w:name="_Toc468183570"/>
        <w:bookmarkEnd w:id="12492"/>
        <w:bookmarkEnd w:id="12493"/>
        <w:bookmarkEnd w:id="12494"/>
        <w:bookmarkEnd w:id="12495"/>
        <w:bookmarkEnd w:id="12496"/>
        <w:bookmarkEnd w:id="12497"/>
      </w:del>
    </w:p>
    <w:tbl>
      <w:tblPr>
        <w:tblStyle w:val="TableGrid"/>
        <w:tblW w:w="0" w:type="auto"/>
        <w:tblInd w:w="751" w:type="dxa"/>
        <w:tblLook w:val="04A0" w:firstRow="1" w:lastRow="0" w:firstColumn="1" w:lastColumn="0" w:noHBand="0" w:noVBand="1"/>
      </w:tblPr>
      <w:tblGrid>
        <w:gridCol w:w="685"/>
        <w:gridCol w:w="663"/>
        <w:gridCol w:w="1372"/>
        <w:gridCol w:w="1976"/>
        <w:gridCol w:w="1923"/>
        <w:gridCol w:w="1436"/>
        <w:gridCol w:w="932"/>
      </w:tblGrid>
      <w:tr w:rsidR="00FD7683" w:rsidDel="00B85F94" w14:paraId="11454FF6" w14:textId="0F9FDE60" w:rsidTr="00A73D40">
        <w:trPr>
          <w:del w:id="12498" w:author="Patel, Rinkesh" w:date="2016-09-26T15:19:00Z"/>
        </w:trPr>
        <w:tc>
          <w:tcPr>
            <w:tcW w:w="0" w:type="auto"/>
          </w:tcPr>
          <w:p w14:paraId="6ED5F584" w14:textId="503A4576" w:rsidR="00FD7683" w:rsidRPr="00D20FB0" w:rsidDel="00B85F94" w:rsidRDefault="00FD7683" w:rsidP="00A73D40">
            <w:pPr>
              <w:rPr>
                <w:del w:id="12499" w:author="Patel, Rinkesh" w:date="2016-09-26T15:19:00Z"/>
                <w:rFonts w:asciiTheme="minorHAnsi" w:hAnsiTheme="minorHAnsi"/>
                <w:b/>
              </w:rPr>
            </w:pPr>
            <w:del w:id="12500" w:author="Patel, Rinkesh" w:date="2016-09-26T15:19:00Z">
              <w:r w:rsidRPr="00D20FB0" w:rsidDel="00B85F94">
                <w:rPr>
                  <w:rFonts w:asciiTheme="minorHAnsi" w:hAnsiTheme="minorHAnsi"/>
                  <w:b/>
                </w:rPr>
                <w:delText>SKU</w:delText>
              </w:r>
              <w:bookmarkStart w:id="12501" w:name="_Toc463004909"/>
              <w:bookmarkStart w:id="12502" w:name="_Toc463029571"/>
              <w:bookmarkStart w:id="12503" w:name="_Toc464056576"/>
              <w:bookmarkStart w:id="12504" w:name="_Toc464730110"/>
              <w:bookmarkStart w:id="12505" w:name="_Toc468182257"/>
              <w:bookmarkStart w:id="12506" w:name="_Toc468183571"/>
              <w:bookmarkEnd w:id="12501"/>
              <w:bookmarkEnd w:id="12502"/>
              <w:bookmarkEnd w:id="12503"/>
              <w:bookmarkEnd w:id="12504"/>
              <w:bookmarkEnd w:id="12505"/>
              <w:bookmarkEnd w:id="12506"/>
            </w:del>
          </w:p>
        </w:tc>
        <w:tc>
          <w:tcPr>
            <w:tcW w:w="0" w:type="auto"/>
          </w:tcPr>
          <w:p w14:paraId="2138BAFF" w14:textId="7EACDD8E" w:rsidR="00FD7683" w:rsidRPr="00D20FB0" w:rsidDel="00B85F94" w:rsidRDefault="00FD7683" w:rsidP="00A73D40">
            <w:pPr>
              <w:rPr>
                <w:del w:id="12507" w:author="Patel, Rinkesh" w:date="2016-09-26T15:19:00Z"/>
                <w:rFonts w:asciiTheme="minorHAnsi" w:hAnsiTheme="minorHAnsi"/>
                <w:b/>
              </w:rPr>
            </w:pPr>
            <w:del w:id="12508" w:author="Patel, Rinkesh" w:date="2016-09-26T15:19:00Z">
              <w:r w:rsidRPr="00D20FB0" w:rsidDel="00B85F94">
                <w:rPr>
                  <w:rFonts w:asciiTheme="minorHAnsi" w:hAnsiTheme="minorHAnsi"/>
                  <w:b/>
                </w:rPr>
                <w:delText>NRF</w:delText>
              </w:r>
              <w:bookmarkStart w:id="12509" w:name="_Toc463004910"/>
              <w:bookmarkStart w:id="12510" w:name="_Toc463029572"/>
              <w:bookmarkStart w:id="12511" w:name="_Toc464056577"/>
              <w:bookmarkStart w:id="12512" w:name="_Toc464730111"/>
              <w:bookmarkStart w:id="12513" w:name="_Toc468182258"/>
              <w:bookmarkStart w:id="12514" w:name="_Toc468183572"/>
              <w:bookmarkEnd w:id="12509"/>
              <w:bookmarkEnd w:id="12510"/>
              <w:bookmarkEnd w:id="12511"/>
              <w:bookmarkEnd w:id="12512"/>
              <w:bookmarkEnd w:id="12513"/>
              <w:bookmarkEnd w:id="12514"/>
            </w:del>
          </w:p>
        </w:tc>
        <w:tc>
          <w:tcPr>
            <w:tcW w:w="0" w:type="auto"/>
          </w:tcPr>
          <w:p w14:paraId="186A8DA6" w14:textId="054AA44A" w:rsidR="00FD7683" w:rsidRPr="00D20FB0" w:rsidDel="00B85F94" w:rsidRDefault="00FD7683" w:rsidP="00A73D40">
            <w:pPr>
              <w:rPr>
                <w:del w:id="12515" w:author="Patel, Rinkesh" w:date="2016-09-26T15:19:00Z"/>
                <w:rFonts w:asciiTheme="minorHAnsi" w:hAnsiTheme="minorHAnsi"/>
                <w:b/>
              </w:rPr>
            </w:pPr>
            <w:del w:id="12516" w:author="Patel, Rinkesh" w:date="2016-09-26T15:19:00Z">
              <w:r w:rsidRPr="00D20FB0" w:rsidDel="00B85F94">
                <w:rPr>
                  <w:rFonts w:asciiTheme="minorHAnsi" w:hAnsiTheme="minorHAnsi"/>
                  <w:b/>
                </w:rPr>
                <w:delText>Max Deposit</w:delText>
              </w:r>
              <w:bookmarkStart w:id="12517" w:name="_Toc463004911"/>
              <w:bookmarkStart w:id="12518" w:name="_Toc463029573"/>
              <w:bookmarkStart w:id="12519" w:name="_Toc464056578"/>
              <w:bookmarkStart w:id="12520" w:name="_Toc464730112"/>
              <w:bookmarkStart w:id="12521" w:name="_Toc468182259"/>
              <w:bookmarkStart w:id="12522" w:name="_Toc468183573"/>
              <w:bookmarkEnd w:id="12517"/>
              <w:bookmarkEnd w:id="12518"/>
              <w:bookmarkEnd w:id="12519"/>
              <w:bookmarkEnd w:id="12520"/>
              <w:bookmarkEnd w:id="12521"/>
              <w:bookmarkEnd w:id="12522"/>
            </w:del>
          </w:p>
        </w:tc>
        <w:tc>
          <w:tcPr>
            <w:tcW w:w="0" w:type="auto"/>
          </w:tcPr>
          <w:p w14:paraId="4AC8D7F2" w14:textId="184D2DE6" w:rsidR="00FD7683" w:rsidRPr="00D20FB0" w:rsidDel="00B85F94" w:rsidRDefault="00FD7683" w:rsidP="00A73D40">
            <w:pPr>
              <w:rPr>
                <w:del w:id="12523" w:author="Patel, Rinkesh" w:date="2016-09-26T15:19:00Z"/>
                <w:rFonts w:asciiTheme="minorHAnsi" w:hAnsiTheme="minorHAnsi"/>
                <w:b/>
              </w:rPr>
            </w:pPr>
            <w:del w:id="12524" w:author="Patel, Rinkesh" w:date="2016-09-26T15:19:00Z">
              <w:r w:rsidRPr="00D20FB0" w:rsidDel="00B85F94">
                <w:rPr>
                  <w:rFonts w:asciiTheme="minorHAnsi" w:hAnsiTheme="minorHAnsi"/>
                  <w:b/>
                </w:rPr>
                <w:delText>Configured Deposit</w:delText>
              </w:r>
              <w:bookmarkStart w:id="12525" w:name="_Toc463004912"/>
              <w:bookmarkStart w:id="12526" w:name="_Toc463029574"/>
              <w:bookmarkStart w:id="12527" w:name="_Toc464056579"/>
              <w:bookmarkStart w:id="12528" w:name="_Toc464730113"/>
              <w:bookmarkStart w:id="12529" w:name="_Toc468182260"/>
              <w:bookmarkStart w:id="12530" w:name="_Toc468183574"/>
              <w:bookmarkEnd w:id="12525"/>
              <w:bookmarkEnd w:id="12526"/>
              <w:bookmarkEnd w:id="12527"/>
              <w:bookmarkEnd w:id="12528"/>
              <w:bookmarkEnd w:id="12529"/>
              <w:bookmarkEnd w:id="12530"/>
            </w:del>
          </w:p>
        </w:tc>
        <w:tc>
          <w:tcPr>
            <w:tcW w:w="0" w:type="auto"/>
          </w:tcPr>
          <w:p w14:paraId="16113310" w14:textId="20F8EF53" w:rsidR="00FD7683" w:rsidRPr="00D20FB0" w:rsidDel="00B85F94" w:rsidRDefault="00FD7683" w:rsidP="00A73D40">
            <w:pPr>
              <w:rPr>
                <w:del w:id="12531" w:author="Patel, Rinkesh" w:date="2016-09-26T15:19:00Z"/>
                <w:rFonts w:asciiTheme="minorHAnsi" w:hAnsiTheme="minorHAnsi"/>
                <w:b/>
              </w:rPr>
            </w:pPr>
            <w:del w:id="12532" w:author="Patel, Rinkesh" w:date="2016-09-26T15:19:00Z">
              <w:r w:rsidDel="00B85F94">
                <w:rPr>
                  <w:rFonts w:asciiTheme="minorHAnsi" w:hAnsiTheme="minorHAnsi"/>
                  <w:b/>
                </w:rPr>
                <w:delText>Additional Deposit</w:delText>
              </w:r>
              <w:bookmarkStart w:id="12533" w:name="_Toc463004913"/>
              <w:bookmarkStart w:id="12534" w:name="_Toc463029575"/>
              <w:bookmarkStart w:id="12535" w:name="_Toc464056580"/>
              <w:bookmarkStart w:id="12536" w:name="_Toc464730114"/>
              <w:bookmarkStart w:id="12537" w:name="_Toc468182261"/>
              <w:bookmarkStart w:id="12538" w:name="_Toc468183575"/>
              <w:bookmarkEnd w:id="12533"/>
              <w:bookmarkEnd w:id="12534"/>
              <w:bookmarkEnd w:id="12535"/>
              <w:bookmarkEnd w:id="12536"/>
              <w:bookmarkEnd w:id="12537"/>
              <w:bookmarkEnd w:id="12538"/>
            </w:del>
          </w:p>
        </w:tc>
        <w:tc>
          <w:tcPr>
            <w:tcW w:w="0" w:type="auto"/>
          </w:tcPr>
          <w:p w14:paraId="2CE09F9E" w14:textId="2F840071" w:rsidR="00FD7683" w:rsidDel="00B85F94" w:rsidRDefault="00FD7683" w:rsidP="00A73D40">
            <w:pPr>
              <w:rPr>
                <w:del w:id="12539" w:author="Patel, Rinkesh" w:date="2016-09-26T15:19:00Z"/>
                <w:rFonts w:asciiTheme="minorHAnsi" w:hAnsiTheme="minorHAnsi"/>
                <w:b/>
              </w:rPr>
            </w:pPr>
            <w:del w:id="12540" w:author="Patel, Rinkesh" w:date="2016-09-26T15:19:00Z">
              <w:r w:rsidDel="00B85F94">
                <w:rPr>
                  <w:rFonts w:asciiTheme="minorHAnsi" w:hAnsiTheme="minorHAnsi"/>
                  <w:b/>
                </w:rPr>
                <w:delText>Total Deposit</w:delText>
              </w:r>
              <w:bookmarkStart w:id="12541" w:name="_Toc463004914"/>
              <w:bookmarkStart w:id="12542" w:name="_Toc463029576"/>
              <w:bookmarkStart w:id="12543" w:name="_Toc464056581"/>
              <w:bookmarkStart w:id="12544" w:name="_Toc464730115"/>
              <w:bookmarkStart w:id="12545" w:name="_Toc468182262"/>
              <w:bookmarkStart w:id="12546" w:name="_Toc468183576"/>
              <w:bookmarkEnd w:id="12541"/>
              <w:bookmarkEnd w:id="12542"/>
              <w:bookmarkEnd w:id="12543"/>
              <w:bookmarkEnd w:id="12544"/>
              <w:bookmarkEnd w:id="12545"/>
              <w:bookmarkEnd w:id="12546"/>
            </w:del>
          </w:p>
        </w:tc>
        <w:tc>
          <w:tcPr>
            <w:tcW w:w="932" w:type="dxa"/>
          </w:tcPr>
          <w:p w14:paraId="405829B8" w14:textId="1F976F91" w:rsidR="00FD7683" w:rsidDel="00B85F94" w:rsidRDefault="00FD7683" w:rsidP="00A73D40">
            <w:pPr>
              <w:rPr>
                <w:del w:id="12547" w:author="Patel, Rinkesh" w:date="2016-09-26T15:19:00Z"/>
                <w:rFonts w:asciiTheme="minorHAnsi" w:hAnsiTheme="minorHAnsi"/>
                <w:b/>
              </w:rPr>
            </w:pPr>
            <w:del w:id="12548" w:author="Patel, Rinkesh" w:date="2016-09-26T15:19:00Z">
              <w:r w:rsidDel="00B85F94">
                <w:rPr>
                  <w:rFonts w:asciiTheme="minorHAnsi" w:hAnsiTheme="minorHAnsi"/>
                  <w:b/>
                </w:rPr>
                <w:delText>Credit Balance</w:delText>
              </w:r>
              <w:bookmarkStart w:id="12549" w:name="_Toc463004915"/>
              <w:bookmarkStart w:id="12550" w:name="_Toc463029577"/>
              <w:bookmarkStart w:id="12551" w:name="_Toc464056582"/>
              <w:bookmarkStart w:id="12552" w:name="_Toc464730116"/>
              <w:bookmarkStart w:id="12553" w:name="_Toc468182263"/>
              <w:bookmarkStart w:id="12554" w:name="_Toc468183577"/>
              <w:bookmarkEnd w:id="12549"/>
              <w:bookmarkEnd w:id="12550"/>
              <w:bookmarkEnd w:id="12551"/>
              <w:bookmarkEnd w:id="12552"/>
              <w:bookmarkEnd w:id="12553"/>
              <w:bookmarkEnd w:id="12554"/>
            </w:del>
          </w:p>
        </w:tc>
        <w:bookmarkStart w:id="12555" w:name="_Toc463004916"/>
        <w:bookmarkStart w:id="12556" w:name="_Toc463029578"/>
        <w:bookmarkStart w:id="12557" w:name="_Toc464056583"/>
        <w:bookmarkStart w:id="12558" w:name="_Toc464730117"/>
        <w:bookmarkStart w:id="12559" w:name="_Toc468182264"/>
        <w:bookmarkStart w:id="12560" w:name="_Toc468183578"/>
        <w:bookmarkEnd w:id="12555"/>
        <w:bookmarkEnd w:id="12556"/>
        <w:bookmarkEnd w:id="12557"/>
        <w:bookmarkEnd w:id="12558"/>
        <w:bookmarkEnd w:id="12559"/>
        <w:bookmarkEnd w:id="12560"/>
      </w:tr>
      <w:tr w:rsidR="00FD7683" w:rsidDel="00B85F94" w14:paraId="1C539007" w14:textId="4806667F" w:rsidTr="00A73D40">
        <w:trPr>
          <w:del w:id="12561" w:author="Patel, Rinkesh" w:date="2016-09-26T15:19:00Z"/>
        </w:trPr>
        <w:tc>
          <w:tcPr>
            <w:tcW w:w="0" w:type="auto"/>
          </w:tcPr>
          <w:p w14:paraId="2B195B39" w14:textId="6A3B50DA" w:rsidR="00FD7683" w:rsidDel="00B85F94" w:rsidRDefault="00FD7683" w:rsidP="00A73D40">
            <w:pPr>
              <w:rPr>
                <w:del w:id="12562" w:author="Patel, Rinkesh" w:date="2016-09-26T15:19:00Z"/>
                <w:rFonts w:asciiTheme="minorHAnsi" w:hAnsiTheme="minorHAnsi"/>
              </w:rPr>
            </w:pPr>
            <w:del w:id="12563" w:author="Patel, Rinkesh" w:date="2016-09-26T15:19:00Z">
              <w:r w:rsidDel="00B85F94">
                <w:rPr>
                  <w:rFonts w:asciiTheme="minorHAnsi" w:hAnsiTheme="minorHAnsi"/>
                </w:rPr>
                <w:delText>SKU1</w:delText>
              </w:r>
              <w:bookmarkStart w:id="12564" w:name="_Toc463004917"/>
              <w:bookmarkStart w:id="12565" w:name="_Toc463029579"/>
              <w:bookmarkStart w:id="12566" w:name="_Toc464056584"/>
              <w:bookmarkStart w:id="12567" w:name="_Toc464730118"/>
              <w:bookmarkStart w:id="12568" w:name="_Toc468182265"/>
              <w:bookmarkStart w:id="12569" w:name="_Toc468183579"/>
              <w:bookmarkEnd w:id="12564"/>
              <w:bookmarkEnd w:id="12565"/>
              <w:bookmarkEnd w:id="12566"/>
              <w:bookmarkEnd w:id="12567"/>
              <w:bookmarkEnd w:id="12568"/>
              <w:bookmarkEnd w:id="12569"/>
            </w:del>
          </w:p>
        </w:tc>
        <w:tc>
          <w:tcPr>
            <w:tcW w:w="0" w:type="auto"/>
          </w:tcPr>
          <w:p w14:paraId="06CD5ECB" w14:textId="21DFE173" w:rsidR="00FD7683" w:rsidDel="00B85F94" w:rsidRDefault="00FD7683" w:rsidP="00A73D40">
            <w:pPr>
              <w:rPr>
                <w:del w:id="12570" w:author="Patel, Rinkesh" w:date="2016-09-26T15:19:00Z"/>
                <w:rFonts w:asciiTheme="minorHAnsi" w:hAnsiTheme="minorHAnsi"/>
              </w:rPr>
            </w:pPr>
            <w:del w:id="12571" w:author="Patel, Rinkesh" w:date="2016-09-26T15:19:00Z">
              <w:r w:rsidDel="00B85F94">
                <w:rPr>
                  <w:rFonts w:asciiTheme="minorHAnsi" w:hAnsiTheme="minorHAnsi"/>
                </w:rPr>
                <w:delText>$700</w:delText>
              </w:r>
              <w:bookmarkStart w:id="12572" w:name="_Toc463004918"/>
              <w:bookmarkStart w:id="12573" w:name="_Toc463029580"/>
              <w:bookmarkStart w:id="12574" w:name="_Toc464056585"/>
              <w:bookmarkStart w:id="12575" w:name="_Toc464730119"/>
              <w:bookmarkStart w:id="12576" w:name="_Toc468182266"/>
              <w:bookmarkStart w:id="12577" w:name="_Toc468183580"/>
              <w:bookmarkEnd w:id="12572"/>
              <w:bookmarkEnd w:id="12573"/>
              <w:bookmarkEnd w:id="12574"/>
              <w:bookmarkEnd w:id="12575"/>
              <w:bookmarkEnd w:id="12576"/>
              <w:bookmarkEnd w:id="12577"/>
            </w:del>
          </w:p>
        </w:tc>
        <w:tc>
          <w:tcPr>
            <w:tcW w:w="0" w:type="auto"/>
          </w:tcPr>
          <w:p w14:paraId="0FBA575C" w14:textId="2CAD593B" w:rsidR="00FD7683" w:rsidDel="00B85F94" w:rsidRDefault="00FD7683" w:rsidP="00A73D40">
            <w:pPr>
              <w:rPr>
                <w:del w:id="12578" w:author="Patel, Rinkesh" w:date="2016-09-26T15:19:00Z"/>
                <w:rFonts w:asciiTheme="minorHAnsi" w:hAnsiTheme="minorHAnsi"/>
              </w:rPr>
            </w:pPr>
            <w:del w:id="12579" w:author="Patel, Rinkesh" w:date="2016-09-26T15:19:00Z">
              <w:r w:rsidDel="00B85F94">
                <w:rPr>
                  <w:rFonts w:asciiTheme="minorHAnsi" w:hAnsiTheme="minorHAnsi"/>
                </w:rPr>
                <w:delText>$500</w:delText>
              </w:r>
              <w:bookmarkStart w:id="12580" w:name="_Toc463004919"/>
              <w:bookmarkStart w:id="12581" w:name="_Toc463029581"/>
              <w:bookmarkStart w:id="12582" w:name="_Toc464056586"/>
              <w:bookmarkStart w:id="12583" w:name="_Toc464730120"/>
              <w:bookmarkStart w:id="12584" w:name="_Toc468182267"/>
              <w:bookmarkStart w:id="12585" w:name="_Toc468183581"/>
              <w:bookmarkEnd w:id="12580"/>
              <w:bookmarkEnd w:id="12581"/>
              <w:bookmarkEnd w:id="12582"/>
              <w:bookmarkEnd w:id="12583"/>
              <w:bookmarkEnd w:id="12584"/>
              <w:bookmarkEnd w:id="12585"/>
            </w:del>
          </w:p>
        </w:tc>
        <w:tc>
          <w:tcPr>
            <w:tcW w:w="0" w:type="auto"/>
          </w:tcPr>
          <w:p w14:paraId="7AB60E14" w14:textId="1BABFF9B" w:rsidR="00FD7683" w:rsidDel="00B85F94" w:rsidRDefault="00FD7683" w:rsidP="00A73D40">
            <w:pPr>
              <w:rPr>
                <w:del w:id="12586" w:author="Patel, Rinkesh" w:date="2016-09-26T15:19:00Z"/>
                <w:rFonts w:asciiTheme="minorHAnsi" w:hAnsiTheme="minorHAnsi"/>
              </w:rPr>
            </w:pPr>
            <w:del w:id="12587" w:author="Patel, Rinkesh" w:date="2016-09-26T15:19:00Z">
              <w:r w:rsidDel="00B85F94">
                <w:rPr>
                  <w:rFonts w:asciiTheme="minorHAnsi" w:hAnsiTheme="minorHAnsi"/>
                </w:rPr>
                <w:delText>$300</w:delText>
              </w:r>
              <w:bookmarkStart w:id="12588" w:name="_Toc463004920"/>
              <w:bookmarkStart w:id="12589" w:name="_Toc463029582"/>
              <w:bookmarkStart w:id="12590" w:name="_Toc464056587"/>
              <w:bookmarkStart w:id="12591" w:name="_Toc464730121"/>
              <w:bookmarkStart w:id="12592" w:name="_Toc468182268"/>
              <w:bookmarkStart w:id="12593" w:name="_Toc468183582"/>
              <w:bookmarkEnd w:id="12588"/>
              <w:bookmarkEnd w:id="12589"/>
              <w:bookmarkEnd w:id="12590"/>
              <w:bookmarkEnd w:id="12591"/>
              <w:bookmarkEnd w:id="12592"/>
              <w:bookmarkEnd w:id="12593"/>
            </w:del>
          </w:p>
        </w:tc>
        <w:tc>
          <w:tcPr>
            <w:tcW w:w="0" w:type="auto"/>
          </w:tcPr>
          <w:p w14:paraId="3547152B" w14:textId="4536B3C9" w:rsidR="00FD7683" w:rsidDel="00B85F94" w:rsidRDefault="00FD7683" w:rsidP="00A73D40">
            <w:pPr>
              <w:rPr>
                <w:del w:id="12594" w:author="Patel, Rinkesh" w:date="2016-09-26T15:19:00Z"/>
                <w:rFonts w:asciiTheme="minorHAnsi" w:hAnsiTheme="minorHAnsi"/>
              </w:rPr>
            </w:pPr>
            <w:del w:id="12595" w:author="Patel, Rinkesh" w:date="2016-09-26T15:19:00Z">
              <w:r w:rsidDel="00B85F94">
                <w:rPr>
                  <w:rFonts w:asciiTheme="minorHAnsi" w:hAnsiTheme="minorHAnsi"/>
                </w:rPr>
                <w:delText>$80</w:delText>
              </w:r>
              <w:bookmarkStart w:id="12596" w:name="_Toc463004921"/>
              <w:bookmarkStart w:id="12597" w:name="_Toc463029583"/>
              <w:bookmarkStart w:id="12598" w:name="_Toc464056588"/>
              <w:bookmarkStart w:id="12599" w:name="_Toc464730122"/>
              <w:bookmarkStart w:id="12600" w:name="_Toc468182269"/>
              <w:bookmarkStart w:id="12601" w:name="_Toc468183583"/>
              <w:bookmarkEnd w:id="12596"/>
              <w:bookmarkEnd w:id="12597"/>
              <w:bookmarkEnd w:id="12598"/>
              <w:bookmarkEnd w:id="12599"/>
              <w:bookmarkEnd w:id="12600"/>
              <w:bookmarkEnd w:id="12601"/>
            </w:del>
          </w:p>
        </w:tc>
        <w:tc>
          <w:tcPr>
            <w:tcW w:w="0" w:type="auto"/>
          </w:tcPr>
          <w:p w14:paraId="0303EEDD" w14:textId="24751CE2" w:rsidR="00FD7683" w:rsidRPr="00E25644" w:rsidDel="00B85F94" w:rsidRDefault="00FD7683" w:rsidP="00A73D40">
            <w:pPr>
              <w:rPr>
                <w:del w:id="12602" w:author="Patel, Rinkesh" w:date="2016-09-26T15:19:00Z"/>
                <w:rFonts w:asciiTheme="minorHAnsi" w:hAnsiTheme="minorHAnsi"/>
                <w:b/>
              </w:rPr>
            </w:pPr>
            <w:del w:id="12603" w:author="Patel, Rinkesh" w:date="2016-09-26T15:19:00Z">
              <w:r w:rsidRPr="00E25644" w:rsidDel="00B85F94">
                <w:rPr>
                  <w:rFonts w:asciiTheme="minorHAnsi" w:hAnsiTheme="minorHAnsi"/>
                  <w:b/>
                </w:rPr>
                <w:delText>$380</w:delText>
              </w:r>
              <w:bookmarkStart w:id="12604" w:name="_Toc463004922"/>
              <w:bookmarkStart w:id="12605" w:name="_Toc463029584"/>
              <w:bookmarkStart w:id="12606" w:name="_Toc464056589"/>
              <w:bookmarkStart w:id="12607" w:name="_Toc464730123"/>
              <w:bookmarkStart w:id="12608" w:name="_Toc468182270"/>
              <w:bookmarkStart w:id="12609" w:name="_Toc468183584"/>
              <w:bookmarkEnd w:id="12604"/>
              <w:bookmarkEnd w:id="12605"/>
              <w:bookmarkEnd w:id="12606"/>
              <w:bookmarkEnd w:id="12607"/>
              <w:bookmarkEnd w:id="12608"/>
              <w:bookmarkEnd w:id="12609"/>
            </w:del>
          </w:p>
        </w:tc>
        <w:tc>
          <w:tcPr>
            <w:tcW w:w="932" w:type="dxa"/>
          </w:tcPr>
          <w:p w14:paraId="48EF3866" w14:textId="6243399F" w:rsidR="00FD7683" w:rsidRPr="000A4E23" w:rsidDel="00B85F94" w:rsidRDefault="00FD7683" w:rsidP="00A73D40">
            <w:pPr>
              <w:rPr>
                <w:del w:id="12610" w:author="Patel, Rinkesh" w:date="2016-09-26T15:19:00Z"/>
                <w:rFonts w:asciiTheme="minorHAnsi" w:hAnsiTheme="minorHAnsi"/>
                <w:b/>
              </w:rPr>
            </w:pPr>
            <w:del w:id="12611" w:author="Patel, Rinkesh" w:date="2016-09-26T15:19:00Z">
              <w:r w:rsidRPr="000A4E23" w:rsidDel="00B85F94">
                <w:rPr>
                  <w:rFonts w:asciiTheme="minorHAnsi" w:hAnsiTheme="minorHAnsi"/>
                  <w:b/>
                </w:rPr>
                <w:delText>$320</w:delText>
              </w:r>
              <w:bookmarkStart w:id="12612" w:name="_Toc463004923"/>
              <w:bookmarkStart w:id="12613" w:name="_Toc463029585"/>
              <w:bookmarkStart w:id="12614" w:name="_Toc464056590"/>
              <w:bookmarkStart w:id="12615" w:name="_Toc464730124"/>
              <w:bookmarkStart w:id="12616" w:name="_Toc468182271"/>
              <w:bookmarkStart w:id="12617" w:name="_Toc468183585"/>
              <w:bookmarkEnd w:id="12612"/>
              <w:bookmarkEnd w:id="12613"/>
              <w:bookmarkEnd w:id="12614"/>
              <w:bookmarkEnd w:id="12615"/>
              <w:bookmarkEnd w:id="12616"/>
              <w:bookmarkEnd w:id="12617"/>
            </w:del>
          </w:p>
        </w:tc>
        <w:bookmarkStart w:id="12618" w:name="_Toc463004924"/>
        <w:bookmarkStart w:id="12619" w:name="_Toc463029586"/>
        <w:bookmarkStart w:id="12620" w:name="_Toc464056591"/>
        <w:bookmarkStart w:id="12621" w:name="_Toc464730125"/>
        <w:bookmarkStart w:id="12622" w:name="_Toc468182272"/>
        <w:bookmarkStart w:id="12623" w:name="_Toc468183586"/>
        <w:bookmarkEnd w:id="12618"/>
        <w:bookmarkEnd w:id="12619"/>
        <w:bookmarkEnd w:id="12620"/>
        <w:bookmarkEnd w:id="12621"/>
        <w:bookmarkEnd w:id="12622"/>
        <w:bookmarkEnd w:id="12623"/>
      </w:tr>
      <w:tr w:rsidR="00FD7683" w:rsidDel="00B85F94" w14:paraId="3B6BC543" w14:textId="28A1CADC" w:rsidTr="00A73D40">
        <w:trPr>
          <w:del w:id="12624" w:author="Patel, Rinkesh" w:date="2016-09-26T15:19:00Z"/>
        </w:trPr>
        <w:tc>
          <w:tcPr>
            <w:tcW w:w="0" w:type="auto"/>
          </w:tcPr>
          <w:p w14:paraId="4CC92765" w14:textId="12D72C1B" w:rsidR="00FD7683" w:rsidDel="00B85F94" w:rsidRDefault="00FD7683" w:rsidP="00A73D40">
            <w:pPr>
              <w:rPr>
                <w:del w:id="12625" w:author="Patel, Rinkesh" w:date="2016-09-26T15:19:00Z"/>
                <w:rFonts w:asciiTheme="minorHAnsi" w:hAnsiTheme="minorHAnsi"/>
              </w:rPr>
            </w:pPr>
            <w:del w:id="12626" w:author="Patel, Rinkesh" w:date="2016-09-26T15:19:00Z">
              <w:r w:rsidDel="00B85F94">
                <w:rPr>
                  <w:rFonts w:asciiTheme="minorHAnsi" w:hAnsiTheme="minorHAnsi"/>
                </w:rPr>
                <w:delText>SKU2</w:delText>
              </w:r>
              <w:bookmarkStart w:id="12627" w:name="_Toc463004925"/>
              <w:bookmarkStart w:id="12628" w:name="_Toc463029587"/>
              <w:bookmarkStart w:id="12629" w:name="_Toc464056592"/>
              <w:bookmarkStart w:id="12630" w:name="_Toc464730126"/>
              <w:bookmarkStart w:id="12631" w:name="_Toc468182273"/>
              <w:bookmarkStart w:id="12632" w:name="_Toc468183587"/>
              <w:bookmarkEnd w:id="12627"/>
              <w:bookmarkEnd w:id="12628"/>
              <w:bookmarkEnd w:id="12629"/>
              <w:bookmarkEnd w:id="12630"/>
              <w:bookmarkEnd w:id="12631"/>
              <w:bookmarkEnd w:id="12632"/>
            </w:del>
          </w:p>
        </w:tc>
        <w:tc>
          <w:tcPr>
            <w:tcW w:w="0" w:type="auto"/>
          </w:tcPr>
          <w:p w14:paraId="5BF93923" w14:textId="6822839C" w:rsidR="00FD7683" w:rsidDel="00B85F94" w:rsidRDefault="00FD7683" w:rsidP="00A73D40">
            <w:pPr>
              <w:rPr>
                <w:del w:id="12633" w:author="Patel, Rinkesh" w:date="2016-09-26T15:19:00Z"/>
                <w:rFonts w:asciiTheme="minorHAnsi" w:hAnsiTheme="minorHAnsi"/>
              </w:rPr>
            </w:pPr>
            <w:del w:id="12634" w:author="Patel, Rinkesh" w:date="2016-09-26T15:19:00Z">
              <w:r w:rsidDel="00B85F94">
                <w:rPr>
                  <w:rFonts w:asciiTheme="minorHAnsi" w:hAnsiTheme="minorHAnsi"/>
                </w:rPr>
                <w:delText>$600</w:delText>
              </w:r>
              <w:bookmarkStart w:id="12635" w:name="_Toc463004926"/>
              <w:bookmarkStart w:id="12636" w:name="_Toc463029588"/>
              <w:bookmarkStart w:id="12637" w:name="_Toc464056593"/>
              <w:bookmarkStart w:id="12638" w:name="_Toc464730127"/>
              <w:bookmarkStart w:id="12639" w:name="_Toc468182274"/>
              <w:bookmarkStart w:id="12640" w:name="_Toc468183588"/>
              <w:bookmarkEnd w:id="12635"/>
              <w:bookmarkEnd w:id="12636"/>
              <w:bookmarkEnd w:id="12637"/>
              <w:bookmarkEnd w:id="12638"/>
              <w:bookmarkEnd w:id="12639"/>
              <w:bookmarkEnd w:id="12640"/>
            </w:del>
          </w:p>
        </w:tc>
        <w:tc>
          <w:tcPr>
            <w:tcW w:w="0" w:type="auto"/>
          </w:tcPr>
          <w:p w14:paraId="0311DFB1" w14:textId="56C8D151" w:rsidR="00FD7683" w:rsidDel="00B85F94" w:rsidRDefault="00FD7683" w:rsidP="00A73D40">
            <w:pPr>
              <w:rPr>
                <w:del w:id="12641" w:author="Patel, Rinkesh" w:date="2016-09-26T15:19:00Z"/>
                <w:rFonts w:asciiTheme="minorHAnsi" w:hAnsiTheme="minorHAnsi"/>
              </w:rPr>
            </w:pPr>
            <w:del w:id="12642" w:author="Patel, Rinkesh" w:date="2016-09-26T15:19:00Z">
              <w:r w:rsidDel="00B85F94">
                <w:rPr>
                  <w:rFonts w:asciiTheme="minorHAnsi" w:hAnsiTheme="minorHAnsi"/>
                </w:rPr>
                <w:delText>$460</w:delText>
              </w:r>
              <w:bookmarkStart w:id="12643" w:name="_Toc463004927"/>
              <w:bookmarkStart w:id="12644" w:name="_Toc463029589"/>
              <w:bookmarkStart w:id="12645" w:name="_Toc464056594"/>
              <w:bookmarkStart w:id="12646" w:name="_Toc464730128"/>
              <w:bookmarkStart w:id="12647" w:name="_Toc468182275"/>
              <w:bookmarkStart w:id="12648" w:name="_Toc468183589"/>
              <w:bookmarkEnd w:id="12643"/>
              <w:bookmarkEnd w:id="12644"/>
              <w:bookmarkEnd w:id="12645"/>
              <w:bookmarkEnd w:id="12646"/>
              <w:bookmarkEnd w:id="12647"/>
              <w:bookmarkEnd w:id="12648"/>
            </w:del>
          </w:p>
        </w:tc>
        <w:tc>
          <w:tcPr>
            <w:tcW w:w="0" w:type="auto"/>
          </w:tcPr>
          <w:p w14:paraId="5FBF32F6" w14:textId="7DA964C2" w:rsidR="00FD7683" w:rsidDel="00B85F94" w:rsidRDefault="00FD7683" w:rsidP="00A73D40">
            <w:pPr>
              <w:rPr>
                <w:del w:id="12649" w:author="Patel, Rinkesh" w:date="2016-09-26T15:19:00Z"/>
                <w:rFonts w:asciiTheme="minorHAnsi" w:hAnsiTheme="minorHAnsi"/>
              </w:rPr>
            </w:pPr>
            <w:del w:id="12650" w:author="Patel, Rinkesh" w:date="2016-09-26T15:19:00Z">
              <w:r w:rsidDel="00B85F94">
                <w:rPr>
                  <w:rFonts w:asciiTheme="minorHAnsi" w:hAnsiTheme="minorHAnsi"/>
                </w:rPr>
                <w:delText>$240</w:delText>
              </w:r>
              <w:bookmarkStart w:id="12651" w:name="_Toc463004928"/>
              <w:bookmarkStart w:id="12652" w:name="_Toc463029590"/>
              <w:bookmarkStart w:id="12653" w:name="_Toc464056595"/>
              <w:bookmarkStart w:id="12654" w:name="_Toc464730129"/>
              <w:bookmarkStart w:id="12655" w:name="_Toc468182276"/>
              <w:bookmarkStart w:id="12656" w:name="_Toc468183590"/>
              <w:bookmarkEnd w:id="12651"/>
              <w:bookmarkEnd w:id="12652"/>
              <w:bookmarkEnd w:id="12653"/>
              <w:bookmarkEnd w:id="12654"/>
              <w:bookmarkEnd w:id="12655"/>
              <w:bookmarkEnd w:id="12656"/>
            </w:del>
          </w:p>
        </w:tc>
        <w:tc>
          <w:tcPr>
            <w:tcW w:w="0" w:type="auto"/>
          </w:tcPr>
          <w:p w14:paraId="4512E0E9" w14:textId="0EBADE45" w:rsidR="00FD7683" w:rsidDel="00B85F94" w:rsidRDefault="00FD7683" w:rsidP="00A73D40">
            <w:pPr>
              <w:rPr>
                <w:del w:id="12657" w:author="Patel, Rinkesh" w:date="2016-09-26T15:19:00Z"/>
                <w:rFonts w:asciiTheme="minorHAnsi" w:hAnsiTheme="minorHAnsi"/>
              </w:rPr>
            </w:pPr>
            <w:del w:id="12658" w:author="Patel, Rinkesh" w:date="2016-09-26T15:19:00Z">
              <w:r w:rsidDel="00B85F94">
                <w:rPr>
                  <w:rFonts w:asciiTheme="minorHAnsi" w:hAnsiTheme="minorHAnsi"/>
                </w:rPr>
                <w:delText>$80</w:delText>
              </w:r>
              <w:bookmarkStart w:id="12659" w:name="_Toc463004929"/>
              <w:bookmarkStart w:id="12660" w:name="_Toc463029591"/>
              <w:bookmarkStart w:id="12661" w:name="_Toc464056596"/>
              <w:bookmarkStart w:id="12662" w:name="_Toc464730130"/>
              <w:bookmarkStart w:id="12663" w:name="_Toc468182277"/>
              <w:bookmarkStart w:id="12664" w:name="_Toc468183591"/>
              <w:bookmarkEnd w:id="12659"/>
              <w:bookmarkEnd w:id="12660"/>
              <w:bookmarkEnd w:id="12661"/>
              <w:bookmarkEnd w:id="12662"/>
              <w:bookmarkEnd w:id="12663"/>
              <w:bookmarkEnd w:id="12664"/>
            </w:del>
          </w:p>
        </w:tc>
        <w:tc>
          <w:tcPr>
            <w:tcW w:w="0" w:type="auto"/>
          </w:tcPr>
          <w:p w14:paraId="004B1773" w14:textId="0680B756" w:rsidR="00FD7683" w:rsidRPr="00E25644" w:rsidDel="00B85F94" w:rsidRDefault="00FD7683" w:rsidP="00A73D40">
            <w:pPr>
              <w:rPr>
                <w:del w:id="12665" w:author="Patel, Rinkesh" w:date="2016-09-26T15:19:00Z"/>
                <w:rFonts w:asciiTheme="minorHAnsi" w:hAnsiTheme="minorHAnsi"/>
                <w:b/>
              </w:rPr>
            </w:pPr>
            <w:del w:id="12666" w:author="Patel, Rinkesh" w:date="2016-09-26T15:19:00Z">
              <w:r w:rsidRPr="00E25644" w:rsidDel="00B85F94">
                <w:rPr>
                  <w:rFonts w:asciiTheme="minorHAnsi" w:hAnsiTheme="minorHAnsi"/>
                  <w:b/>
                </w:rPr>
                <w:delText>$320</w:delText>
              </w:r>
              <w:bookmarkStart w:id="12667" w:name="_Toc463004930"/>
              <w:bookmarkStart w:id="12668" w:name="_Toc463029592"/>
              <w:bookmarkStart w:id="12669" w:name="_Toc464056597"/>
              <w:bookmarkStart w:id="12670" w:name="_Toc464730131"/>
              <w:bookmarkStart w:id="12671" w:name="_Toc468182278"/>
              <w:bookmarkStart w:id="12672" w:name="_Toc468183592"/>
              <w:bookmarkEnd w:id="12667"/>
              <w:bookmarkEnd w:id="12668"/>
              <w:bookmarkEnd w:id="12669"/>
              <w:bookmarkEnd w:id="12670"/>
              <w:bookmarkEnd w:id="12671"/>
              <w:bookmarkEnd w:id="12672"/>
            </w:del>
          </w:p>
        </w:tc>
        <w:tc>
          <w:tcPr>
            <w:tcW w:w="932" w:type="dxa"/>
          </w:tcPr>
          <w:p w14:paraId="5BCF5138" w14:textId="6AA0747D" w:rsidR="00FD7683" w:rsidRPr="000A4E23" w:rsidDel="00B85F94" w:rsidRDefault="00FD7683" w:rsidP="00A73D40">
            <w:pPr>
              <w:rPr>
                <w:del w:id="12673" w:author="Patel, Rinkesh" w:date="2016-09-26T15:19:00Z"/>
                <w:rFonts w:asciiTheme="minorHAnsi" w:hAnsiTheme="minorHAnsi"/>
                <w:b/>
              </w:rPr>
            </w:pPr>
            <w:del w:id="12674" w:author="Patel, Rinkesh" w:date="2016-09-26T15:19:00Z">
              <w:r w:rsidRPr="000A4E23" w:rsidDel="00B85F94">
                <w:rPr>
                  <w:rFonts w:asciiTheme="minorHAnsi" w:hAnsiTheme="minorHAnsi"/>
                  <w:b/>
                </w:rPr>
                <w:delText>$280</w:delText>
              </w:r>
              <w:bookmarkStart w:id="12675" w:name="_Toc463004931"/>
              <w:bookmarkStart w:id="12676" w:name="_Toc463029593"/>
              <w:bookmarkStart w:id="12677" w:name="_Toc464056598"/>
              <w:bookmarkStart w:id="12678" w:name="_Toc464730132"/>
              <w:bookmarkStart w:id="12679" w:name="_Toc468182279"/>
              <w:bookmarkStart w:id="12680" w:name="_Toc468183593"/>
              <w:bookmarkEnd w:id="12675"/>
              <w:bookmarkEnd w:id="12676"/>
              <w:bookmarkEnd w:id="12677"/>
              <w:bookmarkEnd w:id="12678"/>
              <w:bookmarkEnd w:id="12679"/>
              <w:bookmarkEnd w:id="12680"/>
            </w:del>
          </w:p>
        </w:tc>
        <w:bookmarkStart w:id="12681" w:name="_Toc463004932"/>
        <w:bookmarkStart w:id="12682" w:name="_Toc463029594"/>
        <w:bookmarkStart w:id="12683" w:name="_Toc464056599"/>
        <w:bookmarkStart w:id="12684" w:name="_Toc464730133"/>
        <w:bookmarkStart w:id="12685" w:name="_Toc468182280"/>
        <w:bookmarkStart w:id="12686" w:name="_Toc468183594"/>
        <w:bookmarkEnd w:id="12681"/>
        <w:bookmarkEnd w:id="12682"/>
        <w:bookmarkEnd w:id="12683"/>
        <w:bookmarkEnd w:id="12684"/>
        <w:bookmarkEnd w:id="12685"/>
        <w:bookmarkEnd w:id="12686"/>
      </w:tr>
      <w:tr w:rsidR="00FD7683" w:rsidDel="00B85F94" w14:paraId="439227DD" w14:textId="134251AB" w:rsidTr="00A73D40">
        <w:trPr>
          <w:del w:id="12687" w:author="Patel, Rinkesh" w:date="2016-09-26T15:19:00Z"/>
        </w:trPr>
        <w:tc>
          <w:tcPr>
            <w:tcW w:w="0" w:type="auto"/>
          </w:tcPr>
          <w:p w14:paraId="307B5D21" w14:textId="53F6746E" w:rsidR="00FD7683" w:rsidDel="00B85F94" w:rsidRDefault="00FD7683" w:rsidP="00A73D40">
            <w:pPr>
              <w:rPr>
                <w:del w:id="12688" w:author="Patel, Rinkesh" w:date="2016-09-26T15:19:00Z"/>
                <w:rFonts w:asciiTheme="minorHAnsi" w:hAnsiTheme="minorHAnsi"/>
              </w:rPr>
            </w:pPr>
            <w:del w:id="12689" w:author="Patel, Rinkesh" w:date="2016-09-26T15:19:00Z">
              <w:r w:rsidDel="00B85F94">
                <w:rPr>
                  <w:rFonts w:asciiTheme="minorHAnsi" w:hAnsiTheme="minorHAnsi"/>
                </w:rPr>
                <w:delText>SKU3</w:delText>
              </w:r>
              <w:bookmarkStart w:id="12690" w:name="_Toc463004933"/>
              <w:bookmarkStart w:id="12691" w:name="_Toc463029595"/>
              <w:bookmarkStart w:id="12692" w:name="_Toc464056600"/>
              <w:bookmarkStart w:id="12693" w:name="_Toc464730134"/>
              <w:bookmarkStart w:id="12694" w:name="_Toc468182281"/>
              <w:bookmarkStart w:id="12695" w:name="_Toc468183595"/>
              <w:bookmarkEnd w:id="12690"/>
              <w:bookmarkEnd w:id="12691"/>
              <w:bookmarkEnd w:id="12692"/>
              <w:bookmarkEnd w:id="12693"/>
              <w:bookmarkEnd w:id="12694"/>
              <w:bookmarkEnd w:id="12695"/>
            </w:del>
          </w:p>
        </w:tc>
        <w:tc>
          <w:tcPr>
            <w:tcW w:w="0" w:type="auto"/>
          </w:tcPr>
          <w:p w14:paraId="07B080E6" w14:textId="3B8AFFAA" w:rsidR="00FD7683" w:rsidDel="00B85F94" w:rsidRDefault="00FD7683" w:rsidP="00A73D40">
            <w:pPr>
              <w:rPr>
                <w:del w:id="12696" w:author="Patel, Rinkesh" w:date="2016-09-26T15:19:00Z"/>
                <w:rFonts w:asciiTheme="minorHAnsi" w:hAnsiTheme="minorHAnsi"/>
              </w:rPr>
            </w:pPr>
            <w:del w:id="12697" w:author="Patel, Rinkesh" w:date="2016-09-26T15:19:00Z">
              <w:r w:rsidDel="00B85F94">
                <w:rPr>
                  <w:rFonts w:asciiTheme="minorHAnsi" w:hAnsiTheme="minorHAnsi"/>
                </w:rPr>
                <w:delText>$500</w:delText>
              </w:r>
              <w:bookmarkStart w:id="12698" w:name="_Toc463004934"/>
              <w:bookmarkStart w:id="12699" w:name="_Toc463029596"/>
              <w:bookmarkStart w:id="12700" w:name="_Toc464056601"/>
              <w:bookmarkStart w:id="12701" w:name="_Toc464730135"/>
              <w:bookmarkStart w:id="12702" w:name="_Toc468182282"/>
              <w:bookmarkStart w:id="12703" w:name="_Toc468183596"/>
              <w:bookmarkEnd w:id="12698"/>
              <w:bookmarkEnd w:id="12699"/>
              <w:bookmarkEnd w:id="12700"/>
              <w:bookmarkEnd w:id="12701"/>
              <w:bookmarkEnd w:id="12702"/>
              <w:bookmarkEnd w:id="12703"/>
            </w:del>
          </w:p>
        </w:tc>
        <w:tc>
          <w:tcPr>
            <w:tcW w:w="0" w:type="auto"/>
          </w:tcPr>
          <w:p w14:paraId="194DBD17" w14:textId="446E83CB" w:rsidR="00FD7683" w:rsidDel="00B85F94" w:rsidRDefault="00FD7683" w:rsidP="00A73D40">
            <w:pPr>
              <w:rPr>
                <w:del w:id="12704" w:author="Patel, Rinkesh" w:date="2016-09-26T15:19:00Z"/>
                <w:rFonts w:asciiTheme="minorHAnsi" w:hAnsiTheme="minorHAnsi"/>
              </w:rPr>
            </w:pPr>
            <w:del w:id="12705" w:author="Patel, Rinkesh" w:date="2016-09-26T15:19:00Z">
              <w:r w:rsidDel="00B85F94">
                <w:rPr>
                  <w:rFonts w:asciiTheme="minorHAnsi" w:hAnsiTheme="minorHAnsi"/>
                </w:rPr>
                <w:delText>$300</w:delText>
              </w:r>
              <w:bookmarkStart w:id="12706" w:name="_Toc463004935"/>
              <w:bookmarkStart w:id="12707" w:name="_Toc463029597"/>
              <w:bookmarkStart w:id="12708" w:name="_Toc464056602"/>
              <w:bookmarkStart w:id="12709" w:name="_Toc464730136"/>
              <w:bookmarkStart w:id="12710" w:name="_Toc468182283"/>
              <w:bookmarkStart w:id="12711" w:name="_Toc468183597"/>
              <w:bookmarkEnd w:id="12706"/>
              <w:bookmarkEnd w:id="12707"/>
              <w:bookmarkEnd w:id="12708"/>
              <w:bookmarkEnd w:id="12709"/>
              <w:bookmarkEnd w:id="12710"/>
              <w:bookmarkEnd w:id="12711"/>
            </w:del>
          </w:p>
        </w:tc>
        <w:tc>
          <w:tcPr>
            <w:tcW w:w="0" w:type="auto"/>
          </w:tcPr>
          <w:p w14:paraId="565BE469" w14:textId="74953829" w:rsidR="00FD7683" w:rsidDel="00B85F94" w:rsidRDefault="00FD7683" w:rsidP="00A73D40">
            <w:pPr>
              <w:rPr>
                <w:del w:id="12712" w:author="Patel, Rinkesh" w:date="2016-09-26T15:19:00Z"/>
                <w:rFonts w:asciiTheme="minorHAnsi" w:hAnsiTheme="minorHAnsi"/>
              </w:rPr>
            </w:pPr>
            <w:del w:id="12713" w:author="Patel, Rinkesh" w:date="2016-09-26T15:19:00Z">
              <w:r w:rsidDel="00B85F94">
                <w:rPr>
                  <w:rFonts w:asciiTheme="minorHAnsi" w:hAnsiTheme="minorHAnsi"/>
                </w:rPr>
                <w:delText>$180</w:delText>
              </w:r>
              <w:bookmarkStart w:id="12714" w:name="_Toc463004936"/>
              <w:bookmarkStart w:id="12715" w:name="_Toc463029598"/>
              <w:bookmarkStart w:id="12716" w:name="_Toc464056603"/>
              <w:bookmarkStart w:id="12717" w:name="_Toc464730137"/>
              <w:bookmarkStart w:id="12718" w:name="_Toc468182284"/>
              <w:bookmarkStart w:id="12719" w:name="_Toc468183598"/>
              <w:bookmarkEnd w:id="12714"/>
              <w:bookmarkEnd w:id="12715"/>
              <w:bookmarkEnd w:id="12716"/>
              <w:bookmarkEnd w:id="12717"/>
              <w:bookmarkEnd w:id="12718"/>
              <w:bookmarkEnd w:id="12719"/>
            </w:del>
          </w:p>
        </w:tc>
        <w:tc>
          <w:tcPr>
            <w:tcW w:w="0" w:type="auto"/>
          </w:tcPr>
          <w:p w14:paraId="1E566DCF" w14:textId="43F2BA9B" w:rsidR="00FD7683" w:rsidDel="00B85F94" w:rsidRDefault="00FD7683" w:rsidP="00A73D40">
            <w:pPr>
              <w:rPr>
                <w:del w:id="12720" w:author="Patel, Rinkesh" w:date="2016-09-26T15:19:00Z"/>
                <w:rFonts w:asciiTheme="minorHAnsi" w:hAnsiTheme="minorHAnsi"/>
              </w:rPr>
            </w:pPr>
            <w:del w:id="12721" w:author="Patel, Rinkesh" w:date="2016-09-26T15:19:00Z">
              <w:r w:rsidDel="00B85F94">
                <w:rPr>
                  <w:rFonts w:asciiTheme="minorHAnsi" w:hAnsiTheme="minorHAnsi"/>
                </w:rPr>
                <w:delText>$20</w:delText>
              </w:r>
              <w:bookmarkStart w:id="12722" w:name="_Toc463004937"/>
              <w:bookmarkStart w:id="12723" w:name="_Toc463029599"/>
              <w:bookmarkStart w:id="12724" w:name="_Toc464056604"/>
              <w:bookmarkStart w:id="12725" w:name="_Toc464730138"/>
              <w:bookmarkStart w:id="12726" w:name="_Toc468182285"/>
              <w:bookmarkStart w:id="12727" w:name="_Toc468183599"/>
              <w:bookmarkEnd w:id="12722"/>
              <w:bookmarkEnd w:id="12723"/>
              <w:bookmarkEnd w:id="12724"/>
              <w:bookmarkEnd w:id="12725"/>
              <w:bookmarkEnd w:id="12726"/>
              <w:bookmarkEnd w:id="12727"/>
            </w:del>
          </w:p>
        </w:tc>
        <w:tc>
          <w:tcPr>
            <w:tcW w:w="0" w:type="auto"/>
          </w:tcPr>
          <w:p w14:paraId="74BF539F" w14:textId="23FABDC4" w:rsidR="00FD7683" w:rsidRPr="00E25644" w:rsidDel="00B85F94" w:rsidRDefault="00FD7683" w:rsidP="00A73D40">
            <w:pPr>
              <w:rPr>
                <w:del w:id="12728" w:author="Patel, Rinkesh" w:date="2016-09-26T15:19:00Z"/>
                <w:rFonts w:asciiTheme="minorHAnsi" w:hAnsiTheme="minorHAnsi"/>
                <w:b/>
              </w:rPr>
            </w:pPr>
            <w:del w:id="12729" w:author="Patel, Rinkesh" w:date="2016-09-26T15:19:00Z">
              <w:r w:rsidRPr="00E25644" w:rsidDel="00B85F94">
                <w:rPr>
                  <w:rFonts w:asciiTheme="minorHAnsi" w:hAnsiTheme="minorHAnsi"/>
                  <w:b/>
                </w:rPr>
                <w:delText>$200</w:delText>
              </w:r>
              <w:bookmarkStart w:id="12730" w:name="_Toc463004938"/>
              <w:bookmarkStart w:id="12731" w:name="_Toc463029600"/>
              <w:bookmarkStart w:id="12732" w:name="_Toc464056605"/>
              <w:bookmarkStart w:id="12733" w:name="_Toc464730139"/>
              <w:bookmarkStart w:id="12734" w:name="_Toc468182286"/>
              <w:bookmarkStart w:id="12735" w:name="_Toc468183600"/>
              <w:bookmarkEnd w:id="12730"/>
              <w:bookmarkEnd w:id="12731"/>
              <w:bookmarkEnd w:id="12732"/>
              <w:bookmarkEnd w:id="12733"/>
              <w:bookmarkEnd w:id="12734"/>
              <w:bookmarkEnd w:id="12735"/>
            </w:del>
          </w:p>
        </w:tc>
        <w:tc>
          <w:tcPr>
            <w:tcW w:w="932" w:type="dxa"/>
          </w:tcPr>
          <w:p w14:paraId="6AF7E828" w14:textId="199F6715" w:rsidR="00FD7683" w:rsidRPr="000A4E23" w:rsidDel="00B85F94" w:rsidRDefault="00FD7683" w:rsidP="00A73D40">
            <w:pPr>
              <w:rPr>
                <w:del w:id="12736" w:author="Patel, Rinkesh" w:date="2016-09-26T15:19:00Z"/>
                <w:rFonts w:asciiTheme="minorHAnsi" w:hAnsiTheme="minorHAnsi"/>
                <w:b/>
              </w:rPr>
            </w:pPr>
            <w:del w:id="12737" w:author="Patel, Rinkesh" w:date="2016-09-26T15:19:00Z">
              <w:r w:rsidRPr="000A4E23" w:rsidDel="00B85F94">
                <w:rPr>
                  <w:rFonts w:asciiTheme="minorHAnsi" w:hAnsiTheme="minorHAnsi"/>
                  <w:b/>
                </w:rPr>
                <w:delText>$300</w:delText>
              </w:r>
              <w:bookmarkStart w:id="12738" w:name="_Toc463004939"/>
              <w:bookmarkStart w:id="12739" w:name="_Toc463029601"/>
              <w:bookmarkStart w:id="12740" w:name="_Toc464056606"/>
              <w:bookmarkStart w:id="12741" w:name="_Toc464730140"/>
              <w:bookmarkStart w:id="12742" w:name="_Toc468182287"/>
              <w:bookmarkStart w:id="12743" w:name="_Toc468183601"/>
              <w:bookmarkEnd w:id="12738"/>
              <w:bookmarkEnd w:id="12739"/>
              <w:bookmarkEnd w:id="12740"/>
              <w:bookmarkEnd w:id="12741"/>
              <w:bookmarkEnd w:id="12742"/>
              <w:bookmarkEnd w:id="12743"/>
            </w:del>
          </w:p>
        </w:tc>
        <w:bookmarkStart w:id="12744" w:name="_Toc463004940"/>
        <w:bookmarkStart w:id="12745" w:name="_Toc463029602"/>
        <w:bookmarkStart w:id="12746" w:name="_Toc464056607"/>
        <w:bookmarkStart w:id="12747" w:name="_Toc464730141"/>
        <w:bookmarkStart w:id="12748" w:name="_Toc468182288"/>
        <w:bookmarkStart w:id="12749" w:name="_Toc468183602"/>
        <w:bookmarkEnd w:id="12744"/>
        <w:bookmarkEnd w:id="12745"/>
        <w:bookmarkEnd w:id="12746"/>
        <w:bookmarkEnd w:id="12747"/>
        <w:bookmarkEnd w:id="12748"/>
        <w:bookmarkEnd w:id="12749"/>
      </w:tr>
      <w:tr w:rsidR="00FD7683" w:rsidDel="00B85F94" w14:paraId="2BB4D3A0" w14:textId="56ED1B3E" w:rsidTr="00A73D40">
        <w:trPr>
          <w:del w:id="12750" w:author="Patel, Rinkesh" w:date="2016-09-26T15:19:00Z"/>
        </w:trPr>
        <w:tc>
          <w:tcPr>
            <w:tcW w:w="0" w:type="auto"/>
            <w:gridSpan w:val="6"/>
          </w:tcPr>
          <w:p w14:paraId="59102153" w14:textId="3011D349" w:rsidR="00FD7683" w:rsidRPr="000A4E23" w:rsidDel="00B85F94" w:rsidRDefault="00FD7683" w:rsidP="00A73D40">
            <w:pPr>
              <w:rPr>
                <w:del w:id="12751" w:author="Patel, Rinkesh" w:date="2016-09-26T15:19:00Z"/>
                <w:rFonts w:asciiTheme="minorHAnsi" w:hAnsiTheme="minorHAnsi"/>
                <w:b/>
              </w:rPr>
            </w:pPr>
            <w:del w:id="12752" w:author="Patel, Rinkesh" w:date="2016-09-26T15:19:00Z">
              <w:r w:rsidRPr="000A4E23" w:rsidDel="00B85F94">
                <w:rPr>
                  <w:rFonts w:asciiTheme="minorHAnsi" w:hAnsiTheme="minorHAnsi"/>
                  <w:b/>
                </w:rPr>
                <w:delText>Total Plan Credit Balance</w:delText>
              </w:r>
              <w:bookmarkStart w:id="12753" w:name="_Toc463004941"/>
              <w:bookmarkStart w:id="12754" w:name="_Toc463029603"/>
              <w:bookmarkStart w:id="12755" w:name="_Toc464056608"/>
              <w:bookmarkStart w:id="12756" w:name="_Toc464730142"/>
              <w:bookmarkStart w:id="12757" w:name="_Toc468182289"/>
              <w:bookmarkStart w:id="12758" w:name="_Toc468183603"/>
              <w:bookmarkEnd w:id="12753"/>
              <w:bookmarkEnd w:id="12754"/>
              <w:bookmarkEnd w:id="12755"/>
              <w:bookmarkEnd w:id="12756"/>
              <w:bookmarkEnd w:id="12757"/>
              <w:bookmarkEnd w:id="12758"/>
            </w:del>
          </w:p>
        </w:tc>
        <w:tc>
          <w:tcPr>
            <w:tcW w:w="932" w:type="dxa"/>
          </w:tcPr>
          <w:p w14:paraId="5ADB5766" w14:textId="0DECF7DA" w:rsidR="00FD7683" w:rsidRPr="000A4E23" w:rsidDel="00B85F94" w:rsidRDefault="00FD7683" w:rsidP="00A73D40">
            <w:pPr>
              <w:rPr>
                <w:del w:id="12759" w:author="Patel, Rinkesh" w:date="2016-09-26T15:19:00Z"/>
                <w:rFonts w:asciiTheme="minorHAnsi" w:hAnsiTheme="minorHAnsi"/>
                <w:b/>
              </w:rPr>
            </w:pPr>
            <w:del w:id="12760" w:author="Patel, Rinkesh" w:date="2016-09-26T15:19:00Z">
              <w:r w:rsidDel="00B85F94">
                <w:rPr>
                  <w:rFonts w:asciiTheme="minorHAnsi" w:hAnsiTheme="minorHAnsi"/>
                  <w:b/>
                </w:rPr>
                <w:delText>$</w:delText>
              </w:r>
              <w:r w:rsidRPr="000A4E23" w:rsidDel="00B85F94">
                <w:rPr>
                  <w:rFonts w:asciiTheme="minorHAnsi" w:hAnsiTheme="minorHAnsi"/>
                  <w:b/>
                </w:rPr>
                <w:delText>900</w:delText>
              </w:r>
              <w:bookmarkStart w:id="12761" w:name="_Toc463004942"/>
              <w:bookmarkStart w:id="12762" w:name="_Toc463029604"/>
              <w:bookmarkStart w:id="12763" w:name="_Toc464056609"/>
              <w:bookmarkStart w:id="12764" w:name="_Toc464730143"/>
              <w:bookmarkStart w:id="12765" w:name="_Toc468182290"/>
              <w:bookmarkStart w:id="12766" w:name="_Toc468183604"/>
              <w:bookmarkEnd w:id="12761"/>
              <w:bookmarkEnd w:id="12762"/>
              <w:bookmarkEnd w:id="12763"/>
              <w:bookmarkEnd w:id="12764"/>
              <w:bookmarkEnd w:id="12765"/>
              <w:bookmarkEnd w:id="12766"/>
            </w:del>
          </w:p>
        </w:tc>
        <w:bookmarkStart w:id="12767" w:name="_Toc463004943"/>
        <w:bookmarkStart w:id="12768" w:name="_Toc463029605"/>
        <w:bookmarkStart w:id="12769" w:name="_Toc464056610"/>
        <w:bookmarkStart w:id="12770" w:name="_Toc464730144"/>
        <w:bookmarkStart w:id="12771" w:name="_Toc468182291"/>
        <w:bookmarkStart w:id="12772" w:name="_Toc468183605"/>
        <w:bookmarkEnd w:id="12767"/>
        <w:bookmarkEnd w:id="12768"/>
        <w:bookmarkEnd w:id="12769"/>
        <w:bookmarkEnd w:id="12770"/>
        <w:bookmarkEnd w:id="12771"/>
        <w:bookmarkEnd w:id="12772"/>
      </w:tr>
    </w:tbl>
    <w:p w14:paraId="5327665C" w14:textId="613B0A70" w:rsidR="00FD7683" w:rsidDel="00B85F94" w:rsidRDefault="00FD7683" w:rsidP="00FD7683">
      <w:pPr>
        <w:rPr>
          <w:del w:id="12773" w:author="Patel, Rinkesh" w:date="2016-09-26T15:19:00Z"/>
        </w:rPr>
      </w:pPr>
      <w:bookmarkStart w:id="12774" w:name="_Toc463004944"/>
      <w:bookmarkStart w:id="12775" w:name="_Toc463029606"/>
      <w:bookmarkStart w:id="12776" w:name="_Toc464056611"/>
      <w:bookmarkStart w:id="12777" w:name="_Toc464730145"/>
      <w:bookmarkStart w:id="12778" w:name="_Toc468182292"/>
      <w:bookmarkStart w:id="12779" w:name="_Toc468183606"/>
      <w:bookmarkEnd w:id="12774"/>
      <w:bookmarkEnd w:id="12775"/>
      <w:bookmarkEnd w:id="12776"/>
      <w:bookmarkEnd w:id="12777"/>
      <w:bookmarkEnd w:id="12778"/>
      <w:bookmarkEnd w:id="12779"/>
    </w:p>
    <w:p w14:paraId="436E198F" w14:textId="310C60A0" w:rsidR="00FD7683" w:rsidRPr="00FD7683" w:rsidDel="00B85F94" w:rsidRDefault="00FD7683" w:rsidP="00722130">
      <w:pPr>
        <w:rPr>
          <w:del w:id="12780" w:author="Patel, Rinkesh" w:date="2016-09-26T15:19:00Z"/>
        </w:rPr>
      </w:pPr>
      <w:bookmarkStart w:id="12781" w:name="_Toc463004945"/>
      <w:bookmarkStart w:id="12782" w:name="_Toc463029607"/>
      <w:bookmarkStart w:id="12783" w:name="_Toc464056612"/>
      <w:bookmarkStart w:id="12784" w:name="_Toc464730146"/>
      <w:bookmarkStart w:id="12785" w:name="_Toc468182293"/>
      <w:bookmarkStart w:id="12786" w:name="_Toc468183607"/>
      <w:bookmarkEnd w:id="12781"/>
      <w:bookmarkEnd w:id="12782"/>
      <w:bookmarkEnd w:id="12783"/>
      <w:bookmarkEnd w:id="12784"/>
      <w:bookmarkEnd w:id="12785"/>
      <w:bookmarkEnd w:id="12786"/>
    </w:p>
    <w:p w14:paraId="549B378B" w14:textId="6E908A03" w:rsidR="00CA2E80" w:rsidDel="00B85F94" w:rsidRDefault="00203A0D" w:rsidP="00CA2E80">
      <w:pPr>
        <w:pStyle w:val="Heading1"/>
        <w:rPr>
          <w:del w:id="12787" w:author="Patel, Rinkesh" w:date="2016-09-26T15:19:00Z"/>
        </w:rPr>
      </w:pPr>
      <w:bookmarkStart w:id="12788" w:name="_Toc462171751"/>
      <w:bookmarkStart w:id="12789" w:name="_Toc462171752"/>
      <w:bookmarkStart w:id="12790" w:name="_Toc462171753"/>
      <w:bookmarkStart w:id="12791" w:name="_Toc462171754"/>
      <w:bookmarkStart w:id="12792" w:name="_Toc462171755"/>
      <w:bookmarkStart w:id="12793" w:name="_Toc462171756"/>
      <w:bookmarkStart w:id="12794" w:name="_Toc462171757"/>
      <w:bookmarkStart w:id="12795" w:name="_Toc462171758"/>
      <w:bookmarkStart w:id="12796" w:name="_Toc462171759"/>
      <w:bookmarkStart w:id="12797" w:name="_Toc462171760"/>
      <w:bookmarkStart w:id="12798" w:name="_Toc462171761"/>
      <w:bookmarkStart w:id="12799" w:name="_Toc462171762"/>
      <w:bookmarkStart w:id="12800" w:name="_Toc462171763"/>
      <w:bookmarkStart w:id="12801" w:name="_Toc462171764"/>
      <w:bookmarkStart w:id="12802" w:name="_Toc462171765"/>
      <w:bookmarkStart w:id="12803" w:name="_Toc462171766"/>
      <w:bookmarkStart w:id="12804" w:name="_Toc462171767"/>
      <w:bookmarkStart w:id="12805" w:name="_Toc462171768"/>
      <w:bookmarkStart w:id="12806" w:name="_Toc462171769"/>
      <w:bookmarkStart w:id="12807" w:name="_Toc462171770"/>
      <w:bookmarkStart w:id="12808" w:name="_Toc462171771"/>
      <w:bookmarkStart w:id="12809" w:name="_Toc462171772"/>
      <w:bookmarkStart w:id="12810" w:name="_Toc462171773"/>
      <w:bookmarkStart w:id="12811" w:name="_Toc462171774"/>
      <w:bookmarkStart w:id="12812" w:name="_Toc462171775"/>
      <w:bookmarkStart w:id="12813" w:name="_Toc462171776"/>
      <w:bookmarkStart w:id="12814" w:name="_Toc462171777"/>
      <w:bookmarkStart w:id="12815" w:name="_Toc462171778"/>
      <w:bookmarkStart w:id="12816" w:name="_Toc462171779"/>
      <w:bookmarkStart w:id="12817" w:name="_Toc462171780"/>
      <w:bookmarkStart w:id="12818" w:name="_Toc462171781"/>
      <w:bookmarkStart w:id="12819" w:name="_Toc462171782"/>
      <w:bookmarkStart w:id="12820" w:name="_Toc462171783"/>
      <w:bookmarkStart w:id="12821" w:name="_Toc462171784"/>
      <w:bookmarkStart w:id="12822" w:name="_Toc462171785"/>
      <w:bookmarkStart w:id="12823" w:name="_Toc462171786"/>
      <w:bookmarkStart w:id="12824" w:name="_Toc462171787"/>
      <w:bookmarkStart w:id="12825" w:name="_Toc462171788"/>
      <w:bookmarkStart w:id="12826" w:name="_Toc462171789"/>
      <w:bookmarkStart w:id="12827" w:name="_Toc462171810"/>
      <w:bookmarkStart w:id="12828" w:name="_Toc462171811"/>
      <w:bookmarkStart w:id="12829" w:name="_Toc462171812"/>
      <w:bookmarkStart w:id="12830" w:name="_Toc462171813"/>
      <w:bookmarkStart w:id="12831" w:name="_Toc462171814"/>
      <w:bookmarkStart w:id="12832" w:name="_Toc462171815"/>
      <w:bookmarkStart w:id="12833" w:name="_Toc462171816"/>
      <w:bookmarkStart w:id="12834" w:name="_Toc462171817"/>
      <w:bookmarkStart w:id="12835" w:name="_Toc462171818"/>
      <w:bookmarkStart w:id="12836" w:name="_Toc462171819"/>
      <w:bookmarkStart w:id="12837" w:name="_Toc462171820"/>
      <w:bookmarkStart w:id="12838" w:name="_Toc462171821"/>
      <w:bookmarkStart w:id="12839" w:name="_Toc462171822"/>
      <w:bookmarkStart w:id="12840" w:name="_Toc462171823"/>
      <w:bookmarkStart w:id="12841" w:name="_Toc462171824"/>
      <w:bookmarkStart w:id="12842" w:name="_Toc462171825"/>
      <w:bookmarkStart w:id="12843" w:name="_Toc462171826"/>
      <w:bookmarkStart w:id="12844" w:name="_Toc462171827"/>
      <w:bookmarkStart w:id="12845" w:name="_Toc462171828"/>
      <w:bookmarkStart w:id="12846" w:name="_Toc462171829"/>
      <w:bookmarkStart w:id="12847" w:name="_Toc462171830"/>
      <w:bookmarkStart w:id="12848" w:name="_Toc462171831"/>
      <w:bookmarkStart w:id="12849" w:name="_Toc462171832"/>
      <w:bookmarkStart w:id="12850" w:name="_Toc462171833"/>
      <w:bookmarkStart w:id="12851" w:name="_Toc462171834"/>
      <w:bookmarkStart w:id="12852" w:name="_Toc462171835"/>
      <w:bookmarkStart w:id="12853" w:name="_Toc462171836"/>
      <w:bookmarkStart w:id="12854" w:name="_Toc462171872"/>
      <w:bookmarkStart w:id="12855" w:name="_Appendix_E_–"/>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del w:id="12856" w:author="Patel, Rinkesh" w:date="2016-09-26T15:19:00Z">
        <w:r w:rsidDel="00B85F94">
          <w:delText>Appendix E</w:delText>
        </w:r>
        <w:r w:rsidR="00CA2E80" w:rsidDel="00B85F94">
          <w:delText xml:space="preserve"> –</w:delText>
        </w:r>
        <w:r w:rsidR="00241FFF" w:rsidDel="00B85F94">
          <w:delText xml:space="preserve"> </w:delText>
        </w:r>
        <w:r w:rsidR="00296D34" w:rsidDel="00B85F94">
          <w:delText>Adverse Action Log</w:delText>
        </w:r>
        <w:bookmarkStart w:id="12857" w:name="_Toc463004946"/>
        <w:bookmarkStart w:id="12858" w:name="_Toc463029608"/>
        <w:bookmarkStart w:id="12859" w:name="_Toc464056613"/>
        <w:bookmarkStart w:id="12860" w:name="_Toc464730147"/>
        <w:bookmarkStart w:id="12861" w:name="_Toc468182294"/>
        <w:bookmarkStart w:id="12862" w:name="_Toc468183608"/>
        <w:bookmarkEnd w:id="12857"/>
        <w:bookmarkEnd w:id="12858"/>
        <w:bookmarkEnd w:id="12859"/>
        <w:bookmarkEnd w:id="12860"/>
        <w:bookmarkEnd w:id="12861"/>
        <w:bookmarkEnd w:id="12862"/>
      </w:del>
    </w:p>
    <w:p w14:paraId="7BB6CCD7" w14:textId="7885924F" w:rsidR="00241FFF" w:rsidRPr="006D2DB0" w:rsidDel="00B85F94" w:rsidRDefault="00241FFF" w:rsidP="0063773B">
      <w:pPr>
        <w:spacing w:after="0"/>
        <w:rPr>
          <w:del w:id="12863" w:author="Patel, Rinkesh" w:date="2016-09-26T15:19:00Z"/>
          <w:rFonts w:asciiTheme="minorHAnsi" w:hAnsiTheme="minorHAnsi" w:cs="Arial"/>
        </w:rPr>
      </w:pPr>
      <w:del w:id="12864" w:author="Patel, Rinkesh" w:date="2016-09-26T15:19:00Z">
        <w:r w:rsidRPr="006D2DB0" w:rsidDel="00B85F94">
          <w:rPr>
            <w:rFonts w:asciiTheme="minorHAnsi" w:hAnsiTheme="minorHAnsi" w:cs="Arial"/>
          </w:rPr>
          <w:delText>Notification will be triggered si</w:delText>
        </w:r>
        <w:r w:rsidR="000933AE" w:rsidDel="00B85F94">
          <w:rPr>
            <w:rFonts w:asciiTheme="minorHAnsi" w:hAnsiTheme="minorHAnsi" w:cs="Arial"/>
          </w:rPr>
          <w:delText>milar to current implementation in ClubEstimate and ClubCreate service:</w:delText>
        </w:r>
        <w:bookmarkStart w:id="12865" w:name="_Toc463004947"/>
        <w:bookmarkStart w:id="12866" w:name="_Toc463029609"/>
        <w:bookmarkStart w:id="12867" w:name="_Toc464056614"/>
        <w:bookmarkStart w:id="12868" w:name="_Toc464730148"/>
        <w:bookmarkStart w:id="12869" w:name="_Toc468182295"/>
        <w:bookmarkStart w:id="12870" w:name="_Toc468183609"/>
        <w:bookmarkEnd w:id="12865"/>
        <w:bookmarkEnd w:id="12866"/>
        <w:bookmarkEnd w:id="12867"/>
        <w:bookmarkEnd w:id="12868"/>
        <w:bookmarkEnd w:id="12869"/>
        <w:bookmarkEnd w:id="12870"/>
      </w:del>
    </w:p>
    <w:p w14:paraId="2EDD5EB9" w14:textId="61805774" w:rsidR="00241FFF" w:rsidRPr="006D2DB0" w:rsidDel="00B85F94" w:rsidRDefault="00DF7099" w:rsidP="005D5EA9">
      <w:pPr>
        <w:numPr>
          <w:ilvl w:val="0"/>
          <w:numId w:val="23"/>
        </w:numPr>
        <w:spacing w:after="0"/>
        <w:rPr>
          <w:del w:id="12871" w:author="Patel, Rinkesh" w:date="2016-09-26T15:19:00Z"/>
          <w:rFonts w:asciiTheme="minorHAnsi" w:hAnsiTheme="minorHAnsi" w:cs="Arial"/>
        </w:rPr>
      </w:pPr>
      <w:del w:id="12872" w:author="Patel, Rinkesh" w:date="2016-09-26T15:19:00Z">
        <w:r w:rsidDel="00B85F94">
          <w:rPr>
            <w:rFonts w:asciiTheme="minorHAnsi" w:hAnsiTheme="minorHAnsi" w:cs="Arial"/>
          </w:rPr>
          <w:delText>Request with “</w:delText>
        </w:r>
        <w:commentRangeStart w:id="12873"/>
        <w:r w:rsidR="00D77EFC" w:rsidDel="00B85F94">
          <w:rPr>
            <w:rFonts w:asciiTheme="minorHAnsi" w:hAnsiTheme="minorHAnsi" w:cs="Arial"/>
          </w:rPr>
          <w:delText>creditUsed=true</w:delText>
        </w:r>
        <w:commentRangeEnd w:id="12873"/>
        <w:r w:rsidR="005E3461" w:rsidDel="00B85F94">
          <w:rPr>
            <w:rStyle w:val="CommentReference"/>
          </w:rPr>
          <w:commentReference w:id="12873"/>
        </w:r>
        <w:r w:rsidR="00D77EFC" w:rsidDel="00B85F94">
          <w:rPr>
            <w:rFonts w:asciiTheme="minorHAnsi" w:hAnsiTheme="minorHAnsi" w:cs="Arial"/>
          </w:rPr>
          <w:delText>”</w:delText>
        </w:r>
        <w:r w:rsidDel="00B85F94">
          <w:rPr>
            <w:rFonts w:asciiTheme="minorHAnsi" w:hAnsiTheme="minorHAnsi" w:cs="Arial"/>
          </w:rPr>
          <w:delText xml:space="preserve"> and</w:delText>
        </w:r>
        <w:bookmarkStart w:id="12874" w:name="_Toc463004948"/>
        <w:bookmarkStart w:id="12875" w:name="_Toc463029610"/>
        <w:bookmarkStart w:id="12876" w:name="_Toc464056615"/>
        <w:bookmarkStart w:id="12877" w:name="_Toc464730149"/>
        <w:bookmarkStart w:id="12878" w:name="_Toc468182296"/>
        <w:bookmarkStart w:id="12879" w:name="_Toc468183610"/>
        <w:bookmarkEnd w:id="12874"/>
        <w:bookmarkEnd w:id="12875"/>
        <w:bookmarkEnd w:id="12876"/>
        <w:bookmarkEnd w:id="12877"/>
        <w:bookmarkEnd w:id="12878"/>
        <w:bookmarkEnd w:id="12879"/>
      </w:del>
    </w:p>
    <w:p w14:paraId="7D87BA8B" w14:textId="4BD4C949" w:rsidR="00241FFF" w:rsidRPr="006D2DB0" w:rsidDel="00B85F94" w:rsidRDefault="00DF7099" w:rsidP="005D5EA9">
      <w:pPr>
        <w:numPr>
          <w:ilvl w:val="0"/>
          <w:numId w:val="23"/>
        </w:numPr>
        <w:spacing w:after="0"/>
        <w:rPr>
          <w:del w:id="12880" w:author="Patel, Rinkesh" w:date="2016-09-26T15:19:00Z"/>
          <w:rFonts w:asciiTheme="minorHAnsi" w:hAnsiTheme="minorHAnsi" w:cs="Arial"/>
        </w:rPr>
      </w:pPr>
      <w:del w:id="12881" w:author="Patel, Rinkesh" w:date="2016-09-26T15:19:00Z">
        <w:r w:rsidDel="00B85F94">
          <w:rPr>
            <w:rFonts w:asciiTheme="minorHAnsi" w:hAnsiTheme="minorHAnsi" w:cs="Arial"/>
          </w:rPr>
          <w:delText>C</w:delText>
        </w:r>
        <w:r w:rsidR="00241FFF" w:rsidRPr="006D2DB0" w:rsidDel="00B85F94">
          <w:rPr>
            <w:rFonts w:asciiTheme="minorHAnsi" w:hAnsiTheme="minorHAnsi" w:cs="Arial"/>
          </w:rPr>
          <w:delText xml:space="preserve">onfigured deposit &gt;$0 and/or insufficient ECA </w:delText>
        </w:r>
        <w:r w:rsidR="00D92DF0" w:rsidRPr="006D2DB0" w:rsidDel="00B85F94">
          <w:rPr>
            <w:rFonts w:asciiTheme="minorHAnsi" w:hAnsiTheme="minorHAnsi" w:cs="Arial"/>
          </w:rPr>
          <w:delText>&gt;$0</w:delText>
        </w:r>
        <w:bookmarkStart w:id="12882" w:name="_Toc463004949"/>
        <w:bookmarkStart w:id="12883" w:name="_Toc463029611"/>
        <w:bookmarkStart w:id="12884" w:name="_Toc464056616"/>
        <w:bookmarkStart w:id="12885" w:name="_Toc464730150"/>
        <w:bookmarkStart w:id="12886" w:name="_Toc468182297"/>
        <w:bookmarkStart w:id="12887" w:name="_Toc468183611"/>
        <w:bookmarkEnd w:id="12882"/>
        <w:bookmarkEnd w:id="12883"/>
        <w:bookmarkEnd w:id="12884"/>
        <w:bookmarkEnd w:id="12885"/>
        <w:bookmarkEnd w:id="12886"/>
        <w:bookmarkEnd w:id="12887"/>
      </w:del>
    </w:p>
    <w:p w14:paraId="5B0C5072" w14:textId="3D3AD1D5" w:rsidR="00241FFF" w:rsidRPr="006D2DB0" w:rsidDel="00B85F94" w:rsidRDefault="00241FFF" w:rsidP="00241FFF">
      <w:pPr>
        <w:spacing w:after="0"/>
        <w:ind w:left="1944"/>
        <w:rPr>
          <w:del w:id="12888" w:author="Patel, Rinkesh" w:date="2016-09-26T15:19:00Z"/>
          <w:rFonts w:asciiTheme="minorHAnsi" w:hAnsiTheme="minorHAnsi" w:cs="Arial"/>
        </w:rPr>
      </w:pPr>
      <w:bookmarkStart w:id="12889" w:name="_Toc463004950"/>
      <w:bookmarkStart w:id="12890" w:name="_Toc463029612"/>
      <w:bookmarkStart w:id="12891" w:name="_Toc464056617"/>
      <w:bookmarkStart w:id="12892" w:name="_Toc464730151"/>
      <w:bookmarkStart w:id="12893" w:name="_Toc468182298"/>
      <w:bookmarkStart w:id="12894" w:name="_Toc468183612"/>
      <w:bookmarkEnd w:id="12889"/>
      <w:bookmarkEnd w:id="12890"/>
      <w:bookmarkEnd w:id="12891"/>
      <w:bookmarkEnd w:id="12892"/>
      <w:bookmarkEnd w:id="12893"/>
      <w:bookmarkEnd w:id="12894"/>
    </w:p>
    <w:tbl>
      <w:tblPr>
        <w:tblStyle w:val="TableGrid"/>
        <w:tblW w:w="0" w:type="auto"/>
        <w:tblLook w:val="04A0" w:firstRow="1" w:lastRow="0" w:firstColumn="1" w:lastColumn="0" w:noHBand="0" w:noVBand="1"/>
      </w:tblPr>
      <w:tblGrid>
        <w:gridCol w:w="2332"/>
        <w:gridCol w:w="2162"/>
        <w:gridCol w:w="1896"/>
        <w:gridCol w:w="2161"/>
        <w:gridCol w:w="2239"/>
      </w:tblGrid>
      <w:tr w:rsidR="00DB7EE7" w:rsidRPr="00DB7EE7" w:rsidDel="00B85F94" w14:paraId="15FD048B" w14:textId="57F37AFD" w:rsidTr="00A11F8D">
        <w:trPr>
          <w:trHeight w:val="494"/>
          <w:del w:id="12895" w:author="Patel, Rinkesh" w:date="2016-09-26T15:19:00Z"/>
        </w:trPr>
        <w:tc>
          <w:tcPr>
            <w:tcW w:w="2332" w:type="dxa"/>
            <w:tcBorders>
              <w:top w:val="single" w:sz="4" w:space="0" w:color="auto"/>
              <w:left w:val="single" w:sz="4" w:space="0" w:color="auto"/>
              <w:bottom w:val="single" w:sz="4" w:space="0" w:color="auto"/>
              <w:right w:val="single" w:sz="4" w:space="0" w:color="auto"/>
            </w:tcBorders>
            <w:hideMark/>
          </w:tcPr>
          <w:p w14:paraId="0276F943" w14:textId="0CCFEE81" w:rsidR="00A11F8D" w:rsidRPr="00DB7EE7" w:rsidDel="00B85F94" w:rsidRDefault="00A11F8D" w:rsidP="00600E27">
            <w:pPr>
              <w:rPr>
                <w:del w:id="12896" w:author="Patel, Rinkesh" w:date="2016-09-26T15:19:00Z"/>
                <w:rFonts w:asciiTheme="minorHAnsi" w:eastAsiaTheme="minorHAnsi" w:hAnsiTheme="minorHAnsi" w:cstheme="minorBidi"/>
                <w:b/>
                <w:szCs w:val="22"/>
              </w:rPr>
            </w:pPr>
            <w:del w:id="12897" w:author="Patel, Rinkesh" w:date="2016-09-26T15:19:00Z">
              <w:r w:rsidRPr="00DB7EE7" w:rsidDel="00B85F94">
                <w:rPr>
                  <w:rFonts w:asciiTheme="minorHAnsi" w:hAnsiTheme="minorHAnsi" w:cstheme="minorBidi"/>
                  <w:b/>
                </w:rPr>
                <w:delText>Configured Deposit &gt; $0</w:delText>
              </w:r>
              <w:bookmarkStart w:id="12898" w:name="_Toc463004951"/>
              <w:bookmarkStart w:id="12899" w:name="_Toc463029613"/>
              <w:bookmarkStart w:id="12900" w:name="_Toc464056618"/>
              <w:bookmarkStart w:id="12901" w:name="_Toc464730152"/>
              <w:bookmarkStart w:id="12902" w:name="_Toc468182299"/>
              <w:bookmarkStart w:id="12903" w:name="_Toc468183613"/>
              <w:bookmarkEnd w:id="12898"/>
              <w:bookmarkEnd w:id="12899"/>
              <w:bookmarkEnd w:id="12900"/>
              <w:bookmarkEnd w:id="12901"/>
              <w:bookmarkEnd w:id="12902"/>
              <w:bookmarkEnd w:id="12903"/>
            </w:del>
          </w:p>
        </w:tc>
        <w:tc>
          <w:tcPr>
            <w:tcW w:w="2162" w:type="dxa"/>
            <w:tcBorders>
              <w:top w:val="single" w:sz="4" w:space="0" w:color="auto"/>
              <w:left w:val="single" w:sz="4" w:space="0" w:color="auto"/>
              <w:bottom w:val="single" w:sz="4" w:space="0" w:color="auto"/>
              <w:right w:val="single" w:sz="4" w:space="0" w:color="auto"/>
            </w:tcBorders>
            <w:hideMark/>
          </w:tcPr>
          <w:p w14:paraId="29453CA2" w14:textId="5B015FFC" w:rsidR="00A11F8D" w:rsidRPr="00DB7EE7" w:rsidDel="00B85F94" w:rsidRDefault="00A11F8D" w:rsidP="00600E27">
            <w:pPr>
              <w:rPr>
                <w:del w:id="12904" w:author="Patel, Rinkesh" w:date="2016-09-26T15:19:00Z"/>
                <w:rFonts w:asciiTheme="minorHAnsi" w:eastAsiaTheme="minorHAnsi" w:hAnsiTheme="minorHAnsi" w:cstheme="minorBidi"/>
                <w:b/>
                <w:szCs w:val="22"/>
              </w:rPr>
            </w:pPr>
            <w:del w:id="12905" w:author="Patel, Rinkesh" w:date="2016-09-26T15:19:00Z">
              <w:r w:rsidRPr="00DB7EE7" w:rsidDel="00B85F94">
                <w:rPr>
                  <w:rFonts w:asciiTheme="minorHAnsi" w:hAnsiTheme="minorHAnsi" w:cstheme="minorBidi"/>
                  <w:b/>
                </w:rPr>
                <w:delText>Insufficient ECA &gt; $0</w:delText>
              </w:r>
              <w:bookmarkStart w:id="12906" w:name="_Toc463004952"/>
              <w:bookmarkStart w:id="12907" w:name="_Toc463029614"/>
              <w:bookmarkStart w:id="12908" w:name="_Toc464056619"/>
              <w:bookmarkStart w:id="12909" w:name="_Toc464730153"/>
              <w:bookmarkStart w:id="12910" w:name="_Toc468182300"/>
              <w:bookmarkStart w:id="12911" w:name="_Toc468183614"/>
              <w:bookmarkEnd w:id="12906"/>
              <w:bookmarkEnd w:id="12907"/>
              <w:bookmarkEnd w:id="12908"/>
              <w:bookmarkEnd w:id="12909"/>
              <w:bookmarkEnd w:id="12910"/>
              <w:bookmarkEnd w:id="12911"/>
            </w:del>
          </w:p>
        </w:tc>
        <w:tc>
          <w:tcPr>
            <w:tcW w:w="1896" w:type="dxa"/>
            <w:tcBorders>
              <w:top w:val="single" w:sz="4" w:space="0" w:color="auto"/>
              <w:left w:val="single" w:sz="4" w:space="0" w:color="auto"/>
              <w:bottom w:val="single" w:sz="4" w:space="0" w:color="auto"/>
              <w:right w:val="single" w:sz="4" w:space="0" w:color="auto"/>
            </w:tcBorders>
          </w:tcPr>
          <w:p w14:paraId="6033DCA8" w14:textId="5784CD53" w:rsidR="00A11F8D" w:rsidRPr="00DB7EE7" w:rsidDel="00B85F94" w:rsidRDefault="00A11F8D" w:rsidP="00600E27">
            <w:pPr>
              <w:rPr>
                <w:del w:id="12912" w:author="Patel, Rinkesh" w:date="2016-09-26T15:19:00Z"/>
                <w:rFonts w:asciiTheme="minorHAnsi" w:hAnsiTheme="minorHAnsi" w:cstheme="minorBidi"/>
                <w:b/>
              </w:rPr>
            </w:pPr>
            <w:del w:id="12913" w:author="Patel, Rinkesh" w:date="2016-09-26T15:19:00Z">
              <w:r w:rsidRPr="00DB7EE7" w:rsidDel="00B85F94">
                <w:rPr>
                  <w:rFonts w:asciiTheme="minorHAnsi" w:hAnsiTheme="minorHAnsi" w:cstheme="minorBidi"/>
                  <w:b/>
                </w:rPr>
                <w:delText>Adverse Action Triggered?</w:delText>
              </w:r>
              <w:bookmarkStart w:id="12914" w:name="_Toc463004953"/>
              <w:bookmarkStart w:id="12915" w:name="_Toc463029615"/>
              <w:bookmarkStart w:id="12916" w:name="_Toc464056620"/>
              <w:bookmarkStart w:id="12917" w:name="_Toc464730154"/>
              <w:bookmarkStart w:id="12918" w:name="_Toc468182301"/>
              <w:bookmarkStart w:id="12919" w:name="_Toc468183615"/>
              <w:bookmarkEnd w:id="12914"/>
              <w:bookmarkEnd w:id="12915"/>
              <w:bookmarkEnd w:id="12916"/>
              <w:bookmarkEnd w:id="12917"/>
              <w:bookmarkEnd w:id="12918"/>
              <w:bookmarkEnd w:id="12919"/>
            </w:del>
          </w:p>
        </w:tc>
        <w:tc>
          <w:tcPr>
            <w:tcW w:w="2161" w:type="dxa"/>
            <w:tcBorders>
              <w:top w:val="single" w:sz="4" w:space="0" w:color="auto"/>
              <w:left w:val="single" w:sz="4" w:space="0" w:color="auto"/>
              <w:bottom w:val="single" w:sz="4" w:space="0" w:color="auto"/>
              <w:right w:val="single" w:sz="4" w:space="0" w:color="auto"/>
            </w:tcBorders>
          </w:tcPr>
          <w:p w14:paraId="4F66ACD0" w14:textId="6DF26C9C" w:rsidR="00A11F8D" w:rsidRPr="00DB7EE7" w:rsidDel="00B85F94" w:rsidRDefault="00A11F8D" w:rsidP="00600E27">
            <w:pPr>
              <w:rPr>
                <w:del w:id="12920" w:author="Patel, Rinkesh" w:date="2016-09-26T15:19:00Z"/>
                <w:rFonts w:asciiTheme="minorHAnsi" w:hAnsiTheme="minorHAnsi" w:cstheme="minorBidi"/>
                <w:b/>
              </w:rPr>
            </w:pPr>
            <w:del w:id="12921" w:author="Patel, Rinkesh" w:date="2016-09-26T15:19:00Z">
              <w:r w:rsidRPr="00DB7EE7" w:rsidDel="00B85F94">
                <w:rPr>
                  <w:rFonts w:asciiTheme="minorHAnsi" w:hAnsiTheme="minorHAnsi" w:cstheme="minorBidi"/>
                  <w:b/>
                </w:rPr>
                <w:delText>Reason</w:delText>
              </w:r>
              <w:bookmarkStart w:id="12922" w:name="_Toc463004954"/>
              <w:bookmarkStart w:id="12923" w:name="_Toc463029616"/>
              <w:bookmarkStart w:id="12924" w:name="_Toc464056621"/>
              <w:bookmarkStart w:id="12925" w:name="_Toc464730155"/>
              <w:bookmarkStart w:id="12926" w:name="_Toc468182302"/>
              <w:bookmarkStart w:id="12927" w:name="_Toc468183616"/>
              <w:bookmarkEnd w:id="12922"/>
              <w:bookmarkEnd w:id="12923"/>
              <w:bookmarkEnd w:id="12924"/>
              <w:bookmarkEnd w:id="12925"/>
              <w:bookmarkEnd w:id="12926"/>
              <w:bookmarkEnd w:id="12927"/>
            </w:del>
          </w:p>
        </w:tc>
        <w:tc>
          <w:tcPr>
            <w:tcW w:w="2239" w:type="dxa"/>
            <w:tcBorders>
              <w:top w:val="single" w:sz="4" w:space="0" w:color="auto"/>
              <w:left w:val="single" w:sz="4" w:space="0" w:color="auto"/>
              <w:bottom w:val="single" w:sz="4" w:space="0" w:color="auto"/>
              <w:right w:val="single" w:sz="4" w:space="0" w:color="auto"/>
            </w:tcBorders>
            <w:hideMark/>
          </w:tcPr>
          <w:p w14:paraId="40A506A7" w14:textId="3CD524D9" w:rsidR="00A11F8D" w:rsidRPr="00DB7EE7" w:rsidDel="00B85F94" w:rsidRDefault="00A11F8D" w:rsidP="00600E27">
            <w:pPr>
              <w:rPr>
                <w:del w:id="12928" w:author="Patel, Rinkesh" w:date="2016-09-26T15:19:00Z"/>
                <w:rFonts w:asciiTheme="minorHAnsi" w:eastAsiaTheme="minorHAnsi" w:hAnsiTheme="minorHAnsi" w:cstheme="minorBidi"/>
                <w:b/>
                <w:szCs w:val="22"/>
              </w:rPr>
            </w:pPr>
            <w:del w:id="12929" w:author="Patel, Rinkesh" w:date="2016-09-26T15:19:00Z">
              <w:r w:rsidRPr="00DB7EE7" w:rsidDel="00B85F94">
                <w:rPr>
                  <w:rFonts w:asciiTheme="minorHAnsi" w:hAnsiTheme="minorHAnsi" w:cstheme="minorBidi"/>
                  <w:b/>
                </w:rPr>
                <w:delText>Letter type</w:delText>
              </w:r>
              <w:bookmarkStart w:id="12930" w:name="_Toc463004955"/>
              <w:bookmarkStart w:id="12931" w:name="_Toc463029617"/>
              <w:bookmarkStart w:id="12932" w:name="_Toc464056622"/>
              <w:bookmarkStart w:id="12933" w:name="_Toc464730156"/>
              <w:bookmarkStart w:id="12934" w:name="_Toc468182303"/>
              <w:bookmarkStart w:id="12935" w:name="_Toc468183617"/>
              <w:bookmarkEnd w:id="12930"/>
              <w:bookmarkEnd w:id="12931"/>
              <w:bookmarkEnd w:id="12932"/>
              <w:bookmarkEnd w:id="12933"/>
              <w:bookmarkEnd w:id="12934"/>
              <w:bookmarkEnd w:id="12935"/>
            </w:del>
          </w:p>
        </w:tc>
        <w:bookmarkStart w:id="12936" w:name="_Toc463004956"/>
        <w:bookmarkStart w:id="12937" w:name="_Toc463029618"/>
        <w:bookmarkStart w:id="12938" w:name="_Toc464056623"/>
        <w:bookmarkStart w:id="12939" w:name="_Toc464730157"/>
        <w:bookmarkStart w:id="12940" w:name="_Toc468182304"/>
        <w:bookmarkStart w:id="12941" w:name="_Toc468183618"/>
        <w:bookmarkEnd w:id="12936"/>
        <w:bookmarkEnd w:id="12937"/>
        <w:bookmarkEnd w:id="12938"/>
        <w:bookmarkEnd w:id="12939"/>
        <w:bookmarkEnd w:id="12940"/>
        <w:bookmarkEnd w:id="12941"/>
      </w:tr>
      <w:tr w:rsidR="00DB7EE7" w:rsidRPr="00DB7EE7" w:rsidDel="00B85F94" w14:paraId="5087F8AB" w14:textId="17AC6C6E" w:rsidTr="00A11F8D">
        <w:trPr>
          <w:del w:id="12942" w:author="Patel, Rinkesh" w:date="2016-09-26T15:19:00Z"/>
        </w:trPr>
        <w:tc>
          <w:tcPr>
            <w:tcW w:w="2332" w:type="dxa"/>
            <w:tcBorders>
              <w:top w:val="single" w:sz="4" w:space="0" w:color="auto"/>
              <w:left w:val="single" w:sz="4" w:space="0" w:color="auto"/>
              <w:bottom w:val="single" w:sz="4" w:space="0" w:color="auto"/>
              <w:right w:val="single" w:sz="4" w:space="0" w:color="auto"/>
            </w:tcBorders>
            <w:hideMark/>
          </w:tcPr>
          <w:p w14:paraId="26A4141A" w14:textId="5A7E7BC8" w:rsidR="00A11F8D" w:rsidRPr="00DB7EE7" w:rsidDel="00B85F94" w:rsidRDefault="00A11F8D" w:rsidP="00600E27">
            <w:pPr>
              <w:rPr>
                <w:del w:id="12943" w:author="Patel, Rinkesh" w:date="2016-09-26T15:19:00Z"/>
                <w:rFonts w:asciiTheme="minorHAnsi" w:eastAsiaTheme="minorHAnsi" w:hAnsiTheme="minorHAnsi" w:cstheme="minorBidi"/>
                <w:szCs w:val="22"/>
              </w:rPr>
            </w:pPr>
            <w:del w:id="12944" w:author="Patel, Rinkesh" w:date="2016-09-26T15:19:00Z">
              <w:r w:rsidRPr="00DB7EE7" w:rsidDel="00B85F94">
                <w:rPr>
                  <w:rFonts w:asciiTheme="minorHAnsi" w:hAnsiTheme="minorHAnsi" w:cstheme="minorBidi"/>
                </w:rPr>
                <w:delText>No</w:delText>
              </w:r>
              <w:bookmarkStart w:id="12945" w:name="_Toc463004957"/>
              <w:bookmarkStart w:id="12946" w:name="_Toc463029619"/>
              <w:bookmarkStart w:id="12947" w:name="_Toc464056624"/>
              <w:bookmarkStart w:id="12948" w:name="_Toc464730158"/>
              <w:bookmarkStart w:id="12949" w:name="_Toc468182305"/>
              <w:bookmarkStart w:id="12950" w:name="_Toc468183619"/>
              <w:bookmarkEnd w:id="12945"/>
              <w:bookmarkEnd w:id="12946"/>
              <w:bookmarkEnd w:id="12947"/>
              <w:bookmarkEnd w:id="12948"/>
              <w:bookmarkEnd w:id="12949"/>
              <w:bookmarkEnd w:id="12950"/>
            </w:del>
          </w:p>
        </w:tc>
        <w:tc>
          <w:tcPr>
            <w:tcW w:w="2162" w:type="dxa"/>
            <w:tcBorders>
              <w:top w:val="single" w:sz="4" w:space="0" w:color="auto"/>
              <w:left w:val="single" w:sz="4" w:space="0" w:color="auto"/>
              <w:bottom w:val="single" w:sz="4" w:space="0" w:color="auto"/>
              <w:right w:val="single" w:sz="4" w:space="0" w:color="auto"/>
            </w:tcBorders>
            <w:hideMark/>
          </w:tcPr>
          <w:p w14:paraId="7FA3E77B" w14:textId="0C758315" w:rsidR="00A11F8D" w:rsidRPr="00DB7EE7" w:rsidDel="00B85F94" w:rsidRDefault="00A11F8D" w:rsidP="00600E27">
            <w:pPr>
              <w:rPr>
                <w:del w:id="12951" w:author="Patel, Rinkesh" w:date="2016-09-26T15:19:00Z"/>
                <w:rFonts w:asciiTheme="minorHAnsi" w:eastAsiaTheme="minorHAnsi" w:hAnsiTheme="minorHAnsi" w:cstheme="minorBidi"/>
                <w:szCs w:val="22"/>
              </w:rPr>
            </w:pPr>
            <w:del w:id="12952" w:author="Patel, Rinkesh" w:date="2016-09-26T15:19:00Z">
              <w:r w:rsidRPr="00DB7EE7" w:rsidDel="00B85F94">
                <w:rPr>
                  <w:rFonts w:asciiTheme="minorHAnsi" w:hAnsiTheme="minorHAnsi" w:cstheme="minorBidi"/>
                </w:rPr>
                <w:delText>No</w:delText>
              </w:r>
              <w:bookmarkStart w:id="12953" w:name="_Toc463004958"/>
              <w:bookmarkStart w:id="12954" w:name="_Toc463029620"/>
              <w:bookmarkStart w:id="12955" w:name="_Toc464056625"/>
              <w:bookmarkStart w:id="12956" w:name="_Toc464730159"/>
              <w:bookmarkStart w:id="12957" w:name="_Toc468182306"/>
              <w:bookmarkStart w:id="12958" w:name="_Toc468183620"/>
              <w:bookmarkEnd w:id="12953"/>
              <w:bookmarkEnd w:id="12954"/>
              <w:bookmarkEnd w:id="12955"/>
              <w:bookmarkEnd w:id="12956"/>
              <w:bookmarkEnd w:id="12957"/>
              <w:bookmarkEnd w:id="12958"/>
            </w:del>
          </w:p>
        </w:tc>
        <w:tc>
          <w:tcPr>
            <w:tcW w:w="1896" w:type="dxa"/>
            <w:tcBorders>
              <w:top w:val="single" w:sz="4" w:space="0" w:color="auto"/>
              <w:left w:val="single" w:sz="4" w:space="0" w:color="auto"/>
              <w:bottom w:val="single" w:sz="4" w:space="0" w:color="auto"/>
              <w:right w:val="single" w:sz="4" w:space="0" w:color="auto"/>
            </w:tcBorders>
          </w:tcPr>
          <w:p w14:paraId="4DF4692C" w14:textId="11204C31" w:rsidR="00A11F8D" w:rsidRPr="00DB7EE7" w:rsidDel="00B85F94" w:rsidRDefault="00A11F8D" w:rsidP="00600E27">
            <w:pPr>
              <w:rPr>
                <w:del w:id="12959" w:author="Patel, Rinkesh" w:date="2016-09-26T15:19:00Z"/>
                <w:rFonts w:asciiTheme="minorHAnsi" w:hAnsiTheme="minorHAnsi" w:cstheme="minorBidi"/>
              </w:rPr>
            </w:pPr>
            <w:del w:id="12960" w:author="Patel, Rinkesh" w:date="2016-09-26T15:19:00Z">
              <w:r w:rsidRPr="00DB7EE7" w:rsidDel="00B85F94">
                <w:rPr>
                  <w:rFonts w:asciiTheme="minorHAnsi" w:hAnsiTheme="minorHAnsi" w:cstheme="minorBidi"/>
                </w:rPr>
                <w:delText>No</w:delText>
              </w:r>
              <w:bookmarkStart w:id="12961" w:name="_Toc463004959"/>
              <w:bookmarkStart w:id="12962" w:name="_Toc463029621"/>
              <w:bookmarkStart w:id="12963" w:name="_Toc464056626"/>
              <w:bookmarkStart w:id="12964" w:name="_Toc464730160"/>
              <w:bookmarkStart w:id="12965" w:name="_Toc468182307"/>
              <w:bookmarkStart w:id="12966" w:name="_Toc468183621"/>
              <w:bookmarkEnd w:id="12961"/>
              <w:bookmarkEnd w:id="12962"/>
              <w:bookmarkEnd w:id="12963"/>
              <w:bookmarkEnd w:id="12964"/>
              <w:bookmarkEnd w:id="12965"/>
              <w:bookmarkEnd w:id="12966"/>
            </w:del>
          </w:p>
        </w:tc>
        <w:tc>
          <w:tcPr>
            <w:tcW w:w="2161" w:type="dxa"/>
            <w:tcBorders>
              <w:top w:val="single" w:sz="4" w:space="0" w:color="auto"/>
              <w:left w:val="single" w:sz="4" w:space="0" w:color="auto"/>
              <w:bottom w:val="single" w:sz="4" w:space="0" w:color="auto"/>
              <w:right w:val="single" w:sz="4" w:space="0" w:color="auto"/>
            </w:tcBorders>
          </w:tcPr>
          <w:p w14:paraId="7EAA18F8" w14:textId="68FAA627" w:rsidR="00A11F8D" w:rsidRPr="00DB7EE7" w:rsidDel="00B85F94" w:rsidRDefault="00BB7E00" w:rsidP="00600E27">
            <w:pPr>
              <w:rPr>
                <w:del w:id="12967" w:author="Patel, Rinkesh" w:date="2016-09-26T15:19:00Z"/>
                <w:rFonts w:asciiTheme="minorHAnsi" w:hAnsiTheme="minorHAnsi" w:cstheme="minorBidi"/>
              </w:rPr>
            </w:pPr>
            <w:del w:id="12968" w:author="Patel, Rinkesh" w:date="2016-09-26T15:19:00Z">
              <w:r w:rsidRPr="00DB7EE7" w:rsidDel="00B85F94">
                <w:rPr>
                  <w:rFonts w:asciiTheme="minorHAnsi" w:hAnsiTheme="minorHAnsi" w:cstheme="minorBidi"/>
                </w:rPr>
                <w:delText>N/A</w:delText>
              </w:r>
              <w:bookmarkStart w:id="12969" w:name="_Toc463004960"/>
              <w:bookmarkStart w:id="12970" w:name="_Toc463029622"/>
              <w:bookmarkStart w:id="12971" w:name="_Toc464056627"/>
              <w:bookmarkStart w:id="12972" w:name="_Toc464730161"/>
              <w:bookmarkStart w:id="12973" w:name="_Toc468182308"/>
              <w:bookmarkStart w:id="12974" w:name="_Toc468183622"/>
              <w:bookmarkEnd w:id="12969"/>
              <w:bookmarkEnd w:id="12970"/>
              <w:bookmarkEnd w:id="12971"/>
              <w:bookmarkEnd w:id="12972"/>
              <w:bookmarkEnd w:id="12973"/>
              <w:bookmarkEnd w:id="12974"/>
            </w:del>
          </w:p>
        </w:tc>
        <w:tc>
          <w:tcPr>
            <w:tcW w:w="2239" w:type="dxa"/>
            <w:tcBorders>
              <w:top w:val="single" w:sz="4" w:space="0" w:color="auto"/>
              <w:left w:val="single" w:sz="4" w:space="0" w:color="auto"/>
              <w:bottom w:val="single" w:sz="4" w:space="0" w:color="auto"/>
              <w:right w:val="single" w:sz="4" w:space="0" w:color="auto"/>
            </w:tcBorders>
            <w:hideMark/>
          </w:tcPr>
          <w:p w14:paraId="347390D5" w14:textId="0EBA2F12" w:rsidR="00A11F8D" w:rsidRPr="00DB7EE7" w:rsidDel="00B85F94" w:rsidRDefault="00A11F8D" w:rsidP="00600E27">
            <w:pPr>
              <w:rPr>
                <w:del w:id="12975" w:author="Patel, Rinkesh" w:date="2016-09-26T15:19:00Z"/>
                <w:rFonts w:asciiTheme="minorHAnsi" w:eastAsiaTheme="minorHAnsi" w:hAnsiTheme="minorHAnsi" w:cstheme="minorBidi"/>
                <w:szCs w:val="22"/>
              </w:rPr>
            </w:pPr>
            <w:del w:id="12976" w:author="Patel, Rinkesh" w:date="2016-09-26T15:19:00Z">
              <w:r w:rsidRPr="00DB7EE7" w:rsidDel="00B85F94">
                <w:rPr>
                  <w:rFonts w:asciiTheme="minorHAnsi" w:hAnsiTheme="minorHAnsi" w:cstheme="minorBidi"/>
                </w:rPr>
                <w:delText>N/A</w:delText>
              </w:r>
              <w:bookmarkStart w:id="12977" w:name="_Toc463004961"/>
              <w:bookmarkStart w:id="12978" w:name="_Toc463029623"/>
              <w:bookmarkStart w:id="12979" w:name="_Toc464056628"/>
              <w:bookmarkStart w:id="12980" w:name="_Toc464730162"/>
              <w:bookmarkStart w:id="12981" w:name="_Toc468182309"/>
              <w:bookmarkStart w:id="12982" w:name="_Toc468183623"/>
              <w:bookmarkEnd w:id="12977"/>
              <w:bookmarkEnd w:id="12978"/>
              <w:bookmarkEnd w:id="12979"/>
              <w:bookmarkEnd w:id="12980"/>
              <w:bookmarkEnd w:id="12981"/>
              <w:bookmarkEnd w:id="12982"/>
            </w:del>
          </w:p>
        </w:tc>
        <w:bookmarkStart w:id="12983" w:name="_Toc463004962"/>
        <w:bookmarkStart w:id="12984" w:name="_Toc463029624"/>
        <w:bookmarkStart w:id="12985" w:name="_Toc464056629"/>
        <w:bookmarkStart w:id="12986" w:name="_Toc464730163"/>
        <w:bookmarkStart w:id="12987" w:name="_Toc468182310"/>
        <w:bookmarkStart w:id="12988" w:name="_Toc468183624"/>
        <w:bookmarkEnd w:id="12983"/>
        <w:bookmarkEnd w:id="12984"/>
        <w:bookmarkEnd w:id="12985"/>
        <w:bookmarkEnd w:id="12986"/>
        <w:bookmarkEnd w:id="12987"/>
        <w:bookmarkEnd w:id="12988"/>
      </w:tr>
      <w:tr w:rsidR="00DB7EE7" w:rsidRPr="00DB7EE7" w:rsidDel="00B85F94" w14:paraId="3ECB26A5" w14:textId="2F1925C8" w:rsidTr="00A11F8D">
        <w:trPr>
          <w:del w:id="12989" w:author="Patel, Rinkesh" w:date="2016-09-26T15:19:00Z"/>
        </w:trPr>
        <w:tc>
          <w:tcPr>
            <w:tcW w:w="2332" w:type="dxa"/>
            <w:tcBorders>
              <w:top w:val="single" w:sz="4" w:space="0" w:color="auto"/>
              <w:left w:val="single" w:sz="4" w:space="0" w:color="auto"/>
              <w:bottom w:val="single" w:sz="4" w:space="0" w:color="auto"/>
              <w:right w:val="single" w:sz="4" w:space="0" w:color="auto"/>
            </w:tcBorders>
            <w:hideMark/>
          </w:tcPr>
          <w:p w14:paraId="0B5BA84B" w14:textId="415E0762" w:rsidR="00A11F8D" w:rsidRPr="00DB7EE7" w:rsidDel="00B85F94" w:rsidRDefault="00A11F8D" w:rsidP="00600E27">
            <w:pPr>
              <w:rPr>
                <w:del w:id="12990" w:author="Patel, Rinkesh" w:date="2016-09-26T15:19:00Z"/>
                <w:rFonts w:asciiTheme="minorHAnsi" w:eastAsiaTheme="minorHAnsi" w:hAnsiTheme="minorHAnsi" w:cstheme="minorBidi"/>
                <w:szCs w:val="22"/>
              </w:rPr>
            </w:pPr>
            <w:del w:id="12991" w:author="Patel, Rinkesh" w:date="2016-09-26T15:19:00Z">
              <w:r w:rsidRPr="00DB7EE7" w:rsidDel="00B85F94">
                <w:rPr>
                  <w:rFonts w:asciiTheme="minorHAnsi" w:hAnsiTheme="minorHAnsi" w:cstheme="minorBidi"/>
                </w:rPr>
                <w:delText>No</w:delText>
              </w:r>
              <w:bookmarkStart w:id="12992" w:name="_Toc463004963"/>
              <w:bookmarkStart w:id="12993" w:name="_Toc463029625"/>
              <w:bookmarkStart w:id="12994" w:name="_Toc464056630"/>
              <w:bookmarkStart w:id="12995" w:name="_Toc464730164"/>
              <w:bookmarkStart w:id="12996" w:name="_Toc468182311"/>
              <w:bookmarkStart w:id="12997" w:name="_Toc468183625"/>
              <w:bookmarkEnd w:id="12992"/>
              <w:bookmarkEnd w:id="12993"/>
              <w:bookmarkEnd w:id="12994"/>
              <w:bookmarkEnd w:id="12995"/>
              <w:bookmarkEnd w:id="12996"/>
              <w:bookmarkEnd w:id="12997"/>
            </w:del>
          </w:p>
        </w:tc>
        <w:tc>
          <w:tcPr>
            <w:tcW w:w="2162" w:type="dxa"/>
            <w:tcBorders>
              <w:top w:val="single" w:sz="4" w:space="0" w:color="auto"/>
              <w:left w:val="single" w:sz="4" w:space="0" w:color="auto"/>
              <w:bottom w:val="single" w:sz="4" w:space="0" w:color="auto"/>
              <w:right w:val="single" w:sz="4" w:space="0" w:color="auto"/>
            </w:tcBorders>
            <w:hideMark/>
          </w:tcPr>
          <w:p w14:paraId="5653F580" w14:textId="01C660FA" w:rsidR="00A11F8D" w:rsidRPr="00DB7EE7" w:rsidDel="00B85F94" w:rsidRDefault="00A11F8D" w:rsidP="00600E27">
            <w:pPr>
              <w:rPr>
                <w:del w:id="12998" w:author="Patel, Rinkesh" w:date="2016-09-26T15:19:00Z"/>
                <w:rFonts w:asciiTheme="minorHAnsi" w:eastAsiaTheme="minorHAnsi" w:hAnsiTheme="minorHAnsi" w:cstheme="minorBidi"/>
                <w:szCs w:val="22"/>
              </w:rPr>
            </w:pPr>
            <w:del w:id="12999" w:author="Patel, Rinkesh" w:date="2016-09-26T15:19:00Z">
              <w:r w:rsidRPr="00DB7EE7" w:rsidDel="00B85F94">
                <w:rPr>
                  <w:rFonts w:asciiTheme="minorHAnsi" w:hAnsiTheme="minorHAnsi" w:cstheme="minorBidi"/>
                </w:rPr>
                <w:delText>Yes</w:delText>
              </w:r>
              <w:bookmarkStart w:id="13000" w:name="_Toc463004964"/>
              <w:bookmarkStart w:id="13001" w:name="_Toc463029626"/>
              <w:bookmarkStart w:id="13002" w:name="_Toc464056631"/>
              <w:bookmarkStart w:id="13003" w:name="_Toc464730165"/>
              <w:bookmarkStart w:id="13004" w:name="_Toc468182312"/>
              <w:bookmarkStart w:id="13005" w:name="_Toc468183626"/>
              <w:bookmarkEnd w:id="13000"/>
              <w:bookmarkEnd w:id="13001"/>
              <w:bookmarkEnd w:id="13002"/>
              <w:bookmarkEnd w:id="13003"/>
              <w:bookmarkEnd w:id="13004"/>
              <w:bookmarkEnd w:id="13005"/>
            </w:del>
          </w:p>
        </w:tc>
        <w:tc>
          <w:tcPr>
            <w:tcW w:w="1896" w:type="dxa"/>
            <w:tcBorders>
              <w:top w:val="single" w:sz="4" w:space="0" w:color="auto"/>
              <w:left w:val="single" w:sz="4" w:space="0" w:color="auto"/>
              <w:bottom w:val="single" w:sz="4" w:space="0" w:color="auto"/>
              <w:right w:val="single" w:sz="4" w:space="0" w:color="auto"/>
            </w:tcBorders>
          </w:tcPr>
          <w:p w14:paraId="6DFE0870" w14:textId="6773FFB0" w:rsidR="00A11F8D" w:rsidRPr="00DB7EE7" w:rsidDel="00B85F94" w:rsidRDefault="00A11F8D" w:rsidP="00600E27">
            <w:pPr>
              <w:rPr>
                <w:del w:id="13006" w:author="Patel, Rinkesh" w:date="2016-09-26T15:19:00Z"/>
                <w:rFonts w:asciiTheme="minorHAnsi" w:hAnsiTheme="minorHAnsi" w:cstheme="minorBidi"/>
              </w:rPr>
            </w:pPr>
            <w:del w:id="13007" w:author="Patel, Rinkesh" w:date="2016-09-26T15:19:00Z">
              <w:r w:rsidRPr="00DB7EE7" w:rsidDel="00B85F94">
                <w:rPr>
                  <w:rFonts w:asciiTheme="minorHAnsi" w:hAnsiTheme="minorHAnsi" w:cstheme="minorBidi"/>
                </w:rPr>
                <w:delText>Yes</w:delText>
              </w:r>
              <w:bookmarkStart w:id="13008" w:name="_Toc463004965"/>
              <w:bookmarkStart w:id="13009" w:name="_Toc463029627"/>
              <w:bookmarkStart w:id="13010" w:name="_Toc464056632"/>
              <w:bookmarkStart w:id="13011" w:name="_Toc464730166"/>
              <w:bookmarkStart w:id="13012" w:name="_Toc468182313"/>
              <w:bookmarkStart w:id="13013" w:name="_Toc468183627"/>
              <w:bookmarkEnd w:id="13008"/>
              <w:bookmarkEnd w:id="13009"/>
              <w:bookmarkEnd w:id="13010"/>
              <w:bookmarkEnd w:id="13011"/>
              <w:bookmarkEnd w:id="13012"/>
              <w:bookmarkEnd w:id="13013"/>
            </w:del>
          </w:p>
        </w:tc>
        <w:tc>
          <w:tcPr>
            <w:tcW w:w="2161" w:type="dxa"/>
            <w:tcBorders>
              <w:top w:val="single" w:sz="4" w:space="0" w:color="auto"/>
              <w:left w:val="single" w:sz="4" w:space="0" w:color="auto"/>
              <w:bottom w:val="single" w:sz="4" w:space="0" w:color="auto"/>
              <w:right w:val="single" w:sz="4" w:space="0" w:color="auto"/>
            </w:tcBorders>
          </w:tcPr>
          <w:p w14:paraId="5EBB24CE" w14:textId="6C7DEA33" w:rsidR="00A11F8D" w:rsidRPr="00DB7EE7" w:rsidDel="00B85F94" w:rsidRDefault="00BB7E00" w:rsidP="00600E27">
            <w:pPr>
              <w:rPr>
                <w:del w:id="13014" w:author="Patel, Rinkesh" w:date="2016-09-26T15:19:00Z"/>
                <w:rFonts w:asciiTheme="minorHAnsi" w:hAnsiTheme="minorHAnsi" w:cstheme="minorBidi"/>
              </w:rPr>
            </w:pPr>
            <w:del w:id="13015" w:author="Patel, Rinkesh" w:date="2016-09-26T15:19:00Z">
              <w:r w:rsidRPr="00DB7EE7" w:rsidDel="00B85F94">
                <w:rPr>
                  <w:rFonts w:asciiTheme="minorHAnsi" w:hAnsiTheme="minorHAnsi" w:cstheme="minorBidi"/>
                </w:rPr>
                <w:delText>Insufficient ECA</w:delText>
              </w:r>
              <w:bookmarkStart w:id="13016" w:name="_Toc463004966"/>
              <w:bookmarkStart w:id="13017" w:name="_Toc463029628"/>
              <w:bookmarkStart w:id="13018" w:name="_Toc464056633"/>
              <w:bookmarkStart w:id="13019" w:name="_Toc464730167"/>
              <w:bookmarkStart w:id="13020" w:name="_Toc468182314"/>
              <w:bookmarkStart w:id="13021" w:name="_Toc468183628"/>
              <w:bookmarkEnd w:id="13016"/>
              <w:bookmarkEnd w:id="13017"/>
              <w:bookmarkEnd w:id="13018"/>
              <w:bookmarkEnd w:id="13019"/>
              <w:bookmarkEnd w:id="13020"/>
              <w:bookmarkEnd w:id="13021"/>
            </w:del>
          </w:p>
        </w:tc>
        <w:tc>
          <w:tcPr>
            <w:tcW w:w="2239" w:type="dxa"/>
            <w:tcBorders>
              <w:top w:val="single" w:sz="4" w:space="0" w:color="auto"/>
              <w:left w:val="single" w:sz="4" w:space="0" w:color="auto"/>
              <w:bottom w:val="single" w:sz="4" w:space="0" w:color="auto"/>
              <w:right w:val="single" w:sz="4" w:space="0" w:color="auto"/>
            </w:tcBorders>
            <w:hideMark/>
          </w:tcPr>
          <w:p w14:paraId="4596A1D4" w14:textId="3A717EC5" w:rsidR="00A11F8D" w:rsidRPr="00DB7EE7" w:rsidDel="00B85F94" w:rsidRDefault="00A11F8D" w:rsidP="00600E27">
            <w:pPr>
              <w:rPr>
                <w:del w:id="13022" w:author="Patel, Rinkesh" w:date="2016-09-26T15:19:00Z"/>
                <w:rFonts w:asciiTheme="minorHAnsi" w:eastAsiaTheme="minorHAnsi" w:hAnsiTheme="minorHAnsi" w:cstheme="minorBidi"/>
                <w:szCs w:val="22"/>
              </w:rPr>
            </w:pPr>
            <w:del w:id="13023" w:author="Patel, Rinkesh" w:date="2016-09-26T15:19:00Z">
              <w:r w:rsidRPr="00DB7EE7" w:rsidDel="00B85F94">
                <w:rPr>
                  <w:rFonts w:asciiTheme="minorHAnsi" w:hAnsiTheme="minorHAnsi" w:cstheme="minorBidi"/>
                </w:rPr>
                <w:delText>IEC</w:delText>
              </w:r>
              <w:bookmarkStart w:id="13024" w:name="_Toc463004967"/>
              <w:bookmarkStart w:id="13025" w:name="_Toc463029629"/>
              <w:bookmarkStart w:id="13026" w:name="_Toc464056634"/>
              <w:bookmarkStart w:id="13027" w:name="_Toc464730168"/>
              <w:bookmarkStart w:id="13028" w:name="_Toc468182315"/>
              <w:bookmarkStart w:id="13029" w:name="_Toc468183629"/>
              <w:bookmarkEnd w:id="13024"/>
              <w:bookmarkEnd w:id="13025"/>
              <w:bookmarkEnd w:id="13026"/>
              <w:bookmarkEnd w:id="13027"/>
              <w:bookmarkEnd w:id="13028"/>
              <w:bookmarkEnd w:id="13029"/>
            </w:del>
          </w:p>
        </w:tc>
        <w:bookmarkStart w:id="13030" w:name="_Toc463004968"/>
        <w:bookmarkStart w:id="13031" w:name="_Toc463029630"/>
        <w:bookmarkStart w:id="13032" w:name="_Toc464056635"/>
        <w:bookmarkStart w:id="13033" w:name="_Toc464730169"/>
        <w:bookmarkStart w:id="13034" w:name="_Toc468182316"/>
        <w:bookmarkStart w:id="13035" w:name="_Toc468183630"/>
        <w:bookmarkEnd w:id="13030"/>
        <w:bookmarkEnd w:id="13031"/>
        <w:bookmarkEnd w:id="13032"/>
        <w:bookmarkEnd w:id="13033"/>
        <w:bookmarkEnd w:id="13034"/>
        <w:bookmarkEnd w:id="13035"/>
      </w:tr>
      <w:tr w:rsidR="00DB7EE7" w:rsidRPr="00DB7EE7" w:rsidDel="00B85F94" w14:paraId="620703E6" w14:textId="68C7484C" w:rsidTr="00BB7E00">
        <w:trPr>
          <w:del w:id="13036" w:author="Patel, Rinkesh" w:date="2016-09-26T15:19:00Z"/>
        </w:trPr>
        <w:tc>
          <w:tcPr>
            <w:tcW w:w="2332" w:type="dxa"/>
            <w:hideMark/>
          </w:tcPr>
          <w:p w14:paraId="1C2E125B" w14:textId="7928C4FB" w:rsidR="00BB7E00" w:rsidRPr="00DB7EE7" w:rsidDel="00B85F94" w:rsidRDefault="00BB7E00" w:rsidP="00600E27">
            <w:pPr>
              <w:rPr>
                <w:del w:id="13037" w:author="Patel, Rinkesh" w:date="2016-09-26T15:19:00Z"/>
                <w:rFonts w:asciiTheme="minorHAnsi" w:eastAsiaTheme="minorHAnsi" w:hAnsiTheme="minorHAnsi" w:cstheme="minorBidi"/>
                <w:szCs w:val="22"/>
              </w:rPr>
            </w:pPr>
            <w:del w:id="13038" w:author="Patel, Rinkesh" w:date="2016-09-26T15:19:00Z">
              <w:r w:rsidRPr="00DB7EE7" w:rsidDel="00B85F94">
                <w:rPr>
                  <w:rFonts w:asciiTheme="minorHAnsi" w:hAnsiTheme="minorHAnsi" w:cstheme="minorBidi"/>
                </w:rPr>
                <w:delText>Yes</w:delText>
              </w:r>
              <w:bookmarkStart w:id="13039" w:name="_Toc463004969"/>
              <w:bookmarkStart w:id="13040" w:name="_Toc463029631"/>
              <w:bookmarkStart w:id="13041" w:name="_Toc464056636"/>
              <w:bookmarkStart w:id="13042" w:name="_Toc464730170"/>
              <w:bookmarkStart w:id="13043" w:name="_Toc468182317"/>
              <w:bookmarkStart w:id="13044" w:name="_Toc468183631"/>
              <w:bookmarkEnd w:id="13039"/>
              <w:bookmarkEnd w:id="13040"/>
              <w:bookmarkEnd w:id="13041"/>
              <w:bookmarkEnd w:id="13042"/>
              <w:bookmarkEnd w:id="13043"/>
              <w:bookmarkEnd w:id="13044"/>
            </w:del>
          </w:p>
        </w:tc>
        <w:tc>
          <w:tcPr>
            <w:tcW w:w="2162" w:type="dxa"/>
            <w:hideMark/>
          </w:tcPr>
          <w:p w14:paraId="2E82F78A" w14:textId="7412A543" w:rsidR="00BB7E00" w:rsidRPr="00DB7EE7" w:rsidDel="00B85F94" w:rsidRDefault="00BB7E00" w:rsidP="00600E27">
            <w:pPr>
              <w:rPr>
                <w:del w:id="13045" w:author="Patel, Rinkesh" w:date="2016-09-26T15:19:00Z"/>
                <w:rFonts w:asciiTheme="minorHAnsi" w:eastAsiaTheme="minorHAnsi" w:hAnsiTheme="minorHAnsi" w:cstheme="minorBidi"/>
                <w:szCs w:val="22"/>
              </w:rPr>
            </w:pPr>
            <w:del w:id="13046" w:author="Patel, Rinkesh" w:date="2016-09-26T15:19:00Z">
              <w:r w:rsidRPr="00DB7EE7" w:rsidDel="00B85F94">
                <w:rPr>
                  <w:rFonts w:asciiTheme="minorHAnsi" w:hAnsiTheme="minorHAnsi" w:cstheme="minorBidi"/>
                </w:rPr>
                <w:delText>No</w:delText>
              </w:r>
              <w:bookmarkStart w:id="13047" w:name="_Toc463004970"/>
              <w:bookmarkStart w:id="13048" w:name="_Toc463029632"/>
              <w:bookmarkStart w:id="13049" w:name="_Toc464056637"/>
              <w:bookmarkStart w:id="13050" w:name="_Toc464730171"/>
              <w:bookmarkStart w:id="13051" w:name="_Toc468182318"/>
              <w:bookmarkStart w:id="13052" w:name="_Toc468183632"/>
              <w:bookmarkEnd w:id="13047"/>
              <w:bookmarkEnd w:id="13048"/>
              <w:bookmarkEnd w:id="13049"/>
              <w:bookmarkEnd w:id="13050"/>
              <w:bookmarkEnd w:id="13051"/>
              <w:bookmarkEnd w:id="13052"/>
            </w:del>
          </w:p>
        </w:tc>
        <w:tc>
          <w:tcPr>
            <w:tcW w:w="1896" w:type="dxa"/>
          </w:tcPr>
          <w:p w14:paraId="715F31BC" w14:textId="5EFAFA9E" w:rsidR="00BB7E00" w:rsidRPr="00DB7EE7" w:rsidDel="00B85F94" w:rsidRDefault="00BB7E00" w:rsidP="00600E27">
            <w:pPr>
              <w:rPr>
                <w:del w:id="13053" w:author="Patel, Rinkesh" w:date="2016-09-26T15:19:00Z"/>
                <w:rFonts w:asciiTheme="minorHAnsi" w:hAnsiTheme="minorHAnsi" w:cstheme="minorBidi"/>
              </w:rPr>
            </w:pPr>
            <w:del w:id="13054" w:author="Patel, Rinkesh" w:date="2016-09-26T15:19:00Z">
              <w:r w:rsidRPr="00DB7EE7" w:rsidDel="00B85F94">
                <w:rPr>
                  <w:rFonts w:asciiTheme="minorHAnsi" w:hAnsiTheme="minorHAnsi" w:cstheme="minorBidi"/>
                </w:rPr>
                <w:delText>Yes</w:delText>
              </w:r>
              <w:bookmarkStart w:id="13055" w:name="_Toc463004971"/>
              <w:bookmarkStart w:id="13056" w:name="_Toc463029633"/>
              <w:bookmarkStart w:id="13057" w:name="_Toc464056638"/>
              <w:bookmarkStart w:id="13058" w:name="_Toc464730172"/>
              <w:bookmarkStart w:id="13059" w:name="_Toc468182319"/>
              <w:bookmarkStart w:id="13060" w:name="_Toc468183633"/>
              <w:bookmarkEnd w:id="13055"/>
              <w:bookmarkEnd w:id="13056"/>
              <w:bookmarkEnd w:id="13057"/>
              <w:bookmarkEnd w:id="13058"/>
              <w:bookmarkEnd w:id="13059"/>
              <w:bookmarkEnd w:id="13060"/>
            </w:del>
          </w:p>
        </w:tc>
        <w:tc>
          <w:tcPr>
            <w:tcW w:w="2161" w:type="dxa"/>
          </w:tcPr>
          <w:p w14:paraId="6C03F9DF" w14:textId="4B5DB8C8" w:rsidR="00BB7E00" w:rsidRPr="00DB7EE7" w:rsidDel="00B85F94" w:rsidRDefault="00BB7E00" w:rsidP="00600E27">
            <w:pPr>
              <w:rPr>
                <w:del w:id="13061" w:author="Patel, Rinkesh" w:date="2016-09-26T15:19:00Z"/>
                <w:rFonts w:asciiTheme="minorHAnsi" w:hAnsiTheme="minorHAnsi" w:cstheme="minorBidi"/>
              </w:rPr>
            </w:pPr>
            <w:del w:id="13062" w:author="Patel, Rinkesh" w:date="2016-09-26T15:19:00Z">
              <w:r w:rsidRPr="00DB7EE7" w:rsidDel="00B85F94">
                <w:rPr>
                  <w:rFonts w:asciiTheme="minorHAnsi" w:hAnsiTheme="minorHAnsi" w:cstheme="minorBidi"/>
                </w:rPr>
                <w:delText>Not best price</w:delText>
              </w:r>
              <w:bookmarkStart w:id="13063" w:name="_Toc463004972"/>
              <w:bookmarkStart w:id="13064" w:name="_Toc463029634"/>
              <w:bookmarkStart w:id="13065" w:name="_Toc464056639"/>
              <w:bookmarkStart w:id="13066" w:name="_Toc464730173"/>
              <w:bookmarkStart w:id="13067" w:name="_Toc468182320"/>
              <w:bookmarkStart w:id="13068" w:name="_Toc468183634"/>
              <w:bookmarkEnd w:id="13063"/>
              <w:bookmarkEnd w:id="13064"/>
              <w:bookmarkEnd w:id="13065"/>
              <w:bookmarkEnd w:id="13066"/>
              <w:bookmarkEnd w:id="13067"/>
              <w:bookmarkEnd w:id="13068"/>
            </w:del>
          </w:p>
        </w:tc>
        <w:tc>
          <w:tcPr>
            <w:tcW w:w="2239" w:type="dxa"/>
            <w:hideMark/>
          </w:tcPr>
          <w:p w14:paraId="6F95D486" w14:textId="7CABE042" w:rsidR="00BB7E00" w:rsidRPr="00DB7EE7" w:rsidDel="00B85F94" w:rsidRDefault="00BB7E00" w:rsidP="00600E27">
            <w:pPr>
              <w:rPr>
                <w:del w:id="13069" w:author="Patel, Rinkesh" w:date="2016-09-26T15:19:00Z"/>
                <w:rFonts w:asciiTheme="minorHAnsi" w:eastAsiaTheme="minorHAnsi" w:hAnsiTheme="minorHAnsi" w:cstheme="minorBidi"/>
                <w:szCs w:val="22"/>
              </w:rPr>
            </w:pPr>
            <w:del w:id="13070" w:author="Patel, Rinkesh" w:date="2016-09-26T15:19:00Z">
              <w:r w:rsidRPr="00DB7EE7" w:rsidDel="00B85F94">
                <w:rPr>
                  <w:rFonts w:asciiTheme="minorHAnsi" w:hAnsiTheme="minorHAnsi" w:cstheme="minorBidi"/>
                </w:rPr>
                <w:delText>NBPR</w:delText>
              </w:r>
              <w:bookmarkStart w:id="13071" w:name="_Toc463004973"/>
              <w:bookmarkStart w:id="13072" w:name="_Toc463029635"/>
              <w:bookmarkStart w:id="13073" w:name="_Toc464056640"/>
              <w:bookmarkStart w:id="13074" w:name="_Toc464730174"/>
              <w:bookmarkStart w:id="13075" w:name="_Toc468182321"/>
              <w:bookmarkStart w:id="13076" w:name="_Toc468183635"/>
              <w:bookmarkEnd w:id="13071"/>
              <w:bookmarkEnd w:id="13072"/>
              <w:bookmarkEnd w:id="13073"/>
              <w:bookmarkEnd w:id="13074"/>
              <w:bookmarkEnd w:id="13075"/>
              <w:bookmarkEnd w:id="13076"/>
            </w:del>
          </w:p>
        </w:tc>
        <w:bookmarkStart w:id="13077" w:name="_Toc463004974"/>
        <w:bookmarkStart w:id="13078" w:name="_Toc463029636"/>
        <w:bookmarkStart w:id="13079" w:name="_Toc464056641"/>
        <w:bookmarkStart w:id="13080" w:name="_Toc464730175"/>
        <w:bookmarkStart w:id="13081" w:name="_Toc468182322"/>
        <w:bookmarkStart w:id="13082" w:name="_Toc468183636"/>
        <w:bookmarkEnd w:id="13077"/>
        <w:bookmarkEnd w:id="13078"/>
        <w:bookmarkEnd w:id="13079"/>
        <w:bookmarkEnd w:id="13080"/>
        <w:bookmarkEnd w:id="13081"/>
        <w:bookmarkEnd w:id="13082"/>
      </w:tr>
      <w:tr w:rsidR="00DB7EE7" w:rsidRPr="00DB7EE7" w:rsidDel="00B85F94" w14:paraId="6B393547" w14:textId="78112275" w:rsidTr="00A11F8D">
        <w:trPr>
          <w:del w:id="13083" w:author="Patel, Rinkesh" w:date="2016-09-26T15:19:00Z"/>
        </w:trPr>
        <w:tc>
          <w:tcPr>
            <w:tcW w:w="2332" w:type="dxa"/>
            <w:tcBorders>
              <w:top w:val="single" w:sz="4" w:space="0" w:color="auto"/>
              <w:left w:val="single" w:sz="4" w:space="0" w:color="auto"/>
              <w:bottom w:val="single" w:sz="4" w:space="0" w:color="auto"/>
              <w:right w:val="single" w:sz="4" w:space="0" w:color="auto"/>
            </w:tcBorders>
            <w:hideMark/>
          </w:tcPr>
          <w:p w14:paraId="12965F9C" w14:textId="2D178AB8" w:rsidR="00A11F8D" w:rsidRPr="00DB7EE7" w:rsidDel="00B85F94" w:rsidRDefault="00A11F8D" w:rsidP="00600E27">
            <w:pPr>
              <w:rPr>
                <w:del w:id="13084" w:author="Patel, Rinkesh" w:date="2016-09-26T15:19:00Z"/>
                <w:rFonts w:asciiTheme="minorHAnsi" w:eastAsiaTheme="minorHAnsi" w:hAnsiTheme="minorHAnsi" w:cstheme="minorBidi"/>
                <w:szCs w:val="22"/>
              </w:rPr>
            </w:pPr>
            <w:del w:id="13085" w:author="Patel, Rinkesh" w:date="2016-09-26T15:19:00Z">
              <w:r w:rsidRPr="00DB7EE7" w:rsidDel="00B85F94">
                <w:rPr>
                  <w:rFonts w:asciiTheme="minorHAnsi" w:hAnsiTheme="minorHAnsi" w:cstheme="minorBidi"/>
                </w:rPr>
                <w:delText>Yes</w:delText>
              </w:r>
              <w:bookmarkStart w:id="13086" w:name="_Toc463004975"/>
              <w:bookmarkStart w:id="13087" w:name="_Toc463029637"/>
              <w:bookmarkStart w:id="13088" w:name="_Toc464056642"/>
              <w:bookmarkStart w:id="13089" w:name="_Toc464730176"/>
              <w:bookmarkStart w:id="13090" w:name="_Toc468182323"/>
              <w:bookmarkStart w:id="13091" w:name="_Toc468183637"/>
              <w:bookmarkEnd w:id="13086"/>
              <w:bookmarkEnd w:id="13087"/>
              <w:bookmarkEnd w:id="13088"/>
              <w:bookmarkEnd w:id="13089"/>
              <w:bookmarkEnd w:id="13090"/>
              <w:bookmarkEnd w:id="13091"/>
            </w:del>
          </w:p>
        </w:tc>
        <w:tc>
          <w:tcPr>
            <w:tcW w:w="2162" w:type="dxa"/>
            <w:tcBorders>
              <w:top w:val="single" w:sz="4" w:space="0" w:color="auto"/>
              <w:left w:val="single" w:sz="4" w:space="0" w:color="auto"/>
              <w:bottom w:val="single" w:sz="4" w:space="0" w:color="auto"/>
              <w:right w:val="single" w:sz="4" w:space="0" w:color="auto"/>
            </w:tcBorders>
            <w:hideMark/>
          </w:tcPr>
          <w:p w14:paraId="2DDEAB14" w14:textId="37585FF4" w:rsidR="00A11F8D" w:rsidRPr="00DB7EE7" w:rsidDel="00B85F94" w:rsidRDefault="00A11F8D" w:rsidP="00600E27">
            <w:pPr>
              <w:rPr>
                <w:del w:id="13092" w:author="Patel, Rinkesh" w:date="2016-09-26T15:19:00Z"/>
                <w:rFonts w:asciiTheme="minorHAnsi" w:eastAsiaTheme="minorHAnsi" w:hAnsiTheme="minorHAnsi" w:cstheme="minorBidi"/>
                <w:szCs w:val="22"/>
              </w:rPr>
            </w:pPr>
            <w:del w:id="13093" w:author="Patel, Rinkesh" w:date="2016-09-26T15:19:00Z">
              <w:r w:rsidRPr="00DB7EE7" w:rsidDel="00B85F94">
                <w:rPr>
                  <w:rFonts w:asciiTheme="minorHAnsi" w:hAnsiTheme="minorHAnsi" w:cstheme="minorBidi"/>
                </w:rPr>
                <w:delText>Yes</w:delText>
              </w:r>
              <w:bookmarkStart w:id="13094" w:name="_Toc463004976"/>
              <w:bookmarkStart w:id="13095" w:name="_Toc463029638"/>
              <w:bookmarkStart w:id="13096" w:name="_Toc464056643"/>
              <w:bookmarkStart w:id="13097" w:name="_Toc464730177"/>
              <w:bookmarkStart w:id="13098" w:name="_Toc468182324"/>
              <w:bookmarkStart w:id="13099" w:name="_Toc468183638"/>
              <w:bookmarkEnd w:id="13094"/>
              <w:bookmarkEnd w:id="13095"/>
              <w:bookmarkEnd w:id="13096"/>
              <w:bookmarkEnd w:id="13097"/>
              <w:bookmarkEnd w:id="13098"/>
              <w:bookmarkEnd w:id="13099"/>
            </w:del>
          </w:p>
        </w:tc>
        <w:tc>
          <w:tcPr>
            <w:tcW w:w="1896" w:type="dxa"/>
            <w:tcBorders>
              <w:top w:val="single" w:sz="4" w:space="0" w:color="auto"/>
              <w:left w:val="single" w:sz="4" w:space="0" w:color="auto"/>
              <w:bottom w:val="single" w:sz="4" w:space="0" w:color="auto"/>
              <w:right w:val="single" w:sz="4" w:space="0" w:color="auto"/>
            </w:tcBorders>
          </w:tcPr>
          <w:p w14:paraId="5255FC13" w14:textId="64D5DF0B" w:rsidR="00A11F8D" w:rsidRPr="00DB7EE7" w:rsidDel="00B85F94" w:rsidRDefault="00A11F8D" w:rsidP="00600E27">
            <w:pPr>
              <w:rPr>
                <w:del w:id="13100" w:author="Patel, Rinkesh" w:date="2016-09-26T15:19:00Z"/>
                <w:rFonts w:asciiTheme="minorHAnsi" w:hAnsiTheme="minorHAnsi" w:cstheme="minorBidi"/>
              </w:rPr>
            </w:pPr>
            <w:del w:id="13101" w:author="Patel, Rinkesh" w:date="2016-09-26T15:19:00Z">
              <w:r w:rsidRPr="00DB7EE7" w:rsidDel="00B85F94">
                <w:rPr>
                  <w:rFonts w:asciiTheme="minorHAnsi" w:hAnsiTheme="minorHAnsi" w:cstheme="minorBidi"/>
                </w:rPr>
                <w:delText>Yes</w:delText>
              </w:r>
              <w:bookmarkStart w:id="13102" w:name="_Toc463004977"/>
              <w:bookmarkStart w:id="13103" w:name="_Toc463029639"/>
              <w:bookmarkStart w:id="13104" w:name="_Toc464056644"/>
              <w:bookmarkStart w:id="13105" w:name="_Toc464730178"/>
              <w:bookmarkStart w:id="13106" w:name="_Toc468182325"/>
              <w:bookmarkStart w:id="13107" w:name="_Toc468183639"/>
              <w:bookmarkEnd w:id="13102"/>
              <w:bookmarkEnd w:id="13103"/>
              <w:bookmarkEnd w:id="13104"/>
              <w:bookmarkEnd w:id="13105"/>
              <w:bookmarkEnd w:id="13106"/>
              <w:bookmarkEnd w:id="13107"/>
            </w:del>
          </w:p>
        </w:tc>
        <w:tc>
          <w:tcPr>
            <w:tcW w:w="2161" w:type="dxa"/>
            <w:tcBorders>
              <w:top w:val="single" w:sz="4" w:space="0" w:color="auto"/>
              <w:left w:val="single" w:sz="4" w:space="0" w:color="auto"/>
              <w:bottom w:val="single" w:sz="4" w:space="0" w:color="auto"/>
              <w:right w:val="single" w:sz="4" w:space="0" w:color="auto"/>
            </w:tcBorders>
          </w:tcPr>
          <w:p w14:paraId="5F826782" w14:textId="0CF62E16" w:rsidR="00A11F8D" w:rsidRPr="00DB7EE7" w:rsidDel="00B85F94" w:rsidRDefault="00C202E9" w:rsidP="00600E27">
            <w:pPr>
              <w:rPr>
                <w:del w:id="13108" w:author="Patel, Rinkesh" w:date="2016-09-26T15:19:00Z"/>
                <w:rFonts w:asciiTheme="minorHAnsi" w:hAnsiTheme="minorHAnsi" w:cstheme="minorBidi"/>
              </w:rPr>
            </w:pPr>
            <w:del w:id="13109" w:author="Patel, Rinkesh" w:date="2016-09-26T15:19:00Z">
              <w:r w:rsidRPr="00DB7EE7" w:rsidDel="00B85F94">
                <w:rPr>
                  <w:rFonts w:asciiTheme="minorHAnsi" w:hAnsiTheme="minorHAnsi" w:cstheme="minorBidi"/>
                </w:rPr>
                <w:delText>Both (Insufficient ECA &amp; Not best price)</w:delText>
              </w:r>
              <w:bookmarkStart w:id="13110" w:name="_Toc463004978"/>
              <w:bookmarkStart w:id="13111" w:name="_Toc463029640"/>
              <w:bookmarkStart w:id="13112" w:name="_Toc464056645"/>
              <w:bookmarkStart w:id="13113" w:name="_Toc464730179"/>
              <w:bookmarkStart w:id="13114" w:name="_Toc468182326"/>
              <w:bookmarkStart w:id="13115" w:name="_Toc468183640"/>
              <w:bookmarkEnd w:id="13110"/>
              <w:bookmarkEnd w:id="13111"/>
              <w:bookmarkEnd w:id="13112"/>
              <w:bookmarkEnd w:id="13113"/>
              <w:bookmarkEnd w:id="13114"/>
              <w:bookmarkEnd w:id="13115"/>
            </w:del>
          </w:p>
        </w:tc>
        <w:tc>
          <w:tcPr>
            <w:tcW w:w="2239" w:type="dxa"/>
            <w:tcBorders>
              <w:top w:val="single" w:sz="4" w:space="0" w:color="auto"/>
              <w:left w:val="single" w:sz="4" w:space="0" w:color="auto"/>
              <w:bottom w:val="single" w:sz="4" w:space="0" w:color="auto"/>
              <w:right w:val="single" w:sz="4" w:space="0" w:color="auto"/>
            </w:tcBorders>
            <w:hideMark/>
          </w:tcPr>
          <w:p w14:paraId="47B44EA0" w14:textId="0D25A3FF" w:rsidR="00A11F8D" w:rsidRPr="00DB7EE7" w:rsidDel="00B85F94" w:rsidRDefault="00A11F8D" w:rsidP="00BB7E00">
            <w:pPr>
              <w:rPr>
                <w:del w:id="13116" w:author="Patel, Rinkesh" w:date="2016-09-26T15:19:00Z"/>
                <w:rFonts w:asciiTheme="minorHAnsi" w:eastAsiaTheme="minorHAnsi" w:hAnsiTheme="minorHAnsi" w:cstheme="minorBidi"/>
                <w:szCs w:val="22"/>
              </w:rPr>
            </w:pPr>
            <w:del w:id="13117" w:author="Patel, Rinkesh" w:date="2016-09-26T15:19:00Z">
              <w:r w:rsidRPr="00DB7EE7" w:rsidDel="00B85F94">
                <w:rPr>
                  <w:rFonts w:asciiTheme="minorHAnsi" w:hAnsiTheme="minorHAnsi" w:cstheme="minorBidi"/>
                </w:rPr>
                <w:delText>NBPRIEC</w:delText>
              </w:r>
              <w:bookmarkStart w:id="13118" w:name="_Toc463004979"/>
              <w:bookmarkStart w:id="13119" w:name="_Toc463029641"/>
              <w:bookmarkStart w:id="13120" w:name="_Toc464056646"/>
              <w:bookmarkStart w:id="13121" w:name="_Toc464730180"/>
              <w:bookmarkStart w:id="13122" w:name="_Toc468182327"/>
              <w:bookmarkStart w:id="13123" w:name="_Toc468183641"/>
              <w:bookmarkEnd w:id="13118"/>
              <w:bookmarkEnd w:id="13119"/>
              <w:bookmarkEnd w:id="13120"/>
              <w:bookmarkEnd w:id="13121"/>
              <w:bookmarkEnd w:id="13122"/>
              <w:bookmarkEnd w:id="13123"/>
            </w:del>
          </w:p>
        </w:tc>
        <w:bookmarkStart w:id="13124" w:name="_Toc463004980"/>
        <w:bookmarkStart w:id="13125" w:name="_Toc463029642"/>
        <w:bookmarkStart w:id="13126" w:name="_Toc464056647"/>
        <w:bookmarkStart w:id="13127" w:name="_Toc464730181"/>
        <w:bookmarkStart w:id="13128" w:name="_Toc468182328"/>
        <w:bookmarkStart w:id="13129" w:name="_Toc468183642"/>
        <w:bookmarkEnd w:id="13124"/>
        <w:bookmarkEnd w:id="13125"/>
        <w:bookmarkEnd w:id="13126"/>
        <w:bookmarkEnd w:id="13127"/>
        <w:bookmarkEnd w:id="13128"/>
        <w:bookmarkEnd w:id="13129"/>
      </w:tr>
    </w:tbl>
    <w:p w14:paraId="4AAA3A28" w14:textId="456C34DD" w:rsidR="00A37D78" w:rsidDel="00B85F94" w:rsidRDefault="00A37D78" w:rsidP="00A37D78">
      <w:pPr>
        <w:pStyle w:val="Heading1"/>
        <w:rPr>
          <w:del w:id="13130" w:author="Patel, Rinkesh" w:date="2016-09-26T15:19:00Z"/>
        </w:rPr>
      </w:pPr>
      <w:bookmarkStart w:id="13131" w:name="_Appendix_F_–"/>
      <w:bookmarkEnd w:id="13131"/>
      <w:del w:id="13132" w:author="Patel, Rinkesh" w:date="2016-09-26T15:19:00Z">
        <w:r w:rsidDel="00B85F94">
          <w:delText xml:space="preserve">Appendix F – </w:delText>
        </w:r>
        <w:r w:rsidR="00785D6B" w:rsidDel="00B85F94">
          <w:delText>EIP_ELIGIBILITY Changes</w:delText>
        </w:r>
        <w:bookmarkStart w:id="13133" w:name="_Toc463004981"/>
        <w:bookmarkStart w:id="13134" w:name="_Toc463029643"/>
        <w:bookmarkStart w:id="13135" w:name="_Toc464056648"/>
        <w:bookmarkStart w:id="13136" w:name="_Toc464730182"/>
        <w:bookmarkStart w:id="13137" w:name="_Toc468182329"/>
        <w:bookmarkStart w:id="13138" w:name="_Toc468183643"/>
        <w:bookmarkEnd w:id="13133"/>
        <w:bookmarkEnd w:id="13134"/>
        <w:bookmarkEnd w:id="13135"/>
        <w:bookmarkEnd w:id="13136"/>
        <w:bookmarkEnd w:id="13137"/>
        <w:bookmarkEnd w:id="13138"/>
      </w:del>
    </w:p>
    <w:p w14:paraId="50626063" w14:textId="102C3058" w:rsidR="00B60210" w:rsidDel="00B85F94" w:rsidRDefault="00B60210" w:rsidP="00B60210">
      <w:pPr>
        <w:rPr>
          <w:del w:id="13139" w:author="Patel, Rinkesh" w:date="2016-09-26T15:19:00Z"/>
          <w:b/>
        </w:rPr>
      </w:pPr>
      <w:del w:id="13140" w:author="Patel, Rinkesh" w:date="2016-09-26T15:19:00Z">
        <w:r w:rsidRPr="00B621A5" w:rsidDel="00B85F94">
          <w:rPr>
            <w:b/>
          </w:rPr>
          <w:delText>CLUB Eligible Account Type/Sub Type</w:delText>
        </w:r>
        <w:bookmarkStart w:id="13141" w:name="_Toc463004982"/>
        <w:bookmarkStart w:id="13142" w:name="_Toc463029644"/>
        <w:bookmarkStart w:id="13143" w:name="_Toc464056649"/>
        <w:bookmarkStart w:id="13144" w:name="_Toc464730183"/>
        <w:bookmarkStart w:id="13145" w:name="_Toc468182330"/>
        <w:bookmarkStart w:id="13146" w:name="_Toc468183644"/>
        <w:bookmarkEnd w:id="13141"/>
        <w:bookmarkEnd w:id="13142"/>
        <w:bookmarkEnd w:id="13143"/>
        <w:bookmarkEnd w:id="13144"/>
        <w:bookmarkEnd w:id="13145"/>
        <w:bookmarkEnd w:id="13146"/>
      </w:del>
    </w:p>
    <w:p w14:paraId="4576D16C" w14:textId="33615167" w:rsidR="00EF24D1" w:rsidDel="00B85F94" w:rsidRDefault="00EF24D1" w:rsidP="004B45DB">
      <w:pPr>
        <w:ind w:firstLine="432"/>
        <w:rPr>
          <w:del w:id="13147" w:author="Patel, Rinkesh" w:date="2016-09-26T15:19:00Z"/>
          <w:sz w:val="18"/>
          <w:szCs w:val="18"/>
        </w:rPr>
      </w:pPr>
      <w:del w:id="13148" w:author="Patel, Rinkesh" w:date="2016-09-26T15:19:00Z">
        <w:r w:rsidDel="00B85F94">
          <w:rPr>
            <w:sz w:val="18"/>
            <w:szCs w:val="18"/>
          </w:rPr>
          <w:delText xml:space="preserve">For following Account Type/Sub Type – Mark </w:delText>
        </w:r>
        <w:r w:rsidRPr="00EF24D1" w:rsidDel="00B85F94">
          <w:rPr>
            <w:b/>
            <w:sz w:val="18"/>
            <w:szCs w:val="18"/>
          </w:rPr>
          <w:delText>CLIB_ELIGIBILITY=</w:delText>
        </w:r>
        <w:r w:rsidDel="00B85F94">
          <w:rPr>
            <w:b/>
            <w:sz w:val="18"/>
            <w:szCs w:val="18"/>
          </w:rPr>
          <w:delText>Y</w:delText>
        </w:r>
        <w:bookmarkStart w:id="13149" w:name="_Toc463004983"/>
        <w:bookmarkStart w:id="13150" w:name="_Toc463029645"/>
        <w:bookmarkStart w:id="13151" w:name="_Toc464056650"/>
        <w:bookmarkStart w:id="13152" w:name="_Toc464730184"/>
        <w:bookmarkStart w:id="13153" w:name="_Toc468182331"/>
        <w:bookmarkStart w:id="13154" w:name="_Toc468183645"/>
        <w:bookmarkEnd w:id="13149"/>
        <w:bookmarkEnd w:id="13150"/>
        <w:bookmarkEnd w:id="13151"/>
        <w:bookmarkEnd w:id="13152"/>
        <w:bookmarkEnd w:id="13153"/>
        <w:bookmarkEnd w:id="13154"/>
      </w:del>
    </w:p>
    <w:p w14:paraId="2B3A5675" w14:textId="42556298" w:rsidR="004B45DB" w:rsidRPr="004B45DB" w:rsidDel="00B85F94" w:rsidRDefault="004B45DB" w:rsidP="004B45DB">
      <w:pPr>
        <w:ind w:firstLine="432"/>
        <w:rPr>
          <w:del w:id="13155" w:author="Patel, Rinkesh" w:date="2016-09-26T15:19:00Z"/>
          <w:sz w:val="18"/>
          <w:szCs w:val="18"/>
        </w:rPr>
      </w:pPr>
      <w:del w:id="13156" w:author="Patel, Rinkesh" w:date="2016-09-26T15:19:00Z">
        <w:r w:rsidRPr="004B45DB" w:rsidDel="00B85F94">
          <w:rPr>
            <w:sz w:val="18"/>
            <w:szCs w:val="18"/>
          </w:rPr>
          <w:delText>EIP_ELIGIBILITY.ELIGIBILITY_TYPE=’Account Type’</w:delText>
        </w:r>
        <w:bookmarkStart w:id="13157" w:name="_Toc463004984"/>
        <w:bookmarkStart w:id="13158" w:name="_Toc463029646"/>
        <w:bookmarkStart w:id="13159" w:name="_Toc464056651"/>
        <w:bookmarkStart w:id="13160" w:name="_Toc464730185"/>
        <w:bookmarkStart w:id="13161" w:name="_Toc468182332"/>
        <w:bookmarkStart w:id="13162" w:name="_Toc468183646"/>
        <w:bookmarkEnd w:id="13157"/>
        <w:bookmarkEnd w:id="13158"/>
        <w:bookmarkEnd w:id="13159"/>
        <w:bookmarkEnd w:id="13160"/>
        <w:bookmarkEnd w:id="13161"/>
        <w:bookmarkEnd w:id="13162"/>
      </w:del>
    </w:p>
    <w:p w14:paraId="78767438" w14:textId="7D30A148" w:rsidR="004B45DB" w:rsidRPr="004B45DB" w:rsidDel="00B85F94" w:rsidRDefault="004B45DB" w:rsidP="004B45DB">
      <w:pPr>
        <w:ind w:firstLine="432"/>
        <w:rPr>
          <w:del w:id="13163" w:author="Patel, Rinkesh" w:date="2016-09-26T15:19:00Z"/>
          <w:sz w:val="18"/>
          <w:szCs w:val="18"/>
        </w:rPr>
      </w:pPr>
      <w:del w:id="13164" w:author="Patel, Rinkesh" w:date="2016-09-26T15:19:00Z">
        <w:r w:rsidRPr="004B45DB" w:rsidDel="00B85F94">
          <w:rPr>
            <w:sz w:val="18"/>
            <w:szCs w:val="18"/>
          </w:rPr>
          <w:delText>EIP_ELIGIBILITY.ELIGIBILITY_SUB_TYPE=’Account Sub Type’</w:delText>
        </w:r>
        <w:bookmarkStart w:id="13165" w:name="_Toc463004985"/>
        <w:bookmarkStart w:id="13166" w:name="_Toc463029647"/>
        <w:bookmarkStart w:id="13167" w:name="_Toc464056652"/>
        <w:bookmarkStart w:id="13168" w:name="_Toc464730186"/>
        <w:bookmarkStart w:id="13169" w:name="_Toc468182333"/>
        <w:bookmarkStart w:id="13170" w:name="_Toc468183647"/>
        <w:bookmarkEnd w:id="13165"/>
        <w:bookmarkEnd w:id="13166"/>
        <w:bookmarkEnd w:id="13167"/>
        <w:bookmarkEnd w:id="13168"/>
        <w:bookmarkEnd w:id="13169"/>
        <w:bookmarkEnd w:id="13170"/>
      </w:del>
    </w:p>
    <w:tbl>
      <w:tblPr>
        <w:tblW w:w="3178" w:type="dxa"/>
        <w:tblInd w:w="7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47"/>
        <w:gridCol w:w="730"/>
        <w:gridCol w:w="1401"/>
      </w:tblGrid>
      <w:tr w:rsidR="001059B5" w:rsidRPr="003D24C8" w:rsidDel="00B85F94" w14:paraId="2087EE36" w14:textId="4F2B7CAD" w:rsidTr="00722130">
        <w:trPr>
          <w:trHeight w:val="300"/>
          <w:del w:id="13171" w:author="Patel, Rinkesh" w:date="2016-09-26T15:19:00Z"/>
        </w:trPr>
        <w:tc>
          <w:tcPr>
            <w:tcW w:w="1047" w:type="dxa"/>
            <w:shd w:val="clear" w:color="000000" w:fill="CCCCCC"/>
            <w:vAlign w:val="bottom"/>
            <w:hideMark/>
          </w:tcPr>
          <w:p w14:paraId="23BD23BF" w14:textId="4B844911" w:rsidR="001059B5" w:rsidRPr="003D24C8" w:rsidDel="00B85F94" w:rsidRDefault="001059B5" w:rsidP="002911F9">
            <w:pPr>
              <w:spacing w:after="0"/>
              <w:rPr>
                <w:del w:id="13172" w:author="Patel, Rinkesh" w:date="2016-09-26T15:19:00Z"/>
                <w:rFonts w:cs="Arial"/>
                <w:b/>
                <w:bCs/>
                <w:color w:val="7030A0"/>
                <w:szCs w:val="22"/>
              </w:rPr>
            </w:pPr>
            <w:del w:id="13173" w:author="Patel, Rinkesh" w:date="2016-09-26T15:19:00Z">
              <w:r w:rsidRPr="003D24C8" w:rsidDel="00B85F94">
                <w:rPr>
                  <w:rFonts w:cs="Arial"/>
                  <w:b/>
                  <w:bCs/>
                  <w:color w:val="7030A0"/>
                  <w:szCs w:val="22"/>
                </w:rPr>
                <w:delText>Account Type</w:delText>
              </w:r>
              <w:bookmarkStart w:id="13174" w:name="_Toc463004986"/>
              <w:bookmarkStart w:id="13175" w:name="_Toc463029648"/>
              <w:bookmarkStart w:id="13176" w:name="_Toc464056653"/>
              <w:bookmarkStart w:id="13177" w:name="_Toc464730187"/>
              <w:bookmarkStart w:id="13178" w:name="_Toc468182334"/>
              <w:bookmarkStart w:id="13179" w:name="_Toc468183648"/>
              <w:bookmarkEnd w:id="13174"/>
              <w:bookmarkEnd w:id="13175"/>
              <w:bookmarkEnd w:id="13176"/>
              <w:bookmarkEnd w:id="13177"/>
              <w:bookmarkEnd w:id="13178"/>
              <w:bookmarkEnd w:id="13179"/>
            </w:del>
          </w:p>
        </w:tc>
        <w:tc>
          <w:tcPr>
            <w:tcW w:w="730" w:type="dxa"/>
            <w:shd w:val="clear" w:color="000000" w:fill="CCCCCC"/>
            <w:vAlign w:val="bottom"/>
            <w:hideMark/>
          </w:tcPr>
          <w:p w14:paraId="2A112AD5" w14:textId="272F4BBC" w:rsidR="001059B5" w:rsidRPr="003D24C8" w:rsidDel="00B85F94" w:rsidRDefault="001059B5" w:rsidP="002911F9">
            <w:pPr>
              <w:spacing w:after="0"/>
              <w:jc w:val="center"/>
              <w:rPr>
                <w:del w:id="13180" w:author="Patel, Rinkesh" w:date="2016-09-26T15:19:00Z"/>
                <w:rFonts w:cs="Arial"/>
                <w:b/>
                <w:bCs/>
                <w:color w:val="7030A0"/>
                <w:szCs w:val="22"/>
              </w:rPr>
            </w:pPr>
            <w:del w:id="13181" w:author="Patel, Rinkesh" w:date="2016-09-26T15:19:00Z">
              <w:r w:rsidRPr="003D24C8" w:rsidDel="00B85F94">
                <w:rPr>
                  <w:rFonts w:cs="Arial"/>
                  <w:b/>
                  <w:bCs/>
                  <w:color w:val="7030A0"/>
                  <w:szCs w:val="22"/>
                </w:rPr>
                <w:delText>Sub Type</w:delText>
              </w:r>
              <w:bookmarkStart w:id="13182" w:name="_Toc463004987"/>
              <w:bookmarkStart w:id="13183" w:name="_Toc463029649"/>
              <w:bookmarkStart w:id="13184" w:name="_Toc464056654"/>
              <w:bookmarkStart w:id="13185" w:name="_Toc464730188"/>
              <w:bookmarkStart w:id="13186" w:name="_Toc468182335"/>
              <w:bookmarkStart w:id="13187" w:name="_Toc468183649"/>
              <w:bookmarkEnd w:id="13182"/>
              <w:bookmarkEnd w:id="13183"/>
              <w:bookmarkEnd w:id="13184"/>
              <w:bookmarkEnd w:id="13185"/>
              <w:bookmarkEnd w:id="13186"/>
              <w:bookmarkEnd w:id="13187"/>
            </w:del>
          </w:p>
        </w:tc>
        <w:tc>
          <w:tcPr>
            <w:tcW w:w="1401" w:type="dxa"/>
            <w:shd w:val="clear" w:color="000000" w:fill="CCCCCC"/>
            <w:vAlign w:val="bottom"/>
            <w:hideMark/>
          </w:tcPr>
          <w:p w14:paraId="6FA4FC0D" w14:textId="31E59254" w:rsidR="001059B5" w:rsidRPr="003D24C8" w:rsidDel="00B85F94" w:rsidRDefault="001059B5" w:rsidP="002911F9">
            <w:pPr>
              <w:spacing w:after="0"/>
              <w:rPr>
                <w:del w:id="13188" w:author="Patel, Rinkesh" w:date="2016-09-26T15:19:00Z"/>
                <w:rFonts w:cs="Arial"/>
                <w:b/>
                <w:bCs/>
                <w:color w:val="7030A0"/>
                <w:szCs w:val="22"/>
              </w:rPr>
            </w:pPr>
            <w:del w:id="13189" w:author="Patel, Rinkesh" w:date="2016-09-26T15:19:00Z">
              <w:r w:rsidRPr="003D24C8" w:rsidDel="00B85F94">
                <w:rPr>
                  <w:rFonts w:cs="Arial"/>
                  <w:b/>
                  <w:bCs/>
                  <w:color w:val="7030A0"/>
                  <w:szCs w:val="22"/>
                </w:rPr>
                <w:delText>Description</w:delText>
              </w:r>
              <w:bookmarkStart w:id="13190" w:name="_Toc463004988"/>
              <w:bookmarkStart w:id="13191" w:name="_Toc463029650"/>
              <w:bookmarkStart w:id="13192" w:name="_Toc464056655"/>
              <w:bookmarkStart w:id="13193" w:name="_Toc464730189"/>
              <w:bookmarkStart w:id="13194" w:name="_Toc468182336"/>
              <w:bookmarkStart w:id="13195" w:name="_Toc468183650"/>
              <w:bookmarkEnd w:id="13190"/>
              <w:bookmarkEnd w:id="13191"/>
              <w:bookmarkEnd w:id="13192"/>
              <w:bookmarkEnd w:id="13193"/>
              <w:bookmarkEnd w:id="13194"/>
              <w:bookmarkEnd w:id="13195"/>
            </w:del>
          </w:p>
        </w:tc>
        <w:bookmarkStart w:id="13196" w:name="_Toc463004989"/>
        <w:bookmarkStart w:id="13197" w:name="_Toc463029651"/>
        <w:bookmarkStart w:id="13198" w:name="_Toc464056656"/>
        <w:bookmarkStart w:id="13199" w:name="_Toc464730190"/>
        <w:bookmarkStart w:id="13200" w:name="_Toc468182337"/>
        <w:bookmarkStart w:id="13201" w:name="_Toc468183651"/>
        <w:bookmarkEnd w:id="13196"/>
        <w:bookmarkEnd w:id="13197"/>
        <w:bookmarkEnd w:id="13198"/>
        <w:bookmarkEnd w:id="13199"/>
        <w:bookmarkEnd w:id="13200"/>
        <w:bookmarkEnd w:id="13201"/>
      </w:tr>
      <w:tr w:rsidR="001059B5" w:rsidRPr="003D24C8" w:rsidDel="00B85F94" w14:paraId="7C1E5B35" w14:textId="1AA93C7D" w:rsidTr="00722130">
        <w:trPr>
          <w:trHeight w:val="315"/>
          <w:del w:id="13202" w:author="Patel, Rinkesh" w:date="2016-09-26T15:19:00Z"/>
        </w:trPr>
        <w:tc>
          <w:tcPr>
            <w:tcW w:w="1047" w:type="dxa"/>
            <w:shd w:val="clear" w:color="auto" w:fill="auto"/>
            <w:hideMark/>
          </w:tcPr>
          <w:p w14:paraId="019FCB55" w14:textId="03B89FF0" w:rsidR="001059B5" w:rsidRPr="003D24C8" w:rsidDel="00B85F94" w:rsidRDefault="001059B5" w:rsidP="002911F9">
            <w:pPr>
              <w:spacing w:after="0"/>
              <w:rPr>
                <w:del w:id="13203" w:author="Patel, Rinkesh" w:date="2016-09-26T15:19:00Z"/>
                <w:rFonts w:cs="Arial"/>
                <w:color w:val="000000"/>
                <w:szCs w:val="22"/>
              </w:rPr>
            </w:pPr>
            <w:del w:id="13204" w:author="Patel, Rinkesh" w:date="2016-09-26T15:19:00Z">
              <w:r w:rsidRPr="003D24C8" w:rsidDel="00B85F94">
                <w:rPr>
                  <w:rFonts w:cs="Arial"/>
                  <w:color w:val="000000"/>
                  <w:szCs w:val="22"/>
                  <w:lang w:val="en-CA"/>
                </w:rPr>
                <w:delText>B</w:delText>
              </w:r>
              <w:bookmarkStart w:id="13205" w:name="_Toc463004990"/>
              <w:bookmarkStart w:id="13206" w:name="_Toc463029652"/>
              <w:bookmarkStart w:id="13207" w:name="_Toc464056657"/>
              <w:bookmarkStart w:id="13208" w:name="_Toc464730191"/>
              <w:bookmarkStart w:id="13209" w:name="_Toc468182338"/>
              <w:bookmarkStart w:id="13210" w:name="_Toc468183652"/>
              <w:bookmarkEnd w:id="13205"/>
              <w:bookmarkEnd w:id="13206"/>
              <w:bookmarkEnd w:id="13207"/>
              <w:bookmarkEnd w:id="13208"/>
              <w:bookmarkEnd w:id="13209"/>
              <w:bookmarkEnd w:id="13210"/>
            </w:del>
          </w:p>
        </w:tc>
        <w:tc>
          <w:tcPr>
            <w:tcW w:w="730" w:type="dxa"/>
            <w:shd w:val="clear" w:color="auto" w:fill="auto"/>
            <w:hideMark/>
          </w:tcPr>
          <w:p w14:paraId="6A4822FD" w14:textId="0F67E46F" w:rsidR="001059B5" w:rsidRPr="003D24C8" w:rsidDel="00B85F94" w:rsidRDefault="001059B5" w:rsidP="002911F9">
            <w:pPr>
              <w:spacing w:after="0"/>
              <w:rPr>
                <w:del w:id="13211" w:author="Patel, Rinkesh" w:date="2016-09-26T15:19:00Z"/>
                <w:rFonts w:cs="Arial"/>
                <w:color w:val="000000"/>
                <w:szCs w:val="22"/>
              </w:rPr>
            </w:pPr>
            <w:del w:id="13212" w:author="Patel, Rinkesh" w:date="2016-09-26T15:19:00Z">
              <w:r w:rsidRPr="003D24C8" w:rsidDel="00B85F94">
                <w:rPr>
                  <w:rFonts w:cs="Arial"/>
                  <w:color w:val="000000"/>
                  <w:szCs w:val="22"/>
                  <w:lang w:val="en-CA"/>
                </w:rPr>
                <w:delText>C</w:delText>
              </w:r>
              <w:bookmarkStart w:id="13213" w:name="_Toc463004991"/>
              <w:bookmarkStart w:id="13214" w:name="_Toc463029653"/>
              <w:bookmarkStart w:id="13215" w:name="_Toc464056658"/>
              <w:bookmarkStart w:id="13216" w:name="_Toc464730192"/>
              <w:bookmarkStart w:id="13217" w:name="_Toc468182339"/>
              <w:bookmarkStart w:id="13218" w:name="_Toc468183653"/>
              <w:bookmarkEnd w:id="13213"/>
              <w:bookmarkEnd w:id="13214"/>
              <w:bookmarkEnd w:id="13215"/>
              <w:bookmarkEnd w:id="13216"/>
              <w:bookmarkEnd w:id="13217"/>
              <w:bookmarkEnd w:id="13218"/>
            </w:del>
          </w:p>
        </w:tc>
        <w:tc>
          <w:tcPr>
            <w:tcW w:w="1401" w:type="dxa"/>
            <w:shd w:val="clear" w:color="auto" w:fill="auto"/>
            <w:hideMark/>
          </w:tcPr>
          <w:p w14:paraId="6C733D11" w14:textId="37462FEC" w:rsidR="001059B5" w:rsidRPr="003D24C8" w:rsidDel="00B85F94" w:rsidRDefault="001059B5" w:rsidP="002911F9">
            <w:pPr>
              <w:spacing w:after="0"/>
              <w:rPr>
                <w:del w:id="13219" w:author="Patel, Rinkesh" w:date="2016-09-26T15:19:00Z"/>
                <w:rFonts w:cs="Arial"/>
                <w:color w:val="000000"/>
                <w:sz w:val="16"/>
                <w:szCs w:val="16"/>
              </w:rPr>
            </w:pPr>
            <w:del w:id="13220" w:author="Patel, Rinkesh" w:date="2016-09-26T15:19:00Z">
              <w:r w:rsidRPr="003D24C8" w:rsidDel="00B85F94">
                <w:rPr>
                  <w:rFonts w:cs="Arial"/>
                  <w:color w:val="000000"/>
                  <w:sz w:val="16"/>
                  <w:szCs w:val="16"/>
                  <w:lang w:val="en-CA"/>
                </w:rPr>
                <w:delText>Corporate</w:delText>
              </w:r>
              <w:bookmarkStart w:id="13221" w:name="_Toc463004992"/>
              <w:bookmarkStart w:id="13222" w:name="_Toc463029654"/>
              <w:bookmarkStart w:id="13223" w:name="_Toc464056659"/>
              <w:bookmarkStart w:id="13224" w:name="_Toc464730193"/>
              <w:bookmarkStart w:id="13225" w:name="_Toc468182340"/>
              <w:bookmarkStart w:id="13226" w:name="_Toc468183654"/>
              <w:bookmarkEnd w:id="13221"/>
              <w:bookmarkEnd w:id="13222"/>
              <w:bookmarkEnd w:id="13223"/>
              <w:bookmarkEnd w:id="13224"/>
              <w:bookmarkEnd w:id="13225"/>
              <w:bookmarkEnd w:id="13226"/>
            </w:del>
          </w:p>
        </w:tc>
        <w:bookmarkStart w:id="13227" w:name="_Toc463004993"/>
        <w:bookmarkStart w:id="13228" w:name="_Toc463029655"/>
        <w:bookmarkStart w:id="13229" w:name="_Toc464056660"/>
        <w:bookmarkStart w:id="13230" w:name="_Toc464730194"/>
        <w:bookmarkStart w:id="13231" w:name="_Toc468182341"/>
        <w:bookmarkStart w:id="13232" w:name="_Toc468183655"/>
        <w:bookmarkEnd w:id="13227"/>
        <w:bookmarkEnd w:id="13228"/>
        <w:bookmarkEnd w:id="13229"/>
        <w:bookmarkEnd w:id="13230"/>
        <w:bookmarkEnd w:id="13231"/>
        <w:bookmarkEnd w:id="13232"/>
      </w:tr>
      <w:tr w:rsidR="001059B5" w:rsidRPr="003D24C8" w:rsidDel="00B85F94" w14:paraId="7A6FAAEC" w14:textId="7CD3AAEB" w:rsidTr="00722130">
        <w:trPr>
          <w:trHeight w:val="315"/>
          <w:del w:id="13233" w:author="Patel, Rinkesh" w:date="2016-09-26T15:19:00Z"/>
        </w:trPr>
        <w:tc>
          <w:tcPr>
            <w:tcW w:w="1047" w:type="dxa"/>
            <w:shd w:val="clear" w:color="auto" w:fill="auto"/>
            <w:hideMark/>
          </w:tcPr>
          <w:p w14:paraId="4CC9D99A" w14:textId="47C5DDD9" w:rsidR="001059B5" w:rsidRPr="003D24C8" w:rsidDel="00B85F94" w:rsidRDefault="001059B5" w:rsidP="002911F9">
            <w:pPr>
              <w:spacing w:after="0"/>
              <w:rPr>
                <w:del w:id="13234" w:author="Patel, Rinkesh" w:date="2016-09-26T15:19:00Z"/>
                <w:rFonts w:cs="Arial"/>
                <w:color w:val="000000"/>
                <w:szCs w:val="22"/>
              </w:rPr>
            </w:pPr>
            <w:del w:id="13235" w:author="Patel, Rinkesh" w:date="2016-09-26T15:19:00Z">
              <w:r w:rsidRPr="003D24C8" w:rsidDel="00B85F94">
                <w:rPr>
                  <w:rFonts w:cs="Arial"/>
                  <w:color w:val="000000"/>
                  <w:szCs w:val="22"/>
                  <w:lang w:val="en-CA"/>
                </w:rPr>
                <w:delText>B</w:delText>
              </w:r>
              <w:bookmarkStart w:id="13236" w:name="_Toc463004994"/>
              <w:bookmarkStart w:id="13237" w:name="_Toc463029656"/>
              <w:bookmarkStart w:id="13238" w:name="_Toc464056661"/>
              <w:bookmarkStart w:id="13239" w:name="_Toc464730195"/>
              <w:bookmarkStart w:id="13240" w:name="_Toc468182342"/>
              <w:bookmarkStart w:id="13241" w:name="_Toc468183656"/>
              <w:bookmarkEnd w:id="13236"/>
              <w:bookmarkEnd w:id="13237"/>
              <w:bookmarkEnd w:id="13238"/>
              <w:bookmarkEnd w:id="13239"/>
              <w:bookmarkEnd w:id="13240"/>
              <w:bookmarkEnd w:id="13241"/>
            </w:del>
          </w:p>
        </w:tc>
        <w:tc>
          <w:tcPr>
            <w:tcW w:w="730" w:type="dxa"/>
            <w:shd w:val="clear" w:color="auto" w:fill="auto"/>
            <w:hideMark/>
          </w:tcPr>
          <w:p w14:paraId="76ADC64E" w14:textId="074D2C58" w:rsidR="001059B5" w:rsidRPr="003D24C8" w:rsidDel="00B85F94" w:rsidRDefault="001059B5" w:rsidP="002911F9">
            <w:pPr>
              <w:spacing w:after="0"/>
              <w:rPr>
                <w:del w:id="13242" w:author="Patel, Rinkesh" w:date="2016-09-26T15:19:00Z"/>
                <w:rFonts w:cs="Arial"/>
                <w:color w:val="000000"/>
                <w:szCs w:val="22"/>
              </w:rPr>
            </w:pPr>
            <w:del w:id="13243" w:author="Patel, Rinkesh" w:date="2016-09-26T15:19:00Z">
              <w:r w:rsidRPr="003D24C8" w:rsidDel="00B85F94">
                <w:rPr>
                  <w:rFonts w:cs="Arial"/>
                  <w:color w:val="000000"/>
                  <w:szCs w:val="22"/>
                  <w:lang w:val="en-CA"/>
                </w:rPr>
                <w:delText>L</w:delText>
              </w:r>
              <w:bookmarkStart w:id="13244" w:name="_Toc463004995"/>
              <w:bookmarkStart w:id="13245" w:name="_Toc463029657"/>
              <w:bookmarkStart w:id="13246" w:name="_Toc464056662"/>
              <w:bookmarkStart w:id="13247" w:name="_Toc464730196"/>
              <w:bookmarkStart w:id="13248" w:name="_Toc468182343"/>
              <w:bookmarkStart w:id="13249" w:name="_Toc468183657"/>
              <w:bookmarkEnd w:id="13244"/>
              <w:bookmarkEnd w:id="13245"/>
              <w:bookmarkEnd w:id="13246"/>
              <w:bookmarkEnd w:id="13247"/>
              <w:bookmarkEnd w:id="13248"/>
              <w:bookmarkEnd w:id="13249"/>
            </w:del>
          </w:p>
        </w:tc>
        <w:tc>
          <w:tcPr>
            <w:tcW w:w="1401" w:type="dxa"/>
            <w:shd w:val="clear" w:color="auto" w:fill="auto"/>
            <w:hideMark/>
          </w:tcPr>
          <w:p w14:paraId="039D849E" w14:textId="5214A390" w:rsidR="001059B5" w:rsidRPr="003D24C8" w:rsidDel="00B85F94" w:rsidRDefault="001059B5" w:rsidP="002911F9">
            <w:pPr>
              <w:spacing w:after="0"/>
              <w:rPr>
                <w:del w:id="13250" w:author="Patel, Rinkesh" w:date="2016-09-26T15:19:00Z"/>
                <w:rFonts w:cs="Arial"/>
                <w:color w:val="000000"/>
                <w:sz w:val="16"/>
                <w:szCs w:val="16"/>
              </w:rPr>
            </w:pPr>
            <w:del w:id="13251" w:author="Patel, Rinkesh" w:date="2016-09-26T15:19:00Z">
              <w:r w:rsidRPr="003D24C8" w:rsidDel="00B85F94">
                <w:rPr>
                  <w:rFonts w:cs="Arial"/>
                  <w:color w:val="000000"/>
                  <w:sz w:val="16"/>
                  <w:szCs w:val="16"/>
                  <w:lang w:val="en-CA"/>
                </w:rPr>
                <w:delText>Retail</w:delText>
              </w:r>
              <w:bookmarkStart w:id="13252" w:name="_Toc463004996"/>
              <w:bookmarkStart w:id="13253" w:name="_Toc463029658"/>
              <w:bookmarkStart w:id="13254" w:name="_Toc464056663"/>
              <w:bookmarkStart w:id="13255" w:name="_Toc464730197"/>
              <w:bookmarkStart w:id="13256" w:name="_Toc468182344"/>
              <w:bookmarkStart w:id="13257" w:name="_Toc468183658"/>
              <w:bookmarkEnd w:id="13252"/>
              <w:bookmarkEnd w:id="13253"/>
              <w:bookmarkEnd w:id="13254"/>
              <w:bookmarkEnd w:id="13255"/>
              <w:bookmarkEnd w:id="13256"/>
              <w:bookmarkEnd w:id="13257"/>
            </w:del>
          </w:p>
        </w:tc>
        <w:bookmarkStart w:id="13258" w:name="_Toc463004997"/>
        <w:bookmarkStart w:id="13259" w:name="_Toc463029659"/>
        <w:bookmarkStart w:id="13260" w:name="_Toc464056664"/>
        <w:bookmarkStart w:id="13261" w:name="_Toc464730198"/>
        <w:bookmarkStart w:id="13262" w:name="_Toc468182345"/>
        <w:bookmarkStart w:id="13263" w:name="_Toc468183659"/>
        <w:bookmarkEnd w:id="13258"/>
        <w:bookmarkEnd w:id="13259"/>
        <w:bookmarkEnd w:id="13260"/>
        <w:bookmarkEnd w:id="13261"/>
        <w:bookmarkEnd w:id="13262"/>
        <w:bookmarkEnd w:id="13263"/>
      </w:tr>
      <w:tr w:rsidR="001059B5" w:rsidRPr="003D24C8" w:rsidDel="00B85F94" w14:paraId="6A0EB753" w14:textId="15E10898" w:rsidTr="00722130">
        <w:trPr>
          <w:trHeight w:val="315"/>
          <w:del w:id="13264" w:author="Patel, Rinkesh" w:date="2016-09-26T15:19:00Z"/>
        </w:trPr>
        <w:tc>
          <w:tcPr>
            <w:tcW w:w="1047" w:type="dxa"/>
            <w:shd w:val="clear" w:color="auto" w:fill="auto"/>
            <w:hideMark/>
          </w:tcPr>
          <w:p w14:paraId="12F57DF8" w14:textId="3F35DD27" w:rsidR="001059B5" w:rsidRPr="003D24C8" w:rsidDel="00B85F94" w:rsidRDefault="001059B5" w:rsidP="002911F9">
            <w:pPr>
              <w:spacing w:after="0"/>
              <w:rPr>
                <w:del w:id="13265" w:author="Patel, Rinkesh" w:date="2016-09-26T15:19:00Z"/>
                <w:rFonts w:cs="Arial"/>
                <w:color w:val="000000"/>
                <w:szCs w:val="22"/>
              </w:rPr>
            </w:pPr>
            <w:del w:id="13266" w:author="Patel, Rinkesh" w:date="2016-09-26T15:19:00Z">
              <w:r w:rsidRPr="003D24C8" w:rsidDel="00B85F94">
                <w:rPr>
                  <w:rFonts w:cs="Arial"/>
                  <w:color w:val="000000"/>
                  <w:szCs w:val="22"/>
                  <w:lang w:val="en-CA"/>
                </w:rPr>
                <w:delText>B</w:delText>
              </w:r>
              <w:bookmarkStart w:id="13267" w:name="_Toc463004998"/>
              <w:bookmarkStart w:id="13268" w:name="_Toc463029660"/>
              <w:bookmarkStart w:id="13269" w:name="_Toc464056665"/>
              <w:bookmarkStart w:id="13270" w:name="_Toc464730199"/>
              <w:bookmarkStart w:id="13271" w:name="_Toc468182346"/>
              <w:bookmarkStart w:id="13272" w:name="_Toc468183660"/>
              <w:bookmarkEnd w:id="13267"/>
              <w:bookmarkEnd w:id="13268"/>
              <w:bookmarkEnd w:id="13269"/>
              <w:bookmarkEnd w:id="13270"/>
              <w:bookmarkEnd w:id="13271"/>
              <w:bookmarkEnd w:id="13272"/>
            </w:del>
          </w:p>
        </w:tc>
        <w:tc>
          <w:tcPr>
            <w:tcW w:w="730" w:type="dxa"/>
            <w:shd w:val="clear" w:color="auto" w:fill="auto"/>
            <w:hideMark/>
          </w:tcPr>
          <w:p w14:paraId="6EEE5C5F" w14:textId="7D9805D6" w:rsidR="001059B5" w:rsidRPr="003D24C8" w:rsidDel="00B85F94" w:rsidRDefault="001059B5" w:rsidP="002911F9">
            <w:pPr>
              <w:spacing w:after="0"/>
              <w:rPr>
                <w:del w:id="13273" w:author="Patel, Rinkesh" w:date="2016-09-26T15:19:00Z"/>
                <w:rFonts w:cs="Arial"/>
                <w:color w:val="000000"/>
                <w:szCs w:val="22"/>
              </w:rPr>
            </w:pPr>
            <w:del w:id="13274" w:author="Patel, Rinkesh" w:date="2016-09-26T15:19:00Z">
              <w:r w:rsidRPr="003D24C8" w:rsidDel="00B85F94">
                <w:rPr>
                  <w:rFonts w:cs="Arial"/>
                  <w:color w:val="000000"/>
                  <w:szCs w:val="22"/>
                  <w:lang w:val="en-CA"/>
                </w:rPr>
                <w:delText>M</w:delText>
              </w:r>
              <w:bookmarkStart w:id="13275" w:name="_Toc463004999"/>
              <w:bookmarkStart w:id="13276" w:name="_Toc463029661"/>
              <w:bookmarkStart w:id="13277" w:name="_Toc464056666"/>
              <w:bookmarkStart w:id="13278" w:name="_Toc464730200"/>
              <w:bookmarkStart w:id="13279" w:name="_Toc468182347"/>
              <w:bookmarkStart w:id="13280" w:name="_Toc468183661"/>
              <w:bookmarkEnd w:id="13275"/>
              <w:bookmarkEnd w:id="13276"/>
              <w:bookmarkEnd w:id="13277"/>
              <w:bookmarkEnd w:id="13278"/>
              <w:bookmarkEnd w:id="13279"/>
              <w:bookmarkEnd w:id="13280"/>
            </w:del>
          </w:p>
        </w:tc>
        <w:tc>
          <w:tcPr>
            <w:tcW w:w="1401" w:type="dxa"/>
            <w:shd w:val="clear" w:color="auto" w:fill="auto"/>
            <w:hideMark/>
          </w:tcPr>
          <w:p w14:paraId="495A9B14" w14:textId="3FCF7C51" w:rsidR="001059B5" w:rsidRPr="003D24C8" w:rsidDel="00B85F94" w:rsidRDefault="001059B5" w:rsidP="002911F9">
            <w:pPr>
              <w:spacing w:after="0"/>
              <w:rPr>
                <w:del w:id="13281" w:author="Patel, Rinkesh" w:date="2016-09-26T15:19:00Z"/>
                <w:rFonts w:cs="Arial"/>
                <w:color w:val="000000"/>
                <w:sz w:val="16"/>
                <w:szCs w:val="16"/>
              </w:rPr>
            </w:pPr>
            <w:del w:id="13282" w:author="Patel, Rinkesh" w:date="2016-09-26T15:19:00Z">
              <w:r w:rsidRPr="003D24C8" w:rsidDel="00B85F94">
                <w:rPr>
                  <w:rFonts w:cs="Arial"/>
                  <w:color w:val="000000"/>
                  <w:sz w:val="16"/>
                  <w:szCs w:val="16"/>
                  <w:lang w:val="en-CA"/>
                </w:rPr>
                <w:delText>MCSA</w:delText>
              </w:r>
              <w:bookmarkStart w:id="13283" w:name="_Toc463005000"/>
              <w:bookmarkStart w:id="13284" w:name="_Toc463029662"/>
              <w:bookmarkStart w:id="13285" w:name="_Toc464056667"/>
              <w:bookmarkStart w:id="13286" w:name="_Toc464730201"/>
              <w:bookmarkStart w:id="13287" w:name="_Toc468182348"/>
              <w:bookmarkStart w:id="13288" w:name="_Toc468183662"/>
              <w:bookmarkEnd w:id="13283"/>
              <w:bookmarkEnd w:id="13284"/>
              <w:bookmarkEnd w:id="13285"/>
              <w:bookmarkEnd w:id="13286"/>
              <w:bookmarkEnd w:id="13287"/>
              <w:bookmarkEnd w:id="13288"/>
            </w:del>
          </w:p>
        </w:tc>
        <w:bookmarkStart w:id="13289" w:name="_Toc463005001"/>
        <w:bookmarkStart w:id="13290" w:name="_Toc463029663"/>
        <w:bookmarkStart w:id="13291" w:name="_Toc464056668"/>
        <w:bookmarkStart w:id="13292" w:name="_Toc464730202"/>
        <w:bookmarkStart w:id="13293" w:name="_Toc468182349"/>
        <w:bookmarkStart w:id="13294" w:name="_Toc468183663"/>
        <w:bookmarkEnd w:id="13289"/>
        <w:bookmarkEnd w:id="13290"/>
        <w:bookmarkEnd w:id="13291"/>
        <w:bookmarkEnd w:id="13292"/>
        <w:bookmarkEnd w:id="13293"/>
        <w:bookmarkEnd w:id="13294"/>
      </w:tr>
      <w:tr w:rsidR="001059B5" w:rsidRPr="003D24C8" w:rsidDel="00B85F94" w14:paraId="580C953B" w14:textId="79B7B78B" w:rsidTr="00722130">
        <w:trPr>
          <w:trHeight w:val="315"/>
          <w:del w:id="13295" w:author="Patel, Rinkesh" w:date="2016-09-26T15:19:00Z"/>
        </w:trPr>
        <w:tc>
          <w:tcPr>
            <w:tcW w:w="1047" w:type="dxa"/>
            <w:shd w:val="clear" w:color="auto" w:fill="auto"/>
            <w:hideMark/>
          </w:tcPr>
          <w:p w14:paraId="648CE025" w14:textId="049E4E41" w:rsidR="001059B5" w:rsidRPr="003D24C8" w:rsidDel="00B85F94" w:rsidRDefault="001059B5" w:rsidP="002911F9">
            <w:pPr>
              <w:spacing w:after="0"/>
              <w:rPr>
                <w:del w:id="13296" w:author="Patel, Rinkesh" w:date="2016-09-26T15:19:00Z"/>
                <w:rFonts w:cs="Arial"/>
                <w:color w:val="000000"/>
                <w:szCs w:val="22"/>
              </w:rPr>
            </w:pPr>
            <w:del w:id="13297" w:author="Patel, Rinkesh" w:date="2016-09-26T15:19:00Z">
              <w:r w:rsidRPr="003D24C8" w:rsidDel="00B85F94">
                <w:rPr>
                  <w:rFonts w:cs="Arial"/>
                  <w:color w:val="000000"/>
                  <w:szCs w:val="22"/>
                  <w:lang w:val="en-CA"/>
                </w:rPr>
                <w:delText>B</w:delText>
              </w:r>
              <w:bookmarkStart w:id="13298" w:name="_Toc463005002"/>
              <w:bookmarkStart w:id="13299" w:name="_Toc463029664"/>
              <w:bookmarkStart w:id="13300" w:name="_Toc464056669"/>
              <w:bookmarkStart w:id="13301" w:name="_Toc464730203"/>
              <w:bookmarkStart w:id="13302" w:name="_Toc468182350"/>
              <w:bookmarkStart w:id="13303" w:name="_Toc468183664"/>
              <w:bookmarkEnd w:id="13298"/>
              <w:bookmarkEnd w:id="13299"/>
              <w:bookmarkEnd w:id="13300"/>
              <w:bookmarkEnd w:id="13301"/>
              <w:bookmarkEnd w:id="13302"/>
              <w:bookmarkEnd w:id="13303"/>
            </w:del>
          </w:p>
        </w:tc>
        <w:tc>
          <w:tcPr>
            <w:tcW w:w="730" w:type="dxa"/>
            <w:shd w:val="clear" w:color="auto" w:fill="auto"/>
            <w:hideMark/>
          </w:tcPr>
          <w:p w14:paraId="0B7FD0D3" w14:textId="769FA8E4" w:rsidR="001059B5" w:rsidRPr="003D24C8" w:rsidDel="00B85F94" w:rsidRDefault="001059B5" w:rsidP="002911F9">
            <w:pPr>
              <w:spacing w:after="0"/>
              <w:rPr>
                <w:del w:id="13304" w:author="Patel, Rinkesh" w:date="2016-09-26T15:19:00Z"/>
                <w:rFonts w:cs="Arial"/>
                <w:color w:val="000000"/>
                <w:szCs w:val="22"/>
              </w:rPr>
            </w:pPr>
            <w:del w:id="13305" w:author="Patel, Rinkesh" w:date="2016-09-26T15:19:00Z">
              <w:r w:rsidRPr="003D24C8" w:rsidDel="00B85F94">
                <w:rPr>
                  <w:rFonts w:cs="Arial"/>
                  <w:color w:val="000000"/>
                  <w:szCs w:val="22"/>
                  <w:lang w:val="en-CA"/>
                </w:rPr>
                <w:delText>N</w:delText>
              </w:r>
              <w:bookmarkStart w:id="13306" w:name="_Toc463005003"/>
              <w:bookmarkStart w:id="13307" w:name="_Toc463029665"/>
              <w:bookmarkStart w:id="13308" w:name="_Toc464056670"/>
              <w:bookmarkStart w:id="13309" w:name="_Toc464730204"/>
              <w:bookmarkStart w:id="13310" w:name="_Toc468182351"/>
              <w:bookmarkStart w:id="13311" w:name="_Toc468183665"/>
              <w:bookmarkEnd w:id="13306"/>
              <w:bookmarkEnd w:id="13307"/>
              <w:bookmarkEnd w:id="13308"/>
              <w:bookmarkEnd w:id="13309"/>
              <w:bookmarkEnd w:id="13310"/>
              <w:bookmarkEnd w:id="13311"/>
            </w:del>
          </w:p>
        </w:tc>
        <w:tc>
          <w:tcPr>
            <w:tcW w:w="1401" w:type="dxa"/>
            <w:shd w:val="clear" w:color="auto" w:fill="auto"/>
            <w:hideMark/>
          </w:tcPr>
          <w:p w14:paraId="417AD8EA" w14:textId="52ED6E92" w:rsidR="001059B5" w:rsidRPr="003D24C8" w:rsidDel="00B85F94" w:rsidRDefault="001059B5" w:rsidP="002911F9">
            <w:pPr>
              <w:spacing w:after="0"/>
              <w:rPr>
                <w:del w:id="13312" w:author="Patel, Rinkesh" w:date="2016-09-26T15:19:00Z"/>
                <w:rFonts w:cs="Arial"/>
                <w:color w:val="000000"/>
                <w:sz w:val="16"/>
                <w:szCs w:val="16"/>
              </w:rPr>
            </w:pPr>
            <w:del w:id="13313" w:author="Patel, Rinkesh" w:date="2016-09-26T15:19:00Z">
              <w:r w:rsidRPr="003D24C8" w:rsidDel="00B85F94">
                <w:rPr>
                  <w:rFonts w:cs="Arial"/>
                  <w:color w:val="000000"/>
                  <w:sz w:val="16"/>
                  <w:szCs w:val="16"/>
                  <w:lang w:val="en-CA"/>
                </w:rPr>
                <w:delText>National</w:delText>
              </w:r>
              <w:bookmarkStart w:id="13314" w:name="_Toc463005004"/>
              <w:bookmarkStart w:id="13315" w:name="_Toc463029666"/>
              <w:bookmarkStart w:id="13316" w:name="_Toc464056671"/>
              <w:bookmarkStart w:id="13317" w:name="_Toc464730205"/>
              <w:bookmarkStart w:id="13318" w:name="_Toc468182352"/>
              <w:bookmarkStart w:id="13319" w:name="_Toc468183666"/>
              <w:bookmarkEnd w:id="13314"/>
              <w:bookmarkEnd w:id="13315"/>
              <w:bookmarkEnd w:id="13316"/>
              <w:bookmarkEnd w:id="13317"/>
              <w:bookmarkEnd w:id="13318"/>
              <w:bookmarkEnd w:id="13319"/>
            </w:del>
          </w:p>
        </w:tc>
        <w:bookmarkStart w:id="13320" w:name="_Toc463005005"/>
        <w:bookmarkStart w:id="13321" w:name="_Toc463029667"/>
        <w:bookmarkStart w:id="13322" w:name="_Toc464056672"/>
        <w:bookmarkStart w:id="13323" w:name="_Toc464730206"/>
        <w:bookmarkStart w:id="13324" w:name="_Toc468182353"/>
        <w:bookmarkStart w:id="13325" w:name="_Toc468183667"/>
        <w:bookmarkEnd w:id="13320"/>
        <w:bookmarkEnd w:id="13321"/>
        <w:bookmarkEnd w:id="13322"/>
        <w:bookmarkEnd w:id="13323"/>
        <w:bookmarkEnd w:id="13324"/>
        <w:bookmarkEnd w:id="13325"/>
      </w:tr>
      <w:tr w:rsidR="001059B5" w:rsidRPr="003D24C8" w:rsidDel="00B85F94" w14:paraId="32F56A0C" w14:textId="5FF08000" w:rsidTr="00722130">
        <w:trPr>
          <w:trHeight w:val="315"/>
          <w:del w:id="13326" w:author="Patel, Rinkesh" w:date="2016-09-26T15:19:00Z"/>
        </w:trPr>
        <w:tc>
          <w:tcPr>
            <w:tcW w:w="1047" w:type="dxa"/>
            <w:shd w:val="clear" w:color="auto" w:fill="auto"/>
            <w:hideMark/>
          </w:tcPr>
          <w:p w14:paraId="43FAB841" w14:textId="37FE5AE1" w:rsidR="001059B5" w:rsidRPr="003D24C8" w:rsidDel="00B85F94" w:rsidRDefault="001059B5" w:rsidP="002911F9">
            <w:pPr>
              <w:spacing w:after="0"/>
              <w:rPr>
                <w:del w:id="13327" w:author="Patel, Rinkesh" w:date="2016-09-26T15:19:00Z"/>
                <w:rFonts w:cs="Arial"/>
                <w:color w:val="000000"/>
                <w:szCs w:val="22"/>
              </w:rPr>
            </w:pPr>
            <w:del w:id="13328" w:author="Patel, Rinkesh" w:date="2016-09-26T15:19:00Z">
              <w:r w:rsidRPr="003D24C8" w:rsidDel="00B85F94">
                <w:rPr>
                  <w:rFonts w:cs="Arial"/>
                  <w:color w:val="000000"/>
                  <w:szCs w:val="22"/>
                  <w:lang w:val="en-CA"/>
                </w:rPr>
                <w:delText>I</w:delText>
              </w:r>
              <w:bookmarkStart w:id="13329" w:name="_Toc463005006"/>
              <w:bookmarkStart w:id="13330" w:name="_Toc463029668"/>
              <w:bookmarkStart w:id="13331" w:name="_Toc464056673"/>
              <w:bookmarkStart w:id="13332" w:name="_Toc464730207"/>
              <w:bookmarkStart w:id="13333" w:name="_Toc468182354"/>
              <w:bookmarkStart w:id="13334" w:name="_Toc468183668"/>
              <w:bookmarkEnd w:id="13329"/>
              <w:bookmarkEnd w:id="13330"/>
              <w:bookmarkEnd w:id="13331"/>
              <w:bookmarkEnd w:id="13332"/>
              <w:bookmarkEnd w:id="13333"/>
              <w:bookmarkEnd w:id="13334"/>
            </w:del>
          </w:p>
        </w:tc>
        <w:tc>
          <w:tcPr>
            <w:tcW w:w="730" w:type="dxa"/>
            <w:shd w:val="clear" w:color="auto" w:fill="auto"/>
            <w:hideMark/>
          </w:tcPr>
          <w:p w14:paraId="047B6411" w14:textId="4847871F" w:rsidR="001059B5" w:rsidRPr="003D24C8" w:rsidDel="00B85F94" w:rsidRDefault="001059B5" w:rsidP="002911F9">
            <w:pPr>
              <w:spacing w:after="0"/>
              <w:rPr>
                <w:del w:id="13335" w:author="Patel, Rinkesh" w:date="2016-09-26T15:19:00Z"/>
                <w:rFonts w:cs="Arial"/>
                <w:color w:val="000000"/>
                <w:szCs w:val="22"/>
              </w:rPr>
            </w:pPr>
            <w:del w:id="13336" w:author="Patel, Rinkesh" w:date="2016-09-26T15:19:00Z">
              <w:r w:rsidRPr="003D24C8" w:rsidDel="00B85F94">
                <w:rPr>
                  <w:rFonts w:cs="Arial"/>
                  <w:color w:val="000000"/>
                  <w:szCs w:val="22"/>
                  <w:lang w:val="en-CA"/>
                </w:rPr>
                <w:delText>A</w:delText>
              </w:r>
              <w:bookmarkStart w:id="13337" w:name="_Toc463005007"/>
              <w:bookmarkStart w:id="13338" w:name="_Toc463029669"/>
              <w:bookmarkStart w:id="13339" w:name="_Toc464056674"/>
              <w:bookmarkStart w:id="13340" w:name="_Toc464730208"/>
              <w:bookmarkStart w:id="13341" w:name="_Toc468182355"/>
              <w:bookmarkStart w:id="13342" w:name="_Toc468183669"/>
              <w:bookmarkEnd w:id="13337"/>
              <w:bookmarkEnd w:id="13338"/>
              <w:bookmarkEnd w:id="13339"/>
              <w:bookmarkEnd w:id="13340"/>
              <w:bookmarkEnd w:id="13341"/>
              <w:bookmarkEnd w:id="13342"/>
            </w:del>
          </w:p>
        </w:tc>
        <w:tc>
          <w:tcPr>
            <w:tcW w:w="1401" w:type="dxa"/>
            <w:shd w:val="clear" w:color="auto" w:fill="auto"/>
            <w:hideMark/>
          </w:tcPr>
          <w:p w14:paraId="0CBA9A79" w14:textId="5036C355" w:rsidR="001059B5" w:rsidRPr="003D24C8" w:rsidDel="00B85F94" w:rsidRDefault="001059B5" w:rsidP="002911F9">
            <w:pPr>
              <w:spacing w:after="0"/>
              <w:rPr>
                <w:del w:id="13343" w:author="Patel, Rinkesh" w:date="2016-09-26T15:19:00Z"/>
                <w:rFonts w:cs="Arial"/>
                <w:color w:val="000000"/>
                <w:sz w:val="16"/>
                <w:szCs w:val="16"/>
              </w:rPr>
            </w:pPr>
            <w:del w:id="13344" w:author="Patel, Rinkesh" w:date="2016-09-26T15:19:00Z">
              <w:r w:rsidRPr="003D24C8" w:rsidDel="00B85F94">
                <w:rPr>
                  <w:rFonts w:cs="Arial"/>
                  <w:color w:val="000000"/>
                  <w:sz w:val="16"/>
                  <w:szCs w:val="16"/>
                  <w:lang w:val="en-CA"/>
                </w:rPr>
                <w:delText>Association</w:delText>
              </w:r>
              <w:bookmarkStart w:id="13345" w:name="_Toc463005008"/>
              <w:bookmarkStart w:id="13346" w:name="_Toc463029670"/>
              <w:bookmarkStart w:id="13347" w:name="_Toc464056675"/>
              <w:bookmarkStart w:id="13348" w:name="_Toc464730209"/>
              <w:bookmarkStart w:id="13349" w:name="_Toc468182356"/>
              <w:bookmarkStart w:id="13350" w:name="_Toc468183670"/>
              <w:bookmarkEnd w:id="13345"/>
              <w:bookmarkEnd w:id="13346"/>
              <w:bookmarkEnd w:id="13347"/>
              <w:bookmarkEnd w:id="13348"/>
              <w:bookmarkEnd w:id="13349"/>
              <w:bookmarkEnd w:id="13350"/>
            </w:del>
          </w:p>
        </w:tc>
        <w:bookmarkStart w:id="13351" w:name="_Toc463005009"/>
        <w:bookmarkStart w:id="13352" w:name="_Toc463029671"/>
        <w:bookmarkStart w:id="13353" w:name="_Toc464056676"/>
        <w:bookmarkStart w:id="13354" w:name="_Toc464730210"/>
        <w:bookmarkStart w:id="13355" w:name="_Toc468182357"/>
        <w:bookmarkStart w:id="13356" w:name="_Toc468183671"/>
        <w:bookmarkEnd w:id="13351"/>
        <w:bookmarkEnd w:id="13352"/>
        <w:bookmarkEnd w:id="13353"/>
        <w:bookmarkEnd w:id="13354"/>
        <w:bookmarkEnd w:id="13355"/>
        <w:bookmarkEnd w:id="13356"/>
      </w:tr>
      <w:tr w:rsidR="001059B5" w:rsidRPr="003D24C8" w:rsidDel="00B85F94" w14:paraId="130B380F" w14:textId="4975C6BD" w:rsidTr="00722130">
        <w:trPr>
          <w:trHeight w:val="315"/>
          <w:del w:id="13357" w:author="Patel, Rinkesh" w:date="2016-09-26T15:19:00Z"/>
        </w:trPr>
        <w:tc>
          <w:tcPr>
            <w:tcW w:w="1047" w:type="dxa"/>
            <w:shd w:val="clear" w:color="auto" w:fill="auto"/>
            <w:hideMark/>
          </w:tcPr>
          <w:p w14:paraId="619B999D" w14:textId="3A0077AA" w:rsidR="001059B5" w:rsidRPr="003D24C8" w:rsidDel="00B85F94" w:rsidRDefault="001059B5" w:rsidP="002911F9">
            <w:pPr>
              <w:spacing w:after="0"/>
              <w:rPr>
                <w:del w:id="13358" w:author="Patel, Rinkesh" w:date="2016-09-26T15:19:00Z"/>
                <w:rFonts w:cs="Arial"/>
                <w:color w:val="000000"/>
                <w:szCs w:val="22"/>
              </w:rPr>
            </w:pPr>
            <w:del w:id="13359" w:author="Patel, Rinkesh" w:date="2016-09-26T15:19:00Z">
              <w:r w:rsidRPr="003D24C8" w:rsidDel="00B85F94">
                <w:rPr>
                  <w:rFonts w:cs="Arial"/>
                  <w:color w:val="000000"/>
                  <w:szCs w:val="22"/>
                  <w:lang w:val="en-CA"/>
                </w:rPr>
                <w:delText>I</w:delText>
              </w:r>
              <w:bookmarkStart w:id="13360" w:name="_Toc463005010"/>
              <w:bookmarkStart w:id="13361" w:name="_Toc463029672"/>
              <w:bookmarkStart w:id="13362" w:name="_Toc464056677"/>
              <w:bookmarkStart w:id="13363" w:name="_Toc464730211"/>
              <w:bookmarkStart w:id="13364" w:name="_Toc468182358"/>
              <w:bookmarkStart w:id="13365" w:name="_Toc468183672"/>
              <w:bookmarkEnd w:id="13360"/>
              <w:bookmarkEnd w:id="13361"/>
              <w:bookmarkEnd w:id="13362"/>
              <w:bookmarkEnd w:id="13363"/>
              <w:bookmarkEnd w:id="13364"/>
              <w:bookmarkEnd w:id="13365"/>
            </w:del>
          </w:p>
        </w:tc>
        <w:tc>
          <w:tcPr>
            <w:tcW w:w="730" w:type="dxa"/>
            <w:shd w:val="clear" w:color="auto" w:fill="auto"/>
            <w:hideMark/>
          </w:tcPr>
          <w:p w14:paraId="29611319" w14:textId="54102FF3" w:rsidR="001059B5" w:rsidRPr="003D24C8" w:rsidDel="00B85F94" w:rsidRDefault="001059B5" w:rsidP="002911F9">
            <w:pPr>
              <w:spacing w:after="0"/>
              <w:rPr>
                <w:del w:id="13366" w:author="Patel, Rinkesh" w:date="2016-09-26T15:19:00Z"/>
                <w:rFonts w:cs="Arial"/>
                <w:color w:val="000000"/>
                <w:szCs w:val="22"/>
              </w:rPr>
            </w:pPr>
            <w:del w:id="13367" w:author="Patel, Rinkesh" w:date="2016-09-26T15:19:00Z">
              <w:r w:rsidRPr="003D24C8" w:rsidDel="00B85F94">
                <w:rPr>
                  <w:rFonts w:cs="Arial"/>
                  <w:color w:val="000000"/>
                  <w:szCs w:val="22"/>
                  <w:lang w:val="en-CA"/>
                </w:rPr>
                <w:delText>F</w:delText>
              </w:r>
              <w:bookmarkStart w:id="13368" w:name="_Toc463005011"/>
              <w:bookmarkStart w:id="13369" w:name="_Toc463029673"/>
              <w:bookmarkStart w:id="13370" w:name="_Toc464056678"/>
              <w:bookmarkStart w:id="13371" w:name="_Toc464730212"/>
              <w:bookmarkStart w:id="13372" w:name="_Toc468182359"/>
              <w:bookmarkStart w:id="13373" w:name="_Toc468183673"/>
              <w:bookmarkEnd w:id="13368"/>
              <w:bookmarkEnd w:id="13369"/>
              <w:bookmarkEnd w:id="13370"/>
              <w:bookmarkEnd w:id="13371"/>
              <w:bookmarkEnd w:id="13372"/>
              <w:bookmarkEnd w:id="13373"/>
            </w:del>
          </w:p>
        </w:tc>
        <w:tc>
          <w:tcPr>
            <w:tcW w:w="1401" w:type="dxa"/>
            <w:shd w:val="clear" w:color="auto" w:fill="auto"/>
            <w:hideMark/>
          </w:tcPr>
          <w:p w14:paraId="0C26719D" w14:textId="53D264E7" w:rsidR="001059B5" w:rsidRPr="003D24C8" w:rsidDel="00B85F94" w:rsidRDefault="001059B5" w:rsidP="002911F9">
            <w:pPr>
              <w:spacing w:after="0"/>
              <w:rPr>
                <w:del w:id="13374" w:author="Patel, Rinkesh" w:date="2016-09-26T15:19:00Z"/>
                <w:rFonts w:cs="Arial"/>
                <w:color w:val="000000"/>
                <w:sz w:val="16"/>
                <w:szCs w:val="16"/>
              </w:rPr>
            </w:pPr>
            <w:del w:id="13375" w:author="Patel, Rinkesh" w:date="2016-09-26T15:19:00Z">
              <w:r w:rsidRPr="003D24C8" w:rsidDel="00B85F94">
                <w:rPr>
                  <w:rFonts w:cs="Arial"/>
                  <w:color w:val="000000"/>
                  <w:sz w:val="16"/>
                  <w:szCs w:val="16"/>
                  <w:lang w:val="en-CA"/>
                </w:rPr>
                <w:delText>GSA </w:delText>
              </w:r>
              <w:bookmarkStart w:id="13376" w:name="_Toc463005012"/>
              <w:bookmarkStart w:id="13377" w:name="_Toc463029674"/>
              <w:bookmarkStart w:id="13378" w:name="_Toc464056679"/>
              <w:bookmarkStart w:id="13379" w:name="_Toc464730213"/>
              <w:bookmarkStart w:id="13380" w:name="_Toc468182360"/>
              <w:bookmarkStart w:id="13381" w:name="_Toc468183674"/>
              <w:bookmarkEnd w:id="13376"/>
              <w:bookmarkEnd w:id="13377"/>
              <w:bookmarkEnd w:id="13378"/>
              <w:bookmarkEnd w:id="13379"/>
              <w:bookmarkEnd w:id="13380"/>
              <w:bookmarkEnd w:id="13381"/>
            </w:del>
          </w:p>
        </w:tc>
        <w:bookmarkStart w:id="13382" w:name="_Toc463005013"/>
        <w:bookmarkStart w:id="13383" w:name="_Toc463029675"/>
        <w:bookmarkStart w:id="13384" w:name="_Toc464056680"/>
        <w:bookmarkStart w:id="13385" w:name="_Toc464730214"/>
        <w:bookmarkStart w:id="13386" w:name="_Toc468182361"/>
        <w:bookmarkStart w:id="13387" w:name="_Toc468183675"/>
        <w:bookmarkEnd w:id="13382"/>
        <w:bookmarkEnd w:id="13383"/>
        <w:bookmarkEnd w:id="13384"/>
        <w:bookmarkEnd w:id="13385"/>
        <w:bookmarkEnd w:id="13386"/>
        <w:bookmarkEnd w:id="13387"/>
      </w:tr>
      <w:tr w:rsidR="001059B5" w:rsidRPr="003D24C8" w:rsidDel="00B85F94" w14:paraId="6DECE475" w14:textId="79F33A90" w:rsidTr="00722130">
        <w:trPr>
          <w:trHeight w:val="465"/>
          <w:del w:id="13388" w:author="Patel, Rinkesh" w:date="2016-09-26T15:19:00Z"/>
        </w:trPr>
        <w:tc>
          <w:tcPr>
            <w:tcW w:w="1047" w:type="dxa"/>
            <w:shd w:val="clear" w:color="auto" w:fill="auto"/>
            <w:hideMark/>
          </w:tcPr>
          <w:p w14:paraId="2ABA02E5" w14:textId="6E100B84" w:rsidR="001059B5" w:rsidRPr="003D24C8" w:rsidDel="00B85F94" w:rsidRDefault="001059B5" w:rsidP="002911F9">
            <w:pPr>
              <w:spacing w:after="0"/>
              <w:rPr>
                <w:del w:id="13389" w:author="Patel, Rinkesh" w:date="2016-09-26T15:19:00Z"/>
                <w:rFonts w:cs="Arial"/>
                <w:color w:val="000000"/>
                <w:szCs w:val="22"/>
              </w:rPr>
            </w:pPr>
            <w:del w:id="13390" w:author="Patel, Rinkesh" w:date="2016-09-26T15:19:00Z">
              <w:r w:rsidRPr="003D24C8" w:rsidDel="00B85F94">
                <w:rPr>
                  <w:rFonts w:cs="Arial"/>
                  <w:color w:val="000000"/>
                  <w:szCs w:val="22"/>
                  <w:lang w:val="en-CA"/>
                </w:rPr>
                <w:delText>I</w:delText>
              </w:r>
              <w:bookmarkStart w:id="13391" w:name="_Toc463005014"/>
              <w:bookmarkStart w:id="13392" w:name="_Toc463029676"/>
              <w:bookmarkStart w:id="13393" w:name="_Toc464056681"/>
              <w:bookmarkStart w:id="13394" w:name="_Toc464730215"/>
              <w:bookmarkStart w:id="13395" w:name="_Toc468182362"/>
              <w:bookmarkStart w:id="13396" w:name="_Toc468183676"/>
              <w:bookmarkEnd w:id="13391"/>
              <w:bookmarkEnd w:id="13392"/>
              <w:bookmarkEnd w:id="13393"/>
              <w:bookmarkEnd w:id="13394"/>
              <w:bookmarkEnd w:id="13395"/>
              <w:bookmarkEnd w:id="13396"/>
            </w:del>
          </w:p>
        </w:tc>
        <w:tc>
          <w:tcPr>
            <w:tcW w:w="730" w:type="dxa"/>
            <w:shd w:val="clear" w:color="auto" w:fill="auto"/>
            <w:hideMark/>
          </w:tcPr>
          <w:p w14:paraId="3D0DC75C" w14:textId="4BA2586F" w:rsidR="001059B5" w:rsidRPr="003D24C8" w:rsidDel="00B85F94" w:rsidRDefault="001059B5" w:rsidP="002911F9">
            <w:pPr>
              <w:spacing w:after="0"/>
              <w:rPr>
                <w:del w:id="13397" w:author="Patel, Rinkesh" w:date="2016-09-26T15:19:00Z"/>
                <w:rFonts w:cs="Arial"/>
                <w:color w:val="000000"/>
                <w:szCs w:val="22"/>
              </w:rPr>
            </w:pPr>
            <w:del w:id="13398" w:author="Patel, Rinkesh" w:date="2016-09-26T15:19:00Z">
              <w:r w:rsidRPr="003D24C8" w:rsidDel="00B85F94">
                <w:rPr>
                  <w:rFonts w:cs="Arial"/>
                  <w:color w:val="000000"/>
                  <w:szCs w:val="22"/>
                  <w:lang w:val="en-CA"/>
                </w:rPr>
                <w:delText>G</w:delText>
              </w:r>
              <w:bookmarkStart w:id="13399" w:name="_Toc463005015"/>
              <w:bookmarkStart w:id="13400" w:name="_Toc463029677"/>
              <w:bookmarkStart w:id="13401" w:name="_Toc464056682"/>
              <w:bookmarkStart w:id="13402" w:name="_Toc464730216"/>
              <w:bookmarkStart w:id="13403" w:name="_Toc468182363"/>
              <w:bookmarkStart w:id="13404" w:name="_Toc468183677"/>
              <w:bookmarkEnd w:id="13399"/>
              <w:bookmarkEnd w:id="13400"/>
              <w:bookmarkEnd w:id="13401"/>
              <w:bookmarkEnd w:id="13402"/>
              <w:bookmarkEnd w:id="13403"/>
              <w:bookmarkEnd w:id="13404"/>
            </w:del>
          </w:p>
        </w:tc>
        <w:tc>
          <w:tcPr>
            <w:tcW w:w="1401" w:type="dxa"/>
            <w:shd w:val="clear" w:color="auto" w:fill="auto"/>
            <w:hideMark/>
          </w:tcPr>
          <w:p w14:paraId="54A5E8CA" w14:textId="39868D9B" w:rsidR="001059B5" w:rsidRPr="003D24C8" w:rsidDel="00B85F94" w:rsidRDefault="001059B5" w:rsidP="002911F9">
            <w:pPr>
              <w:spacing w:after="0"/>
              <w:rPr>
                <w:del w:id="13405" w:author="Patel, Rinkesh" w:date="2016-09-26T15:19:00Z"/>
                <w:rFonts w:cs="Arial"/>
                <w:color w:val="000000"/>
                <w:sz w:val="16"/>
                <w:szCs w:val="16"/>
              </w:rPr>
            </w:pPr>
            <w:del w:id="13406" w:author="Patel, Rinkesh" w:date="2016-09-26T15:19:00Z">
              <w:r w:rsidRPr="003D24C8" w:rsidDel="00B85F94">
                <w:rPr>
                  <w:rFonts w:cs="Arial"/>
                  <w:color w:val="000000"/>
                  <w:sz w:val="16"/>
                  <w:szCs w:val="16"/>
                  <w:lang w:val="en-CA"/>
                </w:rPr>
                <w:delText>Government</w:delText>
              </w:r>
              <w:bookmarkStart w:id="13407" w:name="_Toc463005016"/>
              <w:bookmarkStart w:id="13408" w:name="_Toc463029678"/>
              <w:bookmarkStart w:id="13409" w:name="_Toc464056683"/>
              <w:bookmarkStart w:id="13410" w:name="_Toc464730217"/>
              <w:bookmarkStart w:id="13411" w:name="_Toc468182364"/>
              <w:bookmarkStart w:id="13412" w:name="_Toc468183678"/>
              <w:bookmarkEnd w:id="13407"/>
              <w:bookmarkEnd w:id="13408"/>
              <w:bookmarkEnd w:id="13409"/>
              <w:bookmarkEnd w:id="13410"/>
              <w:bookmarkEnd w:id="13411"/>
              <w:bookmarkEnd w:id="13412"/>
            </w:del>
          </w:p>
        </w:tc>
        <w:bookmarkStart w:id="13413" w:name="_Toc463005017"/>
        <w:bookmarkStart w:id="13414" w:name="_Toc463029679"/>
        <w:bookmarkStart w:id="13415" w:name="_Toc464056684"/>
        <w:bookmarkStart w:id="13416" w:name="_Toc464730218"/>
        <w:bookmarkStart w:id="13417" w:name="_Toc468182365"/>
        <w:bookmarkStart w:id="13418" w:name="_Toc468183679"/>
        <w:bookmarkEnd w:id="13413"/>
        <w:bookmarkEnd w:id="13414"/>
        <w:bookmarkEnd w:id="13415"/>
        <w:bookmarkEnd w:id="13416"/>
        <w:bookmarkEnd w:id="13417"/>
        <w:bookmarkEnd w:id="13418"/>
      </w:tr>
      <w:tr w:rsidR="001059B5" w:rsidRPr="003D24C8" w:rsidDel="00B85F94" w14:paraId="31DC74B1" w14:textId="66D56ACE" w:rsidTr="00722130">
        <w:trPr>
          <w:trHeight w:val="1140"/>
          <w:del w:id="13419" w:author="Patel, Rinkesh" w:date="2016-09-26T15:19:00Z"/>
        </w:trPr>
        <w:tc>
          <w:tcPr>
            <w:tcW w:w="1047" w:type="dxa"/>
            <w:shd w:val="clear" w:color="auto" w:fill="auto"/>
            <w:hideMark/>
          </w:tcPr>
          <w:p w14:paraId="4CAB5E89" w14:textId="2EF498FA" w:rsidR="001059B5" w:rsidRPr="003D24C8" w:rsidDel="00B85F94" w:rsidRDefault="001059B5" w:rsidP="002911F9">
            <w:pPr>
              <w:spacing w:after="0"/>
              <w:rPr>
                <w:del w:id="13420" w:author="Patel, Rinkesh" w:date="2016-09-26T15:19:00Z"/>
                <w:rFonts w:cs="Arial"/>
                <w:color w:val="000000"/>
                <w:szCs w:val="22"/>
              </w:rPr>
            </w:pPr>
            <w:del w:id="13421" w:author="Patel, Rinkesh" w:date="2016-09-26T15:19:00Z">
              <w:r w:rsidRPr="003D24C8" w:rsidDel="00B85F94">
                <w:rPr>
                  <w:rFonts w:cs="Arial"/>
                  <w:color w:val="000000"/>
                  <w:szCs w:val="22"/>
                  <w:lang w:val="en-CA"/>
                </w:rPr>
                <w:delText>I</w:delText>
              </w:r>
              <w:bookmarkStart w:id="13422" w:name="_Toc463005018"/>
              <w:bookmarkStart w:id="13423" w:name="_Toc463029680"/>
              <w:bookmarkStart w:id="13424" w:name="_Toc464056685"/>
              <w:bookmarkStart w:id="13425" w:name="_Toc464730219"/>
              <w:bookmarkStart w:id="13426" w:name="_Toc468182366"/>
              <w:bookmarkStart w:id="13427" w:name="_Toc468183680"/>
              <w:bookmarkEnd w:id="13422"/>
              <w:bookmarkEnd w:id="13423"/>
              <w:bookmarkEnd w:id="13424"/>
              <w:bookmarkEnd w:id="13425"/>
              <w:bookmarkEnd w:id="13426"/>
              <w:bookmarkEnd w:id="13427"/>
            </w:del>
          </w:p>
        </w:tc>
        <w:tc>
          <w:tcPr>
            <w:tcW w:w="730" w:type="dxa"/>
            <w:shd w:val="clear" w:color="auto" w:fill="auto"/>
            <w:hideMark/>
          </w:tcPr>
          <w:p w14:paraId="655688BB" w14:textId="4C7CDBFF" w:rsidR="001059B5" w:rsidRPr="003D24C8" w:rsidDel="00B85F94" w:rsidRDefault="001059B5" w:rsidP="002911F9">
            <w:pPr>
              <w:spacing w:after="0"/>
              <w:rPr>
                <w:del w:id="13428" w:author="Patel, Rinkesh" w:date="2016-09-26T15:19:00Z"/>
                <w:rFonts w:cs="Arial"/>
                <w:color w:val="000000"/>
                <w:szCs w:val="22"/>
              </w:rPr>
            </w:pPr>
            <w:del w:id="13429" w:author="Patel, Rinkesh" w:date="2016-09-26T15:19:00Z">
              <w:r w:rsidRPr="003D24C8" w:rsidDel="00B85F94">
                <w:rPr>
                  <w:rFonts w:cs="Arial"/>
                  <w:color w:val="000000"/>
                  <w:szCs w:val="22"/>
                  <w:lang w:val="en-CA"/>
                </w:rPr>
                <w:delText>M</w:delText>
              </w:r>
              <w:bookmarkStart w:id="13430" w:name="_Toc463005019"/>
              <w:bookmarkStart w:id="13431" w:name="_Toc463029681"/>
              <w:bookmarkStart w:id="13432" w:name="_Toc464056686"/>
              <w:bookmarkStart w:id="13433" w:name="_Toc464730220"/>
              <w:bookmarkStart w:id="13434" w:name="_Toc468182367"/>
              <w:bookmarkStart w:id="13435" w:name="_Toc468183681"/>
              <w:bookmarkEnd w:id="13430"/>
              <w:bookmarkEnd w:id="13431"/>
              <w:bookmarkEnd w:id="13432"/>
              <w:bookmarkEnd w:id="13433"/>
              <w:bookmarkEnd w:id="13434"/>
              <w:bookmarkEnd w:id="13435"/>
            </w:del>
          </w:p>
        </w:tc>
        <w:tc>
          <w:tcPr>
            <w:tcW w:w="1401" w:type="dxa"/>
            <w:shd w:val="clear" w:color="auto" w:fill="auto"/>
            <w:hideMark/>
          </w:tcPr>
          <w:p w14:paraId="43C85B67" w14:textId="2F9AF5D3" w:rsidR="001059B5" w:rsidRPr="003D24C8" w:rsidDel="00B85F94" w:rsidRDefault="001059B5" w:rsidP="002911F9">
            <w:pPr>
              <w:spacing w:after="0"/>
              <w:rPr>
                <w:del w:id="13436" w:author="Patel, Rinkesh" w:date="2016-09-26T15:19:00Z"/>
                <w:rFonts w:cs="Arial"/>
                <w:color w:val="000000"/>
                <w:sz w:val="16"/>
                <w:szCs w:val="16"/>
              </w:rPr>
            </w:pPr>
            <w:del w:id="13437" w:author="Patel, Rinkesh" w:date="2016-09-26T15:19:00Z">
              <w:r w:rsidRPr="003D24C8" w:rsidDel="00B85F94">
                <w:rPr>
                  <w:rFonts w:cs="Arial"/>
                  <w:color w:val="000000"/>
                  <w:sz w:val="16"/>
                  <w:szCs w:val="16"/>
                  <w:lang w:val="en-CA"/>
                </w:rPr>
                <w:delText>MCSA (Master Corp Service Agreement)</w:delText>
              </w:r>
              <w:bookmarkStart w:id="13438" w:name="_Toc463005020"/>
              <w:bookmarkStart w:id="13439" w:name="_Toc463029682"/>
              <w:bookmarkStart w:id="13440" w:name="_Toc464056687"/>
              <w:bookmarkStart w:id="13441" w:name="_Toc464730221"/>
              <w:bookmarkStart w:id="13442" w:name="_Toc468182368"/>
              <w:bookmarkStart w:id="13443" w:name="_Toc468183682"/>
              <w:bookmarkEnd w:id="13438"/>
              <w:bookmarkEnd w:id="13439"/>
              <w:bookmarkEnd w:id="13440"/>
              <w:bookmarkEnd w:id="13441"/>
              <w:bookmarkEnd w:id="13442"/>
              <w:bookmarkEnd w:id="13443"/>
            </w:del>
          </w:p>
        </w:tc>
        <w:bookmarkStart w:id="13444" w:name="_Toc463005021"/>
        <w:bookmarkStart w:id="13445" w:name="_Toc463029683"/>
        <w:bookmarkStart w:id="13446" w:name="_Toc464056688"/>
        <w:bookmarkStart w:id="13447" w:name="_Toc464730222"/>
        <w:bookmarkStart w:id="13448" w:name="_Toc468182369"/>
        <w:bookmarkStart w:id="13449" w:name="_Toc468183683"/>
        <w:bookmarkEnd w:id="13444"/>
        <w:bookmarkEnd w:id="13445"/>
        <w:bookmarkEnd w:id="13446"/>
        <w:bookmarkEnd w:id="13447"/>
        <w:bookmarkEnd w:id="13448"/>
        <w:bookmarkEnd w:id="13449"/>
      </w:tr>
      <w:tr w:rsidR="001059B5" w:rsidRPr="003D24C8" w:rsidDel="00B85F94" w14:paraId="37770A4B" w14:textId="1EF0A1E4" w:rsidTr="00722130">
        <w:trPr>
          <w:trHeight w:val="315"/>
          <w:del w:id="13450" w:author="Patel, Rinkesh" w:date="2016-09-26T15:19:00Z"/>
        </w:trPr>
        <w:tc>
          <w:tcPr>
            <w:tcW w:w="1047" w:type="dxa"/>
            <w:shd w:val="clear" w:color="auto" w:fill="auto"/>
            <w:hideMark/>
          </w:tcPr>
          <w:p w14:paraId="4016DBE5" w14:textId="5B3BE43B" w:rsidR="001059B5" w:rsidRPr="003D24C8" w:rsidDel="00B85F94" w:rsidRDefault="001059B5" w:rsidP="002911F9">
            <w:pPr>
              <w:spacing w:after="0"/>
              <w:rPr>
                <w:del w:id="13451" w:author="Patel, Rinkesh" w:date="2016-09-26T15:19:00Z"/>
                <w:rFonts w:cs="Arial"/>
                <w:color w:val="000000"/>
                <w:szCs w:val="22"/>
              </w:rPr>
            </w:pPr>
            <w:del w:id="13452" w:author="Patel, Rinkesh" w:date="2016-09-26T15:19:00Z">
              <w:r w:rsidRPr="003D24C8" w:rsidDel="00B85F94">
                <w:rPr>
                  <w:rFonts w:cs="Arial"/>
                  <w:color w:val="000000"/>
                  <w:szCs w:val="22"/>
                  <w:lang w:val="en-CA"/>
                </w:rPr>
                <w:delText>I</w:delText>
              </w:r>
              <w:bookmarkStart w:id="13453" w:name="_Toc463005022"/>
              <w:bookmarkStart w:id="13454" w:name="_Toc463029684"/>
              <w:bookmarkStart w:id="13455" w:name="_Toc464056689"/>
              <w:bookmarkStart w:id="13456" w:name="_Toc464730223"/>
              <w:bookmarkStart w:id="13457" w:name="_Toc468182370"/>
              <w:bookmarkStart w:id="13458" w:name="_Toc468183684"/>
              <w:bookmarkEnd w:id="13453"/>
              <w:bookmarkEnd w:id="13454"/>
              <w:bookmarkEnd w:id="13455"/>
              <w:bookmarkEnd w:id="13456"/>
              <w:bookmarkEnd w:id="13457"/>
              <w:bookmarkEnd w:id="13458"/>
            </w:del>
          </w:p>
        </w:tc>
        <w:tc>
          <w:tcPr>
            <w:tcW w:w="730" w:type="dxa"/>
            <w:shd w:val="clear" w:color="auto" w:fill="auto"/>
            <w:hideMark/>
          </w:tcPr>
          <w:p w14:paraId="47FEB2D6" w14:textId="24194C3E" w:rsidR="001059B5" w:rsidRPr="003D24C8" w:rsidDel="00B85F94" w:rsidRDefault="001059B5" w:rsidP="002911F9">
            <w:pPr>
              <w:spacing w:after="0"/>
              <w:rPr>
                <w:del w:id="13459" w:author="Patel, Rinkesh" w:date="2016-09-26T15:19:00Z"/>
                <w:rFonts w:cs="Arial"/>
                <w:color w:val="000000"/>
                <w:szCs w:val="22"/>
              </w:rPr>
            </w:pPr>
            <w:del w:id="13460" w:author="Patel, Rinkesh" w:date="2016-09-26T15:19:00Z">
              <w:r w:rsidRPr="003D24C8" w:rsidDel="00B85F94">
                <w:rPr>
                  <w:rFonts w:cs="Arial"/>
                  <w:color w:val="000000"/>
                  <w:szCs w:val="22"/>
                  <w:lang w:val="en-CA"/>
                </w:rPr>
                <w:delText>R</w:delText>
              </w:r>
              <w:bookmarkStart w:id="13461" w:name="_Toc463005023"/>
              <w:bookmarkStart w:id="13462" w:name="_Toc463029685"/>
              <w:bookmarkStart w:id="13463" w:name="_Toc464056690"/>
              <w:bookmarkStart w:id="13464" w:name="_Toc464730224"/>
              <w:bookmarkStart w:id="13465" w:name="_Toc468182371"/>
              <w:bookmarkStart w:id="13466" w:name="_Toc468183685"/>
              <w:bookmarkEnd w:id="13461"/>
              <w:bookmarkEnd w:id="13462"/>
              <w:bookmarkEnd w:id="13463"/>
              <w:bookmarkEnd w:id="13464"/>
              <w:bookmarkEnd w:id="13465"/>
              <w:bookmarkEnd w:id="13466"/>
            </w:del>
          </w:p>
        </w:tc>
        <w:tc>
          <w:tcPr>
            <w:tcW w:w="1401" w:type="dxa"/>
            <w:shd w:val="clear" w:color="auto" w:fill="auto"/>
            <w:hideMark/>
          </w:tcPr>
          <w:p w14:paraId="111FA2FF" w14:textId="73F52746" w:rsidR="001059B5" w:rsidRPr="003D24C8" w:rsidDel="00B85F94" w:rsidRDefault="001059B5" w:rsidP="002911F9">
            <w:pPr>
              <w:spacing w:after="0"/>
              <w:rPr>
                <w:del w:id="13467" w:author="Patel, Rinkesh" w:date="2016-09-26T15:19:00Z"/>
                <w:rFonts w:cs="Arial"/>
                <w:color w:val="000000"/>
                <w:sz w:val="16"/>
                <w:szCs w:val="16"/>
              </w:rPr>
            </w:pPr>
            <w:del w:id="13468" w:author="Patel, Rinkesh" w:date="2016-09-26T15:19:00Z">
              <w:r w:rsidRPr="003D24C8" w:rsidDel="00B85F94">
                <w:rPr>
                  <w:rFonts w:cs="Arial"/>
                  <w:color w:val="000000"/>
                  <w:sz w:val="16"/>
                  <w:szCs w:val="16"/>
                  <w:lang w:val="en-CA"/>
                </w:rPr>
                <w:delText>Regular</w:delText>
              </w:r>
              <w:bookmarkStart w:id="13469" w:name="_Toc463005024"/>
              <w:bookmarkStart w:id="13470" w:name="_Toc463029686"/>
              <w:bookmarkStart w:id="13471" w:name="_Toc464056691"/>
              <w:bookmarkStart w:id="13472" w:name="_Toc464730225"/>
              <w:bookmarkStart w:id="13473" w:name="_Toc468182372"/>
              <w:bookmarkStart w:id="13474" w:name="_Toc468183686"/>
              <w:bookmarkEnd w:id="13469"/>
              <w:bookmarkEnd w:id="13470"/>
              <w:bookmarkEnd w:id="13471"/>
              <w:bookmarkEnd w:id="13472"/>
              <w:bookmarkEnd w:id="13473"/>
              <w:bookmarkEnd w:id="13474"/>
            </w:del>
          </w:p>
        </w:tc>
        <w:bookmarkStart w:id="13475" w:name="_Toc463005025"/>
        <w:bookmarkStart w:id="13476" w:name="_Toc463029687"/>
        <w:bookmarkStart w:id="13477" w:name="_Toc464056692"/>
        <w:bookmarkStart w:id="13478" w:name="_Toc464730226"/>
        <w:bookmarkStart w:id="13479" w:name="_Toc468182373"/>
        <w:bookmarkStart w:id="13480" w:name="_Toc468183687"/>
        <w:bookmarkEnd w:id="13475"/>
        <w:bookmarkEnd w:id="13476"/>
        <w:bookmarkEnd w:id="13477"/>
        <w:bookmarkEnd w:id="13478"/>
        <w:bookmarkEnd w:id="13479"/>
        <w:bookmarkEnd w:id="13480"/>
      </w:tr>
      <w:tr w:rsidR="001059B5" w:rsidRPr="003D24C8" w:rsidDel="00B85F94" w14:paraId="7477DD58" w14:textId="024CD5A5" w:rsidTr="00722130">
        <w:trPr>
          <w:trHeight w:val="690"/>
          <w:del w:id="13481" w:author="Patel, Rinkesh" w:date="2016-09-26T15:19:00Z"/>
        </w:trPr>
        <w:tc>
          <w:tcPr>
            <w:tcW w:w="1047" w:type="dxa"/>
            <w:shd w:val="clear" w:color="auto" w:fill="auto"/>
            <w:hideMark/>
          </w:tcPr>
          <w:p w14:paraId="67E2F764" w14:textId="036833C9" w:rsidR="001059B5" w:rsidRPr="003D24C8" w:rsidDel="00B85F94" w:rsidRDefault="001059B5" w:rsidP="002911F9">
            <w:pPr>
              <w:spacing w:after="0"/>
              <w:rPr>
                <w:del w:id="13482" w:author="Patel, Rinkesh" w:date="2016-09-26T15:19:00Z"/>
                <w:rFonts w:cs="Arial"/>
                <w:color w:val="000000"/>
                <w:szCs w:val="22"/>
              </w:rPr>
            </w:pPr>
            <w:del w:id="13483" w:author="Patel, Rinkesh" w:date="2016-09-26T15:19:00Z">
              <w:r w:rsidRPr="003D24C8" w:rsidDel="00B85F94">
                <w:rPr>
                  <w:rFonts w:cs="Arial"/>
                  <w:color w:val="000000"/>
                  <w:szCs w:val="22"/>
                  <w:lang w:val="en-CA"/>
                </w:rPr>
                <w:delText>I</w:delText>
              </w:r>
              <w:bookmarkStart w:id="13484" w:name="_Toc463005026"/>
              <w:bookmarkStart w:id="13485" w:name="_Toc463029688"/>
              <w:bookmarkStart w:id="13486" w:name="_Toc464056693"/>
              <w:bookmarkStart w:id="13487" w:name="_Toc464730227"/>
              <w:bookmarkStart w:id="13488" w:name="_Toc468182374"/>
              <w:bookmarkStart w:id="13489" w:name="_Toc468183688"/>
              <w:bookmarkEnd w:id="13484"/>
              <w:bookmarkEnd w:id="13485"/>
              <w:bookmarkEnd w:id="13486"/>
              <w:bookmarkEnd w:id="13487"/>
              <w:bookmarkEnd w:id="13488"/>
              <w:bookmarkEnd w:id="13489"/>
            </w:del>
          </w:p>
        </w:tc>
        <w:tc>
          <w:tcPr>
            <w:tcW w:w="730" w:type="dxa"/>
            <w:shd w:val="clear" w:color="auto" w:fill="auto"/>
            <w:hideMark/>
          </w:tcPr>
          <w:p w14:paraId="0939A45A" w14:textId="7AA7C1F2" w:rsidR="001059B5" w:rsidRPr="003D24C8" w:rsidDel="00B85F94" w:rsidRDefault="001059B5" w:rsidP="002911F9">
            <w:pPr>
              <w:spacing w:after="0"/>
              <w:rPr>
                <w:del w:id="13490" w:author="Patel, Rinkesh" w:date="2016-09-26T15:19:00Z"/>
                <w:rFonts w:cs="Arial"/>
                <w:color w:val="000000"/>
                <w:szCs w:val="22"/>
              </w:rPr>
            </w:pPr>
            <w:del w:id="13491" w:author="Patel, Rinkesh" w:date="2016-09-26T15:19:00Z">
              <w:r w:rsidRPr="003D24C8" w:rsidDel="00B85F94">
                <w:rPr>
                  <w:rFonts w:cs="Arial"/>
                  <w:color w:val="000000"/>
                  <w:szCs w:val="22"/>
                  <w:lang w:val="en-CA"/>
                </w:rPr>
                <w:delText>S</w:delText>
              </w:r>
              <w:bookmarkStart w:id="13492" w:name="_Toc463005027"/>
              <w:bookmarkStart w:id="13493" w:name="_Toc463029689"/>
              <w:bookmarkStart w:id="13494" w:name="_Toc464056694"/>
              <w:bookmarkStart w:id="13495" w:name="_Toc464730228"/>
              <w:bookmarkStart w:id="13496" w:name="_Toc468182375"/>
              <w:bookmarkStart w:id="13497" w:name="_Toc468183689"/>
              <w:bookmarkEnd w:id="13492"/>
              <w:bookmarkEnd w:id="13493"/>
              <w:bookmarkEnd w:id="13494"/>
              <w:bookmarkEnd w:id="13495"/>
              <w:bookmarkEnd w:id="13496"/>
              <w:bookmarkEnd w:id="13497"/>
            </w:del>
          </w:p>
        </w:tc>
        <w:tc>
          <w:tcPr>
            <w:tcW w:w="1401" w:type="dxa"/>
            <w:shd w:val="clear" w:color="auto" w:fill="auto"/>
            <w:hideMark/>
          </w:tcPr>
          <w:p w14:paraId="0362CF31" w14:textId="719BD525" w:rsidR="001059B5" w:rsidRPr="003D24C8" w:rsidDel="00B85F94" w:rsidRDefault="001059B5" w:rsidP="002911F9">
            <w:pPr>
              <w:spacing w:after="0"/>
              <w:rPr>
                <w:del w:id="13498" w:author="Patel, Rinkesh" w:date="2016-09-26T15:19:00Z"/>
                <w:rFonts w:cs="Arial"/>
                <w:color w:val="000000"/>
                <w:sz w:val="16"/>
                <w:szCs w:val="16"/>
              </w:rPr>
            </w:pPr>
            <w:del w:id="13499" w:author="Patel, Rinkesh" w:date="2016-09-26T15:19:00Z">
              <w:r w:rsidRPr="003D24C8" w:rsidDel="00B85F94">
                <w:rPr>
                  <w:rFonts w:cs="Arial"/>
                  <w:color w:val="000000"/>
                  <w:sz w:val="16"/>
                  <w:szCs w:val="16"/>
                  <w:lang w:val="en-CA"/>
                </w:rPr>
                <w:delText>Sole proprietorship</w:delText>
              </w:r>
              <w:bookmarkStart w:id="13500" w:name="_Toc463005028"/>
              <w:bookmarkStart w:id="13501" w:name="_Toc463029690"/>
              <w:bookmarkStart w:id="13502" w:name="_Toc464056695"/>
              <w:bookmarkStart w:id="13503" w:name="_Toc464730229"/>
              <w:bookmarkStart w:id="13504" w:name="_Toc468182376"/>
              <w:bookmarkStart w:id="13505" w:name="_Toc468183690"/>
              <w:bookmarkEnd w:id="13500"/>
              <w:bookmarkEnd w:id="13501"/>
              <w:bookmarkEnd w:id="13502"/>
              <w:bookmarkEnd w:id="13503"/>
              <w:bookmarkEnd w:id="13504"/>
              <w:bookmarkEnd w:id="13505"/>
            </w:del>
          </w:p>
        </w:tc>
        <w:bookmarkStart w:id="13506" w:name="_Toc463005029"/>
        <w:bookmarkStart w:id="13507" w:name="_Toc463029691"/>
        <w:bookmarkStart w:id="13508" w:name="_Toc464056696"/>
        <w:bookmarkStart w:id="13509" w:name="_Toc464730230"/>
        <w:bookmarkStart w:id="13510" w:name="_Toc468182377"/>
        <w:bookmarkStart w:id="13511" w:name="_Toc468183691"/>
        <w:bookmarkEnd w:id="13506"/>
        <w:bookmarkEnd w:id="13507"/>
        <w:bookmarkEnd w:id="13508"/>
        <w:bookmarkEnd w:id="13509"/>
        <w:bookmarkEnd w:id="13510"/>
        <w:bookmarkEnd w:id="13511"/>
      </w:tr>
      <w:tr w:rsidR="001059B5" w:rsidRPr="003D24C8" w:rsidDel="00B85F94" w14:paraId="6CB39E92" w14:textId="75DC68D4" w:rsidTr="00722130">
        <w:trPr>
          <w:trHeight w:val="315"/>
          <w:del w:id="13512" w:author="Patel, Rinkesh" w:date="2016-09-26T15:19:00Z"/>
        </w:trPr>
        <w:tc>
          <w:tcPr>
            <w:tcW w:w="1047" w:type="dxa"/>
            <w:shd w:val="clear" w:color="auto" w:fill="auto"/>
            <w:hideMark/>
          </w:tcPr>
          <w:p w14:paraId="2ABFE17A" w14:textId="789A2EFE" w:rsidR="001059B5" w:rsidRPr="003D24C8" w:rsidDel="00B85F94" w:rsidRDefault="001059B5" w:rsidP="002911F9">
            <w:pPr>
              <w:spacing w:after="0"/>
              <w:rPr>
                <w:del w:id="13513" w:author="Patel, Rinkesh" w:date="2016-09-26T15:19:00Z"/>
                <w:rFonts w:cs="Arial"/>
                <w:color w:val="000000"/>
                <w:szCs w:val="22"/>
              </w:rPr>
            </w:pPr>
            <w:del w:id="13514" w:author="Patel, Rinkesh" w:date="2016-09-26T15:19:00Z">
              <w:r w:rsidRPr="003D24C8" w:rsidDel="00B85F94">
                <w:rPr>
                  <w:rFonts w:cs="Arial"/>
                  <w:color w:val="000000"/>
                  <w:szCs w:val="22"/>
                  <w:lang w:val="en-CA"/>
                </w:rPr>
                <w:delText>S</w:delText>
              </w:r>
              <w:bookmarkStart w:id="13515" w:name="_Toc463005030"/>
              <w:bookmarkStart w:id="13516" w:name="_Toc463029692"/>
              <w:bookmarkStart w:id="13517" w:name="_Toc464056697"/>
              <w:bookmarkStart w:id="13518" w:name="_Toc464730231"/>
              <w:bookmarkStart w:id="13519" w:name="_Toc468182378"/>
              <w:bookmarkStart w:id="13520" w:name="_Toc468183692"/>
              <w:bookmarkEnd w:id="13515"/>
              <w:bookmarkEnd w:id="13516"/>
              <w:bookmarkEnd w:id="13517"/>
              <w:bookmarkEnd w:id="13518"/>
              <w:bookmarkEnd w:id="13519"/>
              <w:bookmarkEnd w:id="13520"/>
            </w:del>
          </w:p>
        </w:tc>
        <w:tc>
          <w:tcPr>
            <w:tcW w:w="730" w:type="dxa"/>
            <w:shd w:val="clear" w:color="auto" w:fill="auto"/>
            <w:hideMark/>
          </w:tcPr>
          <w:p w14:paraId="1E39D8F1" w14:textId="6408166B" w:rsidR="001059B5" w:rsidRPr="003D24C8" w:rsidDel="00B85F94" w:rsidRDefault="001059B5" w:rsidP="002911F9">
            <w:pPr>
              <w:spacing w:after="0"/>
              <w:rPr>
                <w:del w:id="13521" w:author="Patel, Rinkesh" w:date="2016-09-26T15:19:00Z"/>
                <w:rFonts w:cs="Arial"/>
                <w:color w:val="000000"/>
                <w:szCs w:val="22"/>
              </w:rPr>
            </w:pPr>
            <w:del w:id="13522" w:author="Patel, Rinkesh" w:date="2016-09-26T15:19:00Z">
              <w:r w:rsidRPr="003D24C8" w:rsidDel="00B85F94">
                <w:rPr>
                  <w:rFonts w:cs="Arial"/>
                  <w:color w:val="000000"/>
                  <w:szCs w:val="22"/>
                  <w:lang w:val="en-CA"/>
                </w:rPr>
                <w:delText>Y</w:delText>
              </w:r>
              <w:bookmarkStart w:id="13523" w:name="_Toc463005031"/>
              <w:bookmarkStart w:id="13524" w:name="_Toc463029693"/>
              <w:bookmarkStart w:id="13525" w:name="_Toc464056698"/>
              <w:bookmarkStart w:id="13526" w:name="_Toc464730232"/>
              <w:bookmarkStart w:id="13527" w:name="_Toc468182379"/>
              <w:bookmarkStart w:id="13528" w:name="_Toc468183693"/>
              <w:bookmarkEnd w:id="13523"/>
              <w:bookmarkEnd w:id="13524"/>
              <w:bookmarkEnd w:id="13525"/>
              <w:bookmarkEnd w:id="13526"/>
              <w:bookmarkEnd w:id="13527"/>
              <w:bookmarkEnd w:id="13528"/>
            </w:del>
          </w:p>
        </w:tc>
        <w:tc>
          <w:tcPr>
            <w:tcW w:w="1401" w:type="dxa"/>
            <w:shd w:val="clear" w:color="auto" w:fill="auto"/>
            <w:hideMark/>
          </w:tcPr>
          <w:p w14:paraId="2C44644D" w14:textId="2DF6F331" w:rsidR="001059B5" w:rsidRPr="003D24C8" w:rsidDel="00B85F94" w:rsidRDefault="001059B5" w:rsidP="002911F9">
            <w:pPr>
              <w:spacing w:after="0"/>
              <w:rPr>
                <w:del w:id="13529" w:author="Patel, Rinkesh" w:date="2016-09-26T15:19:00Z"/>
                <w:rFonts w:cs="Arial"/>
                <w:color w:val="000000"/>
                <w:sz w:val="16"/>
                <w:szCs w:val="16"/>
              </w:rPr>
            </w:pPr>
            <w:del w:id="13530" w:author="Patel, Rinkesh" w:date="2016-09-26T15:19:00Z">
              <w:r w:rsidRPr="003D24C8" w:rsidDel="00B85F94">
                <w:rPr>
                  <w:rFonts w:cs="Arial"/>
                  <w:color w:val="000000"/>
                  <w:sz w:val="16"/>
                  <w:szCs w:val="16"/>
                  <w:lang w:val="en-CA"/>
                </w:rPr>
                <w:delText>Employee</w:delText>
              </w:r>
              <w:bookmarkStart w:id="13531" w:name="_Toc463005032"/>
              <w:bookmarkStart w:id="13532" w:name="_Toc463029694"/>
              <w:bookmarkStart w:id="13533" w:name="_Toc464056699"/>
              <w:bookmarkStart w:id="13534" w:name="_Toc464730233"/>
              <w:bookmarkStart w:id="13535" w:name="_Toc468182380"/>
              <w:bookmarkStart w:id="13536" w:name="_Toc468183694"/>
              <w:bookmarkEnd w:id="13531"/>
              <w:bookmarkEnd w:id="13532"/>
              <w:bookmarkEnd w:id="13533"/>
              <w:bookmarkEnd w:id="13534"/>
              <w:bookmarkEnd w:id="13535"/>
              <w:bookmarkEnd w:id="13536"/>
            </w:del>
          </w:p>
        </w:tc>
        <w:bookmarkStart w:id="13537" w:name="_Toc463005033"/>
        <w:bookmarkStart w:id="13538" w:name="_Toc463029695"/>
        <w:bookmarkStart w:id="13539" w:name="_Toc464056700"/>
        <w:bookmarkStart w:id="13540" w:name="_Toc464730234"/>
        <w:bookmarkStart w:id="13541" w:name="_Toc468182381"/>
        <w:bookmarkStart w:id="13542" w:name="_Toc468183695"/>
        <w:bookmarkEnd w:id="13537"/>
        <w:bookmarkEnd w:id="13538"/>
        <w:bookmarkEnd w:id="13539"/>
        <w:bookmarkEnd w:id="13540"/>
        <w:bookmarkEnd w:id="13541"/>
        <w:bookmarkEnd w:id="13542"/>
      </w:tr>
      <w:tr w:rsidR="001059B5" w:rsidRPr="003D24C8" w:rsidDel="00B85F94" w14:paraId="6BB7277C" w14:textId="15540B66" w:rsidTr="00722130">
        <w:trPr>
          <w:trHeight w:val="315"/>
          <w:del w:id="13543" w:author="Patel, Rinkesh" w:date="2016-09-26T15:19:00Z"/>
        </w:trPr>
        <w:tc>
          <w:tcPr>
            <w:tcW w:w="1047" w:type="dxa"/>
            <w:shd w:val="clear" w:color="auto" w:fill="auto"/>
          </w:tcPr>
          <w:p w14:paraId="36F27D70" w14:textId="775312C8" w:rsidR="001059B5" w:rsidRPr="003D24C8" w:rsidDel="00B85F94" w:rsidRDefault="001059B5" w:rsidP="002911F9">
            <w:pPr>
              <w:spacing w:after="0"/>
              <w:rPr>
                <w:del w:id="13544" w:author="Patel, Rinkesh" w:date="2016-09-26T15:19:00Z"/>
                <w:rFonts w:cs="Arial"/>
                <w:color w:val="000000"/>
                <w:szCs w:val="22"/>
                <w:lang w:val="en-CA"/>
              </w:rPr>
            </w:pPr>
            <w:del w:id="13545" w:author="Patel, Rinkesh" w:date="2016-09-26T15:19:00Z">
              <w:r w:rsidDel="00B85F94">
                <w:rPr>
                  <w:rFonts w:cs="Arial"/>
                  <w:color w:val="000000"/>
                  <w:szCs w:val="22"/>
                  <w:lang w:val="en-CA"/>
                </w:rPr>
                <w:delText>S</w:delText>
              </w:r>
              <w:bookmarkStart w:id="13546" w:name="_Toc463005034"/>
              <w:bookmarkStart w:id="13547" w:name="_Toc463029696"/>
              <w:bookmarkStart w:id="13548" w:name="_Toc464056701"/>
              <w:bookmarkStart w:id="13549" w:name="_Toc464730235"/>
              <w:bookmarkStart w:id="13550" w:name="_Toc468182382"/>
              <w:bookmarkStart w:id="13551" w:name="_Toc468183696"/>
              <w:bookmarkEnd w:id="13546"/>
              <w:bookmarkEnd w:id="13547"/>
              <w:bookmarkEnd w:id="13548"/>
              <w:bookmarkEnd w:id="13549"/>
              <w:bookmarkEnd w:id="13550"/>
              <w:bookmarkEnd w:id="13551"/>
            </w:del>
          </w:p>
        </w:tc>
        <w:tc>
          <w:tcPr>
            <w:tcW w:w="730" w:type="dxa"/>
            <w:shd w:val="clear" w:color="auto" w:fill="auto"/>
          </w:tcPr>
          <w:p w14:paraId="0FC2F1C1" w14:textId="4C11AFC5" w:rsidR="001059B5" w:rsidRPr="003D24C8" w:rsidDel="00B85F94" w:rsidRDefault="001059B5" w:rsidP="002911F9">
            <w:pPr>
              <w:spacing w:after="0"/>
              <w:rPr>
                <w:del w:id="13552" w:author="Patel, Rinkesh" w:date="2016-09-26T15:19:00Z"/>
                <w:rFonts w:cs="Arial"/>
                <w:color w:val="000000"/>
                <w:szCs w:val="22"/>
                <w:lang w:val="en-CA"/>
              </w:rPr>
            </w:pPr>
            <w:del w:id="13553" w:author="Patel, Rinkesh" w:date="2016-09-26T15:19:00Z">
              <w:r w:rsidDel="00B85F94">
                <w:rPr>
                  <w:rFonts w:cs="Arial"/>
                  <w:color w:val="000000"/>
                  <w:szCs w:val="22"/>
                  <w:lang w:val="en-CA"/>
                </w:rPr>
                <w:delText>6</w:delText>
              </w:r>
              <w:bookmarkStart w:id="13554" w:name="_Toc463005035"/>
              <w:bookmarkStart w:id="13555" w:name="_Toc463029697"/>
              <w:bookmarkStart w:id="13556" w:name="_Toc464056702"/>
              <w:bookmarkStart w:id="13557" w:name="_Toc464730236"/>
              <w:bookmarkStart w:id="13558" w:name="_Toc468182383"/>
              <w:bookmarkStart w:id="13559" w:name="_Toc468183697"/>
              <w:bookmarkEnd w:id="13554"/>
              <w:bookmarkEnd w:id="13555"/>
              <w:bookmarkEnd w:id="13556"/>
              <w:bookmarkEnd w:id="13557"/>
              <w:bookmarkEnd w:id="13558"/>
              <w:bookmarkEnd w:id="13559"/>
            </w:del>
          </w:p>
        </w:tc>
        <w:tc>
          <w:tcPr>
            <w:tcW w:w="1401" w:type="dxa"/>
            <w:shd w:val="clear" w:color="auto" w:fill="auto"/>
          </w:tcPr>
          <w:p w14:paraId="44C13834" w14:textId="1EA75AD3" w:rsidR="001059B5" w:rsidRPr="003D24C8" w:rsidDel="00B85F94" w:rsidRDefault="001059B5" w:rsidP="002911F9">
            <w:pPr>
              <w:spacing w:after="0"/>
              <w:rPr>
                <w:del w:id="13560" w:author="Patel, Rinkesh" w:date="2016-09-26T15:19:00Z"/>
                <w:rFonts w:cs="Arial"/>
                <w:color w:val="000000"/>
                <w:sz w:val="16"/>
                <w:szCs w:val="16"/>
                <w:lang w:val="en-CA"/>
              </w:rPr>
            </w:pPr>
            <w:del w:id="13561" w:author="Patel, Rinkesh" w:date="2016-09-26T15:19:00Z">
              <w:r w:rsidDel="00B85F94">
                <w:rPr>
                  <w:rFonts w:cs="Arial"/>
                  <w:color w:val="000000"/>
                  <w:sz w:val="16"/>
                  <w:szCs w:val="16"/>
                  <w:lang w:val="en-CA"/>
                </w:rPr>
                <w:delText>TPR Empoyee</w:delText>
              </w:r>
              <w:bookmarkStart w:id="13562" w:name="_Toc463005036"/>
              <w:bookmarkStart w:id="13563" w:name="_Toc463029698"/>
              <w:bookmarkStart w:id="13564" w:name="_Toc464056703"/>
              <w:bookmarkStart w:id="13565" w:name="_Toc464730237"/>
              <w:bookmarkStart w:id="13566" w:name="_Toc468182384"/>
              <w:bookmarkStart w:id="13567" w:name="_Toc468183698"/>
              <w:bookmarkEnd w:id="13562"/>
              <w:bookmarkEnd w:id="13563"/>
              <w:bookmarkEnd w:id="13564"/>
              <w:bookmarkEnd w:id="13565"/>
              <w:bookmarkEnd w:id="13566"/>
              <w:bookmarkEnd w:id="13567"/>
            </w:del>
          </w:p>
        </w:tc>
        <w:bookmarkStart w:id="13568" w:name="_Toc463005037"/>
        <w:bookmarkStart w:id="13569" w:name="_Toc463029699"/>
        <w:bookmarkStart w:id="13570" w:name="_Toc464056704"/>
        <w:bookmarkStart w:id="13571" w:name="_Toc464730238"/>
        <w:bookmarkStart w:id="13572" w:name="_Toc468182385"/>
        <w:bookmarkStart w:id="13573" w:name="_Toc468183699"/>
        <w:bookmarkEnd w:id="13568"/>
        <w:bookmarkEnd w:id="13569"/>
        <w:bookmarkEnd w:id="13570"/>
        <w:bookmarkEnd w:id="13571"/>
        <w:bookmarkEnd w:id="13572"/>
        <w:bookmarkEnd w:id="13573"/>
      </w:tr>
    </w:tbl>
    <w:p w14:paraId="544680FD" w14:textId="1E25472E" w:rsidR="00B80EF6" w:rsidDel="00B85F94" w:rsidRDefault="00EF24D1" w:rsidP="00B60210">
      <w:pPr>
        <w:rPr>
          <w:del w:id="13574" w:author="Patel, Rinkesh" w:date="2016-09-26T15:19:00Z"/>
          <w:sz w:val="18"/>
          <w:szCs w:val="18"/>
        </w:rPr>
      </w:pPr>
      <w:del w:id="13575" w:author="Patel, Rinkesh" w:date="2016-09-26T15:19:00Z">
        <w:r w:rsidRPr="00B80EF6" w:rsidDel="00B85F94">
          <w:rPr>
            <w:sz w:val="18"/>
            <w:szCs w:val="18"/>
          </w:rPr>
          <w:tab/>
        </w:r>
        <w:bookmarkStart w:id="13576" w:name="_Toc463005038"/>
        <w:bookmarkStart w:id="13577" w:name="_Toc463029700"/>
        <w:bookmarkStart w:id="13578" w:name="_Toc464056705"/>
        <w:bookmarkStart w:id="13579" w:name="_Toc464730239"/>
        <w:bookmarkStart w:id="13580" w:name="_Toc468182386"/>
        <w:bookmarkStart w:id="13581" w:name="_Toc468183700"/>
        <w:bookmarkEnd w:id="13576"/>
        <w:bookmarkEnd w:id="13577"/>
        <w:bookmarkEnd w:id="13578"/>
        <w:bookmarkEnd w:id="13579"/>
        <w:bookmarkEnd w:id="13580"/>
        <w:bookmarkEnd w:id="13581"/>
      </w:del>
    </w:p>
    <w:p w14:paraId="69189473" w14:textId="6D595D7A" w:rsidR="00B60210" w:rsidRPr="00B80EF6" w:rsidDel="00B85F94" w:rsidRDefault="00EF24D1" w:rsidP="00B80EF6">
      <w:pPr>
        <w:ind w:firstLine="432"/>
        <w:rPr>
          <w:del w:id="13582" w:author="Patel, Rinkesh" w:date="2016-09-26T15:19:00Z"/>
          <w:sz w:val="18"/>
          <w:szCs w:val="18"/>
        </w:rPr>
      </w:pPr>
      <w:del w:id="13583" w:author="Patel, Rinkesh" w:date="2016-09-26T15:19:00Z">
        <w:r w:rsidRPr="00B80EF6" w:rsidDel="00B85F94">
          <w:rPr>
            <w:sz w:val="18"/>
            <w:szCs w:val="18"/>
          </w:rPr>
          <w:delText xml:space="preserve">For all other Account Type, Account Sub Type – Mark </w:delText>
        </w:r>
        <w:r w:rsidRPr="00B80EF6" w:rsidDel="00B85F94">
          <w:rPr>
            <w:b/>
            <w:sz w:val="18"/>
            <w:szCs w:val="18"/>
          </w:rPr>
          <w:delText>CLIB_ELIGIBILITY=N</w:delText>
        </w:r>
        <w:bookmarkStart w:id="13584" w:name="_Toc463005039"/>
        <w:bookmarkStart w:id="13585" w:name="_Toc463029701"/>
        <w:bookmarkStart w:id="13586" w:name="_Toc464056706"/>
        <w:bookmarkStart w:id="13587" w:name="_Toc464730240"/>
        <w:bookmarkStart w:id="13588" w:name="_Toc468182387"/>
        <w:bookmarkStart w:id="13589" w:name="_Toc468183701"/>
        <w:bookmarkEnd w:id="13584"/>
        <w:bookmarkEnd w:id="13585"/>
        <w:bookmarkEnd w:id="13586"/>
        <w:bookmarkEnd w:id="13587"/>
        <w:bookmarkEnd w:id="13588"/>
        <w:bookmarkEnd w:id="13589"/>
      </w:del>
    </w:p>
    <w:p w14:paraId="7FF3BF78" w14:textId="650F074F" w:rsidR="0056489D" w:rsidDel="00B85F94" w:rsidRDefault="0056489D" w:rsidP="0056489D">
      <w:pPr>
        <w:rPr>
          <w:del w:id="13590" w:author="Patel, Rinkesh" w:date="2016-09-26T15:19:00Z"/>
          <w:b/>
        </w:rPr>
      </w:pPr>
      <w:del w:id="13591" w:author="Patel, Rinkesh" w:date="2016-09-26T15:19:00Z">
        <w:r w:rsidRPr="00B621A5" w:rsidDel="00B85F94">
          <w:rPr>
            <w:b/>
          </w:rPr>
          <w:delText xml:space="preserve">CLUB Eligible </w:delText>
        </w:r>
        <w:r w:rsidDel="00B85F94">
          <w:rPr>
            <w:b/>
          </w:rPr>
          <w:delText xml:space="preserve">Credit Class </w:delText>
        </w:r>
        <w:bookmarkStart w:id="13592" w:name="_Toc463005040"/>
        <w:bookmarkStart w:id="13593" w:name="_Toc463029702"/>
        <w:bookmarkStart w:id="13594" w:name="_Toc464056707"/>
        <w:bookmarkStart w:id="13595" w:name="_Toc464730241"/>
        <w:bookmarkStart w:id="13596" w:name="_Toc468182388"/>
        <w:bookmarkStart w:id="13597" w:name="_Toc468183702"/>
        <w:bookmarkEnd w:id="13592"/>
        <w:bookmarkEnd w:id="13593"/>
        <w:bookmarkEnd w:id="13594"/>
        <w:bookmarkEnd w:id="13595"/>
        <w:bookmarkEnd w:id="13596"/>
        <w:bookmarkEnd w:id="13597"/>
      </w:del>
    </w:p>
    <w:p w14:paraId="35CE4EC9" w14:textId="18ED5DD0" w:rsidR="00975651" w:rsidDel="00B85F94" w:rsidRDefault="00975651" w:rsidP="0056489D">
      <w:pPr>
        <w:ind w:firstLine="432"/>
        <w:rPr>
          <w:del w:id="13598" w:author="Patel, Rinkesh" w:date="2016-09-26T15:19:00Z"/>
          <w:sz w:val="18"/>
          <w:szCs w:val="18"/>
        </w:rPr>
      </w:pPr>
      <w:del w:id="13599" w:author="Patel, Rinkesh" w:date="2016-09-26T15:19:00Z">
        <w:r w:rsidDel="00B85F94">
          <w:rPr>
            <w:sz w:val="18"/>
            <w:szCs w:val="18"/>
          </w:rPr>
          <w:delText>Set CLUB_ELIGIBILITY</w:delText>
        </w:r>
        <w:r w:rsidR="002A61D6" w:rsidDel="00B85F94">
          <w:rPr>
            <w:sz w:val="18"/>
            <w:szCs w:val="18"/>
          </w:rPr>
          <w:delText xml:space="preserve"> </w:delText>
        </w:r>
        <w:r w:rsidDel="00B85F94">
          <w:rPr>
            <w:sz w:val="18"/>
            <w:szCs w:val="18"/>
          </w:rPr>
          <w:delText>for all Credit class which are eligible for LOAN</w:delText>
        </w:r>
        <w:bookmarkStart w:id="13600" w:name="_Toc463005041"/>
        <w:bookmarkStart w:id="13601" w:name="_Toc463029703"/>
        <w:bookmarkStart w:id="13602" w:name="_Toc464056708"/>
        <w:bookmarkStart w:id="13603" w:name="_Toc464730242"/>
        <w:bookmarkStart w:id="13604" w:name="_Toc468182389"/>
        <w:bookmarkStart w:id="13605" w:name="_Toc468183703"/>
        <w:bookmarkEnd w:id="13600"/>
        <w:bookmarkEnd w:id="13601"/>
        <w:bookmarkEnd w:id="13602"/>
        <w:bookmarkEnd w:id="13603"/>
        <w:bookmarkEnd w:id="13604"/>
        <w:bookmarkEnd w:id="13605"/>
      </w:del>
    </w:p>
    <w:p w14:paraId="7D7FEA4F" w14:textId="343C59B9" w:rsidR="00975651" w:rsidDel="00B85F94" w:rsidRDefault="00975651" w:rsidP="00975651">
      <w:pPr>
        <w:ind w:firstLine="432"/>
        <w:rPr>
          <w:del w:id="13606" w:author="Patel, Rinkesh" w:date="2016-09-26T15:19:00Z"/>
          <w:sz w:val="18"/>
          <w:szCs w:val="18"/>
        </w:rPr>
      </w:pPr>
      <w:del w:id="13607" w:author="Patel, Rinkesh" w:date="2016-09-26T15:19:00Z">
        <w:r w:rsidDel="00B85F94">
          <w:rPr>
            <w:sz w:val="18"/>
            <w:szCs w:val="18"/>
          </w:rPr>
          <w:tab/>
        </w:r>
        <w:r w:rsidRPr="004B45DB" w:rsidDel="00B85F94">
          <w:rPr>
            <w:sz w:val="18"/>
            <w:szCs w:val="18"/>
          </w:rPr>
          <w:delText>EIP_ELIGIBILITY.ELIGIBILITY_TYPE=’</w:delText>
        </w:r>
        <w:r w:rsidRPr="00975651" w:rsidDel="00B85F94">
          <w:rPr>
            <w:sz w:val="18"/>
            <w:szCs w:val="18"/>
          </w:rPr>
          <w:delText>Credit Class</w:delText>
        </w:r>
        <w:r w:rsidDel="00B85F94">
          <w:rPr>
            <w:sz w:val="18"/>
            <w:szCs w:val="18"/>
          </w:rPr>
          <w:delText>’</w:delText>
        </w:r>
        <w:bookmarkStart w:id="13608" w:name="_Toc463005042"/>
        <w:bookmarkStart w:id="13609" w:name="_Toc463029704"/>
        <w:bookmarkStart w:id="13610" w:name="_Toc464056709"/>
        <w:bookmarkStart w:id="13611" w:name="_Toc464730243"/>
        <w:bookmarkStart w:id="13612" w:name="_Toc468182390"/>
        <w:bookmarkStart w:id="13613" w:name="_Toc468183704"/>
        <w:bookmarkEnd w:id="13608"/>
        <w:bookmarkEnd w:id="13609"/>
        <w:bookmarkEnd w:id="13610"/>
        <w:bookmarkEnd w:id="13611"/>
        <w:bookmarkEnd w:id="13612"/>
        <w:bookmarkEnd w:id="13613"/>
      </w:del>
    </w:p>
    <w:p w14:paraId="0C762C5B" w14:textId="150EE92B" w:rsidR="00975651" w:rsidRPr="004B45DB" w:rsidDel="00B85F94" w:rsidRDefault="00975651" w:rsidP="00975651">
      <w:pPr>
        <w:ind w:firstLine="432"/>
        <w:rPr>
          <w:del w:id="13614" w:author="Patel, Rinkesh" w:date="2016-09-26T15:19:00Z"/>
          <w:sz w:val="18"/>
          <w:szCs w:val="18"/>
        </w:rPr>
      </w:pPr>
      <w:del w:id="13615" w:author="Patel, Rinkesh" w:date="2016-09-26T15:19:00Z">
        <w:r w:rsidDel="00B85F94">
          <w:rPr>
            <w:sz w:val="18"/>
            <w:szCs w:val="18"/>
          </w:rPr>
          <w:tab/>
          <w:delText xml:space="preserve">AND </w:delText>
        </w:r>
        <w:r w:rsidRPr="004B45DB" w:rsidDel="00B85F94">
          <w:rPr>
            <w:sz w:val="18"/>
            <w:szCs w:val="18"/>
          </w:rPr>
          <w:delText>EIP_ELIGIBILITY</w:delText>
        </w:r>
        <w:r w:rsidDel="00B85F94">
          <w:rPr>
            <w:sz w:val="18"/>
            <w:szCs w:val="18"/>
          </w:rPr>
          <w:delText>.</w:delText>
        </w:r>
        <w:r w:rsidRPr="00975651" w:rsidDel="00B85F94">
          <w:rPr>
            <w:sz w:val="18"/>
            <w:szCs w:val="18"/>
          </w:rPr>
          <w:delText>EIP_ELIGIBLE</w:delText>
        </w:r>
        <w:r w:rsidDel="00B85F94">
          <w:rPr>
            <w:sz w:val="18"/>
            <w:szCs w:val="18"/>
          </w:rPr>
          <w:delText>=’Y’</w:delText>
        </w:r>
        <w:bookmarkStart w:id="13616" w:name="_Toc463005043"/>
        <w:bookmarkStart w:id="13617" w:name="_Toc463029705"/>
        <w:bookmarkStart w:id="13618" w:name="_Toc464056710"/>
        <w:bookmarkStart w:id="13619" w:name="_Toc464730244"/>
        <w:bookmarkStart w:id="13620" w:name="_Toc468182391"/>
        <w:bookmarkStart w:id="13621" w:name="_Toc468183705"/>
        <w:bookmarkEnd w:id="13616"/>
        <w:bookmarkEnd w:id="13617"/>
        <w:bookmarkEnd w:id="13618"/>
        <w:bookmarkEnd w:id="13619"/>
        <w:bookmarkEnd w:id="13620"/>
        <w:bookmarkEnd w:id="13621"/>
      </w:del>
    </w:p>
    <w:p w14:paraId="68D445DD" w14:textId="6FA29EDC" w:rsidR="00E13CEF" w:rsidDel="00B85F94" w:rsidRDefault="00E13CEF" w:rsidP="00E13CEF">
      <w:pPr>
        <w:rPr>
          <w:del w:id="13622" w:author="Patel, Rinkesh" w:date="2016-09-26T15:19:00Z"/>
          <w:b/>
        </w:rPr>
      </w:pPr>
      <w:del w:id="13623" w:author="Patel, Rinkesh" w:date="2016-09-26T15:19:00Z">
        <w:r w:rsidRPr="00B621A5" w:rsidDel="00B85F94">
          <w:rPr>
            <w:b/>
          </w:rPr>
          <w:delText xml:space="preserve">CLUB Eligible </w:delText>
        </w:r>
        <w:r w:rsidR="004D7172" w:rsidDel="00B85F94">
          <w:rPr>
            <w:b/>
          </w:rPr>
          <w:delText>State</w:delText>
        </w:r>
        <w:r w:rsidDel="00B85F94">
          <w:rPr>
            <w:b/>
          </w:rPr>
          <w:delText xml:space="preserve"> </w:delText>
        </w:r>
        <w:bookmarkStart w:id="13624" w:name="_Toc463005044"/>
        <w:bookmarkStart w:id="13625" w:name="_Toc463029706"/>
        <w:bookmarkStart w:id="13626" w:name="_Toc464056711"/>
        <w:bookmarkStart w:id="13627" w:name="_Toc464730245"/>
        <w:bookmarkStart w:id="13628" w:name="_Toc468182392"/>
        <w:bookmarkStart w:id="13629" w:name="_Toc468183706"/>
        <w:bookmarkEnd w:id="13624"/>
        <w:bookmarkEnd w:id="13625"/>
        <w:bookmarkEnd w:id="13626"/>
        <w:bookmarkEnd w:id="13627"/>
        <w:bookmarkEnd w:id="13628"/>
        <w:bookmarkEnd w:id="13629"/>
      </w:del>
    </w:p>
    <w:p w14:paraId="3289115E" w14:textId="568E2159" w:rsidR="00E13CEF" w:rsidDel="00B85F94" w:rsidRDefault="00E13CEF" w:rsidP="00E13CEF">
      <w:pPr>
        <w:ind w:firstLine="432"/>
        <w:rPr>
          <w:del w:id="13630" w:author="Patel, Rinkesh" w:date="2016-09-26T15:19:00Z"/>
          <w:sz w:val="18"/>
          <w:szCs w:val="18"/>
        </w:rPr>
      </w:pPr>
      <w:del w:id="13631" w:author="Patel, Rinkesh" w:date="2016-09-26T15:19:00Z">
        <w:r w:rsidDel="00B85F94">
          <w:rPr>
            <w:sz w:val="18"/>
            <w:szCs w:val="18"/>
          </w:rPr>
          <w:delText xml:space="preserve">Set CLUB_ELIGIBILITY=’Y’ for all </w:delText>
        </w:r>
        <w:r w:rsidR="008030F9" w:rsidDel="00B85F94">
          <w:rPr>
            <w:sz w:val="18"/>
            <w:szCs w:val="18"/>
          </w:rPr>
          <w:delText>states</w:delText>
        </w:r>
        <w:r w:rsidDel="00B85F94">
          <w:rPr>
            <w:sz w:val="18"/>
            <w:szCs w:val="18"/>
          </w:rPr>
          <w:delText xml:space="preserve"> which are eligible for LOAN</w:delText>
        </w:r>
        <w:bookmarkStart w:id="13632" w:name="_Toc463005045"/>
        <w:bookmarkStart w:id="13633" w:name="_Toc463029707"/>
        <w:bookmarkStart w:id="13634" w:name="_Toc464056712"/>
        <w:bookmarkStart w:id="13635" w:name="_Toc464730246"/>
        <w:bookmarkStart w:id="13636" w:name="_Toc468182393"/>
        <w:bookmarkStart w:id="13637" w:name="_Toc468183707"/>
        <w:bookmarkEnd w:id="13632"/>
        <w:bookmarkEnd w:id="13633"/>
        <w:bookmarkEnd w:id="13634"/>
        <w:bookmarkEnd w:id="13635"/>
        <w:bookmarkEnd w:id="13636"/>
        <w:bookmarkEnd w:id="13637"/>
      </w:del>
    </w:p>
    <w:p w14:paraId="4F6C1412" w14:textId="795E043F" w:rsidR="00E13CEF" w:rsidDel="00B85F94" w:rsidRDefault="00E13CEF" w:rsidP="00E13CEF">
      <w:pPr>
        <w:ind w:firstLine="432"/>
        <w:rPr>
          <w:del w:id="13638" w:author="Patel, Rinkesh" w:date="2016-09-26T15:19:00Z"/>
          <w:sz w:val="18"/>
          <w:szCs w:val="18"/>
        </w:rPr>
      </w:pPr>
      <w:del w:id="13639" w:author="Patel, Rinkesh" w:date="2016-09-26T15:19:00Z">
        <w:r w:rsidDel="00B85F94">
          <w:rPr>
            <w:sz w:val="18"/>
            <w:szCs w:val="18"/>
          </w:rPr>
          <w:tab/>
        </w:r>
        <w:r w:rsidRPr="004B45DB" w:rsidDel="00B85F94">
          <w:rPr>
            <w:sz w:val="18"/>
            <w:szCs w:val="18"/>
          </w:rPr>
          <w:delText>EIP_ELIGIBILITY.ELIGIBILITY_TYPE=</w:delText>
        </w:r>
        <w:r w:rsidR="00FE675B" w:rsidDel="00B85F94">
          <w:rPr>
            <w:sz w:val="18"/>
            <w:szCs w:val="18"/>
          </w:rPr>
          <w:delText>’</w:delText>
        </w:r>
        <w:r w:rsidR="00581AC1" w:rsidDel="00B85F94">
          <w:rPr>
            <w:sz w:val="18"/>
            <w:szCs w:val="18"/>
          </w:rPr>
          <w:delText>State</w:delText>
        </w:r>
        <w:r w:rsidDel="00B85F94">
          <w:rPr>
            <w:sz w:val="18"/>
            <w:szCs w:val="18"/>
          </w:rPr>
          <w:delText>’</w:delText>
        </w:r>
        <w:bookmarkStart w:id="13640" w:name="_Toc463005046"/>
        <w:bookmarkStart w:id="13641" w:name="_Toc463029708"/>
        <w:bookmarkStart w:id="13642" w:name="_Toc464056713"/>
        <w:bookmarkStart w:id="13643" w:name="_Toc464730247"/>
        <w:bookmarkStart w:id="13644" w:name="_Toc468182394"/>
        <w:bookmarkStart w:id="13645" w:name="_Toc468183708"/>
        <w:bookmarkEnd w:id="13640"/>
        <w:bookmarkEnd w:id="13641"/>
        <w:bookmarkEnd w:id="13642"/>
        <w:bookmarkEnd w:id="13643"/>
        <w:bookmarkEnd w:id="13644"/>
        <w:bookmarkEnd w:id="13645"/>
      </w:del>
    </w:p>
    <w:p w14:paraId="004AD6FA" w14:textId="23C3EB99" w:rsidR="00E13CEF" w:rsidRPr="004B45DB" w:rsidDel="00B85F94" w:rsidRDefault="00E13CEF" w:rsidP="00E13CEF">
      <w:pPr>
        <w:ind w:firstLine="432"/>
        <w:rPr>
          <w:del w:id="13646" w:author="Patel, Rinkesh" w:date="2016-09-26T15:19:00Z"/>
          <w:sz w:val="18"/>
          <w:szCs w:val="18"/>
        </w:rPr>
      </w:pPr>
      <w:del w:id="13647" w:author="Patel, Rinkesh" w:date="2016-09-26T15:19:00Z">
        <w:r w:rsidDel="00B85F94">
          <w:rPr>
            <w:sz w:val="18"/>
            <w:szCs w:val="18"/>
          </w:rPr>
          <w:tab/>
          <w:delText xml:space="preserve">AND </w:delText>
        </w:r>
        <w:r w:rsidRPr="004B45DB" w:rsidDel="00B85F94">
          <w:rPr>
            <w:sz w:val="18"/>
            <w:szCs w:val="18"/>
          </w:rPr>
          <w:delText>EIP_ELIGIBILITY</w:delText>
        </w:r>
        <w:r w:rsidDel="00B85F94">
          <w:rPr>
            <w:sz w:val="18"/>
            <w:szCs w:val="18"/>
          </w:rPr>
          <w:delText>.</w:delText>
        </w:r>
        <w:r w:rsidRPr="00975651" w:rsidDel="00B85F94">
          <w:rPr>
            <w:sz w:val="18"/>
            <w:szCs w:val="18"/>
          </w:rPr>
          <w:delText>EIP_ELIGIBLE</w:delText>
        </w:r>
        <w:r w:rsidDel="00B85F94">
          <w:rPr>
            <w:sz w:val="18"/>
            <w:szCs w:val="18"/>
          </w:rPr>
          <w:delText>=’Y’</w:delText>
        </w:r>
        <w:bookmarkStart w:id="13648" w:name="_Toc463005047"/>
        <w:bookmarkStart w:id="13649" w:name="_Toc463029709"/>
        <w:bookmarkStart w:id="13650" w:name="_Toc464056714"/>
        <w:bookmarkStart w:id="13651" w:name="_Toc464730248"/>
        <w:bookmarkStart w:id="13652" w:name="_Toc468182395"/>
        <w:bookmarkStart w:id="13653" w:name="_Toc468183709"/>
        <w:bookmarkEnd w:id="13648"/>
        <w:bookmarkEnd w:id="13649"/>
        <w:bookmarkEnd w:id="13650"/>
        <w:bookmarkEnd w:id="13651"/>
        <w:bookmarkEnd w:id="13652"/>
        <w:bookmarkEnd w:id="13653"/>
      </w:del>
    </w:p>
    <w:p w14:paraId="1DED9DE7" w14:textId="27CE932D" w:rsidR="00096A1F" w:rsidDel="00B85F94" w:rsidRDefault="00096A1F" w:rsidP="00096A1F">
      <w:pPr>
        <w:rPr>
          <w:del w:id="13654" w:author="Patel, Rinkesh" w:date="2016-09-26T15:19:00Z"/>
          <w:b/>
        </w:rPr>
      </w:pPr>
      <w:del w:id="13655" w:author="Patel, Rinkesh" w:date="2016-09-26T15:19:00Z">
        <w:r w:rsidRPr="00B621A5" w:rsidDel="00B85F94">
          <w:rPr>
            <w:b/>
          </w:rPr>
          <w:delText xml:space="preserve">CLUB Eligible </w:delText>
        </w:r>
        <w:r w:rsidDel="00B85F94">
          <w:rPr>
            <w:b/>
          </w:rPr>
          <w:delText xml:space="preserve">Channel </w:delText>
        </w:r>
        <w:bookmarkStart w:id="13656" w:name="_Toc463005048"/>
        <w:bookmarkStart w:id="13657" w:name="_Toc463029710"/>
        <w:bookmarkStart w:id="13658" w:name="_Toc464056715"/>
        <w:bookmarkStart w:id="13659" w:name="_Toc464730249"/>
        <w:bookmarkStart w:id="13660" w:name="_Toc468182396"/>
        <w:bookmarkStart w:id="13661" w:name="_Toc468183710"/>
        <w:bookmarkEnd w:id="13656"/>
        <w:bookmarkEnd w:id="13657"/>
        <w:bookmarkEnd w:id="13658"/>
        <w:bookmarkEnd w:id="13659"/>
        <w:bookmarkEnd w:id="13660"/>
        <w:bookmarkEnd w:id="13661"/>
      </w:del>
    </w:p>
    <w:p w14:paraId="1D984231" w14:textId="46BA914E" w:rsidR="008030F9" w:rsidDel="00B85F94" w:rsidRDefault="008030F9" w:rsidP="00096A1F">
      <w:pPr>
        <w:ind w:firstLine="432"/>
        <w:rPr>
          <w:del w:id="13662" w:author="Patel, Rinkesh" w:date="2016-09-26T15:19:00Z"/>
          <w:sz w:val="18"/>
          <w:szCs w:val="18"/>
        </w:rPr>
      </w:pPr>
      <w:del w:id="13663" w:author="Patel, Rinkesh" w:date="2016-09-26T15:19:00Z">
        <w:r w:rsidDel="00B85F94">
          <w:rPr>
            <w:sz w:val="18"/>
            <w:szCs w:val="18"/>
          </w:rPr>
          <w:delText>Set CLUB_ELIGIBILITY=’N’ for following Channels</w:delText>
        </w:r>
        <w:bookmarkStart w:id="13664" w:name="_Toc463005049"/>
        <w:bookmarkStart w:id="13665" w:name="_Toc463029711"/>
        <w:bookmarkStart w:id="13666" w:name="_Toc464056716"/>
        <w:bookmarkStart w:id="13667" w:name="_Toc464730250"/>
        <w:bookmarkStart w:id="13668" w:name="_Toc468182397"/>
        <w:bookmarkStart w:id="13669" w:name="_Toc468183711"/>
        <w:bookmarkEnd w:id="13664"/>
        <w:bookmarkEnd w:id="13665"/>
        <w:bookmarkEnd w:id="13666"/>
        <w:bookmarkEnd w:id="13667"/>
        <w:bookmarkEnd w:id="13668"/>
        <w:bookmarkEnd w:id="13669"/>
      </w:del>
    </w:p>
    <w:p w14:paraId="70A14538" w14:textId="7FA11ABF" w:rsidR="008030F9" w:rsidDel="00B85F94" w:rsidRDefault="008030F9" w:rsidP="008030F9">
      <w:pPr>
        <w:ind w:left="864" w:firstLine="432"/>
        <w:rPr>
          <w:del w:id="13670" w:author="Patel, Rinkesh" w:date="2016-09-26T15:19:00Z"/>
          <w:sz w:val="18"/>
          <w:szCs w:val="18"/>
        </w:rPr>
      </w:pPr>
      <w:del w:id="13671" w:author="Patel, Rinkesh" w:date="2016-09-26T15:19:00Z">
        <w:r w:rsidDel="00B85F94">
          <w:rPr>
            <w:sz w:val="18"/>
            <w:szCs w:val="18"/>
          </w:rPr>
          <w:delText xml:space="preserve">B2B Channels: </w:delText>
        </w:r>
        <w:r w:rsidRPr="008030F9" w:rsidDel="00B85F94">
          <w:rPr>
            <w:sz w:val="18"/>
            <w:szCs w:val="18"/>
          </w:rPr>
          <w:delText>EXTSP</w:delText>
        </w:r>
        <w:r w:rsidDel="00B85F94">
          <w:rPr>
            <w:sz w:val="18"/>
            <w:szCs w:val="18"/>
          </w:rPr>
          <w:delText xml:space="preserve">, </w:delText>
        </w:r>
        <w:r w:rsidRPr="008030F9" w:rsidDel="00B85F94">
          <w:rPr>
            <w:sz w:val="18"/>
            <w:szCs w:val="18"/>
          </w:rPr>
          <w:delText>TBCC</w:delText>
        </w:r>
        <w:r w:rsidDel="00B85F94">
          <w:rPr>
            <w:sz w:val="18"/>
            <w:szCs w:val="18"/>
          </w:rPr>
          <w:delText xml:space="preserve">, </w:delText>
        </w:r>
        <w:r w:rsidRPr="008030F9" w:rsidDel="00B85F94">
          <w:rPr>
            <w:sz w:val="18"/>
            <w:szCs w:val="18"/>
          </w:rPr>
          <w:delText>TBCS</w:delText>
        </w:r>
        <w:r w:rsidDel="00B85F94">
          <w:rPr>
            <w:sz w:val="18"/>
            <w:szCs w:val="18"/>
          </w:rPr>
          <w:delText xml:space="preserve">, </w:delText>
        </w:r>
        <w:r w:rsidRPr="008030F9" w:rsidDel="00B85F94">
          <w:rPr>
            <w:sz w:val="18"/>
            <w:szCs w:val="18"/>
          </w:rPr>
          <w:delText>TBCI</w:delText>
        </w:r>
        <w:r w:rsidDel="00B85F94">
          <w:rPr>
            <w:sz w:val="18"/>
            <w:szCs w:val="18"/>
          </w:rPr>
          <w:delText xml:space="preserve">, </w:delText>
        </w:r>
        <w:r w:rsidRPr="008030F9" w:rsidDel="00B85F94">
          <w:rPr>
            <w:sz w:val="18"/>
            <w:szCs w:val="18"/>
          </w:rPr>
          <w:delText>TBCD</w:delText>
        </w:r>
        <w:bookmarkStart w:id="13672" w:name="_Toc463005050"/>
        <w:bookmarkStart w:id="13673" w:name="_Toc463029712"/>
        <w:bookmarkStart w:id="13674" w:name="_Toc464056717"/>
        <w:bookmarkStart w:id="13675" w:name="_Toc464730251"/>
        <w:bookmarkStart w:id="13676" w:name="_Toc468182398"/>
        <w:bookmarkStart w:id="13677" w:name="_Toc468183712"/>
        <w:bookmarkEnd w:id="13672"/>
        <w:bookmarkEnd w:id="13673"/>
        <w:bookmarkEnd w:id="13674"/>
        <w:bookmarkEnd w:id="13675"/>
        <w:bookmarkEnd w:id="13676"/>
        <w:bookmarkEnd w:id="13677"/>
      </w:del>
    </w:p>
    <w:p w14:paraId="5F7BF6C6" w14:textId="45528BD2" w:rsidR="008030F9" w:rsidDel="00B85F94" w:rsidRDefault="008030F9" w:rsidP="008030F9">
      <w:pPr>
        <w:ind w:left="864" w:firstLine="432"/>
        <w:rPr>
          <w:del w:id="13678" w:author="Patel, Rinkesh" w:date="2016-09-26T15:19:00Z"/>
          <w:sz w:val="18"/>
          <w:szCs w:val="18"/>
        </w:rPr>
      </w:pPr>
      <w:del w:id="13679" w:author="Patel, Rinkesh" w:date="2016-09-26T15:19:00Z">
        <w:r w:rsidDel="00B85F94">
          <w:rPr>
            <w:sz w:val="18"/>
            <w:szCs w:val="18"/>
          </w:rPr>
          <w:delText xml:space="preserve">Inorganic Channel: </w:delText>
        </w:r>
        <w:r w:rsidRPr="008030F9" w:rsidDel="00B85F94">
          <w:rPr>
            <w:sz w:val="18"/>
            <w:szCs w:val="18"/>
          </w:rPr>
          <w:delText>NAT</w:delText>
        </w:r>
        <w:bookmarkStart w:id="13680" w:name="_Toc463005051"/>
        <w:bookmarkStart w:id="13681" w:name="_Toc463029713"/>
        <w:bookmarkStart w:id="13682" w:name="_Toc464056718"/>
        <w:bookmarkStart w:id="13683" w:name="_Toc464730252"/>
        <w:bookmarkStart w:id="13684" w:name="_Toc468182399"/>
        <w:bookmarkStart w:id="13685" w:name="_Toc468183713"/>
        <w:bookmarkEnd w:id="13680"/>
        <w:bookmarkEnd w:id="13681"/>
        <w:bookmarkEnd w:id="13682"/>
        <w:bookmarkEnd w:id="13683"/>
        <w:bookmarkEnd w:id="13684"/>
        <w:bookmarkEnd w:id="13685"/>
      </w:del>
    </w:p>
    <w:p w14:paraId="3FCF7119" w14:textId="648B2151" w:rsidR="00096A1F" w:rsidDel="00B85F94" w:rsidRDefault="00096A1F" w:rsidP="00096A1F">
      <w:pPr>
        <w:ind w:firstLine="432"/>
        <w:rPr>
          <w:del w:id="13686" w:author="Patel, Rinkesh" w:date="2016-09-26T15:19:00Z"/>
          <w:sz w:val="18"/>
          <w:szCs w:val="18"/>
        </w:rPr>
      </w:pPr>
      <w:del w:id="13687" w:author="Patel, Rinkesh" w:date="2016-09-26T15:19:00Z">
        <w:r w:rsidDel="00B85F94">
          <w:rPr>
            <w:sz w:val="18"/>
            <w:szCs w:val="18"/>
          </w:rPr>
          <w:delText xml:space="preserve">Set CLUB_ELIGIBILITY=’Y’ for </w:delText>
        </w:r>
        <w:r w:rsidR="008030F9" w:rsidDel="00B85F94">
          <w:rPr>
            <w:sz w:val="18"/>
            <w:szCs w:val="18"/>
          </w:rPr>
          <w:delText>other channels</w:delText>
        </w:r>
        <w:r w:rsidDel="00B85F94">
          <w:rPr>
            <w:sz w:val="18"/>
            <w:szCs w:val="18"/>
          </w:rPr>
          <w:delText xml:space="preserve"> which are eligible for LOAN</w:delText>
        </w:r>
        <w:bookmarkStart w:id="13688" w:name="_Toc463005052"/>
        <w:bookmarkStart w:id="13689" w:name="_Toc463029714"/>
        <w:bookmarkStart w:id="13690" w:name="_Toc464056719"/>
        <w:bookmarkStart w:id="13691" w:name="_Toc464730253"/>
        <w:bookmarkStart w:id="13692" w:name="_Toc468182400"/>
        <w:bookmarkStart w:id="13693" w:name="_Toc468183714"/>
        <w:bookmarkEnd w:id="13688"/>
        <w:bookmarkEnd w:id="13689"/>
        <w:bookmarkEnd w:id="13690"/>
        <w:bookmarkEnd w:id="13691"/>
        <w:bookmarkEnd w:id="13692"/>
        <w:bookmarkEnd w:id="13693"/>
      </w:del>
    </w:p>
    <w:p w14:paraId="14329F2E" w14:textId="028EADDB" w:rsidR="00096A1F" w:rsidDel="00B85F94" w:rsidRDefault="00096A1F" w:rsidP="00096A1F">
      <w:pPr>
        <w:ind w:firstLine="432"/>
        <w:rPr>
          <w:del w:id="13694" w:author="Patel, Rinkesh" w:date="2016-09-26T15:19:00Z"/>
          <w:sz w:val="18"/>
          <w:szCs w:val="18"/>
        </w:rPr>
      </w:pPr>
      <w:del w:id="13695" w:author="Patel, Rinkesh" w:date="2016-09-26T15:19:00Z">
        <w:r w:rsidDel="00B85F94">
          <w:rPr>
            <w:sz w:val="18"/>
            <w:szCs w:val="18"/>
          </w:rPr>
          <w:tab/>
        </w:r>
        <w:r w:rsidRPr="004B45DB" w:rsidDel="00B85F94">
          <w:rPr>
            <w:sz w:val="18"/>
            <w:szCs w:val="18"/>
          </w:rPr>
          <w:delText>EIP_ELIGIBILITY.ELIGIBILITY_TYPE=</w:delText>
        </w:r>
        <w:r w:rsidR="008030F9" w:rsidRPr="008030F9" w:rsidDel="00B85F94">
          <w:delText xml:space="preserve"> </w:delText>
        </w:r>
        <w:r w:rsidR="008030F9" w:rsidDel="00B85F94">
          <w:delText>‘</w:delText>
        </w:r>
        <w:r w:rsidR="008030F9" w:rsidRPr="008030F9" w:rsidDel="00B85F94">
          <w:rPr>
            <w:sz w:val="18"/>
            <w:szCs w:val="18"/>
          </w:rPr>
          <w:delText>Channel</w:delText>
        </w:r>
        <w:r w:rsidR="008030F9" w:rsidDel="00B85F94">
          <w:rPr>
            <w:sz w:val="18"/>
            <w:szCs w:val="18"/>
          </w:rPr>
          <w:delText>’</w:delText>
        </w:r>
        <w:bookmarkStart w:id="13696" w:name="_Toc463005053"/>
        <w:bookmarkStart w:id="13697" w:name="_Toc463029715"/>
        <w:bookmarkStart w:id="13698" w:name="_Toc464056720"/>
        <w:bookmarkStart w:id="13699" w:name="_Toc464730254"/>
        <w:bookmarkStart w:id="13700" w:name="_Toc468182401"/>
        <w:bookmarkStart w:id="13701" w:name="_Toc468183715"/>
        <w:bookmarkEnd w:id="13696"/>
        <w:bookmarkEnd w:id="13697"/>
        <w:bookmarkEnd w:id="13698"/>
        <w:bookmarkEnd w:id="13699"/>
        <w:bookmarkEnd w:id="13700"/>
        <w:bookmarkEnd w:id="13701"/>
      </w:del>
    </w:p>
    <w:p w14:paraId="75116C0B" w14:textId="4B77F3E9" w:rsidR="00096A1F" w:rsidRPr="004B45DB" w:rsidDel="00B85F94" w:rsidRDefault="00096A1F" w:rsidP="00096A1F">
      <w:pPr>
        <w:ind w:firstLine="432"/>
        <w:rPr>
          <w:del w:id="13702" w:author="Patel, Rinkesh" w:date="2016-09-26T15:19:00Z"/>
          <w:sz w:val="18"/>
          <w:szCs w:val="18"/>
        </w:rPr>
      </w:pPr>
      <w:del w:id="13703" w:author="Patel, Rinkesh" w:date="2016-09-26T15:19:00Z">
        <w:r w:rsidDel="00B85F94">
          <w:rPr>
            <w:sz w:val="18"/>
            <w:szCs w:val="18"/>
          </w:rPr>
          <w:tab/>
          <w:delText xml:space="preserve">AND </w:delText>
        </w:r>
        <w:r w:rsidRPr="004B45DB" w:rsidDel="00B85F94">
          <w:rPr>
            <w:sz w:val="18"/>
            <w:szCs w:val="18"/>
          </w:rPr>
          <w:delText>EIP_ELIGIBILITY</w:delText>
        </w:r>
        <w:r w:rsidDel="00B85F94">
          <w:rPr>
            <w:sz w:val="18"/>
            <w:szCs w:val="18"/>
          </w:rPr>
          <w:delText>.</w:delText>
        </w:r>
        <w:r w:rsidRPr="00975651" w:rsidDel="00B85F94">
          <w:rPr>
            <w:sz w:val="18"/>
            <w:szCs w:val="18"/>
          </w:rPr>
          <w:delText>EIP_ELIGIBLE</w:delText>
        </w:r>
        <w:r w:rsidDel="00B85F94">
          <w:rPr>
            <w:sz w:val="18"/>
            <w:szCs w:val="18"/>
          </w:rPr>
          <w:delText>=’Y’</w:delText>
        </w:r>
        <w:bookmarkStart w:id="13704" w:name="_Toc463005054"/>
        <w:bookmarkStart w:id="13705" w:name="_Toc463029716"/>
        <w:bookmarkStart w:id="13706" w:name="_Toc464056721"/>
        <w:bookmarkStart w:id="13707" w:name="_Toc464730255"/>
        <w:bookmarkStart w:id="13708" w:name="_Toc468182402"/>
        <w:bookmarkStart w:id="13709" w:name="_Toc468183716"/>
        <w:bookmarkEnd w:id="13704"/>
        <w:bookmarkEnd w:id="13705"/>
        <w:bookmarkEnd w:id="13706"/>
        <w:bookmarkEnd w:id="13707"/>
        <w:bookmarkEnd w:id="13708"/>
        <w:bookmarkEnd w:id="13709"/>
      </w:del>
    </w:p>
    <w:p w14:paraId="16AC7032" w14:textId="53D5123A" w:rsidR="00A37D78" w:rsidRPr="006D2DB0" w:rsidDel="00B85F94" w:rsidRDefault="00A37D78" w:rsidP="00A37D78">
      <w:pPr>
        <w:spacing w:after="0"/>
        <w:ind w:left="1944"/>
        <w:rPr>
          <w:del w:id="13710" w:author="Patel, Rinkesh" w:date="2016-09-26T15:19:00Z"/>
          <w:rFonts w:asciiTheme="minorHAnsi" w:hAnsiTheme="minorHAnsi" w:cs="Arial"/>
        </w:rPr>
      </w:pPr>
      <w:bookmarkStart w:id="13711" w:name="_Toc463005055"/>
      <w:bookmarkStart w:id="13712" w:name="_Toc463029717"/>
      <w:bookmarkStart w:id="13713" w:name="_Toc464056722"/>
      <w:bookmarkStart w:id="13714" w:name="_Toc464730256"/>
      <w:bookmarkStart w:id="13715" w:name="_Toc468182403"/>
      <w:bookmarkStart w:id="13716" w:name="_Toc468183717"/>
      <w:bookmarkEnd w:id="13711"/>
      <w:bookmarkEnd w:id="13712"/>
      <w:bookmarkEnd w:id="13713"/>
      <w:bookmarkEnd w:id="13714"/>
      <w:bookmarkEnd w:id="13715"/>
      <w:bookmarkEnd w:id="13716"/>
    </w:p>
    <w:p w14:paraId="07E862B9" w14:textId="77777777" w:rsidR="00B56271" w:rsidRDefault="00B56271" w:rsidP="00790F01">
      <w:pPr>
        <w:spacing w:after="0"/>
        <w:ind w:left="1224"/>
        <w:rPr>
          <w:sz w:val="20"/>
        </w:rPr>
      </w:pPr>
      <w:bookmarkStart w:id="13717" w:name="_Appendix_G_–MSISDN"/>
      <w:bookmarkEnd w:id="13717"/>
    </w:p>
    <w:p w14:paraId="207FEB86" w14:textId="55A22B9E" w:rsidR="006407DF" w:rsidDel="005B010D" w:rsidRDefault="006407DF" w:rsidP="006407DF">
      <w:pPr>
        <w:pStyle w:val="Heading1"/>
        <w:rPr>
          <w:del w:id="13718" w:author="Patel, Rinkesh" w:date="2016-09-26T15:06:00Z"/>
        </w:rPr>
      </w:pPr>
      <w:del w:id="13719" w:author="Patel, Rinkesh" w:date="2016-09-26T15:06:00Z">
        <w:r w:rsidDel="005B010D">
          <w:delText>Appendix H – CLUB Device Status/Reason Code</w:delText>
        </w:r>
        <w:bookmarkStart w:id="13720" w:name="_Toc463005057"/>
        <w:bookmarkStart w:id="13721" w:name="_Toc463029719"/>
        <w:bookmarkStart w:id="13722" w:name="_Toc464056724"/>
        <w:bookmarkStart w:id="13723" w:name="_Toc464730258"/>
        <w:bookmarkStart w:id="13724" w:name="_Toc468182405"/>
        <w:bookmarkStart w:id="13725" w:name="_Toc468183719"/>
        <w:bookmarkEnd w:id="13720"/>
        <w:bookmarkEnd w:id="13721"/>
        <w:bookmarkEnd w:id="13722"/>
        <w:bookmarkEnd w:id="13723"/>
        <w:bookmarkEnd w:id="13724"/>
        <w:bookmarkEnd w:id="1372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8"/>
        <w:gridCol w:w="1865"/>
        <w:gridCol w:w="2809"/>
      </w:tblGrid>
      <w:tr w:rsidR="006407DF" w:rsidRPr="00057016" w:rsidDel="005B010D" w14:paraId="60B06A50" w14:textId="13A471C3" w:rsidTr="009469E3">
        <w:trPr>
          <w:trHeight w:val="300"/>
          <w:del w:id="13726" w:author="Patel, Rinkesh" w:date="2016-09-26T15:06:00Z"/>
        </w:trPr>
        <w:tc>
          <w:tcPr>
            <w:tcW w:w="0" w:type="auto"/>
            <w:shd w:val="clear" w:color="auto" w:fill="auto"/>
            <w:hideMark/>
          </w:tcPr>
          <w:p w14:paraId="667B2548" w14:textId="63AA6DCB" w:rsidR="006407DF" w:rsidRPr="00057016" w:rsidDel="005B010D" w:rsidRDefault="006407DF" w:rsidP="009469E3">
            <w:pPr>
              <w:spacing w:after="0"/>
              <w:rPr>
                <w:del w:id="13727" w:author="Patel, Rinkesh" w:date="2016-09-26T15:06:00Z"/>
                <w:rFonts w:ascii="Calibri" w:hAnsi="Calibri"/>
                <w:color w:val="000000"/>
                <w:szCs w:val="22"/>
              </w:rPr>
            </w:pPr>
            <w:del w:id="13728" w:author="Patel, Rinkesh" w:date="2016-09-26T15:06:00Z">
              <w:r w:rsidDel="005B010D">
                <w:rPr>
                  <w:rFonts w:ascii="Calibri" w:hAnsi="Calibri"/>
                  <w:b/>
                  <w:bCs/>
                  <w:color w:val="000000"/>
                  <w:szCs w:val="22"/>
                </w:rPr>
                <w:delText>Activity</w:delText>
              </w:r>
              <w:bookmarkStart w:id="13729" w:name="_Toc463005058"/>
              <w:bookmarkStart w:id="13730" w:name="_Toc463029720"/>
              <w:bookmarkStart w:id="13731" w:name="_Toc464056725"/>
              <w:bookmarkStart w:id="13732" w:name="_Toc464730259"/>
              <w:bookmarkStart w:id="13733" w:name="_Toc468182406"/>
              <w:bookmarkStart w:id="13734" w:name="_Toc468183720"/>
              <w:bookmarkEnd w:id="13729"/>
              <w:bookmarkEnd w:id="13730"/>
              <w:bookmarkEnd w:id="13731"/>
              <w:bookmarkEnd w:id="13732"/>
              <w:bookmarkEnd w:id="13733"/>
              <w:bookmarkEnd w:id="13734"/>
            </w:del>
          </w:p>
        </w:tc>
        <w:tc>
          <w:tcPr>
            <w:tcW w:w="0" w:type="auto"/>
            <w:shd w:val="clear" w:color="auto" w:fill="auto"/>
            <w:hideMark/>
          </w:tcPr>
          <w:p w14:paraId="1D521E70" w14:textId="4CF1ABB3" w:rsidR="006407DF" w:rsidRPr="00057016" w:rsidDel="005B010D" w:rsidRDefault="006407DF" w:rsidP="009469E3">
            <w:pPr>
              <w:spacing w:after="0"/>
              <w:rPr>
                <w:del w:id="13735" w:author="Patel, Rinkesh" w:date="2016-09-26T15:06:00Z"/>
                <w:rFonts w:ascii="Calibri" w:hAnsi="Calibri"/>
                <w:color w:val="000000"/>
                <w:szCs w:val="22"/>
              </w:rPr>
            </w:pPr>
            <w:del w:id="13736" w:author="Patel, Rinkesh" w:date="2016-09-26T15:06:00Z">
              <w:r w:rsidDel="005B010D">
                <w:rPr>
                  <w:rFonts w:ascii="Calibri" w:hAnsi="Calibri"/>
                  <w:b/>
                  <w:bCs/>
                  <w:color w:val="000000"/>
                  <w:szCs w:val="22"/>
                </w:rPr>
                <w:delText xml:space="preserve">Device  status </w:delText>
              </w:r>
              <w:bookmarkStart w:id="13737" w:name="_Toc463005059"/>
              <w:bookmarkStart w:id="13738" w:name="_Toc463029721"/>
              <w:bookmarkStart w:id="13739" w:name="_Toc464056726"/>
              <w:bookmarkStart w:id="13740" w:name="_Toc464730260"/>
              <w:bookmarkStart w:id="13741" w:name="_Toc468182407"/>
              <w:bookmarkStart w:id="13742" w:name="_Toc468183721"/>
              <w:bookmarkEnd w:id="13737"/>
              <w:bookmarkEnd w:id="13738"/>
              <w:bookmarkEnd w:id="13739"/>
              <w:bookmarkEnd w:id="13740"/>
              <w:bookmarkEnd w:id="13741"/>
              <w:bookmarkEnd w:id="13742"/>
            </w:del>
          </w:p>
        </w:tc>
        <w:tc>
          <w:tcPr>
            <w:tcW w:w="2809" w:type="dxa"/>
          </w:tcPr>
          <w:p w14:paraId="72667C03" w14:textId="43EA6EAB" w:rsidR="006407DF" w:rsidDel="005B010D" w:rsidRDefault="006407DF" w:rsidP="009469E3">
            <w:pPr>
              <w:spacing w:after="0"/>
              <w:rPr>
                <w:del w:id="13743" w:author="Patel, Rinkesh" w:date="2016-09-26T15:06:00Z"/>
                <w:rFonts w:ascii="Calibri" w:hAnsi="Calibri"/>
                <w:b/>
                <w:bCs/>
                <w:color w:val="000000"/>
                <w:szCs w:val="22"/>
              </w:rPr>
            </w:pPr>
            <w:del w:id="13744" w:author="Patel, Rinkesh" w:date="2016-09-26T15:06:00Z">
              <w:r w:rsidDel="005B010D">
                <w:rPr>
                  <w:rFonts w:ascii="Calibri" w:hAnsi="Calibri"/>
                  <w:b/>
                  <w:bCs/>
                  <w:color w:val="000000"/>
                  <w:szCs w:val="22"/>
                </w:rPr>
                <w:delText>Device Status Reason Code</w:delText>
              </w:r>
              <w:bookmarkStart w:id="13745" w:name="_Toc463005060"/>
              <w:bookmarkStart w:id="13746" w:name="_Toc463029722"/>
              <w:bookmarkStart w:id="13747" w:name="_Toc464056727"/>
              <w:bookmarkStart w:id="13748" w:name="_Toc464730261"/>
              <w:bookmarkStart w:id="13749" w:name="_Toc468182408"/>
              <w:bookmarkStart w:id="13750" w:name="_Toc468183722"/>
              <w:bookmarkEnd w:id="13745"/>
              <w:bookmarkEnd w:id="13746"/>
              <w:bookmarkEnd w:id="13747"/>
              <w:bookmarkEnd w:id="13748"/>
              <w:bookmarkEnd w:id="13749"/>
              <w:bookmarkEnd w:id="13750"/>
            </w:del>
          </w:p>
        </w:tc>
        <w:bookmarkStart w:id="13751" w:name="_Toc463005061"/>
        <w:bookmarkStart w:id="13752" w:name="_Toc463029723"/>
        <w:bookmarkStart w:id="13753" w:name="_Toc464056728"/>
        <w:bookmarkStart w:id="13754" w:name="_Toc464730262"/>
        <w:bookmarkStart w:id="13755" w:name="_Toc468182409"/>
        <w:bookmarkStart w:id="13756" w:name="_Toc468183723"/>
        <w:bookmarkEnd w:id="13751"/>
        <w:bookmarkEnd w:id="13752"/>
        <w:bookmarkEnd w:id="13753"/>
        <w:bookmarkEnd w:id="13754"/>
        <w:bookmarkEnd w:id="13755"/>
        <w:bookmarkEnd w:id="13756"/>
      </w:tr>
      <w:tr w:rsidR="006407DF" w:rsidRPr="00057016" w:rsidDel="005B010D" w14:paraId="6DE9E88D" w14:textId="6E99DB20" w:rsidTr="009469E3">
        <w:trPr>
          <w:trHeight w:val="300"/>
          <w:del w:id="13757" w:author="Patel, Rinkesh" w:date="2016-09-26T15:06:00Z"/>
        </w:trPr>
        <w:tc>
          <w:tcPr>
            <w:tcW w:w="0" w:type="auto"/>
            <w:shd w:val="clear" w:color="auto" w:fill="auto"/>
            <w:hideMark/>
          </w:tcPr>
          <w:p w14:paraId="6AEB5634" w14:textId="55BD0066" w:rsidR="006407DF" w:rsidRPr="00057016" w:rsidDel="005B010D" w:rsidRDefault="006407DF" w:rsidP="009469E3">
            <w:pPr>
              <w:spacing w:after="0"/>
              <w:rPr>
                <w:del w:id="13758" w:author="Patel, Rinkesh" w:date="2016-09-26T15:06:00Z"/>
                <w:rFonts w:ascii="Calibri" w:hAnsi="Calibri"/>
                <w:color w:val="000000"/>
                <w:szCs w:val="22"/>
              </w:rPr>
            </w:pPr>
            <w:del w:id="13759" w:author="Patel, Rinkesh" w:date="2016-09-26T15:06:00Z">
              <w:r w:rsidDel="005B010D">
                <w:rPr>
                  <w:rFonts w:ascii="Calibri" w:hAnsi="Calibri"/>
                  <w:color w:val="000000"/>
                  <w:szCs w:val="22"/>
                </w:rPr>
                <w:delText>Standalone IN-STORE Club Order (Multiple Devices per Order)</w:delText>
              </w:r>
              <w:bookmarkStart w:id="13760" w:name="_Toc463005062"/>
              <w:bookmarkStart w:id="13761" w:name="_Toc463029724"/>
              <w:bookmarkStart w:id="13762" w:name="_Toc464056729"/>
              <w:bookmarkStart w:id="13763" w:name="_Toc464730263"/>
              <w:bookmarkStart w:id="13764" w:name="_Toc468182410"/>
              <w:bookmarkStart w:id="13765" w:name="_Toc468183724"/>
              <w:bookmarkEnd w:id="13760"/>
              <w:bookmarkEnd w:id="13761"/>
              <w:bookmarkEnd w:id="13762"/>
              <w:bookmarkEnd w:id="13763"/>
              <w:bookmarkEnd w:id="13764"/>
              <w:bookmarkEnd w:id="13765"/>
            </w:del>
          </w:p>
        </w:tc>
        <w:tc>
          <w:tcPr>
            <w:tcW w:w="0" w:type="auto"/>
            <w:shd w:val="clear" w:color="auto" w:fill="auto"/>
            <w:hideMark/>
          </w:tcPr>
          <w:p w14:paraId="6156EC3E" w14:textId="7B73E163" w:rsidR="006407DF" w:rsidRPr="00057016" w:rsidDel="005B010D" w:rsidRDefault="006407DF" w:rsidP="009469E3">
            <w:pPr>
              <w:spacing w:after="0"/>
              <w:rPr>
                <w:del w:id="13766" w:author="Patel, Rinkesh" w:date="2016-09-26T15:06:00Z"/>
                <w:rFonts w:ascii="Calibri" w:hAnsi="Calibri"/>
                <w:color w:val="000000"/>
                <w:szCs w:val="22"/>
              </w:rPr>
            </w:pPr>
            <w:del w:id="13767" w:author="Patel, Rinkesh" w:date="2016-09-26T15:06:00Z">
              <w:r w:rsidDel="005B010D">
                <w:rPr>
                  <w:rFonts w:ascii="Calibri" w:hAnsi="Calibri"/>
                  <w:color w:val="000000"/>
                  <w:szCs w:val="22"/>
                </w:rPr>
                <w:delText>Active</w:delText>
              </w:r>
              <w:bookmarkStart w:id="13768" w:name="_Toc463005063"/>
              <w:bookmarkStart w:id="13769" w:name="_Toc463029725"/>
              <w:bookmarkStart w:id="13770" w:name="_Toc464056730"/>
              <w:bookmarkStart w:id="13771" w:name="_Toc464730264"/>
              <w:bookmarkStart w:id="13772" w:name="_Toc468182411"/>
              <w:bookmarkStart w:id="13773" w:name="_Toc468183725"/>
              <w:bookmarkEnd w:id="13768"/>
              <w:bookmarkEnd w:id="13769"/>
              <w:bookmarkEnd w:id="13770"/>
              <w:bookmarkEnd w:id="13771"/>
              <w:bookmarkEnd w:id="13772"/>
              <w:bookmarkEnd w:id="13773"/>
            </w:del>
          </w:p>
        </w:tc>
        <w:tc>
          <w:tcPr>
            <w:tcW w:w="2809" w:type="dxa"/>
          </w:tcPr>
          <w:p w14:paraId="5EB20154" w14:textId="279A8981" w:rsidR="006407DF" w:rsidDel="005B010D" w:rsidRDefault="006407DF" w:rsidP="009469E3">
            <w:pPr>
              <w:spacing w:after="0"/>
              <w:rPr>
                <w:del w:id="13774" w:author="Patel, Rinkesh" w:date="2016-09-26T15:06:00Z"/>
                <w:rFonts w:ascii="Calibri" w:hAnsi="Calibri"/>
                <w:color w:val="000000"/>
                <w:szCs w:val="22"/>
              </w:rPr>
            </w:pPr>
            <w:bookmarkStart w:id="13775" w:name="_Toc463005064"/>
            <w:bookmarkStart w:id="13776" w:name="_Toc463029726"/>
            <w:bookmarkStart w:id="13777" w:name="_Toc464056731"/>
            <w:bookmarkStart w:id="13778" w:name="_Toc464730265"/>
            <w:bookmarkStart w:id="13779" w:name="_Toc468182412"/>
            <w:bookmarkStart w:id="13780" w:name="_Toc468183726"/>
            <w:bookmarkEnd w:id="13775"/>
            <w:bookmarkEnd w:id="13776"/>
            <w:bookmarkEnd w:id="13777"/>
            <w:bookmarkEnd w:id="13778"/>
            <w:bookmarkEnd w:id="13779"/>
            <w:bookmarkEnd w:id="13780"/>
          </w:p>
        </w:tc>
        <w:bookmarkStart w:id="13781" w:name="_Toc463005065"/>
        <w:bookmarkStart w:id="13782" w:name="_Toc463029727"/>
        <w:bookmarkStart w:id="13783" w:name="_Toc464056732"/>
        <w:bookmarkStart w:id="13784" w:name="_Toc464730266"/>
        <w:bookmarkStart w:id="13785" w:name="_Toc468182413"/>
        <w:bookmarkStart w:id="13786" w:name="_Toc468183727"/>
        <w:bookmarkEnd w:id="13781"/>
        <w:bookmarkEnd w:id="13782"/>
        <w:bookmarkEnd w:id="13783"/>
        <w:bookmarkEnd w:id="13784"/>
        <w:bookmarkEnd w:id="13785"/>
        <w:bookmarkEnd w:id="13786"/>
      </w:tr>
      <w:tr w:rsidR="006407DF" w:rsidRPr="00057016" w:rsidDel="005B010D" w14:paraId="230C5FD4" w14:textId="760D90E6" w:rsidTr="009469E3">
        <w:trPr>
          <w:trHeight w:val="300"/>
          <w:del w:id="13787" w:author="Patel, Rinkesh" w:date="2016-09-26T15:06:00Z"/>
        </w:trPr>
        <w:tc>
          <w:tcPr>
            <w:tcW w:w="0" w:type="auto"/>
            <w:shd w:val="clear" w:color="auto" w:fill="auto"/>
            <w:hideMark/>
          </w:tcPr>
          <w:p w14:paraId="418B5EC9" w14:textId="62B51D36" w:rsidR="006407DF" w:rsidRPr="00057016" w:rsidDel="005B010D" w:rsidRDefault="006407DF" w:rsidP="009469E3">
            <w:pPr>
              <w:spacing w:after="0"/>
              <w:rPr>
                <w:del w:id="13788" w:author="Patel, Rinkesh" w:date="2016-09-26T15:06:00Z"/>
                <w:rFonts w:ascii="Calibri" w:hAnsi="Calibri"/>
                <w:color w:val="000000"/>
                <w:szCs w:val="22"/>
              </w:rPr>
            </w:pPr>
            <w:del w:id="13789" w:author="Patel, Rinkesh" w:date="2016-09-26T15:06:00Z">
              <w:r w:rsidDel="005B010D">
                <w:rPr>
                  <w:rFonts w:ascii="Calibri" w:hAnsi="Calibri"/>
                  <w:color w:val="000000"/>
                  <w:szCs w:val="22"/>
                </w:rPr>
                <w:delText>Standalone SHIP-TO Club Order (Multiple Devices per Order)</w:delText>
              </w:r>
              <w:bookmarkStart w:id="13790" w:name="_Toc463005066"/>
              <w:bookmarkStart w:id="13791" w:name="_Toc463029728"/>
              <w:bookmarkStart w:id="13792" w:name="_Toc464056733"/>
              <w:bookmarkStart w:id="13793" w:name="_Toc464730267"/>
              <w:bookmarkStart w:id="13794" w:name="_Toc468182414"/>
              <w:bookmarkStart w:id="13795" w:name="_Toc468183728"/>
              <w:bookmarkEnd w:id="13790"/>
              <w:bookmarkEnd w:id="13791"/>
              <w:bookmarkEnd w:id="13792"/>
              <w:bookmarkEnd w:id="13793"/>
              <w:bookmarkEnd w:id="13794"/>
              <w:bookmarkEnd w:id="13795"/>
            </w:del>
          </w:p>
        </w:tc>
        <w:tc>
          <w:tcPr>
            <w:tcW w:w="0" w:type="auto"/>
            <w:shd w:val="clear" w:color="auto" w:fill="auto"/>
            <w:hideMark/>
          </w:tcPr>
          <w:p w14:paraId="1AC01EB6" w14:textId="6C0A9366" w:rsidR="006407DF" w:rsidRPr="00057016" w:rsidDel="005B010D" w:rsidRDefault="006407DF" w:rsidP="009469E3">
            <w:pPr>
              <w:spacing w:after="0"/>
              <w:rPr>
                <w:del w:id="13796" w:author="Patel, Rinkesh" w:date="2016-09-26T15:06:00Z"/>
                <w:rFonts w:ascii="Calibri" w:hAnsi="Calibri"/>
                <w:color w:val="000000"/>
                <w:szCs w:val="22"/>
              </w:rPr>
            </w:pPr>
            <w:del w:id="13797" w:author="Patel, Rinkesh" w:date="2016-09-26T15:06:00Z">
              <w:r w:rsidDel="005B010D">
                <w:rPr>
                  <w:rFonts w:ascii="Calibri" w:hAnsi="Calibri"/>
                  <w:color w:val="000000"/>
                  <w:szCs w:val="22"/>
                </w:rPr>
                <w:delText>Pending-Shipment</w:delText>
              </w:r>
              <w:bookmarkStart w:id="13798" w:name="_Toc463005067"/>
              <w:bookmarkStart w:id="13799" w:name="_Toc463029729"/>
              <w:bookmarkStart w:id="13800" w:name="_Toc464056734"/>
              <w:bookmarkStart w:id="13801" w:name="_Toc464730268"/>
              <w:bookmarkStart w:id="13802" w:name="_Toc468182415"/>
              <w:bookmarkStart w:id="13803" w:name="_Toc468183729"/>
              <w:bookmarkEnd w:id="13798"/>
              <w:bookmarkEnd w:id="13799"/>
              <w:bookmarkEnd w:id="13800"/>
              <w:bookmarkEnd w:id="13801"/>
              <w:bookmarkEnd w:id="13802"/>
              <w:bookmarkEnd w:id="13803"/>
            </w:del>
          </w:p>
        </w:tc>
        <w:tc>
          <w:tcPr>
            <w:tcW w:w="2809" w:type="dxa"/>
          </w:tcPr>
          <w:p w14:paraId="5766EFDA" w14:textId="6CC5A9BC" w:rsidR="006407DF" w:rsidDel="005B010D" w:rsidRDefault="006407DF" w:rsidP="009469E3">
            <w:pPr>
              <w:spacing w:after="0"/>
              <w:rPr>
                <w:del w:id="13804" w:author="Patel, Rinkesh" w:date="2016-09-26T15:06:00Z"/>
                <w:rFonts w:ascii="Calibri" w:hAnsi="Calibri"/>
                <w:color w:val="000000"/>
                <w:szCs w:val="22"/>
              </w:rPr>
            </w:pPr>
            <w:bookmarkStart w:id="13805" w:name="_Toc463005068"/>
            <w:bookmarkStart w:id="13806" w:name="_Toc463029730"/>
            <w:bookmarkStart w:id="13807" w:name="_Toc464056735"/>
            <w:bookmarkStart w:id="13808" w:name="_Toc464730269"/>
            <w:bookmarkStart w:id="13809" w:name="_Toc468182416"/>
            <w:bookmarkStart w:id="13810" w:name="_Toc468183730"/>
            <w:bookmarkEnd w:id="13805"/>
            <w:bookmarkEnd w:id="13806"/>
            <w:bookmarkEnd w:id="13807"/>
            <w:bookmarkEnd w:id="13808"/>
            <w:bookmarkEnd w:id="13809"/>
            <w:bookmarkEnd w:id="13810"/>
          </w:p>
        </w:tc>
        <w:bookmarkStart w:id="13811" w:name="_Toc463005069"/>
        <w:bookmarkStart w:id="13812" w:name="_Toc463029731"/>
        <w:bookmarkStart w:id="13813" w:name="_Toc464056736"/>
        <w:bookmarkStart w:id="13814" w:name="_Toc464730270"/>
        <w:bookmarkStart w:id="13815" w:name="_Toc468182417"/>
        <w:bookmarkStart w:id="13816" w:name="_Toc468183731"/>
        <w:bookmarkEnd w:id="13811"/>
        <w:bookmarkEnd w:id="13812"/>
        <w:bookmarkEnd w:id="13813"/>
        <w:bookmarkEnd w:id="13814"/>
        <w:bookmarkEnd w:id="13815"/>
        <w:bookmarkEnd w:id="13816"/>
      </w:tr>
      <w:tr w:rsidR="006407DF" w:rsidRPr="00057016" w:rsidDel="005B010D" w14:paraId="43CB4B6C" w14:textId="667C24CE" w:rsidTr="009469E3">
        <w:trPr>
          <w:trHeight w:val="300"/>
          <w:del w:id="13817" w:author="Patel, Rinkesh" w:date="2016-09-26T15:06:00Z"/>
        </w:trPr>
        <w:tc>
          <w:tcPr>
            <w:tcW w:w="0" w:type="auto"/>
            <w:shd w:val="clear" w:color="auto" w:fill="auto"/>
          </w:tcPr>
          <w:p w14:paraId="2CC5157E" w14:textId="2736DB32" w:rsidR="006407DF" w:rsidDel="005B010D" w:rsidRDefault="006407DF" w:rsidP="009469E3">
            <w:pPr>
              <w:spacing w:after="0"/>
              <w:rPr>
                <w:del w:id="13818" w:author="Patel, Rinkesh" w:date="2016-09-26T15:06:00Z"/>
                <w:rFonts w:ascii="Calibri" w:hAnsi="Calibri"/>
                <w:color w:val="000000"/>
                <w:szCs w:val="22"/>
              </w:rPr>
            </w:pPr>
            <w:del w:id="13819" w:author="Patel, Rinkesh" w:date="2016-09-26T15:06:00Z">
              <w:r w:rsidDel="005B010D">
                <w:rPr>
                  <w:rFonts w:ascii="Calibri" w:hAnsi="Calibri"/>
                  <w:color w:val="000000"/>
                  <w:szCs w:val="22"/>
                </w:rPr>
                <w:delText>Void Standalone Order</w:delText>
              </w:r>
              <w:bookmarkStart w:id="13820" w:name="_Toc463005070"/>
              <w:bookmarkStart w:id="13821" w:name="_Toc463029732"/>
              <w:bookmarkStart w:id="13822" w:name="_Toc464056737"/>
              <w:bookmarkStart w:id="13823" w:name="_Toc464730271"/>
              <w:bookmarkStart w:id="13824" w:name="_Toc468182418"/>
              <w:bookmarkStart w:id="13825" w:name="_Toc468183732"/>
              <w:bookmarkEnd w:id="13820"/>
              <w:bookmarkEnd w:id="13821"/>
              <w:bookmarkEnd w:id="13822"/>
              <w:bookmarkEnd w:id="13823"/>
              <w:bookmarkEnd w:id="13824"/>
              <w:bookmarkEnd w:id="13825"/>
            </w:del>
          </w:p>
        </w:tc>
        <w:tc>
          <w:tcPr>
            <w:tcW w:w="0" w:type="auto"/>
            <w:shd w:val="clear" w:color="auto" w:fill="auto"/>
          </w:tcPr>
          <w:p w14:paraId="1FD65592" w14:textId="237EA2D8" w:rsidR="006407DF" w:rsidDel="005B010D" w:rsidRDefault="006407DF" w:rsidP="009469E3">
            <w:pPr>
              <w:spacing w:after="0"/>
              <w:rPr>
                <w:del w:id="13826" w:author="Patel, Rinkesh" w:date="2016-09-26T15:06:00Z"/>
                <w:rFonts w:ascii="Calibri" w:hAnsi="Calibri"/>
                <w:color w:val="000000"/>
                <w:szCs w:val="22"/>
              </w:rPr>
            </w:pPr>
            <w:del w:id="13827" w:author="Patel, Rinkesh" w:date="2016-09-26T15:06:00Z">
              <w:r w:rsidDel="005B010D">
                <w:rPr>
                  <w:rFonts w:ascii="Calibri" w:hAnsi="Calibri"/>
                  <w:color w:val="000000"/>
                  <w:szCs w:val="22"/>
                </w:rPr>
                <w:delText>Canceled</w:delText>
              </w:r>
              <w:bookmarkStart w:id="13828" w:name="_Toc463005071"/>
              <w:bookmarkStart w:id="13829" w:name="_Toc463029733"/>
              <w:bookmarkStart w:id="13830" w:name="_Toc464056738"/>
              <w:bookmarkStart w:id="13831" w:name="_Toc464730272"/>
              <w:bookmarkStart w:id="13832" w:name="_Toc468182419"/>
              <w:bookmarkStart w:id="13833" w:name="_Toc468183733"/>
              <w:bookmarkEnd w:id="13828"/>
              <w:bookmarkEnd w:id="13829"/>
              <w:bookmarkEnd w:id="13830"/>
              <w:bookmarkEnd w:id="13831"/>
              <w:bookmarkEnd w:id="13832"/>
              <w:bookmarkEnd w:id="13833"/>
            </w:del>
          </w:p>
        </w:tc>
        <w:tc>
          <w:tcPr>
            <w:tcW w:w="2809" w:type="dxa"/>
          </w:tcPr>
          <w:p w14:paraId="7C9D90DC" w14:textId="4C39F516" w:rsidR="006407DF" w:rsidDel="005B010D" w:rsidRDefault="006407DF" w:rsidP="009469E3">
            <w:pPr>
              <w:spacing w:after="0"/>
              <w:rPr>
                <w:del w:id="13834" w:author="Patel, Rinkesh" w:date="2016-09-26T15:06:00Z"/>
                <w:rFonts w:ascii="Calibri" w:hAnsi="Calibri"/>
                <w:color w:val="000000"/>
                <w:szCs w:val="22"/>
              </w:rPr>
            </w:pPr>
            <w:bookmarkStart w:id="13835" w:name="_Toc463005072"/>
            <w:bookmarkStart w:id="13836" w:name="_Toc463029734"/>
            <w:bookmarkStart w:id="13837" w:name="_Toc464056739"/>
            <w:bookmarkStart w:id="13838" w:name="_Toc464730273"/>
            <w:bookmarkStart w:id="13839" w:name="_Toc468182420"/>
            <w:bookmarkStart w:id="13840" w:name="_Toc468183734"/>
            <w:bookmarkEnd w:id="13835"/>
            <w:bookmarkEnd w:id="13836"/>
            <w:bookmarkEnd w:id="13837"/>
            <w:bookmarkEnd w:id="13838"/>
            <w:bookmarkEnd w:id="13839"/>
            <w:bookmarkEnd w:id="13840"/>
          </w:p>
        </w:tc>
        <w:bookmarkStart w:id="13841" w:name="_Toc463005073"/>
        <w:bookmarkStart w:id="13842" w:name="_Toc463029735"/>
        <w:bookmarkStart w:id="13843" w:name="_Toc464056740"/>
        <w:bookmarkStart w:id="13844" w:name="_Toc464730274"/>
        <w:bookmarkStart w:id="13845" w:name="_Toc468182421"/>
        <w:bookmarkStart w:id="13846" w:name="_Toc468183735"/>
        <w:bookmarkEnd w:id="13841"/>
        <w:bookmarkEnd w:id="13842"/>
        <w:bookmarkEnd w:id="13843"/>
        <w:bookmarkEnd w:id="13844"/>
        <w:bookmarkEnd w:id="13845"/>
        <w:bookmarkEnd w:id="13846"/>
      </w:tr>
      <w:tr w:rsidR="002F3795" w:rsidRPr="00057016" w:rsidDel="005B010D" w14:paraId="2AB3DC01" w14:textId="6610D369" w:rsidTr="009469E3">
        <w:trPr>
          <w:trHeight w:val="300"/>
          <w:del w:id="13847" w:author="Patel, Rinkesh" w:date="2016-09-26T15:06:00Z"/>
        </w:trPr>
        <w:tc>
          <w:tcPr>
            <w:tcW w:w="0" w:type="auto"/>
            <w:shd w:val="clear" w:color="auto" w:fill="auto"/>
          </w:tcPr>
          <w:p w14:paraId="0A7597B9" w14:textId="76782010" w:rsidR="002F3795" w:rsidDel="005B010D" w:rsidRDefault="002F3795" w:rsidP="009469E3">
            <w:pPr>
              <w:spacing w:after="0"/>
              <w:rPr>
                <w:del w:id="13848" w:author="Patel, Rinkesh" w:date="2016-09-26T15:06:00Z"/>
                <w:rFonts w:ascii="Calibri" w:hAnsi="Calibri"/>
                <w:color w:val="000000"/>
                <w:szCs w:val="22"/>
              </w:rPr>
            </w:pPr>
            <w:del w:id="13849" w:author="Patel, Rinkesh" w:date="2016-09-26T15:06:00Z">
              <w:r w:rsidDel="005B010D">
                <w:rPr>
                  <w:rFonts w:ascii="Calibri" w:hAnsi="Calibri"/>
                  <w:color w:val="000000"/>
                  <w:szCs w:val="22"/>
                </w:rPr>
                <w:delText>Redemption checkin device</w:delText>
              </w:r>
              <w:bookmarkStart w:id="13850" w:name="_Toc463005074"/>
              <w:bookmarkStart w:id="13851" w:name="_Toc463029736"/>
              <w:bookmarkStart w:id="13852" w:name="_Toc464056741"/>
              <w:bookmarkStart w:id="13853" w:name="_Toc464730275"/>
              <w:bookmarkStart w:id="13854" w:name="_Toc468182422"/>
              <w:bookmarkStart w:id="13855" w:name="_Toc468183736"/>
              <w:bookmarkEnd w:id="13850"/>
              <w:bookmarkEnd w:id="13851"/>
              <w:bookmarkEnd w:id="13852"/>
              <w:bookmarkEnd w:id="13853"/>
              <w:bookmarkEnd w:id="13854"/>
              <w:bookmarkEnd w:id="13855"/>
            </w:del>
          </w:p>
        </w:tc>
        <w:tc>
          <w:tcPr>
            <w:tcW w:w="0" w:type="auto"/>
            <w:shd w:val="clear" w:color="auto" w:fill="auto"/>
          </w:tcPr>
          <w:p w14:paraId="5C4A5851" w14:textId="4978FEB4" w:rsidR="002F3795" w:rsidDel="005B010D" w:rsidRDefault="002F3795" w:rsidP="009469E3">
            <w:pPr>
              <w:spacing w:after="0"/>
              <w:rPr>
                <w:del w:id="13856" w:author="Patel, Rinkesh" w:date="2016-09-26T15:06:00Z"/>
                <w:rFonts w:ascii="Calibri" w:hAnsi="Calibri"/>
                <w:color w:val="000000"/>
                <w:szCs w:val="22"/>
              </w:rPr>
            </w:pPr>
            <w:del w:id="13857" w:author="Patel, Rinkesh" w:date="2016-09-26T15:06:00Z">
              <w:r w:rsidDel="005B010D">
                <w:rPr>
                  <w:rFonts w:ascii="Calibri" w:hAnsi="Calibri"/>
                  <w:color w:val="000000"/>
                  <w:szCs w:val="22"/>
                </w:rPr>
                <w:delText>closed</w:delText>
              </w:r>
              <w:bookmarkStart w:id="13858" w:name="_Toc463005075"/>
              <w:bookmarkStart w:id="13859" w:name="_Toc463029737"/>
              <w:bookmarkStart w:id="13860" w:name="_Toc464056742"/>
              <w:bookmarkStart w:id="13861" w:name="_Toc464730276"/>
              <w:bookmarkStart w:id="13862" w:name="_Toc468182423"/>
              <w:bookmarkStart w:id="13863" w:name="_Toc468183737"/>
              <w:bookmarkEnd w:id="13858"/>
              <w:bookmarkEnd w:id="13859"/>
              <w:bookmarkEnd w:id="13860"/>
              <w:bookmarkEnd w:id="13861"/>
              <w:bookmarkEnd w:id="13862"/>
              <w:bookmarkEnd w:id="13863"/>
            </w:del>
          </w:p>
        </w:tc>
        <w:tc>
          <w:tcPr>
            <w:tcW w:w="2809" w:type="dxa"/>
          </w:tcPr>
          <w:p w14:paraId="2B2AF98A" w14:textId="2086950D" w:rsidR="002F3795" w:rsidDel="005B010D" w:rsidRDefault="002F3795" w:rsidP="009469E3">
            <w:pPr>
              <w:spacing w:after="0"/>
              <w:rPr>
                <w:del w:id="13864" w:author="Patel, Rinkesh" w:date="2016-09-26T15:06:00Z"/>
                <w:rFonts w:ascii="Calibri" w:hAnsi="Calibri"/>
                <w:color w:val="000000"/>
                <w:szCs w:val="22"/>
              </w:rPr>
            </w:pPr>
            <w:del w:id="13865" w:author="Patel, Rinkesh" w:date="2016-09-26T15:06:00Z">
              <w:r w:rsidDel="005B010D">
                <w:rPr>
                  <w:rFonts w:ascii="Calibri" w:hAnsi="Calibri"/>
                  <w:color w:val="000000"/>
                  <w:szCs w:val="22"/>
                </w:rPr>
                <w:delText>Redemption Check In</w:delText>
              </w:r>
              <w:bookmarkStart w:id="13866" w:name="_Toc463005076"/>
              <w:bookmarkStart w:id="13867" w:name="_Toc463029738"/>
              <w:bookmarkStart w:id="13868" w:name="_Toc464056743"/>
              <w:bookmarkStart w:id="13869" w:name="_Toc464730277"/>
              <w:bookmarkStart w:id="13870" w:name="_Toc468182424"/>
              <w:bookmarkStart w:id="13871" w:name="_Toc468183738"/>
              <w:bookmarkEnd w:id="13866"/>
              <w:bookmarkEnd w:id="13867"/>
              <w:bookmarkEnd w:id="13868"/>
              <w:bookmarkEnd w:id="13869"/>
              <w:bookmarkEnd w:id="13870"/>
              <w:bookmarkEnd w:id="13871"/>
            </w:del>
          </w:p>
        </w:tc>
        <w:bookmarkStart w:id="13872" w:name="_Toc463005077"/>
        <w:bookmarkStart w:id="13873" w:name="_Toc463029739"/>
        <w:bookmarkStart w:id="13874" w:name="_Toc464056744"/>
        <w:bookmarkStart w:id="13875" w:name="_Toc464730278"/>
        <w:bookmarkStart w:id="13876" w:name="_Toc468182425"/>
        <w:bookmarkStart w:id="13877" w:name="_Toc468183739"/>
        <w:bookmarkEnd w:id="13872"/>
        <w:bookmarkEnd w:id="13873"/>
        <w:bookmarkEnd w:id="13874"/>
        <w:bookmarkEnd w:id="13875"/>
        <w:bookmarkEnd w:id="13876"/>
        <w:bookmarkEnd w:id="13877"/>
      </w:tr>
      <w:tr w:rsidR="002F3795" w:rsidRPr="00057016" w:rsidDel="005B010D" w14:paraId="4FFE36B2" w14:textId="1DF46CF9" w:rsidTr="009469E3">
        <w:trPr>
          <w:trHeight w:val="300"/>
          <w:del w:id="13878" w:author="Patel, Rinkesh" w:date="2016-09-26T15:06:00Z"/>
        </w:trPr>
        <w:tc>
          <w:tcPr>
            <w:tcW w:w="0" w:type="auto"/>
            <w:shd w:val="clear" w:color="auto" w:fill="auto"/>
          </w:tcPr>
          <w:p w14:paraId="1618C507" w14:textId="30F40719" w:rsidR="002F3795" w:rsidDel="005B010D" w:rsidRDefault="002F3795" w:rsidP="009469E3">
            <w:pPr>
              <w:spacing w:after="0"/>
              <w:rPr>
                <w:del w:id="13879" w:author="Patel, Rinkesh" w:date="2016-09-26T15:06:00Z"/>
                <w:rFonts w:ascii="Calibri" w:hAnsi="Calibri"/>
                <w:color w:val="000000"/>
                <w:szCs w:val="22"/>
              </w:rPr>
            </w:pPr>
            <w:del w:id="13880" w:author="Patel, Rinkesh" w:date="2016-09-26T15:06:00Z">
              <w:r w:rsidRPr="002F3795" w:rsidDel="005B010D">
                <w:rPr>
                  <w:rFonts w:ascii="Calibri" w:hAnsi="Calibri"/>
                  <w:color w:val="000000"/>
                  <w:szCs w:val="22"/>
                  <w:highlight w:val="yellow"/>
                </w:rPr>
                <w:delText>TODO</w:delText>
              </w:r>
              <w:bookmarkStart w:id="13881" w:name="_Toc463005078"/>
              <w:bookmarkStart w:id="13882" w:name="_Toc463029740"/>
              <w:bookmarkStart w:id="13883" w:name="_Toc464056745"/>
              <w:bookmarkStart w:id="13884" w:name="_Toc464730279"/>
              <w:bookmarkStart w:id="13885" w:name="_Toc468182426"/>
              <w:bookmarkStart w:id="13886" w:name="_Toc468183740"/>
              <w:bookmarkEnd w:id="13881"/>
              <w:bookmarkEnd w:id="13882"/>
              <w:bookmarkEnd w:id="13883"/>
              <w:bookmarkEnd w:id="13884"/>
              <w:bookmarkEnd w:id="13885"/>
              <w:bookmarkEnd w:id="13886"/>
            </w:del>
          </w:p>
        </w:tc>
        <w:tc>
          <w:tcPr>
            <w:tcW w:w="0" w:type="auto"/>
            <w:shd w:val="clear" w:color="auto" w:fill="auto"/>
          </w:tcPr>
          <w:p w14:paraId="4F4B5AAF" w14:textId="1CC108A6" w:rsidR="002F3795" w:rsidDel="005B010D" w:rsidRDefault="002F3795" w:rsidP="009469E3">
            <w:pPr>
              <w:spacing w:after="0"/>
              <w:rPr>
                <w:del w:id="13887" w:author="Patel, Rinkesh" w:date="2016-09-26T15:06:00Z"/>
                <w:rFonts w:ascii="Calibri" w:hAnsi="Calibri"/>
                <w:color w:val="000000"/>
                <w:szCs w:val="22"/>
              </w:rPr>
            </w:pPr>
            <w:bookmarkStart w:id="13888" w:name="_Toc463005079"/>
            <w:bookmarkStart w:id="13889" w:name="_Toc463029741"/>
            <w:bookmarkStart w:id="13890" w:name="_Toc464056746"/>
            <w:bookmarkStart w:id="13891" w:name="_Toc464730280"/>
            <w:bookmarkStart w:id="13892" w:name="_Toc468182427"/>
            <w:bookmarkStart w:id="13893" w:name="_Toc468183741"/>
            <w:bookmarkEnd w:id="13888"/>
            <w:bookmarkEnd w:id="13889"/>
            <w:bookmarkEnd w:id="13890"/>
            <w:bookmarkEnd w:id="13891"/>
            <w:bookmarkEnd w:id="13892"/>
            <w:bookmarkEnd w:id="13893"/>
          </w:p>
        </w:tc>
        <w:tc>
          <w:tcPr>
            <w:tcW w:w="2809" w:type="dxa"/>
          </w:tcPr>
          <w:p w14:paraId="18E2CDCF" w14:textId="3475957B" w:rsidR="002F3795" w:rsidDel="005B010D" w:rsidRDefault="002F3795" w:rsidP="009469E3">
            <w:pPr>
              <w:spacing w:after="0"/>
              <w:rPr>
                <w:del w:id="13894" w:author="Patel, Rinkesh" w:date="2016-09-26T15:06:00Z"/>
                <w:rFonts w:ascii="Calibri" w:hAnsi="Calibri"/>
                <w:color w:val="000000"/>
                <w:szCs w:val="22"/>
              </w:rPr>
            </w:pPr>
            <w:bookmarkStart w:id="13895" w:name="_Toc463005080"/>
            <w:bookmarkStart w:id="13896" w:name="_Toc463029742"/>
            <w:bookmarkStart w:id="13897" w:name="_Toc464056747"/>
            <w:bookmarkStart w:id="13898" w:name="_Toc464730281"/>
            <w:bookmarkStart w:id="13899" w:name="_Toc468182428"/>
            <w:bookmarkStart w:id="13900" w:name="_Toc468183742"/>
            <w:bookmarkEnd w:id="13895"/>
            <w:bookmarkEnd w:id="13896"/>
            <w:bookmarkEnd w:id="13897"/>
            <w:bookmarkEnd w:id="13898"/>
            <w:bookmarkEnd w:id="13899"/>
            <w:bookmarkEnd w:id="13900"/>
          </w:p>
        </w:tc>
        <w:bookmarkStart w:id="13901" w:name="_Toc463005081"/>
        <w:bookmarkStart w:id="13902" w:name="_Toc463029743"/>
        <w:bookmarkStart w:id="13903" w:name="_Toc464056748"/>
        <w:bookmarkStart w:id="13904" w:name="_Toc464730282"/>
        <w:bookmarkStart w:id="13905" w:name="_Toc468182429"/>
        <w:bookmarkStart w:id="13906" w:name="_Toc468183743"/>
        <w:bookmarkEnd w:id="13901"/>
        <w:bookmarkEnd w:id="13902"/>
        <w:bookmarkEnd w:id="13903"/>
        <w:bookmarkEnd w:id="13904"/>
        <w:bookmarkEnd w:id="13905"/>
        <w:bookmarkEnd w:id="13906"/>
      </w:tr>
    </w:tbl>
    <w:p w14:paraId="0AE9B0A7" w14:textId="2767FBCA" w:rsidR="0063256E" w:rsidDel="005B010D" w:rsidRDefault="0063256E" w:rsidP="0063256E">
      <w:pPr>
        <w:pStyle w:val="Heading1"/>
        <w:rPr>
          <w:del w:id="13907" w:author="Patel, Rinkesh" w:date="2016-09-26T15:06:00Z"/>
        </w:rPr>
      </w:pPr>
      <w:bookmarkStart w:id="13908" w:name="_Toc462171877"/>
      <w:bookmarkStart w:id="13909" w:name="_Toc462171878"/>
      <w:bookmarkStart w:id="13910" w:name="_Toc462171879"/>
      <w:bookmarkStart w:id="13911" w:name="_Toc462171880"/>
      <w:bookmarkStart w:id="13912" w:name="_Toc462171881"/>
      <w:bookmarkStart w:id="13913" w:name="_Toc462171882"/>
      <w:bookmarkStart w:id="13914" w:name="_Toc462171883"/>
      <w:bookmarkStart w:id="13915" w:name="_Toc462171884"/>
      <w:bookmarkStart w:id="13916" w:name="_Toc462171885"/>
      <w:bookmarkStart w:id="13917" w:name="_Toc462171886"/>
      <w:bookmarkStart w:id="13918" w:name="_Toc462171887"/>
      <w:bookmarkStart w:id="13919" w:name="_Toc462171888"/>
      <w:bookmarkStart w:id="13920" w:name="_Toc462171889"/>
      <w:bookmarkStart w:id="13921" w:name="_Toc462171890"/>
      <w:bookmarkStart w:id="13922" w:name="_Toc462171891"/>
      <w:bookmarkStart w:id="13923" w:name="_Appendix_J_–"/>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del w:id="13924" w:author="Patel, Rinkesh" w:date="2016-09-26T15:06:00Z">
        <w:r w:rsidDel="005B010D">
          <w:delText xml:space="preserve">Appendix J – </w:delText>
        </w:r>
        <w:r w:rsidR="00D1321A" w:rsidDel="005B010D">
          <w:delText>Timer configuration</w:delText>
        </w:r>
        <w:bookmarkStart w:id="13925" w:name="_Toc463005082"/>
        <w:bookmarkStart w:id="13926" w:name="_Toc463029744"/>
        <w:bookmarkStart w:id="13927" w:name="_Toc464056749"/>
        <w:bookmarkStart w:id="13928" w:name="_Toc464730283"/>
        <w:bookmarkStart w:id="13929" w:name="_Toc468182430"/>
        <w:bookmarkStart w:id="13930" w:name="_Toc468183744"/>
        <w:bookmarkEnd w:id="13925"/>
        <w:bookmarkEnd w:id="13926"/>
        <w:bookmarkEnd w:id="13927"/>
        <w:bookmarkEnd w:id="13928"/>
        <w:bookmarkEnd w:id="13929"/>
        <w:bookmarkEnd w:id="13930"/>
      </w:del>
    </w:p>
    <w:p w14:paraId="33EC401B" w14:textId="6A6B45DD" w:rsidR="0063256E" w:rsidDel="005B010D" w:rsidRDefault="0063256E" w:rsidP="0063256E">
      <w:pPr>
        <w:rPr>
          <w:del w:id="13931" w:author="Patel, Rinkesh" w:date="2016-09-26T15:06:00Z"/>
          <w:rFonts w:cs="Mangal"/>
          <w:noProof/>
          <w:color w:val="1F497D"/>
          <w:sz w:val="20"/>
        </w:rPr>
      </w:pPr>
      <w:bookmarkStart w:id="13932" w:name="_Toc463005083"/>
      <w:bookmarkStart w:id="13933" w:name="_Toc463029745"/>
      <w:bookmarkStart w:id="13934" w:name="_Toc464056750"/>
      <w:bookmarkStart w:id="13935" w:name="_Toc464730284"/>
      <w:bookmarkStart w:id="13936" w:name="_Toc468182431"/>
      <w:bookmarkStart w:id="13937" w:name="_Toc468183745"/>
      <w:bookmarkEnd w:id="13932"/>
      <w:bookmarkEnd w:id="13933"/>
      <w:bookmarkEnd w:id="13934"/>
      <w:bookmarkEnd w:id="13935"/>
      <w:bookmarkEnd w:id="13936"/>
      <w:bookmarkEnd w:id="13937"/>
    </w:p>
    <w:tbl>
      <w:tblPr>
        <w:tblStyle w:val="TableGrid"/>
        <w:tblW w:w="5000" w:type="pct"/>
        <w:tblLook w:val="04A0" w:firstRow="1" w:lastRow="0" w:firstColumn="1" w:lastColumn="0" w:noHBand="0" w:noVBand="1"/>
      </w:tblPr>
      <w:tblGrid>
        <w:gridCol w:w="5744"/>
        <w:gridCol w:w="1733"/>
        <w:gridCol w:w="3313"/>
      </w:tblGrid>
      <w:tr w:rsidR="00D1321A" w:rsidDel="005B010D" w14:paraId="29DFD5AC" w14:textId="3607664B" w:rsidTr="00D1321A">
        <w:trPr>
          <w:del w:id="13938" w:author="Patel, Rinkesh" w:date="2016-09-26T15:06:00Z"/>
        </w:trPr>
        <w:tc>
          <w:tcPr>
            <w:tcW w:w="2661" w:type="pct"/>
          </w:tcPr>
          <w:p w14:paraId="4ECA000E" w14:textId="0CF4D1CE" w:rsidR="00D1321A" w:rsidRPr="004A64A3" w:rsidDel="005B010D" w:rsidRDefault="00D1321A" w:rsidP="008320C1">
            <w:pPr>
              <w:rPr>
                <w:del w:id="13939" w:author="Patel, Rinkesh" w:date="2016-09-26T15:06:00Z"/>
                <w:rFonts w:cs="Arial"/>
                <w:b/>
              </w:rPr>
            </w:pPr>
            <w:del w:id="13940" w:author="Patel, Rinkesh" w:date="2016-09-26T15:06:00Z">
              <w:r w:rsidRPr="004A64A3" w:rsidDel="005B010D">
                <w:rPr>
                  <w:rFonts w:cs="Arial"/>
                  <w:b/>
                </w:rPr>
                <w:delText>Trigger</w:delText>
              </w:r>
              <w:bookmarkStart w:id="13941" w:name="_Toc463005084"/>
              <w:bookmarkStart w:id="13942" w:name="_Toc463029746"/>
              <w:bookmarkStart w:id="13943" w:name="_Toc464056751"/>
              <w:bookmarkStart w:id="13944" w:name="_Toc464730285"/>
              <w:bookmarkStart w:id="13945" w:name="_Toc468182432"/>
              <w:bookmarkStart w:id="13946" w:name="_Toc468183746"/>
              <w:bookmarkEnd w:id="13941"/>
              <w:bookmarkEnd w:id="13942"/>
              <w:bookmarkEnd w:id="13943"/>
              <w:bookmarkEnd w:id="13944"/>
              <w:bookmarkEnd w:id="13945"/>
              <w:bookmarkEnd w:id="13946"/>
            </w:del>
          </w:p>
        </w:tc>
        <w:tc>
          <w:tcPr>
            <w:tcW w:w="803" w:type="pct"/>
          </w:tcPr>
          <w:p w14:paraId="367107AE" w14:textId="496BE543" w:rsidR="00D1321A" w:rsidRPr="004A64A3" w:rsidDel="005B010D" w:rsidRDefault="00D1321A" w:rsidP="008320C1">
            <w:pPr>
              <w:rPr>
                <w:del w:id="13947" w:author="Patel, Rinkesh" w:date="2016-09-26T15:06:00Z"/>
                <w:rFonts w:cs="Arial"/>
                <w:b/>
              </w:rPr>
            </w:pPr>
            <w:del w:id="13948" w:author="Patel, Rinkesh" w:date="2016-09-26T15:06:00Z">
              <w:r w:rsidRPr="004A64A3" w:rsidDel="005B010D">
                <w:rPr>
                  <w:rFonts w:cs="Arial"/>
                  <w:b/>
                </w:rPr>
                <w:delText>Timer Duration</w:delText>
              </w:r>
              <w:bookmarkStart w:id="13949" w:name="_Toc463005085"/>
              <w:bookmarkStart w:id="13950" w:name="_Toc463029747"/>
              <w:bookmarkStart w:id="13951" w:name="_Toc464056752"/>
              <w:bookmarkStart w:id="13952" w:name="_Toc464730286"/>
              <w:bookmarkStart w:id="13953" w:name="_Toc468182433"/>
              <w:bookmarkStart w:id="13954" w:name="_Toc468183747"/>
              <w:bookmarkEnd w:id="13949"/>
              <w:bookmarkEnd w:id="13950"/>
              <w:bookmarkEnd w:id="13951"/>
              <w:bookmarkEnd w:id="13952"/>
              <w:bookmarkEnd w:id="13953"/>
              <w:bookmarkEnd w:id="13954"/>
            </w:del>
          </w:p>
        </w:tc>
        <w:tc>
          <w:tcPr>
            <w:tcW w:w="1535" w:type="pct"/>
          </w:tcPr>
          <w:p w14:paraId="29407BF3" w14:textId="0237E98D" w:rsidR="00D1321A" w:rsidRPr="004A64A3" w:rsidDel="005B010D" w:rsidRDefault="00D1321A" w:rsidP="008320C1">
            <w:pPr>
              <w:rPr>
                <w:del w:id="13955" w:author="Patel, Rinkesh" w:date="2016-09-26T15:06:00Z"/>
                <w:rFonts w:cs="Arial"/>
                <w:b/>
              </w:rPr>
            </w:pPr>
            <w:del w:id="13956" w:author="Patel, Rinkesh" w:date="2016-09-26T15:06:00Z">
              <w:r w:rsidDel="005B010D">
                <w:rPr>
                  <w:rFonts w:cs="Arial"/>
                  <w:b/>
                </w:rPr>
                <w:delText>Timer Reason</w:delText>
              </w:r>
              <w:bookmarkStart w:id="13957" w:name="_Toc463005086"/>
              <w:bookmarkStart w:id="13958" w:name="_Toc463029748"/>
              <w:bookmarkStart w:id="13959" w:name="_Toc464056753"/>
              <w:bookmarkStart w:id="13960" w:name="_Toc464730287"/>
              <w:bookmarkStart w:id="13961" w:name="_Toc468182434"/>
              <w:bookmarkStart w:id="13962" w:name="_Toc468183748"/>
              <w:bookmarkEnd w:id="13957"/>
              <w:bookmarkEnd w:id="13958"/>
              <w:bookmarkEnd w:id="13959"/>
              <w:bookmarkEnd w:id="13960"/>
              <w:bookmarkEnd w:id="13961"/>
              <w:bookmarkEnd w:id="13962"/>
            </w:del>
          </w:p>
        </w:tc>
        <w:bookmarkStart w:id="13963" w:name="_Toc463005087"/>
        <w:bookmarkStart w:id="13964" w:name="_Toc463029749"/>
        <w:bookmarkStart w:id="13965" w:name="_Toc464056754"/>
        <w:bookmarkStart w:id="13966" w:name="_Toc464730288"/>
        <w:bookmarkStart w:id="13967" w:name="_Toc468182435"/>
        <w:bookmarkStart w:id="13968" w:name="_Toc468183749"/>
        <w:bookmarkEnd w:id="13963"/>
        <w:bookmarkEnd w:id="13964"/>
        <w:bookmarkEnd w:id="13965"/>
        <w:bookmarkEnd w:id="13966"/>
        <w:bookmarkEnd w:id="13967"/>
        <w:bookmarkEnd w:id="13968"/>
      </w:tr>
      <w:tr w:rsidR="00D1321A" w:rsidDel="005B010D" w14:paraId="7BF52979" w14:textId="3F72D82A" w:rsidTr="00D1321A">
        <w:trPr>
          <w:del w:id="13969" w:author="Patel, Rinkesh" w:date="2016-09-26T15:06:00Z"/>
        </w:trPr>
        <w:tc>
          <w:tcPr>
            <w:tcW w:w="2661" w:type="pct"/>
          </w:tcPr>
          <w:p w14:paraId="0B14EA66" w14:textId="00DC36BE" w:rsidR="00D1321A" w:rsidDel="005B010D" w:rsidRDefault="00D1321A" w:rsidP="008320C1">
            <w:pPr>
              <w:rPr>
                <w:del w:id="13970" w:author="Patel, Rinkesh" w:date="2016-09-26T15:06:00Z"/>
                <w:rFonts w:cs="Arial"/>
              </w:rPr>
            </w:pPr>
            <w:del w:id="13971" w:author="Patel, Rinkesh" w:date="2016-09-26T15:06:00Z">
              <w:r w:rsidDel="005B010D">
                <w:rPr>
                  <w:rFonts w:cs="Arial"/>
                </w:rPr>
                <w:delText>Shipment of the new device in a deferred redemption</w:delText>
              </w:r>
              <w:bookmarkStart w:id="13972" w:name="_Toc463005088"/>
              <w:bookmarkStart w:id="13973" w:name="_Toc463029750"/>
              <w:bookmarkStart w:id="13974" w:name="_Toc464056755"/>
              <w:bookmarkStart w:id="13975" w:name="_Toc464730289"/>
              <w:bookmarkStart w:id="13976" w:name="_Toc468182436"/>
              <w:bookmarkStart w:id="13977" w:name="_Toc468183750"/>
              <w:bookmarkEnd w:id="13972"/>
              <w:bookmarkEnd w:id="13973"/>
              <w:bookmarkEnd w:id="13974"/>
              <w:bookmarkEnd w:id="13975"/>
              <w:bookmarkEnd w:id="13976"/>
              <w:bookmarkEnd w:id="13977"/>
            </w:del>
          </w:p>
          <w:p w14:paraId="3C710666" w14:textId="520B7527" w:rsidR="00D1321A" w:rsidRPr="000B07A9" w:rsidDel="005B010D" w:rsidRDefault="00D1321A" w:rsidP="008320C1">
            <w:pPr>
              <w:rPr>
                <w:del w:id="13978" w:author="Patel, Rinkesh" w:date="2016-09-26T15:06:00Z"/>
                <w:rFonts w:cs="Arial"/>
                <w:i/>
              </w:rPr>
            </w:pPr>
            <w:del w:id="13979" w:author="Patel, Rinkesh" w:date="2016-09-26T15:06:00Z">
              <w:r w:rsidRPr="000B07A9" w:rsidDel="005B010D">
                <w:rPr>
                  <w:rFonts w:cs="Arial"/>
                  <w:i/>
                </w:rPr>
                <w:delText>(also referred to as the check-in</w:delText>
              </w:r>
              <w:r w:rsidDel="005B010D">
                <w:rPr>
                  <w:rFonts w:cs="Arial"/>
                  <w:i/>
                </w:rPr>
                <w:delText>-</w:delText>
              </w:r>
              <w:r w:rsidRPr="000B07A9" w:rsidDel="005B010D">
                <w:rPr>
                  <w:rFonts w:cs="Arial"/>
                  <w:i/>
                </w:rPr>
                <w:delText xml:space="preserve"> timer)</w:delText>
              </w:r>
              <w:bookmarkStart w:id="13980" w:name="_Toc463005089"/>
              <w:bookmarkStart w:id="13981" w:name="_Toc463029751"/>
              <w:bookmarkStart w:id="13982" w:name="_Toc464056756"/>
              <w:bookmarkStart w:id="13983" w:name="_Toc464730290"/>
              <w:bookmarkStart w:id="13984" w:name="_Toc468182437"/>
              <w:bookmarkStart w:id="13985" w:name="_Toc468183751"/>
              <w:bookmarkEnd w:id="13980"/>
              <w:bookmarkEnd w:id="13981"/>
              <w:bookmarkEnd w:id="13982"/>
              <w:bookmarkEnd w:id="13983"/>
              <w:bookmarkEnd w:id="13984"/>
              <w:bookmarkEnd w:id="13985"/>
            </w:del>
          </w:p>
        </w:tc>
        <w:tc>
          <w:tcPr>
            <w:tcW w:w="803" w:type="pct"/>
          </w:tcPr>
          <w:p w14:paraId="570F4B7F" w14:textId="61D1CED6" w:rsidR="00D1321A" w:rsidDel="005B010D" w:rsidRDefault="00D1321A" w:rsidP="008320C1">
            <w:pPr>
              <w:rPr>
                <w:del w:id="13986" w:author="Patel, Rinkesh" w:date="2016-09-26T15:06:00Z"/>
                <w:rFonts w:cs="Arial"/>
              </w:rPr>
            </w:pPr>
            <w:del w:id="13987" w:author="Patel, Rinkesh" w:date="2016-09-26T15:06:00Z">
              <w:r w:rsidDel="005B010D">
                <w:rPr>
                  <w:rFonts w:cs="Arial"/>
                </w:rPr>
                <w:delText>30</w:delText>
              </w:r>
              <w:bookmarkStart w:id="13988" w:name="_Toc463005090"/>
              <w:bookmarkStart w:id="13989" w:name="_Toc463029752"/>
              <w:bookmarkStart w:id="13990" w:name="_Toc464056757"/>
              <w:bookmarkStart w:id="13991" w:name="_Toc464730291"/>
              <w:bookmarkStart w:id="13992" w:name="_Toc468182438"/>
              <w:bookmarkStart w:id="13993" w:name="_Toc468183752"/>
              <w:bookmarkEnd w:id="13988"/>
              <w:bookmarkEnd w:id="13989"/>
              <w:bookmarkEnd w:id="13990"/>
              <w:bookmarkEnd w:id="13991"/>
              <w:bookmarkEnd w:id="13992"/>
              <w:bookmarkEnd w:id="13993"/>
            </w:del>
          </w:p>
          <w:p w14:paraId="00D03C2E" w14:textId="0EECEBD7" w:rsidR="00D1321A" w:rsidDel="005B010D" w:rsidRDefault="00D1321A" w:rsidP="008320C1">
            <w:pPr>
              <w:rPr>
                <w:del w:id="13994" w:author="Patel, Rinkesh" w:date="2016-09-26T15:06:00Z"/>
                <w:rFonts w:cs="Arial"/>
              </w:rPr>
            </w:pPr>
            <w:del w:id="13995" w:author="Patel, Rinkesh" w:date="2016-09-26T15:06:00Z">
              <w:r w:rsidDel="005B010D">
                <w:rPr>
                  <w:rFonts w:cs="Arial"/>
                </w:rPr>
                <w:delText>(check-in-timer-period)</w:delText>
              </w:r>
              <w:bookmarkStart w:id="13996" w:name="_Toc463005091"/>
              <w:bookmarkStart w:id="13997" w:name="_Toc463029753"/>
              <w:bookmarkStart w:id="13998" w:name="_Toc464056758"/>
              <w:bookmarkStart w:id="13999" w:name="_Toc464730292"/>
              <w:bookmarkStart w:id="14000" w:name="_Toc468182439"/>
              <w:bookmarkStart w:id="14001" w:name="_Toc468183753"/>
              <w:bookmarkEnd w:id="13996"/>
              <w:bookmarkEnd w:id="13997"/>
              <w:bookmarkEnd w:id="13998"/>
              <w:bookmarkEnd w:id="13999"/>
              <w:bookmarkEnd w:id="14000"/>
              <w:bookmarkEnd w:id="14001"/>
            </w:del>
          </w:p>
        </w:tc>
        <w:tc>
          <w:tcPr>
            <w:tcW w:w="1535" w:type="pct"/>
          </w:tcPr>
          <w:p w14:paraId="4FA1598C" w14:textId="1DC591B0" w:rsidR="00D1321A" w:rsidDel="005B010D" w:rsidRDefault="00D1321A" w:rsidP="008320C1">
            <w:pPr>
              <w:rPr>
                <w:del w:id="14002" w:author="Patel, Rinkesh" w:date="2016-09-26T15:06:00Z"/>
                <w:rFonts w:cs="Arial"/>
              </w:rPr>
            </w:pPr>
            <w:del w:id="14003" w:author="Patel, Rinkesh" w:date="2016-09-26T15:06:00Z">
              <w:r w:rsidRPr="005A5669" w:rsidDel="005B010D">
                <w:rPr>
                  <w:rFonts w:cs="Arial"/>
                </w:rPr>
                <w:delText>DEFERRED_REDEMPTION</w:delText>
              </w:r>
              <w:bookmarkStart w:id="14004" w:name="_Toc463005092"/>
              <w:bookmarkStart w:id="14005" w:name="_Toc463029754"/>
              <w:bookmarkStart w:id="14006" w:name="_Toc464056759"/>
              <w:bookmarkStart w:id="14007" w:name="_Toc464730293"/>
              <w:bookmarkStart w:id="14008" w:name="_Toc468182440"/>
              <w:bookmarkStart w:id="14009" w:name="_Toc468183754"/>
              <w:bookmarkEnd w:id="14004"/>
              <w:bookmarkEnd w:id="14005"/>
              <w:bookmarkEnd w:id="14006"/>
              <w:bookmarkEnd w:id="14007"/>
              <w:bookmarkEnd w:id="14008"/>
              <w:bookmarkEnd w:id="14009"/>
            </w:del>
          </w:p>
        </w:tc>
        <w:bookmarkStart w:id="14010" w:name="_Toc463005093"/>
        <w:bookmarkStart w:id="14011" w:name="_Toc463029755"/>
        <w:bookmarkStart w:id="14012" w:name="_Toc464056760"/>
        <w:bookmarkStart w:id="14013" w:name="_Toc464730294"/>
        <w:bookmarkStart w:id="14014" w:name="_Toc468182441"/>
        <w:bookmarkStart w:id="14015" w:name="_Toc468183755"/>
        <w:bookmarkEnd w:id="14010"/>
        <w:bookmarkEnd w:id="14011"/>
        <w:bookmarkEnd w:id="14012"/>
        <w:bookmarkEnd w:id="14013"/>
        <w:bookmarkEnd w:id="14014"/>
        <w:bookmarkEnd w:id="14015"/>
      </w:tr>
      <w:tr w:rsidR="00D1321A" w:rsidDel="005B010D" w14:paraId="5481B13F" w14:textId="4981B00F" w:rsidTr="00D1321A">
        <w:trPr>
          <w:del w:id="14016" w:author="Patel, Rinkesh" w:date="2016-09-26T15:06:00Z"/>
        </w:trPr>
        <w:tc>
          <w:tcPr>
            <w:tcW w:w="2661" w:type="pct"/>
          </w:tcPr>
          <w:p w14:paraId="0744F58E" w14:textId="5E9B1DF2" w:rsidR="00D1321A" w:rsidDel="005B010D" w:rsidRDefault="00D1321A" w:rsidP="008320C1">
            <w:pPr>
              <w:rPr>
                <w:del w:id="14017" w:author="Patel, Rinkesh" w:date="2016-09-26T15:06:00Z"/>
                <w:rFonts w:cs="Arial"/>
              </w:rPr>
            </w:pPr>
            <w:del w:id="14018" w:author="Patel, Rinkesh" w:date="2016-09-26T15:06:00Z">
              <w:r w:rsidDel="005B010D">
                <w:rPr>
                  <w:rFonts w:cs="Arial"/>
                </w:rPr>
                <w:delText>- Shipment of the new device in a deferred remorse reorder</w:delText>
              </w:r>
              <w:bookmarkStart w:id="14019" w:name="_Toc463005094"/>
              <w:bookmarkStart w:id="14020" w:name="_Toc463029756"/>
              <w:bookmarkStart w:id="14021" w:name="_Toc464056761"/>
              <w:bookmarkStart w:id="14022" w:name="_Toc464730295"/>
              <w:bookmarkStart w:id="14023" w:name="_Toc468182442"/>
              <w:bookmarkStart w:id="14024" w:name="_Toc468183756"/>
              <w:bookmarkEnd w:id="14019"/>
              <w:bookmarkEnd w:id="14020"/>
              <w:bookmarkEnd w:id="14021"/>
              <w:bookmarkEnd w:id="14022"/>
              <w:bookmarkEnd w:id="14023"/>
              <w:bookmarkEnd w:id="14024"/>
            </w:del>
          </w:p>
          <w:p w14:paraId="7B8CFFF4" w14:textId="3892C87B" w:rsidR="00D1321A" w:rsidDel="005B010D" w:rsidRDefault="00D1321A" w:rsidP="008320C1">
            <w:pPr>
              <w:rPr>
                <w:del w:id="14025" w:author="Patel, Rinkesh" w:date="2016-09-26T15:06:00Z"/>
                <w:rFonts w:cs="Arial"/>
              </w:rPr>
            </w:pPr>
            <w:del w:id="14026" w:author="Patel, Rinkesh" w:date="2016-09-26T15:06:00Z">
              <w:r w:rsidDel="005B010D">
                <w:rPr>
                  <w:rFonts w:cs="Arial"/>
                </w:rPr>
                <w:delText xml:space="preserve">- Placing the return order (RMA) </w:delText>
              </w:r>
              <w:bookmarkStart w:id="14027" w:name="_Toc463005095"/>
              <w:bookmarkStart w:id="14028" w:name="_Toc463029757"/>
              <w:bookmarkStart w:id="14029" w:name="_Toc464056762"/>
              <w:bookmarkStart w:id="14030" w:name="_Toc464730296"/>
              <w:bookmarkStart w:id="14031" w:name="_Toc468182443"/>
              <w:bookmarkStart w:id="14032" w:name="_Toc468183757"/>
              <w:bookmarkEnd w:id="14027"/>
              <w:bookmarkEnd w:id="14028"/>
              <w:bookmarkEnd w:id="14029"/>
              <w:bookmarkEnd w:id="14030"/>
              <w:bookmarkEnd w:id="14031"/>
              <w:bookmarkEnd w:id="14032"/>
            </w:del>
          </w:p>
          <w:p w14:paraId="6B443CC2" w14:textId="63F17B15" w:rsidR="00D1321A" w:rsidDel="005B010D" w:rsidRDefault="00D1321A" w:rsidP="008320C1">
            <w:pPr>
              <w:rPr>
                <w:del w:id="14033" w:author="Patel, Rinkesh" w:date="2016-09-26T15:06:00Z"/>
                <w:rFonts w:cs="Arial"/>
              </w:rPr>
            </w:pPr>
            <w:del w:id="14034" w:author="Patel, Rinkesh" w:date="2016-09-26T15:06:00Z">
              <w:r w:rsidRPr="000B07A9" w:rsidDel="005B010D">
                <w:rPr>
                  <w:rFonts w:cs="Arial"/>
                  <w:i/>
                </w:rPr>
                <w:delText xml:space="preserve">(also referred to as the </w:delText>
              </w:r>
              <w:r w:rsidDel="005B010D">
                <w:rPr>
                  <w:rFonts w:cs="Arial"/>
                  <w:i/>
                </w:rPr>
                <w:delText>remorse-</w:delText>
              </w:r>
              <w:r w:rsidRPr="000B07A9" w:rsidDel="005B010D">
                <w:rPr>
                  <w:rFonts w:cs="Arial"/>
                  <w:i/>
                </w:rPr>
                <w:delText>timer)</w:delText>
              </w:r>
              <w:bookmarkStart w:id="14035" w:name="_Toc463005096"/>
              <w:bookmarkStart w:id="14036" w:name="_Toc463029758"/>
              <w:bookmarkStart w:id="14037" w:name="_Toc464056763"/>
              <w:bookmarkStart w:id="14038" w:name="_Toc464730297"/>
              <w:bookmarkStart w:id="14039" w:name="_Toc468182444"/>
              <w:bookmarkStart w:id="14040" w:name="_Toc468183758"/>
              <w:bookmarkEnd w:id="14035"/>
              <w:bookmarkEnd w:id="14036"/>
              <w:bookmarkEnd w:id="14037"/>
              <w:bookmarkEnd w:id="14038"/>
              <w:bookmarkEnd w:id="14039"/>
              <w:bookmarkEnd w:id="14040"/>
            </w:del>
          </w:p>
        </w:tc>
        <w:tc>
          <w:tcPr>
            <w:tcW w:w="803" w:type="pct"/>
          </w:tcPr>
          <w:p w14:paraId="33DBC7E7" w14:textId="5667754C" w:rsidR="00D1321A" w:rsidDel="005B010D" w:rsidRDefault="00D1321A" w:rsidP="008320C1">
            <w:pPr>
              <w:rPr>
                <w:del w:id="14041" w:author="Patel, Rinkesh" w:date="2016-09-26T15:06:00Z"/>
                <w:rFonts w:cs="Arial"/>
              </w:rPr>
            </w:pPr>
            <w:del w:id="14042" w:author="Patel, Rinkesh" w:date="2016-09-26T15:06:00Z">
              <w:r w:rsidDel="005B010D">
                <w:rPr>
                  <w:rFonts w:cs="Arial"/>
                </w:rPr>
                <w:delText>45</w:delText>
              </w:r>
              <w:bookmarkStart w:id="14043" w:name="_Toc463005097"/>
              <w:bookmarkStart w:id="14044" w:name="_Toc463029759"/>
              <w:bookmarkStart w:id="14045" w:name="_Toc464056764"/>
              <w:bookmarkStart w:id="14046" w:name="_Toc464730298"/>
              <w:bookmarkStart w:id="14047" w:name="_Toc468182445"/>
              <w:bookmarkStart w:id="14048" w:name="_Toc468183759"/>
              <w:bookmarkEnd w:id="14043"/>
              <w:bookmarkEnd w:id="14044"/>
              <w:bookmarkEnd w:id="14045"/>
              <w:bookmarkEnd w:id="14046"/>
              <w:bookmarkEnd w:id="14047"/>
              <w:bookmarkEnd w:id="14048"/>
            </w:del>
          </w:p>
          <w:p w14:paraId="1190B247" w14:textId="11CF39D9" w:rsidR="00D1321A" w:rsidDel="005B010D" w:rsidRDefault="00D1321A" w:rsidP="008320C1">
            <w:pPr>
              <w:rPr>
                <w:del w:id="14049" w:author="Patel, Rinkesh" w:date="2016-09-26T15:06:00Z"/>
                <w:rFonts w:cs="Arial"/>
              </w:rPr>
            </w:pPr>
            <w:del w:id="14050" w:author="Patel, Rinkesh" w:date="2016-09-26T15:06:00Z">
              <w:r w:rsidDel="005B010D">
                <w:rPr>
                  <w:rFonts w:cs="Arial"/>
                </w:rPr>
                <w:delText>(remorse-timer-period)</w:delText>
              </w:r>
              <w:bookmarkStart w:id="14051" w:name="_Toc463005098"/>
              <w:bookmarkStart w:id="14052" w:name="_Toc463029760"/>
              <w:bookmarkStart w:id="14053" w:name="_Toc464056765"/>
              <w:bookmarkStart w:id="14054" w:name="_Toc464730299"/>
              <w:bookmarkStart w:id="14055" w:name="_Toc468182446"/>
              <w:bookmarkStart w:id="14056" w:name="_Toc468183760"/>
              <w:bookmarkEnd w:id="14051"/>
              <w:bookmarkEnd w:id="14052"/>
              <w:bookmarkEnd w:id="14053"/>
              <w:bookmarkEnd w:id="14054"/>
              <w:bookmarkEnd w:id="14055"/>
              <w:bookmarkEnd w:id="14056"/>
            </w:del>
          </w:p>
        </w:tc>
        <w:tc>
          <w:tcPr>
            <w:tcW w:w="1535" w:type="pct"/>
          </w:tcPr>
          <w:p w14:paraId="7713FA99" w14:textId="7E5978F1" w:rsidR="00D1321A" w:rsidDel="005B010D" w:rsidRDefault="00D1321A" w:rsidP="008320C1">
            <w:pPr>
              <w:rPr>
                <w:del w:id="14057" w:author="Patel, Rinkesh" w:date="2016-09-26T15:06:00Z"/>
                <w:rFonts w:cs="Arial"/>
              </w:rPr>
            </w:pPr>
            <w:del w:id="14058" w:author="Patel, Rinkesh" w:date="2016-09-26T15:06:00Z">
              <w:r w:rsidRPr="005A5669" w:rsidDel="005B010D">
                <w:rPr>
                  <w:rFonts w:cs="Arial"/>
                </w:rPr>
                <w:delText>DEFERRED</w:delText>
              </w:r>
              <w:r w:rsidDel="005B010D">
                <w:rPr>
                  <w:rFonts w:cs="Arial"/>
                </w:rPr>
                <w:delText>_</w:delText>
              </w:r>
              <w:r w:rsidRPr="005A5669" w:rsidDel="005B010D">
                <w:rPr>
                  <w:rFonts w:cs="Arial"/>
                </w:rPr>
                <w:delText>RETURN</w:delText>
              </w:r>
              <w:bookmarkStart w:id="14059" w:name="_Toc463005099"/>
              <w:bookmarkStart w:id="14060" w:name="_Toc463029761"/>
              <w:bookmarkStart w:id="14061" w:name="_Toc464056766"/>
              <w:bookmarkStart w:id="14062" w:name="_Toc464730300"/>
              <w:bookmarkStart w:id="14063" w:name="_Toc468182447"/>
              <w:bookmarkStart w:id="14064" w:name="_Toc468183761"/>
              <w:bookmarkEnd w:id="14059"/>
              <w:bookmarkEnd w:id="14060"/>
              <w:bookmarkEnd w:id="14061"/>
              <w:bookmarkEnd w:id="14062"/>
              <w:bookmarkEnd w:id="14063"/>
              <w:bookmarkEnd w:id="14064"/>
            </w:del>
          </w:p>
        </w:tc>
        <w:bookmarkStart w:id="14065" w:name="_Toc463005100"/>
        <w:bookmarkStart w:id="14066" w:name="_Toc463029762"/>
        <w:bookmarkStart w:id="14067" w:name="_Toc464056767"/>
        <w:bookmarkStart w:id="14068" w:name="_Toc464730301"/>
        <w:bookmarkStart w:id="14069" w:name="_Toc468182448"/>
        <w:bookmarkStart w:id="14070" w:name="_Toc468183762"/>
        <w:bookmarkEnd w:id="14065"/>
        <w:bookmarkEnd w:id="14066"/>
        <w:bookmarkEnd w:id="14067"/>
        <w:bookmarkEnd w:id="14068"/>
        <w:bookmarkEnd w:id="14069"/>
        <w:bookmarkEnd w:id="14070"/>
      </w:tr>
      <w:tr w:rsidR="00D1321A" w:rsidDel="005B010D" w14:paraId="04C3F540" w14:textId="4FB33EEA" w:rsidTr="00D1321A">
        <w:trPr>
          <w:del w:id="14071" w:author="Patel, Rinkesh" w:date="2016-09-26T15:06:00Z"/>
        </w:trPr>
        <w:tc>
          <w:tcPr>
            <w:tcW w:w="2661" w:type="pct"/>
          </w:tcPr>
          <w:p w14:paraId="0E79ACDC" w14:textId="72F62E96" w:rsidR="00D1321A" w:rsidDel="005B010D" w:rsidRDefault="00D1321A" w:rsidP="008320C1">
            <w:pPr>
              <w:rPr>
                <w:del w:id="14072" w:author="Patel, Rinkesh" w:date="2016-09-26T15:06:00Z"/>
                <w:rFonts w:cs="Arial"/>
              </w:rPr>
            </w:pPr>
            <w:del w:id="14073" w:author="Patel, Rinkesh" w:date="2016-09-26T15:06:00Z">
              <w:r w:rsidDel="005B010D">
                <w:rPr>
                  <w:rFonts w:cs="Arial"/>
                </w:rPr>
                <w:delText>EIP receives the BAN canceled event for the BAN*</w:delText>
              </w:r>
              <w:bookmarkStart w:id="14074" w:name="_Toc463005101"/>
              <w:bookmarkStart w:id="14075" w:name="_Toc463029763"/>
              <w:bookmarkStart w:id="14076" w:name="_Toc464056768"/>
              <w:bookmarkStart w:id="14077" w:name="_Toc464730302"/>
              <w:bookmarkStart w:id="14078" w:name="_Toc468182449"/>
              <w:bookmarkStart w:id="14079" w:name="_Toc468183763"/>
              <w:bookmarkEnd w:id="14074"/>
              <w:bookmarkEnd w:id="14075"/>
              <w:bookmarkEnd w:id="14076"/>
              <w:bookmarkEnd w:id="14077"/>
              <w:bookmarkEnd w:id="14078"/>
              <w:bookmarkEnd w:id="14079"/>
            </w:del>
          </w:p>
          <w:p w14:paraId="6CE927C5" w14:textId="3E60CF08" w:rsidR="00D1321A" w:rsidDel="005B010D" w:rsidRDefault="00D1321A" w:rsidP="008320C1">
            <w:pPr>
              <w:rPr>
                <w:del w:id="14080" w:author="Patel, Rinkesh" w:date="2016-09-26T15:06:00Z"/>
                <w:rFonts w:cs="Arial"/>
                <w:i/>
              </w:rPr>
            </w:pPr>
            <w:del w:id="14081" w:author="Patel, Rinkesh" w:date="2016-09-26T15:06:00Z">
              <w:r w:rsidRPr="006E751D" w:rsidDel="005B010D">
                <w:rPr>
                  <w:rFonts w:cs="Arial"/>
                  <w:i/>
                </w:rPr>
                <w:delText>(this is also received when the last line on a BAN is canceled, line canceled event is not received in that case)</w:delText>
              </w:r>
              <w:bookmarkStart w:id="14082" w:name="_Toc463005102"/>
              <w:bookmarkStart w:id="14083" w:name="_Toc463029764"/>
              <w:bookmarkStart w:id="14084" w:name="_Toc464056769"/>
              <w:bookmarkStart w:id="14085" w:name="_Toc464730303"/>
              <w:bookmarkStart w:id="14086" w:name="_Toc468182450"/>
              <w:bookmarkStart w:id="14087" w:name="_Toc468183764"/>
              <w:bookmarkEnd w:id="14082"/>
              <w:bookmarkEnd w:id="14083"/>
              <w:bookmarkEnd w:id="14084"/>
              <w:bookmarkEnd w:id="14085"/>
              <w:bookmarkEnd w:id="14086"/>
              <w:bookmarkEnd w:id="14087"/>
            </w:del>
          </w:p>
          <w:p w14:paraId="47A7A514" w14:textId="6AEC207C" w:rsidR="00D1321A" w:rsidRPr="006E751D" w:rsidDel="005B010D" w:rsidRDefault="00D1321A" w:rsidP="008320C1">
            <w:pPr>
              <w:rPr>
                <w:del w:id="14088" w:author="Patel, Rinkesh" w:date="2016-09-26T15:06:00Z"/>
                <w:rFonts w:cs="Arial"/>
                <w:i/>
              </w:rPr>
            </w:pPr>
            <w:del w:id="14089" w:author="Patel, Rinkesh" w:date="2016-09-26T15:06:00Z">
              <w:r w:rsidRPr="006E751D" w:rsidDel="005B010D">
                <w:rPr>
                  <w:rFonts w:cs="Arial"/>
                  <w:i/>
                </w:rPr>
                <w:delText xml:space="preserve">(also referred to as the </w:delText>
              </w:r>
              <w:r w:rsidDel="005B010D">
                <w:rPr>
                  <w:rFonts w:cs="Arial"/>
                  <w:i/>
                </w:rPr>
                <w:delText>BAN</w:delText>
              </w:r>
              <w:r w:rsidRPr="006E751D" w:rsidDel="005B010D">
                <w:rPr>
                  <w:rFonts w:cs="Arial"/>
                  <w:i/>
                </w:rPr>
                <w:delText>-canceled-timer)</w:delText>
              </w:r>
              <w:bookmarkStart w:id="14090" w:name="_Toc463005103"/>
              <w:bookmarkStart w:id="14091" w:name="_Toc463029765"/>
              <w:bookmarkStart w:id="14092" w:name="_Toc464056770"/>
              <w:bookmarkStart w:id="14093" w:name="_Toc464730304"/>
              <w:bookmarkStart w:id="14094" w:name="_Toc468182451"/>
              <w:bookmarkStart w:id="14095" w:name="_Toc468183765"/>
              <w:bookmarkEnd w:id="14090"/>
              <w:bookmarkEnd w:id="14091"/>
              <w:bookmarkEnd w:id="14092"/>
              <w:bookmarkEnd w:id="14093"/>
              <w:bookmarkEnd w:id="14094"/>
              <w:bookmarkEnd w:id="14095"/>
            </w:del>
          </w:p>
        </w:tc>
        <w:tc>
          <w:tcPr>
            <w:tcW w:w="803" w:type="pct"/>
          </w:tcPr>
          <w:p w14:paraId="0574DB7E" w14:textId="4B093D23" w:rsidR="00D1321A" w:rsidDel="005B010D" w:rsidRDefault="00D1321A" w:rsidP="008320C1">
            <w:pPr>
              <w:rPr>
                <w:del w:id="14096" w:author="Patel, Rinkesh" w:date="2016-09-26T15:06:00Z"/>
                <w:rFonts w:cs="Arial"/>
              </w:rPr>
            </w:pPr>
            <w:del w:id="14097" w:author="Patel, Rinkesh" w:date="2016-09-26T15:06:00Z">
              <w:r w:rsidDel="005B010D">
                <w:rPr>
                  <w:rFonts w:cs="Arial"/>
                </w:rPr>
                <w:delText>30</w:delText>
              </w:r>
              <w:bookmarkStart w:id="14098" w:name="_Toc463005104"/>
              <w:bookmarkStart w:id="14099" w:name="_Toc463029766"/>
              <w:bookmarkStart w:id="14100" w:name="_Toc464056771"/>
              <w:bookmarkStart w:id="14101" w:name="_Toc464730305"/>
              <w:bookmarkStart w:id="14102" w:name="_Toc468182452"/>
              <w:bookmarkStart w:id="14103" w:name="_Toc468183766"/>
              <w:bookmarkEnd w:id="14098"/>
              <w:bookmarkEnd w:id="14099"/>
              <w:bookmarkEnd w:id="14100"/>
              <w:bookmarkEnd w:id="14101"/>
              <w:bookmarkEnd w:id="14102"/>
              <w:bookmarkEnd w:id="14103"/>
            </w:del>
          </w:p>
          <w:p w14:paraId="6F152179" w14:textId="5FF6319A" w:rsidR="00D1321A" w:rsidDel="005B010D" w:rsidRDefault="00D1321A" w:rsidP="008320C1">
            <w:pPr>
              <w:rPr>
                <w:del w:id="14104" w:author="Patel, Rinkesh" w:date="2016-09-26T15:06:00Z"/>
                <w:rFonts w:cs="Arial"/>
              </w:rPr>
            </w:pPr>
            <w:del w:id="14105" w:author="Patel, Rinkesh" w:date="2016-09-26T15:06:00Z">
              <w:r w:rsidDel="005B010D">
                <w:rPr>
                  <w:rFonts w:cs="Arial"/>
                </w:rPr>
                <w:delText>(ban-cancel-timer-period)</w:delText>
              </w:r>
              <w:bookmarkStart w:id="14106" w:name="_Toc463005105"/>
              <w:bookmarkStart w:id="14107" w:name="_Toc463029767"/>
              <w:bookmarkStart w:id="14108" w:name="_Toc464056772"/>
              <w:bookmarkStart w:id="14109" w:name="_Toc464730306"/>
              <w:bookmarkStart w:id="14110" w:name="_Toc468182453"/>
              <w:bookmarkStart w:id="14111" w:name="_Toc468183767"/>
              <w:bookmarkEnd w:id="14106"/>
              <w:bookmarkEnd w:id="14107"/>
              <w:bookmarkEnd w:id="14108"/>
              <w:bookmarkEnd w:id="14109"/>
              <w:bookmarkEnd w:id="14110"/>
              <w:bookmarkEnd w:id="14111"/>
            </w:del>
          </w:p>
        </w:tc>
        <w:tc>
          <w:tcPr>
            <w:tcW w:w="1535" w:type="pct"/>
          </w:tcPr>
          <w:p w14:paraId="18B221B6" w14:textId="7691BAAC" w:rsidR="00D1321A" w:rsidDel="005B010D" w:rsidRDefault="00D1321A" w:rsidP="008320C1">
            <w:pPr>
              <w:rPr>
                <w:del w:id="14112" w:author="Patel, Rinkesh" w:date="2016-09-26T15:06:00Z"/>
                <w:rFonts w:cs="Arial"/>
              </w:rPr>
            </w:pPr>
            <w:del w:id="14113" w:author="Patel, Rinkesh" w:date="2016-09-26T15:06:00Z">
              <w:r w:rsidDel="005B010D">
                <w:rPr>
                  <w:rFonts w:cs="Arial"/>
                </w:rPr>
                <w:delText>BAN_CANCEL</w:delText>
              </w:r>
              <w:bookmarkStart w:id="14114" w:name="_Toc463005106"/>
              <w:bookmarkStart w:id="14115" w:name="_Toc463029768"/>
              <w:bookmarkStart w:id="14116" w:name="_Toc464056773"/>
              <w:bookmarkStart w:id="14117" w:name="_Toc464730307"/>
              <w:bookmarkStart w:id="14118" w:name="_Toc468182454"/>
              <w:bookmarkStart w:id="14119" w:name="_Toc468183768"/>
              <w:bookmarkEnd w:id="14114"/>
              <w:bookmarkEnd w:id="14115"/>
              <w:bookmarkEnd w:id="14116"/>
              <w:bookmarkEnd w:id="14117"/>
              <w:bookmarkEnd w:id="14118"/>
              <w:bookmarkEnd w:id="14119"/>
            </w:del>
          </w:p>
        </w:tc>
        <w:bookmarkStart w:id="14120" w:name="_Toc463005107"/>
        <w:bookmarkStart w:id="14121" w:name="_Toc463029769"/>
        <w:bookmarkStart w:id="14122" w:name="_Toc464056774"/>
        <w:bookmarkStart w:id="14123" w:name="_Toc464730308"/>
        <w:bookmarkStart w:id="14124" w:name="_Toc468182455"/>
        <w:bookmarkStart w:id="14125" w:name="_Toc468183769"/>
        <w:bookmarkEnd w:id="14120"/>
        <w:bookmarkEnd w:id="14121"/>
        <w:bookmarkEnd w:id="14122"/>
        <w:bookmarkEnd w:id="14123"/>
        <w:bookmarkEnd w:id="14124"/>
        <w:bookmarkEnd w:id="14125"/>
      </w:tr>
      <w:tr w:rsidR="00D1321A" w:rsidDel="005B010D" w14:paraId="6ADDE225" w14:textId="3684E68D" w:rsidTr="00D1321A">
        <w:trPr>
          <w:del w:id="14126" w:author="Patel, Rinkesh" w:date="2016-09-26T15:06:00Z"/>
        </w:trPr>
        <w:tc>
          <w:tcPr>
            <w:tcW w:w="2661" w:type="pct"/>
          </w:tcPr>
          <w:p w14:paraId="6CA43937" w14:textId="7C9EAE68" w:rsidR="00D1321A" w:rsidDel="005B010D" w:rsidRDefault="00D1321A" w:rsidP="008320C1">
            <w:pPr>
              <w:rPr>
                <w:del w:id="14127" w:author="Patel, Rinkesh" w:date="2016-09-26T15:06:00Z"/>
                <w:rFonts w:cs="Arial"/>
              </w:rPr>
            </w:pPr>
            <w:del w:id="14128" w:author="Patel, Rinkesh" w:date="2016-09-26T15:06:00Z">
              <w:r w:rsidRPr="006E751D" w:rsidDel="005B010D">
                <w:rPr>
                  <w:rFonts w:cs="Arial"/>
                </w:rPr>
                <w:delText>-</w:delText>
              </w:r>
              <w:r w:rsidDel="005B010D">
                <w:rPr>
                  <w:rFonts w:cs="Arial"/>
                </w:rPr>
                <w:delText xml:space="preserve"> </w:delText>
              </w:r>
              <w:r w:rsidRPr="006E751D" w:rsidDel="005B010D">
                <w:rPr>
                  <w:rFonts w:cs="Arial"/>
                </w:rPr>
                <w:delText>EIP receives the line canceled event</w:delText>
              </w:r>
              <w:r w:rsidDel="005B010D">
                <w:rPr>
                  <w:rFonts w:cs="Arial"/>
                </w:rPr>
                <w:delText>*</w:delText>
              </w:r>
              <w:bookmarkStart w:id="14129" w:name="_Toc463005108"/>
              <w:bookmarkStart w:id="14130" w:name="_Toc463029770"/>
              <w:bookmarkStart w:id="14131" w:name="_Toc464056775"/>
              <w:bookmarkStart w:id="14132" w:name="_Toc464730309"/>
              <w:bookmarkStart w:id="14133" w:name="_Toc468182456"/>
              <w:bookmarkStart w:id="14134" w:name="_Toc468183770"/>
              <w:bookmarkEnd w:id="14129"/>
              <w:bookmarkEnd w:id="14130"/>
              <w:bookmarkEnd w:id="14131"/>
              <w:bookmarkEnd w:id="14132"/>
              <w:bookmarkEnd w:id="14133"/>
              <w:bookmarkEnd w:id="14134"/>
            </w:del>
          </w:p>
          <w:p w14:paraId="7333F02F" w14:textId="00D6D5B8" w:rsidR="00D1321A" w:rsidDel="005B010D" w:rsidRDefault="00D1321A" w:rsidP="008320C1">
            <w:pPr>
              <w:rPr>
                <w:del w:id="14135" w:author="Patel, Rinkesh" w:date="2016-09-26T15:06:00Z"/>
                <w:rFonts w:cs="Arial"/>
              </w:rPr>
            </w:pPr>
            <w:del w:id="14136" w:author="Patel, Rinkesh" w:date="2016-09-26T15:06:00Z">
              <w:r w:rsidDel="005B010D">
                <w:rPr>
                  <w:rFonts w:cs="Arial"/>
                </w:rPr>
                <w:delText>- EIP receives the line moved from BAN to BAN event*</w:delText>
              </w:r>
              <w:bookmarkStart w:id="14137" w:name="_Toc463005109"/>
              <w:bookmarkStart w:id="14138" w:name="_Toc463029771"/>
              <w:bookmarkStart w:id="14139" w:name="_Toc464056776"/>
              <w:bookmarkStart w:id="14140" w:name="_Toc464730310"/>
              <w:bookmarkStart w:id="14141" w:name="_Toc468182457"/>
              <w:bookmarkStart w:id="14142" w:name="_Toc468183771"/>
              <w:bookmarkEnd w:id="14137"/>
              <w:bookmarkEnd w:id="14138"/>
              <w:bookmarkEnd w:id="14139"/>
              <w:bookmarkEnd w:id="14140"/>
              <w:bookmarkEnd w:id="14141"/>
              <w:bookmarkEnd w:id="14142"/>
            </w:del>
          </w:p>
          <w:p w14:paraId="2A9228FF" w14:textId="04BECC39" w:rsidR="00D1321A" w:rsidDel="005B010D" w:rsidRDefault="00D1321A" w:rsidP="008320C1">
            <w:pPr>
              <w:rPr>
                <w:del w:id="14143" w:author="Patel, Rinkesh" w:date="2016-09-26T15:06:00Z"/>
                <w:rFonts w:cs="Arial"/>
              </w:rPr>
            </w:pPr>
            <w:del w:id="14144" w:author="Patel, Rinkesh" w:date="2016-09-26T15:06:00Z">
              <w:r w:rsidDel="005B010D">
                <w:rPr>
                  <w:rFonts w:cs="Arial"/>
                </w:rPr>
                <w:delText>- EIP receives the rate plan changed to non-Club event*</w:delText>
              </w:r>
              <w:bookmarkStart w:id="14145" w:name="_Toc463005110"/>
              <w:bookmarkStart w:id="14146" w:name="_Toc463029772"/>
              <w:bookmarkStart w:id="14147" w:name="_Toc464056777"/>
              <w:bookmarkStart w:id="14148" w:name="_Toc464730311"/>
              <w:bookmarkStart w:id="14149" w:name="_Toc468182458"/>
              <w:bookmarkStart w:id="14150" w:name="_Toc468183772"/>
              <w:bookmarkEnd w:id="14145"/>
              <w:bookmarkEnd w:id="14146"/>
              <w:bookmarkEnd w:id="14147"/>
              <w:bookmarkEnd w:id="14148"/>
              <w:bookmarkEnd w:id="14149"/>
              <w:bookmarkEnd w:id="14150"/>
            </w:del>
          </w:p>
          <w:p w14:paraId="443B8418" w14:textId="60D46C7D" w:rsidR="00D1321A" w:rsidRPr="006E751D" w:rsidDel="005B010D" w:rsidRDefault="00D1321A" w:rsidP="008320C1">
            <w:pPr>
              <w:rPr>
                <w:del w:id="14151" w:author="Patel, Rinkesh" w:date="2016-09-26T15:06:00Z"/>
                <w:rFonts w:cs="Arial"/>
                <w:i/>
              </w:rPr>
            </w:pPr>
            <w:del w:id="14152" w:author="Patel, Rinkesh" w:date="2016-09-26T15:06:00Z">
              <w:r w:rsidRPr="006E751D" w:rsidDel="005B010D">
                <w:rPr>
                  <w:rFonts w:cs="Arial"/>
                  <w:i/>
                </w:rPr>
                <w:delText>(also referred to as the line-timer)</w:delText>
              </w:r>
              <w:bookmarkStart w:id="14153" w:name="_Toc463005111"/>
              <w:bookmarkStart w:id="14154" w:name="_Toc463029773"/>
              <w:bookmarkStart w:id="14155" w:name="_Toc464056778"/>
              <w:bookmarkStart w:id="14156" w:name="_Toc464730312"/>
              <w:bookmarkStart w:id="14157" w:name="_Toc468182459"/>
              <w:bookmarkStart w:id="14158" w:name="_Toc468183773"/>
              <w:bookmarkEnd w:id="14153"/>
              <w:bookmarkEnd w:id="14154"/>
              <w:bookmarkEnd w:id="14155"/>
              <w:bookmarkEnd w:id="14156"/>
              <w:bookmarkEnd w:id="14157"/>
              <w:bookmarkEnd w:id="14158"/>
            </w:del>
          </w:p>
        </w:tc>
        <w:tc>
          <w:tcPr>
            <w:tcW w:w="803" w:type="pct"/>
          </w:tcPr>
          <w:p w14:paraId="3A47752B" w14:textId="1831A7E2" w:rsidR="00D1321A" w:rsidDel="005B010D" w:rsidRDefault="00D1321A" w:rsidP="008320C1">
            <w:pPr>
              <w:rPr>
                <w:del w:id="14159" w:author="Patel, Rinkesh" w:date="2016-09-26T15:06:00Z"/>
                <w:rFonts w:cs="Arial"/>
              </w:rPr>
            </w:pPr>
            <w:del w:id="14160" w:author="Patel, Rinkesh" w:date="2016-09-26T15:06:00Z">
              <w:r w:rsidDel="005B010D">
                <w:rPr>
                  <w:rFonts w:cs="Arial"/>
                </w:rPr>
                <w:delText>30</w:delText>
              </w:r>
              <w:bookmarkStart w:id="14161" w:name="_Toc463005112"/>
              <w:bookmarkStart w:id="14162" w:name="_Toc463029774"/>
              <w:bookmarkStart w:id="14163" w:name="_Toc464056779"/>
              <w:bookmarkStart w:id="14164" w:name="_Toc464730313"/>
              <w:bookmarkStart w:id="14165" w:name="_Toc468182460"/>
              <w:bookmarkStart w:id="14166" w:name="_Toc468183774"/>
              <w:bookmarkEnd w:id="14161"/>
              <w:bookmarkEnd w:id="14162"/>
              <w:bookmarkEnd w:id="14163"/>
              <w:bookmarkEnd w:id="14164"/>
              <w:bookmarkEnd w:id="14165"/>
              <w:bookmarkEnd w:id="14166"/>
            </w:del>
          </w:p>
          <w:p w14:paraId="6266D467" w14:textId="2924DA09" w:rsidR="00D1321A" w:rsidDel="005B010D" w:rsidRDefault="00D1321A" w:rsidP="008320C1">
            <w:pPr>
              <w:rPr>
                <w:del w:id="14167" w:author="Patel, Rinkesh" w:date="2016-09-26T15:06:00Z"/>
                <w:rFonts w:cs="Arial"/>
              </w:rPr>
            </w:pPr>
            <w:del w:id="14168" w:author="Patel, Rinkesh" w:date="2016-09-26T15:06:00Z">
              <w:r w:rsidDel="005B010D">
                <w:rPr>
                  <w:rFonts w:cs="Arial"/>
                </w:rPr>
                <w:delText>(line-timer-period)</w:delText>
              </w:r>
              <w:bookmarkStart w:id="14169" w:name="_Toc463005113"/>
              <w:bookmarkStart w:id="14170" w:name="_Toc463029775"/>
              <w:bookmarkStart w:id="14171" w:name="_Toc464056780"/>
              <w:bookmarkStart w:id="14172" w:name="_Toc464730314"/>
              <w:bookmarkStart w:id="14173" w:name="_Toc468182461"/>
              <w:bookmarkStart w:id="14174" w:name="_Toc468183775"/>
              <w:bookmarkEnd w:id="14169"/>
              <w:bookmarkEnd w:id="14170"/>
              <w:bookmarkEnd w:id="14171"/>
              <w:bookmarkEnd w:id="14172"/>
              <w:bookmarkEnd w:id="14173"/>
              <w:bookmarkEnd w:id="14174"/>
            </w:del>
          </w:p>
        </w:tc>
        <w:tc>
          <w:tcPr>
            <w:tcW w:w="1535" w:type="pct"/>
          </w:tcPr>
          <w:p w14:paraId="1DEF4ED5" w14:textId="3367B7F3" w:rsidR="00D1321A" w:rsidDel="005B010D" w:rsidRDefault="00D1321A" w:rsidP="008320C1">
            <w:pPr>
              <w:rPr>
                <w:del w:id="14175" w:author="Patel, Rinkesh" w:date="2016-09-26T15:06:00Z"/>
                <w:rFonts w:cs="Arial"/>
              </w:rPr>
            </w:pPr>
            <w:del w:id="14176" w:author="Patel, Rinkesh" w:date="2016-09-26T15:06:00Z">
              <w:r w:rsidDel="005B010D">
                <w:rPr>
                  <w:rFonts w:cs="Arial"/>
                </w:rPr>
                <w:delText>- LINE_CANCELED</w:delText>
              </w:r>
              <w:bookmarkStart w:id="14177" w:name="_Toc463005114"/>
              <w:bookmarkStart w:id="14178" w:name="_Toc463029776"/>
              <w:bookmarkStart w:id="14179" w:name="_Toc464056781"/>
              <w:bookmarkStart w:id="14180" w:name="_Toc464730315"/>
              <w:bookmarkStart w:id="14181" w:name="_Toc468182462"/>
              <w:bookmarkStart w:id="14182" w:name="_Toc468183776"/>
              <w:bookmarkEnd w:id="14177"/>
              <w:bookmarkEnd w:id="14178"/>
              <w:bookmarkEnd w:id="14179"/>
              <w:bookmarkEnd w:id="14180"/>
              <w:bookmarkEnd w:id="14181"/>
              <w:bookmarkEnd w:id="14182"/>
            </w:del>
          </w:p>
          <w:p w14:paraId="00B00BF0" w14:textId="331DEDB4" w:rsidR="00D1321A" w:rsidDel="005B010D" w:rsidRDefault="00D1321A" w:rsidP="008320C1">
            <w:pPr>
              <w:rPr>
                <w:del w:id="14183" w:author="Patel, Rinkesh" w:date="2016-09-26T15:06:00Z"/>
                <w:rFonts w:cs="Arial"/>
              </w:rPr>
            </w:pPr>
            <w:del w:id="14184" w:author="Patel, Rinkesh" w:date="2016-09-26T15:06:00Z">
              <w:r w:rsidDel="005B010D">
                <w:rPr>
                  <w:rFonts w:cs="Arial"/>
                </w:rPr>
                <w:delText xml:space="preserve">- </w:delText>
              </w:r>
              <w:r w:rsidRPr="005A5669" w:rsidDel="005B010D">
                <w:rPr>
                  <w:rFonts w:cs="Arial"/>
                </w:rPr>
                <w:delText>MOVE_FROM_BAN2BAN</w:delText>
              </w:r>
              <w:bookmarkStart w:id="14185" w:name="_Toc463005115"/>
              <w:bookmarkStart w:id="14186" w:name="_Toc463029777"/>
              <w:bookmarkStart w:id="14187" w:name="_Toc464056782"/>
              <w:bookmarkStart w:id="14188" w:name="_Toc464730316"/>
              <w:bookmarkStart w:id="14189" w:name="_Toc468182463"/>
              <w:bookmarkStart w:id="14190" w:name="_Toc468183777"/>
              <w:bookmarkEnd w:id="14185"/>
              <w:bookmarkEnd w:id="14186"/>
              <w:bookmarkEnd w:id="14187"/>
              <w:bookmarkEnd w:id="14188"/>
              <w:bookmarkEnd w:id="14189"/>
              <w:bookmarkEnd w:id="14190"/>
            </w:del>
          </w:p>
          <w:p w14:paraId="7CC69F65" w14:textId="6CA2A445" w:rsidR="00D1321A" w:rsidDel="005B010D" w:rsidRDefault="00D1321A" w:rsidP="008320C1">
            <w:pPr>
              <w:rPr>
                <w:del w:id="14191" w:author="Patel, Rinkesh" w:date="2016-09-26T15:06:00Z"/>
                <w:rFonts w:cs="Arial"/>
              </w:rPr>
            </w:pPr>
            <w:del w:id="14192" w:author="Patel, Rinkesh" w:date="2016-09-26T15:06:00Z">
              <w:r w:rsidDel="005B010D">
                <w:rPr>
                  <w:rFonts w:cs="Arial"/>
                </w:rPr>
                <w:delText>- REVERSE_MIGRATION</w:delText>
              </w:r>
              <w:bookmarkStart w:id="14193" w:name="_Toc463005116"/>
              <w:bookmarkStart w:id="14194" w:name="_Toc463029778"/>
              <w:bookmarkStart w:id="14195" w:name="_Toc464056783"/>
              <w:bookmarkStart w:id="14196" w:name="_Toc464730317"/>
              <w:bookmarkStart w:id="14197" w:name="_Toc468182464"/>
              <w:bookmarkStart w:id="14198" w:name="_Toc468183778"/>
              <w:bookmarkEnd w:id="14193"/>
              <w:bookmarkEnd w:id="14194"/>
              <w:bookmarkEnd w:id="14195"/>
              <w:bookmarkEnd w:id="14196"/>
              <w:bookmarkEnd w:id="14197"/>
              <w:bookmarkEnd w:id="14198"/>
            </w:del>
          </w:p>
        </w:tc>
        <w:bookmarkStart w:id="14199" w:name="_Toc463005117"/>
        <w:bookmarkStart w:id="14200" w:name="_Toc463029779"/>
        <w:bookmarkStart w:id="14201" w:name="_Toc464056784"/>
        <w:bookmarkStart w:id="14202" w:name="_Toc464730318"/>
        <w:bookmarkStart w:id="14203" w:name="_Toc468182465"/>
        <w:bookmarkStart w:id="14204" w:name="_Toc468183779"/>
        <w:bookmarkEnd w:id="14199"/>
        <w:bookmarkEnd w:id="14200"/>
        <w:bookmarkEnd w:id="14201"/>
        <w:bookmarkEnd w:id="14202"/>
        <w:bookmarkEnd w:id="14203"/>
        <w:bookmarkEnd w:id="14204"/>
      </w:tr>
    </w:tbl>
    <w:p w14:paraId="1AD5A35B" w14:textId="238D6FE3" w:rsidR="0063256E" w:rsidDel="005B010D" w:rsidRDefault="0063256E" w:rsidP="0063256E">
      <w:pPr>
        <w:rPr>
          <w:del w:id="14205" w:author="Patel, Rinkesh" w:date="2016-09-26T15:06:00Z"/>
          <w:rFonts w:ascii="Calibri" w:hAnsi="Calibri" w:cs="Mangal"/>
          <w:noProof/>
          <w:color w:val="1F497D"/>
          <w:szCs w:val="22"/>
          <w:lang w:bidi="ne-NP"/>
        </w:rPr>
      </w:pPr>
      <w:bookmarkStart w:id="14206" w:name="_Toc463005118"/>
      <w:bookmarkStart w:id="14207" w:name="_Toc463029780"/>
      <w:bookmarkStart w:id="14208" w:name="_Toc464056785"/>
      <w:bookmarkStart w:id="14209" w:name="_Toc464730319"/>
      <w:bookmarkStart w:id="14210" w:name="_Toc468182466"/>
      <w:bookmarkStart w:id="14211" w:name="_Toc468183780"/>
      <w:bookmarkEnd w:id="14206"/>
      <w:bookmarkEnd w:id="14207"/>
      <w:bookmarkEnd w:id="14208"/>
      <w:bookmarkEnd w:id="14209"/>
      <w:bookmarkEnd w:id="14210"/>
      <w:bookmarkEnd w:id="14211"/>
    </w:p>
    <w:p w14:paraId="717AFE44" w14:textId="040A27F1" w:rsidR="0063256E" w:rsidDel="005B010D" w:rsidRDefault="0063256E" w:rsidP="00B10125">
      <w:pPr>
        <w:spacing w:after="0"/>
        <w:ind w:left="1224"/>
        <w:rPr>
          <w:del w:id="14212" w:author="Patel, Rinkesh" w:date="2016-09-26T15:06:00Z"/>
          <w:rFonts w:cs="Arial"/>
        </w:rPr>
      </w:pPr>
      <w:bookmarkStart w:id="14213" w:name="_Toc463005119"/>
      <w:bookmarkStart w:id="14214" w:name="_Toc463029781"/>
      <w:bookmarkStart w:id="14215" w:name="_Toc464056786"/>
      <w:bookmarkStart w:id="14216" w:name="_Toc464730320"/>
      <w:bookmarkStart w:id="14217" w:name="_Toc468182467"/>
      <w:bookmarkStart w:id="14218" w:name="_Toc468183781"/>
      <w:bookmarkEnd w:id="14213"/>
      <w:bookmarkEnd w:id="14214"/>
      <w:bookmarkEnd w:id="14215"/>
      <w:bookmarkEnd w:id="14216"/>
      <w:bookmarkEnd w:id="14217"/>
      <w:bookmarkEnd w:id="14218"/>
    </w:p>
    <w:p w14:paraId="76A4A5D2" w14:textId="6492592F" w:rsidR="005A4F3F" w:rsidDel="005B010D" w:rsidRDefault="00EA5913" w:rsidP="00EA5913">
      <w:pPr>
        <w:pStyle w:val="Heading1"/>
        <w:rPr>
          <w:del w:id="14219" w:author="Patel, Rinkesh" w:date="2016-09-26T15:06:00Z"/>
        </w:rPr>
      </w:pPr>
      <w:del w:id="14220" w:author="Patel, Rinkesh" w:date="2016-09-26T15:06:00Z">
        <w:r w:rsidDel="005B010D">
          <w:delText xml:space="preserve">Appendix J </w:delText>
        </w:r>
        <w:r w:rsidR="005A4F3F" w:rsidDel="005B010D">
          <w:delText>– Club device state diagram</w:delText>
        </w:r>
        <w:bookmarkStart w:id="14221" w:name="_Toc463005120"/>
        <w:bookmarkStart w:id="14222" w:name="_Toc463029782"/>
        <w:bookmarkStart w:id="14223" w:name="_Toc464056787"/>
        <w:bookmarkStart w:id="14224" w:name="_Toc464730321"/>
        <w:bookmarkStart w:id="14225" w:name="_Toc468182468"/>
        <w:bookmarkStart w:id="14226" w:name="_Toc468183782"/>
        <w:bookmarkEnd w:id="14221"/>
        <w:bookmarkEnd w:id="14222"/>
        <w:bookmarkEnd w:id="14223"/>
        <w:bookmarkEnd w:id="14224"/>
        <w:bookmarkEnd w:id="14225"/>
        <w:bookmarkEnd w:id="14226"/>
      </w:del>
    </w:p>
    <w:p w14:paraId="4AD38BDB" w14:textId="3402EE16" w:rsidR="005A4F3F" w:rsidDel="005B010D" w:rsidRDefault="005A4F3F" w:rsidP="00722130">
      <w:pPr>
        <w:rPr>
          <w:del w:id="14227" w:author="Patel, Rinkesh" w:date="2016-09-26T15:06:00Z"/>
        </w:rPr>
      </w:pPr>
      <w:bookmarkStart w:id="14228" w:name="_Toc463005121"/>
      <w:bookmarkStart w:id="14229" w:name="_Toc463029783"/>
      <w:bookmarkStart w:id="14230" w:name="_Toc464056788"/>
      <w:bookmarkStart w:id="14231" w:name="_Toc464730322"/>
      <w:bookmarkStart w:id="14232" w:name="_Toc468182469"/>
      <w:bookmarkStart w:id="14233" w:name="_Toc468183783"/>
      <w:bookmarkEnd w:id="14228"/>
      <w:bookmarkEnd w:id="14229"/>
      <w:bookmarkEnd w:id="14230"/>
      <w:bookmarkEnd w:id="14231"/>
      <w:bookmarkEnd w:id="14232"/>
      <w:bookmarkEnd w:id="14233"/>
    </w:p>
    <w:p w14:paraId="0B6EB436" w14:textId="4F501E31" w:rsidR="00EA5913" w:rsidDel="005B010D" w:rsidRDefault="005A4F3F" w:rsidP="00722130">
      <w:pPr>
        <w:rPr>
          <w:ins w:id="14234" w:author="Ju, Yong" w:date="2016-09-20T23:17:00Z"/>
          <w:del w:id="14235" w:author="Patel, Rinkesh" w:date="2016-09-26T15:06:00Z"/>
        </w:rPr>
      </w:pPr>
      <w:del w:id="14236" w:author="Patel, Rinkesh" w:date="2016-09-26T15:06:00Z">
        <w:r w:rsidDel="005B010D">
          <w:object w:dxaOrig="10348" w:dyaOrig="7093" w14:anchorId="517E9336">
            <v:shape id="_x0000_i1031" type="#_x0000_t75" style="width:518.25pt;height:352.5pt" o:ole="">
              <v:imagedata r:id="rId26" o:title=""/>
            </v:shape>
            <o:OLEObject Type="Embed" ProgID="Visio.Drawing.11" ShapeID="_x0000_i1031" DrawAspect="Content" ObjectID="_1639738986" r:id="rId27"/>
          </w:object>
        </w:r>
      </w:del>
      <w:ins w:id="14237" w:author="Ju, Yong" w:date="2016-09-20T22:51:00Z">
        <w:del w:id="14238" w:author="Patel, Rinkesh" w:date="2016-09-26T15:06:00Z">
          <w:r w:rsidR="00D25F06" w:rsidRPr="00D25F06" w:rsidDel="005B010D">
            <w:delText xml:space="preserve"> </w:delText>
          </w:r>
          <w:r w:rsidR="00D25F06" w:rsidRPr="00D25F06" w:rsidDel="005B010D">
            <w:rPr>
              <w:noProof/>
            </w:rPr>
            <w:drawing>
              <wp:inline distT="0" distB="0" distL="0" distR="0" wp14:anchorId="2EE2F2B9" wp14:editId="411B5B65">
                <wp:extent cx="681037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10375" cy="5534025"/>
                        </a:xfrm>
                        <a:prstGeom prst="rect">
                          <a:avLst/>
                        </a:prstGeom>
                        <a:noFill/>
                        <a:ln>
                          <a:noFill/>
                        </a:ln>
                      </pic:spPr>
                    </pic:pic>
                  </a:graphicData>
                </a:graphic>
              </wp:inline>
            </w:drawing>
          </w:r>
        </w:del>
      </w:ins>
      <w:bookmarkStart w:id="14239" w:name="_Toc463005122"/>
      <w:bookmarkStart w:id="14240" w:name="_Toc463029784"/>
      <w:bookmarkStart w:id="14241" w:name="_Toc464056789"/>
      <w:bookmarkStart w:id="14242" w:name="_Toc464730323"/>
      <w:bookmarkStart w:id="14243" w:name="_Toc468182470"/>
      <w:bookmarkStart w:id="14244" w:name="_Toc468183784"/>
      <w:bookmarkEnd w:id="14239"/>
      <w:bookmarkEnd w:id="14240"/>
      <w:bookmarkEnd w:id="14241"/>
      <w:bookmarkEnd w:id="14242"/>
      <w:bookmarkEnd w:id="14243"/>
      <w:bookmarkEnd w:id="14244"/>
    </w:p>
    <w:p w14:paraId="111CFA18" w14:textId="4C2C9457" w:rsidR="00B84667" w:rsidDel="005B010D" w:rsidRDefault="00B84667" w:rsidP="00722130">
      <w:pPr>
        <w:rPr>
          <w:ins w:id="14245" w:author="Ju, Yong" w:date="2016-09-20T23:17:00Z"/>
          <w:del w:id="14246" w:author="Patel, Rinkesh" w:date="2016-09-26T15:06:00Z"/>
        </w:rPr>
      </w:pPr>
      <w:bookmarkStart w:id="14247" w:name="_Toc463005123"/>
      <w:bookmarkStart w:id="14248" w:name="_Toc463029785"/>
      <w:bookmarkStart w:id="14249" w:name="_Toc464056790"/>
      <w:bookmarkStart w:id="14250" w:name="_Toc464730324"/>
      <w:bookmarkStart w:id="14251" w:name="_Toc468182471"/>
      <w:bookmarkStart w:id="14252" w:name="_Toc468183785"/>
      <w:bookmarkEnd w:id="14247"/>
      <w:bookmarkEnd w:id="14248"/>
      <w:bookmarkEnd w:id="14249"/>
      <w:bookmarkEnd w:id="14250"/>
      <w:bookmarkEnd w:id="14251"/>
      <w:bookmarkEnd w:id="14252"/>
    </w:p>
    <w:p w14:paraId="1FB3192D" w14:textId="14AAFF2D" w:rsidR="00B84667" w:rsidDel="005B010D" w:rsidRDefault="00B84667" w:rsidP="00722130">
      <w:pPr>
        <w:rPr>
          <w:ins w:id="14253" w:author="Ju, Yong" w:date="2016-09-20T23:17:00Z"/>
          <w:del w:id="14254" w:author="Patel, Rinkesh" w:date="2016-09-26T15:06:00Z"/>
        </w:rPr>
      </w:pPr>
      <w:bookmarkStart w:id="14255" w:name="_Toc463005124"/>
      <w:bookmarkStart w:id="14256" w:name="_Toc463029786"/>
      <w:bookmarkStart w:id="14257" w:name="_Toc464056791"/>
      <w:bookmarkStart w:id="14258" w:name="_Toc464730325"/>
      <w:bookmarkStart w:id="14259" w:name="_Toc468182472"/>
      <w:bookmarkStart w:id="14260" w:name="_Toc468183786"/>
      <w:bookmarkEnd w:id="14255"/>
      <w:bookmarkEnd w:id="14256"/>
      <w:bookmarkEnd w:id="14257"/>
      <w:bookmarkEnd w:id="14258"/>
      <w:bookmarkEnd w:id="14259"/>
      <w:bookmarkEnd w:id="14260"/>
    </w:p>
    <w:p w14:paraId="34D99E80" w14:textId="45054567" w:rsidR="00B84667" w:rsidDel="005B010D" w:rsidRDefault="00B84667" w:rsidP="00722130">
      <w:pPr>
        <w:rPr>
          <w:ins w:id="14261" w:author="Ju, Yong" w:date="2016-09-20T23:17:00Z"/>
          <w:del w:id="14262" w:author="Patel, Rinkesh" w:date="2016-09-26T15:06:00Z"/>
        </w:rPr>
      </w:pPr>
      <w:bookmarkStart w:id="14263" w:name="_Toc463005125"/>
      <w:bookmarkStart w:id="14264" w:name="_Toc463029787"/>
      <w:bookmarkStart w:id="14265" w:name="_Toc464056792"/>
      <w:bookmarkStart w:id="14266" w:name="_Toc464730326"/>
      <w:bookmarkStart w:id="14267" w:name="_Toc468182473"/>
      <w:bookmarkStart w:id="14268" w:name="_Toc468183787"/>
      <w:bookmarkEnd w:id="14263"/>
      <w:bookmarkEnd w:id="14264"/>
      <w:bookmarkEnd w:id="14265"/>
      <w:bookmarkEnd w:id="14266"/>
      <w:bookmarkEnd w:id="14267"/>
      <w:bookmarkEnd w:id="14268"/>
    </w:p>
    <w:p w14:paraId="7B7A4687" w14:textId="109065DC" w:rsidR="00475F10" w:rsidRDefault="00B84667">
      <w:pPr>
        <w:rPr>
          <w:rFonts w:cs="Arial"/>
        </w:rPr>
      </w:pPr>
      <w:bookmarkStart w:id="14269" w:name="_Appendix_D_–_1"/>
      <w:bookmarkEnd w:id="14269"/>
      <w:ins w:id="14270" w:author="Ju, Yong" w:date="2016-09-20T23:17:00Z">
        <w:r w:rsidRPr="00B84667">
          <w:rPr>
            <w:rFonts w:cs="Arial"/>
          </w:rPr>
          <w:tab/>
        </w:r>
      </w:ins>
    </w:p>
    <w:p w14:paraId="1BA27576" w14:textId="0EA05D00" w:rsidR="00B84667" w:rsidRPr="00842D2A" w:rsidRDefault="00B84667">
      <w:pPr>
        <w:rPr>
          <w:rFonts w:cs="Arial"/>
        </w:rPr>
      </w:pPr>
    </w:p>
    <w:sectPr w:rsidR="00B84667" w:rsidRPr="00842D2A" w:rsidSect="008A7ADE">
      <w:headerReference w:type="default" r:id="rId29"/>
      <w:footerReference w:type="default" r:id="rId30"/>
      <w:pgSz w:w="12240" w:h="15840"/>
      <w:pgMar w:top="720" w:right="720" w:bottom="720" w:left="720" w:header="576"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28" w:author="Ju, Yong" w:date="2016-09-16T16:55:00Z" w:initials="JY">
    <w:p w14:paraId="082AE042" w14:textId="6450FE93" w:rsidR="00B92A95" w:rsidRDefault="00B92A95">
      <w:pPr>
        <w:pStyle w:val="CommentText"/>
      </w:pPr>
      <w:r>
        <w:rPr>
          <w:rStyle w:val="CommentReference"/>
        </w:rPr>
        <w:annotationRef/>
      </w:r>
      <w:r>
        <w:t>Defer check in and defer redemption check in are same?</w:t>
      </w:r>
    </w:p>
  </w:comment>
  <w:comment w:id="10899" w:author="Lakshmi Kannan" w:date="2016-12-12T13:45:00Z" w:initials="LK">
    <w:p w14:paraId="333472C0" w14:textId="54C33BE2" w:rsidR="00B92A95" w:rsidRDefault="00B92A95">
      <w:pPr>
        <w:pStyle w:val="CommentText"/>
      </w:pPr>
      <w:r>
        <w:rPr>
          <w:rStyle w:val="CommentReference"/>
        </w:rPr>
        <w:annotationRef/>
      </w:r>
      <w:r>
        <w:t>Confirm the format and datatype with EMMT team</w:t>
      </w:r>
    </w:p>
  </w:comment>
  <w:comment w:id="10928" w:author="Lakshmi Kannan" w:date="2016-12-12T13:45:00Z" w:initials="LK">
    <w:p w14:paraId="0A2343E5" w14:textId="77777777" w:rsidR="00B92A95" w:rsidRDefault="00B92A95">
      <w:pPr>
        <w:pStyle w:val="CommentText"/>
      </w:pPr>
      <w:r>
        <w:rPr>
          <w:rStyle w:val="CommentReference"/>
        </w:rPr>
        <w:annotationRef/>
      </w:r>
      <w:r>
        <w:t>Confirm the format and datatype with EMMT team</w:t>
      </w:r>
    </w:p>
  </w:comment>
  <w:comment w:id="12025" w:author="Patel, Rinkesh" w:date="2016-09-16T16:55:00Z" w:initials="PR">
    <w:p w14:paraId="298EAAF8" w14:textId="77777777" w:rsidR="00B92A95" w:rsidRDefault="00B92A95" w:rsidP="00FD7683">
      <w:pPr>
        <w:pStyle w:val="CommentText"/>
        <w:rPr>
          <w:rStyle w:val="CommentReference"/>
        </w:rPr>
      </w:pPr>
      <w:r>
        <w:rPr>
          <w:rStyle w:val="CommentReference"/>
        </w:rPr>
        <w:annotationRef/>
      </w:r>
      <w:r>
        <w:rPr>
          <w:rStyle w:val="CommentReference"/>
        </w:rPr>
        <w:t xml:space="preserve">Should we round to “0” decimal to avoid unwanted unnecessary deposit increase. </w:t>
      </w:r>
    </w:p>
    <w:p w14:paraId="6141B3E0" w14:textId="77777777" w:rsidR="00B92A95" w:rsidRDefault="00B92A95" w:rsidP="00FD7683">
      <w:pPr>
        <w:pStyle w:val="CommentText"/>
        <w:rPr>
          <w:rStyle w:val="CommentReference"/>
        </w:rPr>
      </w:pPr>
      <w:r>
        <w:rPr>
          <w:rStyle w:val="CommentReference"/>
        </w:rPr>
        <w:t>e.g 160.45 -&gt; 160 (Otherwise we might have to return 180)</w:t>
      </w:r>
    </w:p>
    <w:p w14:paraId="309E72AA" w14:textId="77777777" w:rsidR="00B92A95" w:rsidRDefault="00B92A95" w:rsidP="00FD7683">
      <w:pPr>
        <w:pStyle w:val="CommentText"/>
      </w:pPr>
    </w:p>
  </w:comment>
  <w:comment w:id="12873" w:author="Patel, Rinkesh" w:date="2016-09-16T16:55:00Z" w:initials="PR">
    <w:p w14:paraId="5C6AFA05" w14:textId="090B87C7" w:rsidR="00B92A95" w:rsidRDefault="00B92A95">
      <w:pPr>
        <w:pStyle w:val="CommentText"/>
      </w:pPr>
      <w:r>
        <w:rPr>
          <w:rStyle w:val="CommentReference"/>
        </w:rPr>
        <w:annotationRef/>
      </w:r>
      <w:r>
        <w:t>For LOAN/LEASE, We generate Adverse Log only when CreditUsed flag is TRUE in request. Does that apply to CLUB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AE042" w15:done="0"/>
  <w15:commentEx w15:paraId="333472C0" w15:done="0"/>
  <w15:commentEx w15:paraId="0A2343E5" w15:done="0"/>
  <w15:commentEx w15:paraId="309E72AA" w15:done="0"/>
  <w15:commentEx w15:paraId="5C6AFA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AE042" w16cid:durableId="21BC6E33"/>
  <w16cid:commentId w16cid:paraId="333472C0" w16cid:durableId="21BC6E34"/>
  <w16cid:commentId w16cid:paraId="0A2343E5" w16cid:durableId="21BC6E35"/>
  <w16cid:commentId w16cid:paraId="309E72AA" w16cid:durableId="21BC6E36"/>
  <w16cid:commentId w16cid:paraId="5C6AFA05" w16cid:durableId="21BC6E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BD5B" w14:textId="77777777" w:rsidR="009E284B" w:rsidRDefault="009E284B">
      <w:r>
        <w:separator/>
      </w:r>
    </w:p>
  </w:endnote>
  <w:endnote w:type="continuationSeparator" w:id="0">
    <w:p w14:paraId="66EF26F9" w14:textId="77777777" w:rsidR="009E284B" w:rsidRDefault="009E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ACDD" w14:textId="62108D18" w:rsidR="00B92A95" w:rsidRDefault="00B92A95">
    <w:pPr>
      <w:pStyle w:val="Footer"/>
      <w:pBdr>
        <w:top w:val="single" w:sz="4" w:space="1" w:color="auto"/>
      </w:pBdr>
    </w:pPr>
    <w:r>
      <w:t>Confidential</w:t>
    </w:r>
    <w:r>
      <w:tab/>
    </w:r>
    <w:r>
      <w:tab/>
      <w:t xml:space="preserve">Date </w:t>
    </w:r>
    <w:r>
      <w:fldChar w:fldCharType="begin"/>
    </w:r>
    <w:r>
      <w:instrText xml:space="preserve"> DATE \@ "M/d/yy" </w:instrText>
    </w:r>
    <w:r>
      <w:fldChar w:fldCharType="separate"/>
    </w:r>
    <w:ins w:id="14271" w:author="Procom Consulting" w:date="2020-01-05T14:16:00Z">
      <w:r w:rsidR="00E0089B">
        <w:rPr>
          <w:noProof/>
        </w:rPr>
        <w:t>1/5/20</w:t>
      </w:r>
    </w:ins>
    <w:ins w:id="14272" w:author="Polsani, Ajay" w:date="2017-01-06T11:24:00Z">
      <w:del w:id="14273" w:author="Procom Consulting" w:date="2020-01-05T14:16:00Z">
        <w:r w:rsidR="00AA3C72" w:rsidDel="00E0089B">
          <w:rPr>
            <w:noProof/>
          </w:rPr>
          <w:delText>1/6/17</w:delText>
        </w:r>
      </w:del>
    </w:ins>
    <w:ins w:id="14274" w:author="Lakshmi Kannan" w:date="2016-12-15T10:32:00Z">
      <w:del w:id="14275" w:author="Procom Consulting" w:date="2020-01-05T14:16:00Z">
        <w:r w:rsidDel="00E0089B">
          <w:rPr>
            <w:noProof/>
          </w:rPr>
          <w:delText>12/15/16</w:delText>
        </w:r>
      </w:del>
    </w:ins>
    <w:del w:id="14276" w:author="Procom Consulting" w:date="2020-01-05T14:16:00Z">
      <w:r w:rsidDel="00E0089B">
        <w:rPr>
          <w:noProof/>
        </w:rPr>
        <w:delText>12/13/16</w:delText>
      </w:r>
    </w:del>
    <w:r>
      <w:rPr>
        <w:noProof/>
      </w:rPr>
      <w:fldChar w:fldCharType="end"/>
    </w:r>
  </w:p>
  <w:p w14:paraId="7216ACDE" w14:textId="5BC75354" w:rsidR="00B92A95" w:rsidRDefault="00B92A95">
    <w:pPr>
      <w:pStyle w:val="Footer"/>
      <w:tabs>
        <w:tab w:val="right" w:pos="12960"/>
      </w:tabs>
    </w:pPr>
    <w:r>
      <w:rPr>
        <w:snapToGrid w:val="0"/>
      </w:rPr>
      <w:tab/>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AA3C72">
      <w:rPr>
        <w:noProof/>
        <w:snapToGrid w:val="0"/>
      </w:rPr>
      <w:t>1</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AA3C72">
      <w:rPr>
        <w:rStyle w:val="PageNumber"/>
        <w:noProof/>
      </w:rPr>
      <w:t>20</w:t>
    </w:r>
    <w:r>
      <w:rPr>
        <w:rStyle w:val="PageNumber"/>
      </w:rPr>
      <w:fldChar w:fldCharType="end"/>
    </w:r>
    <w:bookmarkStart w:id="14277" w:name="_Toc498844867"/>
    <w:bookmarkEnd w:id="1427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4978" w14:textId="77777777" w:rsidR="009E284B" w:rsidRDefault="009E284B">
      <w:r>
        <w:separator/>
      </w:r>
    </w:p>
  </w:footnote>
  <w:footnote w:type="continuationSeparator" w:id="0">
    <w:p w14:paraId="09863576" w14:textId="77777777" w:rsidR="009E284B" w:rsidRDefault="009E2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6ACDA" w14:textId="7156E342" w:rsidR="00B92A95" w:rsidRDefault="00B92A95" w:rsidP="00646D00">
    <w:pPr>
      <w:pStyle w:val="HeaderTopLine"/>
      <w:pBdr>
        <w:top w:val="single" w:sz="8" w:space="18" w:color="000080"/>
      </w:pBdr>
    </w:pPr>
    <w:r>
      <w:drawing>
        <wp:anchor distT="0" distB="0" distL="114300" distR="114300" simplePos="0" relativeHeight="251657216" behindDoc="0" locked="0" layoutInCell="1" allowOverlap="1" wp14:anchorId="7216ACDF" wp14:editId="7216ACE0">
          <wp:simplePos x="0" y="0"/>
          <wp:positionH relativeFrom="column">
            <wp:posOffset>126365</wp:posOffset>
          </wp:positionH>
          <wp:positionV relativeFrom="paragraph">
            <wp:posOffset>71120</wp:posOffset>
          </wp:positionV>
          <wp:extent cx="1713865" cy="540385"/>
          <wp:effectExtent l="19050" t="0" r="635" b="0"/>
          <wp:wrapNone/>
          <wp:docPr id="8" name="Picture 8" descr="TMobile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MobileLeft"/>
                  <pic:cNvPicPr>
                    <a:picLocks noChangeAspect="1" noChangeArrowheads="1"/>
                  </pic:cNvPicPr>
                </pic:nvPicPr>
                <pic:blipFill>
                  <a:blip r:embed="rId1"/>
                  <a:srcRect/>
                  <a:stretch>
                    <a:fillRect/>
                  </a:stretch>
                </pic:blipFill>
                <pic:spPr bwMode="auto">
                  <a:xfrm>
                    <a:off x="0" y="0"/>
                    <a:ext cx="1713865" cy="540385"/>
                  </a:xfrm>
                  <a:prstGeom prst="rect">
                    <a:avLst/>
                  </a:prstGeom>
                  <a:noFill/>
                </pic:spPr>
              </pic:pic>
            </a:graphicData>
          </a:graphic>
        </wp:anchor>
      </w:drawing>
    </w:r>
    <w:r>
      <w:t>NFS</w:t>
    </w:r>
    <w:sdt>
      <w:sdtPr>
        <w:id w:val="79479438"/>
        <w:docPartObj>
          <w:docPartGallery w:val="Watermarks"/>
          <w:docPartUnique/>
        </w:docPartObj>
      </w:sdtPr>
      <w:sdtEndPr/>
      <w:sdtContent>
        <w:r w:rsidR="009E284B">
          <w:rPr>
            <w:lang w:eastAsia="zh-TW"/>
          </w:rPr>
          <w:pict w14:anchorId="7216AC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 xml:space="preserve"> (</w:t>
    </w:r>
    <w:r w:rsidRPr="001100C8">
      <w:t>PR20</w:t>
    </w:r>
    <w:r>
      <w:t>7857)</w:t>
    </w:r>
  </w:p>
  <w:p w14:paraId="7216ACDB" w14:textId="77777777" w:rsidR="00B92A95" w:rsidRDefault="00B92A95" w:rsidP="0058106C">
    <w:pPr>
      <w:pStyle w:val="Header"/>
      <w:spacing w:after="120"/>
      <w:jc w:val="right"/>
    </w:pPr>
    <w:r>
      <w:t>Technical Specification</w:t>
    </w:r>
  </w:p>
  <w:p w14:paraId="7216ACDC" w14:textId="77777777" w:rsidR="00B92A95" w:rsidRDefault="00B92A95" w:rsidP="00B823BE">
    <w:pPr>
      <w:pStyle w:val="Header"/>
      <w:pBdr>
        <w:bottom w:val="single" w:sz="4" w:space="1" w:color="auto"/>
      </w:pBdr>
      <w:tabs>
        <w:tab w:val="clear" w:pos="8640"/>
        <w:tab w:val="left" w:pos="4320"/>
        <w:tab w:val="right" w:pos="9360"/>
      </w:tabs>
      <w:spacing w:after="240"/>
      <w:rPr>
        <w:i w:val="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38E0F2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F2F4336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3BEE6DDE"/>
    <w:lvl w:ilvl="0">
      <w:start w:val="1"/>
      <w:numFmt w:val="decimal"/>
      <w:pStyle w:val="ListNumber"/>
      <w:lvlText w:val="%1."/>
      <w:lvlJc w:val="left"/>
      <w:pPr>
        <w:tabs>
          <w:tab w:val="num" w:pos="360"/>
        </w:tabs>
        <w:ind w:left="360" w:hanging="360"/>
      </w:pPr>
    </w:lvl>
  </w:abstractNum>
  <w:abstractNum w:abstractNumId="3" w15:restartNumberingAfterBreak="0">
    <w:nsid w:val="01CA5307"/>
    <w:multiLevelType w:val="hybridMultilevel"/>
    <w:tmpl w:val="1FC88FD6"/>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02A110C0"/>
    <w:multiLevelType w:val="hybridMultilevel"/>
    <w:tmpl w:val="9382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22E"/>
    <w:multiLevelType w:val="hybridMultilevel"/>
    <w:tmpl w:val="3208BC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8207B"/>
    <w:multiLevelType w:val="multilevel"/>
    <w:tmpl w:val="376693C6"/>
    <w:styleLink w:val="StyleBulleted"/>
    <w:lvl w:ilvl="0">
      <w:start w:val="1"/>
      <w:numFmt w:val="bullet"/>
      <w:lvlText w:val=""/>
      <w:lvlJc w:val="left"/>
      <w:pPr>
        <w:tabs>
          <w:tab w:val="num" w:pos="360"/>
        </w:tabs>
        <w:ind w:left="360" w:hanging="360"/>
      </w:pPr>
      <w:rPr>
        <w:rFonts w:ascii="Symbol" w:hAnsi="Symbol"/>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6551533"/>
    <w:multiLevelType w:val="hybridMultilevel"/>
    <w:tmpl w:val="E71CD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F2A46"/>
    <w:multiLevelType w:val="hybridMultilevel"/>
    <w:tmpl w:val="F1CCA2FA"/>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089314B0"/>
    <w:multiLevelType w:val="hybridMultilevel"/>
    <w:tmpl w:val="20EA3A96"/>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F2A37E6">
      <w:start w:val="1"/>
      <w:numFmt w:val="lowerRoman"/>
      <w:lvlText w:val="%3."/>
      <w:lvlJc w:val="right"/>
      <w:pPr>
        <w:ind w:left="3024" w:hanging="180"/>
      </w:pPr>
      <w:rPr>
        <w:i w:val="0"/>
      </w:r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08C50EB5"/>
    <w:multiLevelType w:val="hybridMultilevel"/>
    <w:tmpl w:val="D7C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57460"/>
    <w:multiLevelType w:val="hybridMultilevel"/>
    <w:tmpl w:val="BB16D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8B3506"/>
    <w:multiLevelType w:val="hybridMultilevel"/>
    <w:tmpl w:val="B32C143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A94051E"/>
    <w:multiLevelType w:val="hybridMultilevel"/>
    <w:tmpl w:val="FB4A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260C7"/>
    <w:multiLevelType w:val="hybridMultilevel"/>
    <w:tmpl w:val="1FC88FD6"/>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0CD73E94"/>
    <w:multiLevelType w:val="hybridMultilevel"/>
    <w:tmpl w:val="B7723B8E"/>
    <w:lvl w:ilvl="0" w:tplc="7B283398">
      <w:start w:val="1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D0764A5"/>
    <w:multiLevelType w:val="hybridMultilevel"/>
    <w:tmpl w:val="235CDD0E"/>
    <w:lvl w:ilvl="0" w:tplc="4C5262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CC73E3"/>
    <w:multiLevelType w:val="multilevel"/>
    <w:tmpl w:val="6C08EA44"/>
    <w:lvl w:ilvl="0">
      <w:start w:val="1"/>
      <w:numFmt w:val="decimal"/>
      <w:lvlText w:val="%1."/>
      <w:lvlJc w:val="left"/>
      <w:pPr>
        <w:tabs>
          <w:tab w:val="num" w:pos="720"/>
        </w:tabs>
        <w:ind w:left="720" w:hanging="720"/>
      </w:pPr>
      <w:rPr>
        <w:rFonts w:ascii="Palatino Linotype" w:hAnsi="Palatino Linotype" w:hint="default"/>
        <w:b/>
        <w:i w:val="0"/>
        <w:color w:val="000000" w:themeColor="text1"/>
        <w:sz w:val="32"/>
      </w:rPr>
    </w:lvl>
    <w:lvl w:ilvl="1">
      <w:start w:val="1"/>
      <w:numFmt w:val="decimal"/>
      <w:lvlText w:val="%1.%2."/>
      <w:lvlJc w:val="left"/>
      <w:pPr>
        <w:tabs>
          <w:tab w:val="num" w:pos="2430"/>
        </w:tabs>
        <w:ind w:left="2430" w:hanging="720"/>
      </w:pPr>
      <w:rPr>
        <w:rFonts w:ascii="Palatino Linotype" w:hAnsi="Palatino Linotype" w:hint="default"/>
        <w:b/>
        <w:i w:val="0"/>
        <w:sz w:val="26"/>
      </w:rPr>
    </w:lvl>
    <w:lvl w:ilvl="2">
      <w:start w:val="1"/>
      <w:numFmt w:val="decimal"/>
      <w:pStyle w:val="Heading3table"/>
      <w:lvlText w:val="%1.%2.%3."/>
      <w:lvlJc w:val="left"/>
      <w:pPr>
        <w:tabs>
          <w:tab w:val="num" w:pos="1260"/>
        </w:tabs>
        <w:ind w:left="1260" w:hanging="720"/>
      </w:pPr>
      <w:rPr>
        <w:rFonts w:hint="default"/>
      </w:rPr>
    </w:lvl>
    <w:lvl w:ilvl="3">
      <w:start w:val="1"/>
      <w:numFmt w:val="decimal"/>
      <w:lvlText w:val="%1.%2.%3.%4."/>
      <w:lvlJc w:val="left"/>
      <w:pPr>
        <w:tabs>
          <w:tab w:val="num" w:pos="1800"/>
        </w:tabs>
        <w:ind w:left="1584" w:hanging="864"/>
      </w:pPr>
      <w:rPr>
        <w:rFonts w:hint="default"/>
        <w:sz w:val="20"/>
        <w:szCs w:val="20"/>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8" w15:restartNumberingAfterBreak="0">
    <w:nsid w:val="0E9C1808"/>
    <w:multiLevelType w:val="hybridMultilevel"/>
    <w:tmpl w:val="2B8E3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1B0679"/>
    <w:multiLevelType w:val="hybridMultilevel"/>
    <w:tmpl w:val="97BEFDAA"/>
    <w:lvl w:ilvl="0" w:tplc="9B20B60C">
      <w:start w:val="1"/>
      <w:numFmt w:val="bullet"/>
      <w:lvlText w:val=""/>
      <w:lvlJc w:val="left"/>
      <w:pPr>
        <w:ind w:left="1440" w:hanging="360"/>
      </w:pPr>
      <w:rPr>
        <w:rFonts w:ascii="Symbol" w:hAnsi="Symbol" w:hint="default"/>
      </w:rPr>
    </w:lvl>
    <w:lvl w:ilvl="1" w:tplc="15E40AFE">
      <w:start w:val="1"/>
      <w:numFmt w:val="bullet"/>
      <w:pStyle w:val="StyleHeading3h33mH3Head3PRTMHeading3SubheadingSection3"/>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03B57AE"/>
    <w:multiLevelType w:val="multilevel"/>
    <w:tmpl w:val="A8F8DFF8"/>
    <w:styleLink w:val="Style1"/>
    <w:lvl w:ilvl="0">
      <w:start w:val="1"/>
      <w:numFmt w:val="decimal"/>
      <w:lvlText w:val="%1."/>
      <w:lvlJc w:val="left"/>
      <w:pPr>
        <w:tabs>
          <w:tab w:val="num" w:pos="720"/>
        </w:tabs>
        <w:ind w:left="720" w:hanging="360"/>
      </w:pPr>
      <w:rPr>
        <w:rFonts w:hint="default"/>
      </w:rPr>
    </w:lvl>
    <w:lvl w:ilvl="1">
      <w:start w:val="1"/>
      <w:numFmt w:val="decimal"/>
      <w:lvlText w:val="2.%2."/>
      <w:lvlJc w:val="left"/>
      <w:pPr>
        <w:tabs>
          <w:tab w:val="num" w:pos="1152"/>
        </w:tabs>
        <w:ind w:left="1152" w:hanging="432"/>
      </w:pPr>
      <w:rPr>
        <w:rFonts w:hint="default"/>
        <w:b/>
        <w:sz w:val="36"/>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124B6AAD"/>
    <w:multiLevelType w:val="multilevel"/>
    <w:tmpl w:val="54E429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13A255C4"/>
    <w:multiLevelType w:val="hybridMultilevel"/>
    <w:tmpl w:val="0342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0F1A01"/>
    <w:multiLevelType w:val="hybridMultilevel"/>
    <w:tmpl w:val="7848E8A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164502C0"/>
    <w:multiLevelType w:val="hybridMultilevel"/>
    <w:tmpl w:val="D708EB6C"/>
    <w:lvl w:ilvl="0" w:tplc="BB346FA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17362F6F"/>
    <w:multiLevelType w:val="hybridMultilevel"/>
    <w:tmpl w:val="BA6C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216FE8"/>
    <w:multiLevelType w:val="hybridMultilevel"/>
    <w:tmpl w:val="E0E65A0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1F4C5D2C"/>
    <w:multiLevelType w:val="hybridMultilevel"/>
    <w:tmpl w:val="D0A60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01D392F"/>
    <w:multiLevelType w:val="hybridMultilevel"/>
    <w:tmpl w:val="1BB6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40795D"/>
    <w:multiLevelType w:val="hybridMultilevel"/>
    <w:tmpl w:val="731EE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D9688B"/>
    <w:multiLevelType w:val="hybridMultilevel"/>
    <w:tmpl w:val="E4BA59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20F04A7B"/>
    <w:multiLevelType w:val="hybridMultilevel"/>
    <w:tmpl w:val="DD50F368"/>
    <w:lvl w:ilvl="0" w:tplc="A28A1BE4">
      <w:start w:val="1"/>
      <w:numFmt w:val="bullet"/>
      <w:pStyle w:val="BulletBold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22F37880"/>
    <w:multiLevelType w:val="hybridMultilevel"/>
    <w:tmpl w:val="DED2C438"/>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3" w15:restartNumberingAfterBreak="0">
    <w:nsid w:val="232D2C8A"/>
    <w:multiLevelType w:val="hybridMultilevel"/>
    <w:tmpl w:val="DC8C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5F1A07"/>
    <w:multiLevelType w:val="hybridMultilevel"/>
    <w:tmpl w:val="E71CD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895515"/>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6" w15:restartNumberingAfterBreak="0">
    <w:nsid w:val="26D85F71"/>
    <w:multiLevelType w:val="hybridMultilevel"/>
    <w:tmpl w:val="702003E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335726"/>
    <w:multiLevelType w:val="multilevel"/>
    <w:tmpl w:val="EEC45614"/>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29766058"/>
    <w:multiLevelType w:val="hybridMultilevel"/>
    <w:tmpl w:val="E71CD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893185"/>
    <w:multiLevelType w:val="hybridMultilevel"/>
    <w:tmpl w:val="016612D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0" w15:restartNumberingAfterBreak="0">
    <w:nsid w:val="2B481222"/>
    <w:multiLevelType w:val="hybridMultilevel"/>
    <w:tmpl w:val="A9A0092A"/>
    <w:lvl w:ilvl="0" w:tplc="9B20B6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CA2DE0"/>
    <w:multiLevelType w:val="hybridMultilevel"/>
    <w:tmpl w:val="292ABA44"/>
    <w:lvl w:ilvl="0" w:tplc="9B20B6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D51876"/>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90"/>
        </w:tabs>
        <w:ind w:left="131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43" w15:restartNumberingAfterBreak="0">
    <w:nsid w:val="32DF53E1"/>
    <w:multiLevelType w:val="hybridMultilevel"/>
    <w:tmpl w:val="702003E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C008C0"/>
    <w:multiLevelType w:val="hybridMultilevel"/>
    <w:tmpl w:val="EC9CBA98"/>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5" w15:restartNumberingAfterBreak="0">
    <w:nsid w:val="36AA4870"/>
    <w:multiLevelType w:val="hybridMultilevel"/>
    <w:tmpl w:val="016612D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6" w15:restartNumberingAfterBreak="0">
    <w:nsid w:val="36E816D8"/>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7" w15:restartNumberingAfterBreak="0">
    <w:nsid w:val="372B3860"/>
    <w:multiLevelType w:val="multilevel"/>
    <w:tmpl w:val="B3C654C6"/>
    <w:lvl w:ilvl="0">
      <w:start w:val="1"/>
      <w:numFmt w:val="decimal"/>
      <w:lvlText w:val="%1.0"/>
      <w:lvlJc w:val="left"/>
      <w:pPr>
        <w:tabs>
          <w:tab w:val="num" w:pos="720"/>
        </w:tabs>
        <w:ind w:left="360" w:hanging="360"/>
      </w:pPr>
      <w:rPr>
        <w:rFonts w:hint="default"/>
      </w:rPr>
    </w:lvl>
    <w:lvl w:ilvl="1">
      <w:start w:val="1"/>
      <w:numFmt w:val="decimal"/>
      <w:suff w:val="space"/>
      <w:lvlText w:val="%1.%2"/>
      <w:lvlJc w:val="left"/>
      <w:pPr>
        <w:ind w:left="702" w:hanging="432"/>
      </w:pPr>
      <w:rPr>
        <w:rFonts w:hint="default"/>
      </w:rPr>
    </w:lvl>
    <w:lvl w:ilvl="2">
      <w:start w:val="1"/>
      <w:numFmt w:val="decimal"/>
      <w:lvlText w:val="%1.%2.%3"/>
      <w:lvlJc w:val="left"/>
      <w:pPr>
        <w:tabs>
          <w:tab w:val="num" w:pos="1224"/>
        </w:tabs>
        <w:ind w:left="1224" w:hanging="864"/>
      </w:pPr>
      <w:rPr>
        <w:rFonts w:hint="default"/>
      </w:rPr>
    </w:lvl>
    <w:lvl w:ilvl="3">
      <w:start w:val="1"/>
      <w:numFmt w:val="decimal"/>
      <w:lvlText w:val="%1.%2.%3.%4."/>
      <w:lvlJc w:val="left"/>
      <w:pPr>
        <w:tabs>
          <w:tab w:val="num" w:pos="5040"/>
        </w:tabs>
        <w:ind w:left="2088" w:hanging="129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37E4772F"/>
    <w:multiLevelType w:val="multilevel"/>
    <w:tmpl w:val="C2C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ind w:left="4320" w:hanging="360"/>
      </w:pPr>
      <w:rPr>
        <w:rFonts w:ascii="Palatino Linotype" w:eastAsia="Times New Roman" w:hAnsi="Palatino Linotype"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C22362"/>
    <w:multiLevelType w:val="hybridMultilevel"/>
    <w:tmpl w:val="A8125CFE"/>
    <w:lvl w:ilvl="0" w:tplc="4C5262DC">
      <w:start w:val="1"/>
      <w:numFmt w:val="decimal"/>
      <w:lvlText w:val="%1."/>
      <w:lvlJc w:val="left"/>
      <w:pPr>
        <w:ind w:left="1584" w:hanging="360"/>
      </w:pPr>
      <w:rPr>
        <w:rFonts w:hint="default"/>
      </w:rPr>
    </w:lvl>
    <w:lvl w:ilvl="1" w:tplc="04090001">
      <w:start w:val="1"/>
      <w:numFmt w:val="bullet"/>
      <w:lvlText w:val=""/>
      <w:lvlJc w:val="left"/>
      <w:pPr>
        <w:ind w:left="2304" w:hanging="360"/>
      </w:pPr>
      <w:rPr>
        <w:rFonts w:ascii="Symbol" w:hAnsi="Symbol" w:hint="default"/>
      </w:r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0" w15:restartNumberingAfterBreak="0">
    <w:nsid w:val="3A4935A5"/>
    <w:multiLevelType w:val="hybridMultilevel"/>
    <w:tmpl w:val="3E1875C6"/>
    <w:lvl w:ilvl="0" w:tplc="BA70FA56">
      <w:numFmt w:val="bullet"/>
      <w:lvlText w:val="-"/>
      <w:lvlJc w:val="left"/>
      <w:pPr>
        <w:ind w:left="540" w:hanging="360"/>
      </w:pPr>
      <w:rPr>
        <w:rFonts w:ascii="Palatino Linotype" w:eastAsia="Times New Roman" w:hAnsi="Palatino Linotype"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15:restartNumberingAfterBreak="0">
    <w:nsid w:val="3B6843EE"/>
    <w:multiLevelType w:val="hybridMultilevel"/>
    <w:tmpl w:val="2E4ED3A6"/>
    <w:lvl w:ilvl="0" w:tplc="9B20B6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921B50"/>
    <w:multiLevelType w:val="multilevel"/>
    <w:tmpl w:val="D5F81FA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pStyle w:val="PRDRequirementLevel1"/>
      <w:lvlText w:val="%1.%2.%3."/>
      <w:lvlJc w:val="left"/>
      <w:pPr>
        <w:tabs>
          <w:tab w:val="num" w:pos="1800"/>
        </w:tabs>
        <w:ind w:left="1224" w:hanging="504"/>
      </w:pPr>
      <w:rPr>
        <w:rFonts w:ascii="Arial" w:hAnsi="Arial" w:cs="Arial" w:hint="default"/>
        <w:sz w:val="20"/>
        <w:szCs w:val="20"/>
      </w:rPr>
    </w:lvl>
    <w:lvl w:ilvl="3">
      <w:start w:val="1"/>
      <w:numFmt w:val="decimal"/>
      <w:lvlText w:val="%1.%2.%3.%4."/>
      <w:lvlJc w:val="left"/>
      <w:pPr>
        <w:tabs>
          <w:tab w:val="num" w:pos="2160"/>
        </w:tabs>
        <w:ind w:left="1728" w:hanging="648"/>
      </w:pPr>
      <w:rPr>
        <w:rFonts w:cs="Times New Roman"/>
        <w:sz w:val="20"/>
        <w:szCs w:val="20"/>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53" w15:restartNumberingAfterBreak="0">
    <w:nsid w:val="3C497B0E"/>
    <w:multiLevelType w:val="hybridMultilevel"/>
    <w:tmpl w:val="1228C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5" w15:restartNumberingAfterBreak="0">
    <w:nsid w:val="3E7833D9"/>
    <w:multiLevelType w:val="hybridMultilevel"/>
    <w:tmpl w:val="58842B0E"/>
    <w:lvl w:ilvl="0" w:tplc="FE4C6C9A">
      <w:start w:val="1"/>
      <w:numFmt w:val="bullet"/>
      <w:pStyle w:val="Bullet2round"/>
      <w:lvlText w:val=""/>
      <w:lvlJc w:val="left"/>
      <w:pPr>
        <w:tabs>
          <w:tab w:val="num" w:pos="-1800"/>
        </w:tabs>
        <w:ind w:left="-1800" w:hanging="360"/>
      </w:pPr>
      <w:rPr>
        <w:rFonts w:ascii="Symbol" w:hAnsi="Symbol" w:hint="default"/>
        <w:color w:val="336699"/>
        <w:sz w:val="24"/>
      </w:rPr>
    </w:lvl>
    <w:lvl w:ilvl="1" w:tplc="BA3ADFF2">
      <w:start w:val="1"/>
      <w:numFmt w:val="bullet"/>
      <w:lvlText w:val="o"/>
      <w:lvlJc w:val="left"/>
      <w:pPr>
        <w:tabs>
          <w:tab w:val="num" w:pos="-2520"/>
        </w:tabs>
        <w:ind w:left="-2520" w:hanging="360"/>
      </w:pPr>
      <w:rPr>
        <w:rFonts w:ascii="Courier New" w:hAnsi="Courier New" w:hint="default"/>
      </w:rPr>
    </w:lvl>
    <w:lvl w:ilvl="2" w:tplc="E6BC5B20">
      <w:start w:val="1"/>
      <w:numFmt w:val="bullet"/>
      <w:lvlText w:val=""/>
      <w:lvlJc w:val="left"/>
      <w:pPr>
        <w:tabs>
          <w:tab w:val="num" w:pos="-1800"/>
        </w:tabs>
        <w:ind w:left="-1800" w:hanging="360"/>
      </w:pPr>
      <w:rPr>
        <w:rFonts w:ascii="Wingdings" w:hAnsi="Wingdings" w:hint="default"/>
      </w:rPr>
    </w:lvl>
    <w:lvl w:ilvl="3" w:tplc="4D9CC348">
      <w:start w:val="1"/>
      <w:numFmt w:val="bullet"/>
      <w:lvlText w:val=""/>
      <w:lvlJc w:val="left"/>
      <w:pPr>
        <w:tabs>
          <w:tab w:val="num" w:pos="-1080"/>
        </w:tabs>
        <w:ind w:left="-1080" w:hanging="360"/>
      </w:pPr>
      <w:rPr>
        <w:rFonts w:ascii="Symbol" w:hAnsi="Symbol" w:hint="default"/>
      </w:rPr>
    </w:lvl>
    <w:lvl w:ilvl="4" w:tplc="4C107AE4" w:tentative="1">
      <w:start w:val="1"/>
      <w:numFmt w:val="bullet"/>
      <w:lvlText w:val="o"/>
      <w:lvlJc w:val="left"/>
      <w:pPr>
        <w:tabs>
          <w:tab w:val="num" w:pos="-360"/>
        </w:tabs>
        <w:ind w:left="-360" w:hanging="360"/>
      </w:pPr>
      <w:rPr>
        <w:rFonts w:ascii="Courier New" w:hAnsi="Courier New" w:hint="default"/>
      </w:rPr>
    </w:lvl>
    <w:lvl w:ilvl="5" w:tplc="12D6019A" w:tentative="1">
      <w:start w:val="1"/>
      <w:numFmt w:val="bullet"/>
      <w:lvlText w:val=""/>
      <w:lvlJc w:val="left"/>
      <w:pPr>
        <w:tabs>
          <w:tab w:val="num" w:pos="360"/>
        </w:tabs>
        <w:ind w:left="360" w:hanging="360"/>
      </w:pPr>
      <w:rPr>
        <w:rFonts w:ascii="Wingdings" w:hAnsi="Wingdings" w:hint="default"/>
      </w:rPr>
    </w:lvl>
    <w:lvl w:ilvl="6" w:tplc="CB180DBE" w:tentative="1">
      <w:start w:val="1"/>
      <w:numFmt w:val="bullet"/>
      <w:lvlText w:val=""/>
      <w:lvlJc w:val="left"/>
      <w:pPr>
        <w:tabs>
          <w:tab w:val="num" w:pos="1080"/>
        </w:tabs>
        <w:ind w:left="1080" w:hanging="360"/>
      </w:pPr>
      <w:rPr>
        <w:rFonts w:ascii="Symbol" w:hAnsi="Symbol" w:hint="default"/>
      </w:rPr>
    </w:lvl>
    <w:lvl w:ilvl="7" w:tplc="B448BA56" w:tentative="1">
      <w:start w:val="1"/>
      <w:numFmt w:val="bullet"/>
      <w:lvlText w:val="o"/>
      <w:lvlJc w:val="left"/>
      <w:pPr>
        <w:tabs>
          <w:tab w:val="num" w:pos="1800"/>
        </w:tabs>
        <w:ind w:left="1800" w:hanging="360"/>
      </w:pPr>
      <w:rPr>
        <w:rFonts w:ascii="Courier New" w:hAnsi="Courier New" w:hint="default"/>
      </w:rPr>
    </w:lvl>
    <w:lvl w:ilvl="8" w:tplc="0F02FDD6" w:tentative="1">
      <w:start w:val="1"/>
      <w:numFmt w:val="bullet"/>
      <w:lvlText w:val=""/>
      <w:lvlJc w:val="left"/>
      <w:pPr>
        <w:tabs>
          <w:tab w:val="num" w:pos="2520"/>
        </w:tabs>
        <w:ind w:left="2520" w:hanging="360"/>
      </w:pPr>
      <w:rPr>
        <w:rFonts w:ascii="Wingdings" w:hAnsi="Wingdings" w:hint="default"/>
      </w:rPr>
    </w:lvl>
  </w:abstractNum>
  <w:abstractNum w:abstractNumId="56" w15:restartNumberingAfterBreak="0">
    <w:nsid w:val="3E7D7527"/>
    <w:multiLevelType w:val="hybridMultilevel"/>
    <w:tmpl w:val="438A5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072371"/>
    <w:multiLevelType w:val="hybridMultilevel"/>
    <w:tmpl w:val="07406B70"/>
    <w:lvl w:ilvl="0" w:tplc="E96A23E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8" w15:restartNumberingAfterBreak="0">
    <w:nsid w:val="3F973C93"/>
    <w:multiLevelType w:val="hybridMultilevel"/>
    <w:tmpl w:val="27204094"/>
    <w:lvl w:ilvl="0" w:tplc="5F20BA7A">
      <w:start w:val="6"/>
      <w:numFmt w:val="decimal"/>
      <w:lvlText w:val="%1."/>
      <w:lvlJc w:val="left"/>
      <w:pPr>
        <w:ind w:left="158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CE4112"/>
    <w:multiLevelType w:val="hybridMultilevel"/>
    <w:tmpl w:val="15025F8E"/>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0" w15:restartNumberingAfterBreak="0">
    <w:nsid w:val="425B6CF6"/>
    <w:multiLevelType w:val="hybridMultilevel"/>
    <w:tmpl w:val="16F2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26B38B5"/>
    <w:multiLevelType w:val="hybridMultilevel"/>
    <w:tmpl w:val="34B6843A"/>
    <w:lvl w:ilvl="0" w:tplc="0409001B">
      <w:start w:val="1"/>
      <w:numFmt w:val="lowerRoman"/>
      <w:lvlText w:val="%1."/>
      <w:lvlJc w:val="right"/>
      <w:pPr>
        <w:ind w:left="2088" w:hanging="360"/>
      </w:p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62" w15:restartNumberingAfterBreak="0">
    <w:nsid w:val="4354261B"/>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3" w15:restartNumberingAfterBreak="0">
    <w:nsid w:val="447B6588"/>
    <w:multiLevelType w:val="hybridMultilevel"/>
    <w:tmpl w:val="B6BE0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B21CDC"/>
    <w:multiLevelType w:val="hybridMultilevel"/>
    <w:tmpl w:val="99F0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337A30"/>
    <w:multiLevelType w:val="hybridMultilevel"/>
    <w:tmpl w:val="D194D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629596F"/>
    <w:multiLevelType w:val="hybridMultilevel"/>
    <w:tmpl w:val="7E9EDFF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7" w15:restartNumberingAfterBreak="0">
    <w:nsid w:val="47D62601"/>
    <w:multiLevelType w:val="hybridMultilevel"/>
    <w:tmpl w:val="6B5E6DB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68" w15:restartNumberingAfterBreak="0">
    <w:nsid w:val="48290551"/>
    <w:multiLevelType w:val="singleLevel"/>
    <w:tmpl w:val="4594A9B0"/>
    <w:lvl w:ilvl="0">
      <w:start w:val="1"/>
      <w:numFmt w:val="bullet"/>
      <w:pStyle w:val="Bullet"/>
      <w:lvlText w:val=""/>
      <w:lvlJc w:val="left"/>
      <w:pPr>
        <w:tabs>
          <w:tab w:val="num" w:pos="360"/>
        </w:tabs>
        <w:ind w:left="360" w:hanging="360"/>
      </w:pPr>
      <w:rPr>
        <w:rFonts w:ascii="Symbol" w:hAnsi="Symbol" w:hint="default"/>
      </w:rPr>
    </w:lvl>
  </w:abstractNum>
  <w:abstractNum w:abstractNumId="69" w15:restartNumberingAfterBreak="0">
    <w:nsid w:val="4A4611F2"/>
    <w:multiLevelType w:val="multilevel"/>
    <w:tmpl w:val="8A4AC4E6"/>
    <w:lvl w:ilvl="0">
      <w:start w:val="1"/>
      <w:numFmt w:val="decimal"/>
      <w:lvlRestart w:val="0"/>
      <w:pStyle w:val="List1number"/>
      <w:lvlText w:val="%1."/>
      <w:lvlJc w:val="left"/>
      <w:pPr>
        <w:tabs>
          <w:tab w:val="num" w:pos="720"/>
        </w:tabs>
        <w:ind w:left="720" w:hanging="360"/>
      </w:pPr>
      <w:rPr>
        <w:rFonts w:ascii="Times New Roman" w:hAnsi="Wingdings" w:hint="default"/>
        <w:color w:val="auto"/>
        <w:sz w:val="22"/>
      </w:rPr>
    </w:lvl>
    <w:lvl w:ilvl="1">
      <w:start w:val="1"/>
      <w:numFmt w:val="lowerLetter"/>
      <w:pStyle w:val="List2alpha"/>
      <w:lvlText w:val="%2."/>
      <w:lvlJc w:val="left"/>
      <w:pPr>
        <w:tabs>
          <w:tab w:val="num" w:pos="1066"/>
        </w:tabs>
        <w:ind w:left="1080" w:hanging="360"/>
      </w:pPr>
      <w:rPr>
        <w:rFonts w:ascii="Times New Roman" w:hAnsi="Wingdings" w:hint="default"/>
        <w:sz w:val="22"/>
      </w:rPr>
    </w:lvl>
    <w:lvl w:ilvl="2">
      <w:start w:val="1"/>
      <w:numFmt w:val="lowerRoman"/>
      <w:pStyle w:val="List3roman"/>
      <w:lvlText w:val="%3."/>
      <w:lvlJc w:val="left"/>
      <w:pPr>
        <w:tabs>
          <w:tab w:val="num" w:pos="1800"/>
        </w:tabs>
        <w:ind w:left="1440" w:hanging="360"/>
      </w:pPr>
      <w:rPr>
        <w:rFonts w:ascii="Times New Roman" w:hAnsi="Times New Roman" w:cs="Times New Roman" w:hint="default"/>
        <w:sz w:val="22"/>
      </w:rPr>
    </w:lvl>
    <w:lvl w:ilvl="3">
      <w:start w:val="1"/>
      <w:numFmt w:val="bullet"/>
      <w:lvlText w:val=""/>
      <w:lvlJc w:val="left"/>
      <w:pPr>
        <w:ind w:left="360" w:hanging="360"/>
      </w:pPr>
      <w:rPr>
        <w:rFonts w:ascii="Symbol" w:hAnsi="Symbol" w:hint="default"/>
      </w:rPr>
    </w:lvl>
    <w:lvl w:ilvl="4">
      <w:start w:val="1"/>
      <w:numFmt w:val="bullet"/>
      <w:lvlText w:val=""/>
      <w:lvlJc w:val="left"/>
      <w:pPr>
        <w:ind w:left="720" w:hanging="360"/>
      </w:pPr>
      <w:rPr>
        <w:rFonts w:ascii="Symbol" w:hAnsi="Symbol" w:hint="default"/>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440" w:hanging="360"/>
      </w:pPr>
      <w:rPr>
        <w:rFonts w:ascii="Wingdings" w:hAnsi="Wingdings" w:hint="default"/>
      </w:rPr>
    </w:lvl>
    <w:lvl w:ilvl="7">
      <w:start w:val="1"/>
      <w:numFmt w:val="bullet"/>
      <w:lvlText w:val=""/>
      <w:lvlJc w:val="left"/>
      <w:pPr>
        <w:ind w:left="1800" w:hanging="360"/>
      </w:pPr>
      <w:rPr>
        <w:rFonts w:ascii="Symbol" w:hAnsi="Symbol" w:hint="default"/>
      </w:rPr>
    </w:lvl>
    <w:lvl w:ilvl="8">
      <w:start w:val="1"/>
      <w:numFmt w:val="bullet"/>
      <w:lvlText w:val=""/>
      <w:lvlJc w:val="left"/>
      <w:pPr>
        <w:ind w:left="2160" w:hanging="360"/>
      </w:pPr>
      <w:rPr>
        <w:rFonts w:ascii="Symbol" w:hAnsi="Symbol" w:hint="default"/>
      </w:rPr>
    </w:lvl>
  </w:abstractNum>
  <w:abstractNum w:abstractNumId="70" w15:restartNumberingAfterBreak="0">
    <w:nsid w:val="4AB3092E"/>
    <w:multiLevelType w:val="hybridMultilevel"/>
    <w:tmpl w:val="1FC88FD6"/>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1" w15:restartNumberingAfterBreak="0">
    <w:nsid w:val="4AD21311"/>
    <w:multiLevelType w:val="hybridMultilevel"/>
    <w:tmpl w:val="D8B88632"/>
    <w:lvl w:ilvl="0" w:tplc="04090001">
      <w:start w:val="1"/>
      <w:numFmt w:val="bullet"/>
      <w:lvlText w:val=""/>
      <w:lvlJc w:val="left"/>
      <w:pPr>
        <w:ind w:left="792" w:hanging="360"/>
      </w:pPr>
      <w:rPr>
        <w:rFonts w:ascii="Symbol" w:hAnsi="Symbol" w:hint="default"/>
        <w:b w:val="0"/>
        <w:color w:val="000000"/>
        <w:sz w:val="18"/>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2" w15:restartNumberingAfterBreak="0">
    <w:nsid w:val="4B912C6A"/>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3" w15:restartNumberingAfterBreak="0">
    <w:nsid w:val="4C604620"/>
    <w:multiLevelType w:val="hybridMultilevel"/>
    <w:tmpl w:val="AA2A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EA43177"/>
    <w:multiLevelType w:val="hybridMultilevel"/>
    <w:tmpl w:val="4E3EF662"/>
    <w:lvl w:ilvl="0" w:tplc="22B288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5" w15:restartNumberingAfterBreak="0">
    <w:nsid w:val="4ECA6BBD"/>
    <w:multiLevelType w:val="hybridMultilevel"/>
    <w:tmpl w:val="0C8491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F1C2278"/>
    <w:multiLevelType w:val="hybridMultilevel"/>
    <w:tmpl w:val="2FC8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3773B6"/>
    <w:multiLevelType w:val="hybridMultilevel"/>
    <w:tmpl w:val="DED2C438"/>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8" w15:restartNumberingAfterBreak="0">
    <w:nsid w:val="52624515"/>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9" w15:restartNumberingAfterBreak="0">
    <w:nsid w:val="59002A9E"/>
    <w:multiLevelType w:val="hybridMultilevel"/>
    <w:tmpl w:val="69704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9915AF0"/>
    <w:multiLevelType w:val="hybridMultilevel"/>
    <w:tmpl w:val="CB5E8152"/>
    <w:lvl w:ilvl="0" w:tplc="04090001">
      <w:start w:val="1"/>
      <w:numFmt w:val="bullet"/>
      <w:lvlText w:val=""/>
      <w:lvlJc w:val="left"/>
      <w:pPr>
        <w:ind w:left="2088" w:hanging="360"/>
      </w:pPr>
      <w:rPr>
        <w:rFonts w:ascii="Symbol" w:hAnsi="Symbol" w:hint="default"/>
      </w:rPr>
    </w:lvl>
    <w:lvl w:ilvl="1" w:tplc="04090001">
      <w:start w:val="1"/>
      <w:numFmt w:val="bullet"/>
      <w:lvlText w:val=""/>
      <w:lvlJc w:val="left"/>
      <w:pPr>
        <w:ind w:left="2808" w:hanging="360"/>
      </w:pPr>
      <w:rPr>
        <w:rFonts w:ascii="Symbol" w:hAnsi="Symbol" w:hint="default"/>
      </w:rPr>
    </w:lvl>
    <w:lvl w:ilvl="2" w:tplc="0409001B">
      <w:start w:val="1"/>
      <w:numFmt w:val="lowerRoman"/>
      <w:lvlText w:val="%3."/>
      <w:lvlJc w:val="right"/>
      <w:pPr>
        <w:ind w:left="3528" w:hanging="180"/>
      </w:pPr>
    </w:lvl>
    <w:lvl w:ilvl="3" w:tplc="0409000F">
      <w:start w:val="1"/>
      <w:numFmt w:val="decimal"/>
      <w:lvlText w:val="%4."/>
      <w:lvlJc w:val="left"/>
      <w:pPr>
        <w:ind w:left="4248" w:hanging="360"/>
      </w:pPr>
    </w:lvl>
    <w:lvl w:ilvl="4" w:tplc="04090019">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81" w15:restartNumberingAfterBreak="0">
    <w:nsid w:val="5A7F15C3"/>
    <w:multiLevelType w:val="multilevel"/>
    <w:tmpl w:val="0EBCAA90"/>
    <w:lvl w:ilvl="0">
      <w:start w:val="1"/>
      <w:numFmt w:val="decimal"/>
      <w:lvlText w:val="%1.0"/>
      <w:lvlJc w:val="left"/>
      <w:pPr>
        <w:ind w:left="840" w:hanging="660"/>
      </w:pPr>
    </w:lvl>
    <w:lvl w:ilvl="1">
      <w:start w:val="1"/>
      <w:numFmt w:val="decimal"/>
      <w:lvlText w:val="%1.%2"/>
      <w:lvlJc w:val="left"/>
      <w:pPr>
        <w:ind w:left="1830" w:hanging="660"/>
      </w:pPr>
    </w:lvl>
    <w:lvl w:ilvl="2">
      <w:start w:val="1"/>
      <w:numFmt w:val="decimal"/>
      <w:lvlText w:val="%1.%2.%3"/>
      <w:lvlJc w:val="left"/>
      <w:pPr>
        <w:ind w:left="2610" w:hanging="720"/>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330" w:hanging="720"/>
      </w:pPr>
    </w:lvl>
    <w:lvl w:ilvl="4">
      <w:start w:val="1"/>
      <w:numFmt w:val="decimal"/>
      <w:lvlText w:val="%1.%2.%3.%4.%5"/>
      <w:lvlJc w:val="left"/>
      <w:pPr>
        <w:ind w:left="4410" w:hanging="1080"/>
      </w:pPr>
    </w:lvl>
    <w:lvl w:ilvl="5">
      <w:start w:val="1"/>
      <w:numFmt w:val="decimal"/>
      <w:lvlText w:val="%1.%2.%3.%4.%5.%6"/>
      <w:lvlJc w:val="left"/>
      <w:pPr>
        <w:ind w:left="5130" w:hanging="1080"/>
      </w:pPr>
    </w:lvl>
    <w:lvl w:ilvl="6">
      <w:start w:val="1"/>
      <w:numFmt w:val="decimal"/>
      <w:lvlText w:val="%1.%2.%3.%4.%5.%6.%7"/>
      <w:lvlJc w:val="left"/>
      <w:pPr>
        <w:ind w:left="6210" w:hanging="1440"/>
      </w:pPr>
    </w:lvl>
    <w:lvl w:ilvl="7">
      <w:start w:val="1"/>
      <w:numFmt w:val="decimal"/>
      <w:lvlText w:val="%1.%2.%3.%4.%5.%6.%7.%8"/>
      <w:lvlJc w:val="left"/>
      <w:pPr>
        <w:ind w:left="6930" w:hanging="1440"/>
      </w:pPr>
    </w:lvl>
    <w:lvl w:ilvl="8">
      <w:start w:val="1"/>
      <w:numFmt w:val="decimal"/>
      <w:lvlText w:val="%1.%2.%3.%4.%5.%6.%7.%8.%9"/>
      <w:lvlJc w:val="left"/>
      <w:pPr>
        <w:ind w:left="8010" w:hanging="1800"/>
      </w:pPr>
    </w:lvl>
  </w:abstractNum>
  <w:abstractNum w:abstractNumId="82" w15:restartNumberingAfterBreak="0">
    <w:nsid w:val="5FF17C21"/>
    <w:multiLevelType w:val="hybridMultilevel"/>
    <w:tmpl w:val="8E84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04D3888"/>
    <w:multiLevelType w:val="hybridMultilevel"/>
    <w:tmpl w:val="F8D6D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0C700AE"/>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5" w15:restartNumberingAfterBreak="0">
    <w:nsid w:val="63F86B49"/>
    <w:multiLevelType w:val="hybridMultilevel"/>
    <w:tmpl w:val="2C6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6227E40"/>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7" w15:restartNumberingAfterBreak="0">
    <w:nsid w:val="67771F9E"/>
    <w:multiLevelType w:val="hybridMultilevel"/>
    <w:tmpl w:val="10F85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80C5E75"/>
    <w:multiLevelType w:val="hybridMultilevel"/>
    <w:tmpl w:val="058657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9" w15:restartNumberingAfterBreak="0">
    <w:nsid w:val="68A5432E"/>
    <w:multiLevelType w:val="hybridMultilevel"/>
    <w:tmpl w:val="8278C37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0" w15:restartNumberingAfterBreak="0">
    <w:nsid w:val="6AF91302"/>
    <w:multiLevelType w:val="hybridMultilevel"/>
    <w:tmpl w:val="AAEED7D6"/>
    <w:lvl w:ilvl="0" w:tplc="29DAF50C">
      <w:start w:val="1"/>
      <w:numFmt w:val="lowerLetter"/>
      <w:lvlText w:val="%1."/>
      <w:lvlJc w:val="left"/>
      <w:pPr>
        <w:ind w:left="23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C1F244F"/>
    <w:multiLevelType w:val="hybridMultilevel"/>
    <w:tmpl w:val="0DCE1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B061C2"/>
    <w:multiLevelType w:val="hybridMultilevel"/>
    <w:tmpl w:val="016612D4"/>
    <w:lvl w:ilvl="0" w:tplc="4C5262DC">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3" w15:restartNumberingAfterBreak="0">
    <w:nsid w:val="6E283BCA"/>
    <w:multiLevelType w:val="hybridMultilevel"/>
    <w:tmpl w:val="9F12D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F123F1"/>
    <w:multiLevelType w:val="hybridMultilevel"/>
    <w:tmpl w:val="34B6843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5" w15:restartNumberingAfterBreak="0">
    <w:nsid w:val="7212731E"/>
    <w:multiLevelType w:val="hybridMultilevel"/>
    <w:tmpl w:val="362C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22F4025"/>
    <w:multiLevelType w:val="hybridMultilevel"/>
    <w:tmpl w:val="FCCCC776"/>
    <w:lvl w:ilvl="0" w:tplc="4C5262DC">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2CE1834"/>
    <w:multiLevelType w:val="hybridMultilevel"/>
    <w:tmpl w:val="3C1C8226"/>
    <w:lvl w:ilvl="0" w:tplc="88A6C7B0">
      <w:start w:val="1"/>
      <w:numFmt w:val="bullet"/>
      <w:pStyle w:val="H2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8" w15:restartNumberingAfterBreak="0">
    <w:nsid w:val="750A4FB3"/>
    <w:multiLevelType w:val="hybridMultilevel"/>
    <w:tmpl w:val="702003E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57902B2"/>
    <w:multiLevelType w:val="hybridMultilevel"/>
    <w:tmpl w:val="8206AFB0"/>
    <w:lvl w:ilvl="0" w:tplc="DA2C7380">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0" w15:restartNumberingAfterBreak="0">
    <w:nsid w:val="78436FBC"/>
    <w:multiLevelType w:val="hybridMultilevel"/>
    <w:tmpl w:val="AD728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85B17A9"/>
    <w:multiLevelType w:val="hybridMultilevel"/>
    <w:tmpl w:val="D9F65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89A7585"/>
    <w:multiLevelType w:val="hybridMultilevel"/>
    <w:tmpl w:val="788AB6D2"/>
    <w:lvl w:ilvl="0" w:tplc="FFFFFFFF">
      <w:start w:val="1"/>
      <w:numFmt w:val="bullet"/>
      <w:pStyle w:val="Bullet1square"/>
      <w:lvlText w:val=""/>
      <w:lvlJc w:val="left"/>
      <w:pPr>
        <w:tabs>
          <w:tab w:val="num" w:pos="1800"/>
        </w:tabs>
        <w:ind w:left="1800" w:hanging="360"/>
      </w:pPr>
      <w:rPr>
        <w:rFonts w:ascii="Wingdings" w:hAnsi="Wingdings" w:hint="default"/>
        <w:color w:val="336699"/>
        <w:sz w:val="28"/>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9D126A4"/>
    <w:multiLevelType w:val="hybridMultilevel"/>
    <w:tmpl w:val="10BC8220"/>
    <w:lvl w:ilvl="0" w:tplc="0409001B">
      <w:start w:val="1"/>
      <w:numFmt w:val="lowerRoman"/>
      <w:lvlText w:val="%1."/>
      <w:lvlJc w:val="right"/>
      <w:pPr>
        <w:ind w:left="3204" w:hanging="360"/>
      </w:p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04" w15:restartNumberingAfterBreak="0">
    <w:nsid w:val="7A555783"/>
    <w:multiLevelType w:val="hybridMultilevel"/>
    <w:tmpl w:val="DED2C438"/>
    <w:lvl w:ilvl="0" w:tplc="A54E1AB0">
      <w:start w:val="1"/>
      <w:numFmt w:val="decimal"/>
      <w:lvlText w:val="%1."/>
      <w:lvlJc w:val="left"/>
      <w:pPr>
        <w:ind w:left="1584" w:hanging="360"/>
      </w:pPr>
      <w:rPr>
        <w:rFonts w:hint="default"/>
      </w:rPr>
    </w:lvl>
    <w:lvl w:ilvl="1" w:tplc="29DAF50C">
      <w:start w:val="1"/>
      <w:numFmt w:val="lowerLetter"/>
      <w:lvlText w:val="%2."/>
      <w:lvlJc w:val="left"/>
      <w:pPr>
        <w:ind w:left="2304" w:hanging="360"/>
      </w:pPr>
    </w:lvl>
    <w:lvl w:ilvl="2" w:tplc="862257EC">
      <w:start w:val="1"/>
      <w:numFmt w:val="lowerRoman"/>
      <w:lvlText w:val="%3."/>
      <w:lvlJc w:val="right"/>
      <w:pPr>
        <w:ind w:left="3024" w:hanging="180"/>
      </w:pPr>
    </w:lvl>
    <w:lvl w:ilvl="3" w:tplc="59A0E10E">
      <w:start w:val="1"/>
      <w:numFmt w:val="decimal"/>
      <w:lvlText w:val="%4."/>
      <w:lvlJc w:val="left"/>
      <w:pPr>
        <w:ind w:left="3744" w:hanging="360"/>
      </w:pPr>
    </w:lvl>
    <w:lvl w:ilvl="4" w:tplc="7742A9DE" w:tentative="1">
      <w:start w:val="1"/>
      <w:numFmt w:val="lowerLetter"/>
      <w:lvlText w:val="%5."/>
      <w:lvlJc w:val="left"/>
      <w:pPr>
        <w:ind w:left="4464" w:hanging="360"/>
      </w:pPr>
    </w:lvl>
    <w:lvl w:ilvl="5" w:tplc="1E3EB1CA" w:tentative="1">
      <w:start w:val="1"/>
      <w:numFmt w:val="lowerRoman"/>
      <w:lvlText w:val="%6."/>
      <w:lvlJc w:val="right"/>
      <w:pPr>
        <w:ind w:left="5184" w:hanging="180"/>
      </w:pPr>
    </w:lvl>
    <w:lvl w:ilvl="6" w:tplc="2D043F9A" w:tentative="1">
      <w:start w:val="1"/>
      <w:numFmt w:val="decimal"/>
      <w:lvlText w:val="%7."/>
      <w:lvlJc w:val="left"/>
      <w:pPr>
        <w:ind w:left="5904" w:hanging="360"/>
      </w:pPr>
    </w:lvl>
    <w:lvl w:ilvl="7" w:tplc="48CAE10C" w:tentative="1">
      <w:start w:val="1"/>
      <w:numFmt w:val="lowerLetter"/>
      <w:lvlText w:val="%8."/>
      <w:lvlJc w:val="left"/>
      <w:pPr>
        <w:ind w:left="6624" w:hanging="360"/>
      </w:pPr>
    </w:lvl>
    <w:lvl w:ilvl="8" w:tplc="26889B4A" w:tentative="1">
      <w:start w:val="1"/>
      <w:numFmt w:val="lowerRoman"/>
      <w:lvlText w:val="%9."/>
      <w:lvlJc w:val="right"/>
      <w:pPr>
        <w:ind w:left="7344" w:hanging="180"/>
      </w:pPr>
    </w:lvl>
  </w:abstractNum>
  <w:abstractNum w:abstractNumId="105" w15:restartNumberingAfterBreak="0">
    <w:nsid w:val="7BBB19D6"/>
    <w:multiLevelType w:val="hybridMultilevel"/>
    <w:tmpl w:val="E71CD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FD02A17"/>
    <w:multiLevelType w:val="hybridMultilevel"/>
    <w:tmpl w:val="FE06B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68"/>
  </w:num>
  <w:num w:numId="3">
    <w:abstractNumId w:val="102"/>
  </w:num>
  <w:num w:numId="4">
    <w:abstractNumId w:val="55"/>
  </w:num>
  <w:num w:numId="5">
    <w:abstractNumId w:val="31"/>
  </w:num>
  <w:num w:numId="6">
    <w:abstractNumId w:val="97"/>
  </w:num>
  <w:num w:numId="7">
    <w:abstractNumId w:val="17"/>
  </w:num>
  <w:num w:numId="8">
    <w:abstractNumId w:val="69"/>
  </w:num>
  <w:num w:numId="9">
    <w:abstractNumId w:val="2"/>
  </w:num>
  <w:num w:numId="10">
    <w:abstractNumId w:val="1"/>
  </w:num>
  <w:num w:numId="11">
    <w:abstractNumId w:val="0"/>
  </w:num>
  <w:num w:numId="12">
    <w:abstractNumId w:val="52"/>
  </w:num>
  <w:num w:numId="13">
    <w:abstractNumId w:val="6"/>
  </w:num>
  <w:num w:numId="14">
    <w:abstractNumId w:val="20"/>
  </w:num>
  <w:num w:numId="15">
    <w:abstractNumId w:val="37"/>
  </w:num>
  <w:num w:numId="16">
    <w:abstractNumId w:val="63"/>
  </w:num>
  <w:num w:numId="17">
    <w:abstractNumId w:val="93"/>
  </w:num>
  <w:num w:numId="18">
    <w:abstractNumId w:val="5"/>
  </w:num>
  <w:num w:numId="19">
    <w:abstractNumId w:val="4"/>
  </w:num>
  <w:num w:numId="20">
    <w:abstractNumId w:val="48"/>
  </w:num>
  <w:num w:numId="21">
    <w:abstractNumId w:val="73"/>
  </w:num>
  <w:num w:numId="22">
    <w:abstractNumId w:val="71"/>
  </w:num>
  <w:num w:numId="23">
    <w:abstractNumId w:val="16"/>
  </w:num>
  <w:num w:numId="24">
    <w:abstractNumId w:val="2"/>
    <w:lvlOverride w:ilvl="0">
      <w:startOverride w:val="1"/>
    </w:lvlOverride>
  </w:num>
  <w:num w:numId="2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65"/>
  </w:num>
  <w:num w:numId="28">
    <w:abstractNumId w:val="56"/>
  </w:num>
  <w:num w:numId="29">
    <w:abstractNumId w:val="76"/>
  </w:num>
  <w:num w:numId="30">
    <w:abstractNumId w:val="13"/>
  </w:num>
  <w:num w:numId="31">
    <w:abstractNumId w:val="77"/>
  </w:num>
  <w:num w:numId="32">
    <w:abstractNumId w:val="60"/>
  </w:num>
  <w:num w:numId="33">
    <w:abstractNumId w:val="15"/>
  </w:num>
  <w:num w:numId="34">
    <w:abstractNumId w:val="25"/>
  </w:num>
  <w:num w:numId="35">
    <w:abstractNumId w:val="101"/>
  </w:num>
  <w:num w:numId="36">
    <w:abstractNumId w:val="54"/>
  </w:num>
  <w:num w:numId="37">
    <w:abstractNumId w:val="80"/>
  </w:num>
  <w:num w:numId="38">
    <w:abstractNumId w:val="100"/>
  </w:num>
  <w:num w:numId="39">
    <w:abstractNumId w:val="11"/>
  </w:num>
  <w:num w:numId="40">
    <w:abstractNumId w:val="99"/>
  </w:num>
  <w:num w:numId="41">
    <w:abstractNumId w:val="91"/>
  </w:num>
  <w:num w:numId="42">
    <w:abstractNumId w:val="92"/>
  </w:num>
  <w:num w:numId="43">
    <w:abstractNumId w:val="87"/>
  </w:num>
  <w:num w:numId="44">
    <w:abstractNumId w:val="44"/>
  </w:num>
  <w:num w:numId="45">
    <w:abstractNumId w:val="45"/>
  </w:num>
  <w:num w:numId="46">
    <w:abstractNumId w:val="14"/>
  </w:num>
  <w:num w:numId="47">
    <w:abstractNumId w:val="9"/>
  </w:num>
  <w:num w:numId="48">
    <w:abstractNumId w:val="86"/>
  </w:num>
  <w:num w:numId="49">
    <w:abstractNumId w:val="18"/>
  </w:num>
  <w:num w:numId="50">
    <w:abstractNumId w:val="96"/>
  </w:num>
  <w:num w:numId="51">
    <w:abstractNumId w:val="75"/>
  </w:num>
  <w:num w:numId="52">
    <w:abstractNumId w:val="35"/>
  </w:num>
  <w:num w:numId="53">
    <w:abstractNumId w:val="46"/>
  </w:num>
  <w:num w:numId="54">
    <w:abstractNumId w:val="32"/>
  </w:num>
  <w:num w:numId="55">
    <w:abstractNumId w:val="59"/>
  </w:num>
  <w:num w:numId="56">
    <w:abstractNumId w:val="82"/>
  </w:num>
  <w:num w:numId="57">
    <w:abstractNumId w:val="106"/>
  </w:num>
  <w:num w:numId="5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9"/>
  </w:num>
  <w:num w:numId="60">
    <w:abstractNumId w:val="72"/>
  </w:num>
  <w:num w:numId="61">
    <w:abstractNumId w:val="58"/>
  </w:num>
  <w:num w:numId="62">
    <w:abstractNumId w:val="39"/>
  </w:num>
  <w:num w:numId="63">
    <w:abstractNumId w:val="47"/>
  </w:num>
  <w:num w:numId="64">
    <w:abstractNumId w:val="104"/>
  </w:num>
  <w:num w:numId="65">
    <w:abstractNumId w:val="90"/>
  </w:num>
  <w:num w:numId="66">
    <w:abstractNumId w:val="62"/>
  </w:num>
  <w:num w:numId="67">
    <w:abstractNumId w:val="84"/>
  </w:num>
  <w:num w:numId="68">
    <w:abstractNumId w:val="49"/>
  </w:num>
  <w:num w:numId="69">
    <w:abstractNumId w:val="26"/>
  </w:num>
  <w:num w:numId="70">
    <w:abstractNumId w:val="66"/>
  </w:num>
  <w:num w:numId="71">
    <w:abstractNumId w:val="64"/>
  </w:num>
  <w:num w:numId="72">
    <w:abstractNumId w:val="78"/>
  </w:num>
  <w:num w:numId="73">
    <w:abstractNumId w:val="50"/>
  </w:num>
  <w:num w:numId="74">
    <w:abstractNumId w:val="95"/>
  </w:num>
  <w:num w:numId="75">
    <w:abstractNumId w:val="85"/>
  </w:num>
  <w:num w:numId="76">
    <w:abstractNumId w:val="29"/>
  </w:num>
  <w:num w:numId="77">
    <w:abstractNumId w:val="19"/>
  </w:num>
  <w:num w:numId="78">
    <w:abstractNumId w:val="37"/>
  </w:num>
  <w:num w:numId="79">
    <w:abstractNumId w:val="19"/>
  </w:num>
  <w:num w:numId="80">
    <w:abstractNumId w:val="37"/>
  </w:num>
  <w:num w:numId="81">
    <w:abstractNumId w:val="40"/>
  </w:num>
  <w:num w:numId="82">
    <w:abstractNumId w:val="41"/>
  </w:num>
  <w:num w:numId="83">
    <w:abstractNumId w:val="51"/>
  </w:num>
  <w:num w:numId="84">
    <w:abstractNumId w:val="19"/>
  </w:num>
  <w:num w:numId="85">
    <w:abstractNumId w:val="37"/>
  </w:num>
  <w:num w:numId="86">
    <w:abstractNumId w:val="19"/>
  </w:num>
  <w:num w:numId="87">
    <w:abstractNumId w:val="37"/>
  </w:num>
  <w:num w:numId="88">
    <w:abstractNumId w:val="37"/>
  </w:num>
  <w:num w:numId="89">
    <w:abstractNumId w:val="38"/>
  </w:num>
  <w:num w:numId="90">
    <w:abstractNumId w:val="28"/>
  </w:num>
  <w:num w:numId="91">
    <w:abstractNumId w:val="43"/>
  </w:num>
  <w:num w:numId="92">
    <w:abstractNumId w:val="27"/>
  </w:num>
  <w:num w:numId="93">
    <w:abstractNumId w:val="37"/>
  </w:num>
  <w:num w:numId="94">
    <w:abstractNumId w:val="37"/>
  </w:num>
  <w:num w:numId="95">
    <w:abstractNumId w:val="37"/>
  </w:num>
  <w:num w:numId="96">
    <w:abstractNumId w:val="36"/>
  </w:num>
  <w:num w:numId="97">
    <w:abstractNumId w:val="57"/>
  </w:num>
  <w:num w:numId="98">
    <w:abstractNumId w:val="70"/>
  </w:num>
  <w:num w:numId="99">
    <w:abstractNumId w:val="105"/>
  </w:num>
  <w:num w:numId="100">
    <w:abstractNumId w:val="34"/>
  </w:num>
  <w:num w:numId="101">
    <w:abstractNumId w:val="12"/>
  </w:num>
  <w:num w:numId="102">
    <w:abstractNumId w:val="94"/>
  </w:num>
  <w:num w:numId="103">
    <w:abstractNumId w:val="7"/>
  </w:num>
  <w:num w:numId="104">
    <w:abstractNumId w:val="61"/>
  </w:num>
  <w:num w:numId="105">
    <w:abstractNumId w:val="30"/>
  </w:num>
  <w:num w:numId="10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num>
  <w:num w:numId="108">
    <w:abstractNumId w:val="21"/>
    <w:lvlOverride w:ilvl="0">
      <w:startOverride w:val="1"/>
    </w:lvlOverride>
  </w:num>
  <w:num w:numId="10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7"/>
  </w:num>
  <w:num w:numId="111">
    <w:abstractNumId w:val="37"/>
  </w:num>
  <w:num w:numId="112">
    <w:abstractNumId w:val="23"/>
  </w:num>
  <w:num w:numId="113">
    <w:abstractNumId w:val="67"/>
  </w:num>
  <w:num w:numId="114">
    <w:abstractNumId w:val="33"/>
  </w:num>
  <w:num w:numId="115">
    <w:abstractNumId w:val="88"/>
  </w:num>
  <w:num w:numId="116">
    <w:abstractNumId w:val="24"/>
  </w:num>
  <w:num w:numId="117">
    <w:abstractNumId w:val="74"/>
  </w:num>
  <w:num w:numId="118">
    <w:abstractNumId w:val="37"/>
  </w:num>
  <w:num w:numId="119">
    <w:abstractNumId w:val="79"/>
  </w:num>
  <w:num w:numId="120">
    <w:abstractNumId w:val="103"/>
  </w:num>
  <w:num w:numId="121">
    <w:abstractNumId w:val="10"/>
  </w:num>
  <w:num w:numId="122">
    <w:abstractNumId w:val="22"/>
  </w:num>
  <w:num w:numId="123">
    <w:abstractNumId w:val="98"/>
  </w:num>
  <w:num w:numId="124">
    <w:abstractNumId w:val="53"/>
  </w:num>
  <w:numIdMacAtCleanup w:val="1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shmi Kannan">
    <w15:presenceInfo w15:providerId="AD" w15:userId="S-1-5-21-2003005900-1307576400-939750613-7363"/>
  </w15:person>
  <w15:person w15:author="Procom Consulting">
    <w15:presenceInfo w15:providerId="None" w15:userId="Procom Consul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432"/>
  <w:drawingGridHorizontalSpacing w:val="11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3B"/>
    <w:rsid w:val="00000462"/>
    <w:rsid w:val="00000CD2"/>
    <w:rsid w:val="00000DF1"/>
    <w:rsid w:val="00000E5E"/>
    <w:rsid w:val="00000FD3"/>
    <w:rsid w:val="00001090"/>
    <w:rsid w:val="00001165"/>
    <w:rsid w:val="0000148A"/>
    <w:rsid w:val="00001E9E"/>
    <w:rsid w:val="00002312"/>
    <w:rsid w:val="0000249C"/>
    <w:rsid w:val="00002BCE"/>
    <w:rsid w:val="00002FF2"/>
    <w:rsid w:val="00003084"/>
    <w:rsid w:val="000035BD"/>
    <w:rsid w:val="00003729"/>
    <w:rsid w:val="00003902"/>
    <w:rsid w:val="00003BA8"/>
    <w:rsid w:val="00003D40"/>
    <w:rsid w:val="000041D7"/>
    <w:rsid w:val="000042A2"/>
    <w:rsid w:val="00004A7E"/>
    <w:rsid w:val="00005400"/>
    <w:rsid w:val="000058CD"/>
    <w:rsid w:val="0000592B"/>
    <w:rsid w:val="0000595A"/>
    <w:rsid w:val="00005C21"/>
    <w:rsid w:val="00005DF4"/>
    <w:rsid w:val="00006C87"/>
    <w:rsid w:val="00006F5D"/>
    <w:rsid w:val="00006FF4"/>
    <w:rsid w:val="00007320"/>
    <w:rsid w:val="0000766D"/>
    <w:rsid w:val="0000767C"/>
    <w:rsid w:val="0000785C"/>
    <w:rsid w:val="00007BD3"/>
    <w:rsid w:val="000102C9"/>
    <w:rsid w:val="000103B9"/>
    <w:rsid w:val="000104A4"/>
    <w:rsid w:val="000104FB"/>
    <w:rsid w:val="0001083C"/>
    <w:rsid w:val="0001086F"/>
    <w:rsid w:val="00011293"/>
    <w:rsid w:val="00011512"/>
    <w:rsid w:val="00011750"/>
    <w:rsid w:val="00011AC0"/>
    <w:rsid w:val="00011E10"/>
    <w:rsid w:val="000123A1"/>
    <w:rsid w:val="00012508"/>
    <w:rsid w:val="00012E41"/>
    <w:rsid w:val="00012F0B"/>
    <w:rsid w:val="000133CE"/>
    <w:rsid w:val="000133E4"/>
    <w:rsid w:val="00013741"/>
    <w:rsid w:val="00013DC5"/>
    <w:rsid w:val="00014221"/>
    <w:rsid w:val="0001437A"/>
    <w:rsid w:val="000145CF"/>
    <w:rsid w:val="00014D71"/>
    <w:rsid w:val="00015172"/>
    <w:rsid w:val="00015BA8"/>
    <w:rsid w:val="00015C61"/>
    <w:rsid w:val="00015D90"/>
    <w:rsid w:val="00016117"/>
    <w:rsid w:val="0001631E"/>
    <w:rsid w:val="000166F7"/>
    <w:rsid w:val="0001680C"/>
    <w:rsid w:val="0001708B"/>
    <w:rsid w:val="0001752A"/>
    <w:rsid w:val="0001778E"/>
    <w:rsid w:val="0001785C"/>
    <w:rsid w:val="0001797F"/>
    <w:rsid w:val="00017BEA"/>
    <w:rsid w:val="00017C8B"/>
    <w:rsid w:val="00017F0F"/>
    <w:rsid w:val="0002014D"/>
    <w:rsid w:val="000201F2"/>
    <w:rsid w:val="00020451"/>
    <w:rsid w:val="00020A28"/>
    <w:rsid w:val="00020F24"/>
    <w:rsid w:val="00020F60"/>
    <w:rsid w:val="0002133C"/>
    <w:rsid w:val="000217CA"/>
    <w:rsid w:val="000218A0"/>
    <w:rsid w:val="00021D3A"/>
    <w:rsid w:val="00021FCF"/>
    <w:rsid w:val="0002241B"/>
    <w:rsid w:val="00023470"/>
    <w:rsid w:val="000236AB"/>
    <w:rsid w:val="000239D1"/>
    <w:rsid w:val="00023E06"/>
    <w:rsid w:val="00024AB8"/>
    <w:rsid w:val="00024E2E"/>
    <w:rsid w:val="00024FE3"/>
    <w:rsid w:val="000251CE"/>
    <w:rsid w:val="0002568F"/>
    <w:rsid w:val="00025874"/>
    <w:rsid w:val="00025C3D"/>
    <w:rsid w:val="00026A31"/>
    <w:rsid w:val="00026A45"/>
    <w:rsid w:val="00026DB0"/>
    <w:rsid w:val="0002727D"/>
    <w:rsid w:val="000276E2"/>
    <w:rsid w:val="0002794A"/>
    <w:rsid w:val="000279B0"/>
    <w:rsid w:val="00027B6B"/>
    <w:rsid w:val="00027B81"/>
    <w:rsid w:val="00027FBF"/>
    <w:rsid w:val="0003008F"/>
    <w:rsid w:val="0003051D"/>
    <w:rsid w:val="0003065A"/>
    <w:rsid w:val="00030D31"/>
    <w:rsid w:val="000310D8"/>
    <w:rsid w:val="000318EB"/>
    <w:rsid w:val="00031DC5"/>
    <w:rsid w:val="0003252F"/>
    <w:rsid w:val="00032631"/>
    <w:rsid w:val="00032782"/>
    <w:rsid w:val="00032B9D"/>
    <w:rsid w:val="000332DB"/>
    <w:rsid w:val="00033420"/>
    <w:rsid w:val="00033529"/>
    <w:rsid w:val="000335AC"/>
    <w:rsid w:val="00033EA4"/>
    <w:rsid w:val="00033EFA"/>
    <w:rsid w:val="00034087"/>
    <w:rsid w:val="00034A55"/>
    <w:rsid w:val="00034BE1"/>
    <w:rsid w:val="00034E3B"/>
    <w:rsid w:val="0003509E"/>
    <w:rsid w:val="00035861"/>
    <w:rsid w:val="00035945"/>
    <w:rsid w:val="00035A47"/>
    <w:rsid w:val="00035C49"/>
    <w:rsid w:val="00035DF0"/>
    <w:rsid w:val="000361D7"/>
    <w:rsid w:val="000361FC"/>
    <w:rsid w:val="00036221"/>
    <w:rsid w:val="00036922"/>
    <w:rsid w:val="00036A43"/>
    <w:rsid w:val="00036FDA"/>
    <w:rsid w:val="00037283"/>
    <w:rsid w:val="0003735F"/>
    <w:rsid w:val="00037478"/>
    <w:rsid w:val="00037ADF"/>
    <w:rsid w:val="000404C9"/>
    <w:rsid w:val="000404CD"/>
    <w:rsid w:val="00040CFF"/>
    <w:rsid w:val="00040E8A"/>
    <w:rsid w:val="00041399"/>
    <w:rsid w:val="00041632"/>
    <w:rsid w:val="00041781"/>
    <w:rsid w:val="00041CC6"/>
    <w:rsid w:val="00041DFB"/>
    <w:rsid w:val="00042092"/>
    <w:rsid w:val="0004274B"/>
    <w:rsid w:val="000427ED"/>
    <w:rsid w:val="00042EDE"/>
    <w:rsid w:val="00043033"/>
    <w:rsid w:val="000434E2"/>
    <w:rsid w:val="00043580"/>
    <w:rsid w:val="000439D2"/>
    <w:rsid w:val="00043B66"/>
    <w:rsid w:val="00043E24"/>
    <w:rsid w:val="0004529E"/>
    <w:rsid w:val="000454A0"/>
    <w:rsid w:val="0004568A"/>
    <w:rsid w:val="0004583A"/>
    <w:rsid w:val="0004590A"/>
    <w:rsid w:val="00046165"/>
    <w:rsid w:val="000466BE"/>
    <w:rsid w:val="00046788"/>
    <w:rsid w:val="00046857"/>
    <w:rsid w:val="00046AD9"/>
    <w:rsid w:val="00046D61"/>
    <w:rsid w:val="000471DF"/>
    <w:rsid w:val="0004740E"/>
    <w:rsid w:val="00047736"/>
    <w:rsid w:val="00047952"/>
    <w:rsid w:val="00047AA4"/>
    <w:rsid w:val="00047CAE"/>
    <w:rsid w:val="00047E01"/>
    <w:rsid w:val="0005006C"/>
    <w:rsid w:val="000501DD"/>
    <w:rsid w:val="000505D4"/>
    <w:rsid w:val="00050E10"/>
    <w:rsid w:val="0005105A"/>
    <w:rsid w:val="0005113E"/>
    <w:rsid w:val="000513B2"/>
    <w:rsid w:val="000514E5"/>
    <w:rsid w:val="000515AF"/>
    <w:rsid w:val="00051741"/>
    <w:rsid w:val="000518B0"/>
    <w:rsid w:val="000519A1"/>
    <w:rsid w:val="00051A84"/>
    <w:rsid w:val="00052068"/>
    <w:rsid w:val="000520D7"/>
    <w:rsid w:val="00052334"/>
    <w:rsid w:val="000523CE"/>
    <w:rsid w:val="000528A4"/>
    <w:rsid w:val="00052DA7"/>
    <w:rsid w:val="00052DDF"/>
    <w:rsid w:val="00052E76"/>
    <w:rsid w:val="000531D3"/>
    <w:rsid w:val="00053580"/>
    <w:rsid w:val="00053A8C"/>
    <w:rsid w:val="00053B72"/>
    <w:rsid w:val="00053F0B"/>
    <w:rsid w:val="000540FD"/>
    <w:rsid w:val="0005449D"/>
    <w:rsid w:val="00054677"/>
    <w:rsid w:val="00055655"/>
    <w:rsid w:val="00055C96"/>
    <w:rsid w:val="00057016"/>
    <w:rsid w:val="00057574"/>
    <w:rsid w:val="00057664"/>
    <w:rsid w:val="00057C57"/>
    <w:rsid w:val="00057F41"/>
    <w:rsid w:val="00060564"/>
    <w:rsid w:val="00060A16"/>
    <w:rsid w:val="00060B05"/>
    <w:rsid w:val="00060B3C"/>
    <w:rsid w:val="00060D84"/>
    <w:rsid w:val="00061B58"/>
    <w:rsid w:val="00061DEB"/>
    <w:rsid w:val="00061F12"/>
    <w:rsid w:val="000623A2"/>
    <w:rsid w:val="00062AF3"/>
    <w:rsid w:val="00062D7E"/>
    <w:rsid w:val="00062E57"/>
    <w:rsid w:val="00063BCE"/>
    <w:rsid w:val="00063C18"/>
    <w:rsid w:val="00064387"/>
    <w:rsid w:val="0006457B"/>
    <w:rsid w:val="00065245"/>
    <w:rsid w:val="000653D8"/>
    <w:rsid w:val="000656D1"/>
    <w:rsid w:val="00065874"/>
    <w:rsid w:val="00065B52"/>
    <w:rsid w:val="00065B7B"/>
    <w:rsid w:val="00065E1D"/>
    <w:rsid w:val="0006609B"/>
    <w:rsid w:val="00066C9A"/>
    <w:rsid w:val="00067012"/>
    <w:rsid w:val="000678B8"/>
    <w:rsid w:val="00067DEF"/>
    <w:rsid w:val="00067E9F"/>
    <w:rsid w:val="0007007C"/>
    <w:rsid w:val="0007011F"/>
    <w:rsid w:val="0007013A"/>
    <w:rsid w:val="000703AC"/>
    <w:rsid w:val="00070420"/>
    <w:rsid w:val="0007043B"/>
    <w:rsid w:val="000709DB"/>
    <w:rsid w:val="00071092"/>
    <w:rsid w:val="0007109C"/>
    <w:rsid w:val="000713E5"/>
    <w:rsid w:val="000714E2"/>
    <w:rsid w:val="00071623"/>
    <w:rsid w:val="00071D75"/>
    <w:rsid w:val="000723EF"/>
    <w:rsid w:val="00072636"/>
    <w:rsid w:val="0007263C"/>
    <w:rsid w:val="000729E4"/>
    <w:rsid w:val="00072FEF"/>
    <w:rsid w:val="00073265"/>
    <w:rsid w:val="00073296"/>
    <w:rsid w:val="00073660"/>
    <w:rsid w:val="000737B2"/>
    <w:rsid w:val="00073953"/>
    <w:rsid w:val="00073A02"/>
    <w:rsid w:val="00073BC5"/>
    <w:rsid w:val="000742D1"/>
    <w:rsid w:val="00074502"/>
    <w:rsid w:val="00074523"/>
    <w:rsid w:val="00075342"/>
    <w:rsid w:val="000754C6"/>
    <w:rsid w:val="00075BB3"/>
    <w:rsid w:val="00075E72"/>
    <w:rsid w:val="00076921"/>
    <w:rsid w:val="000769B8"/>
    <w:rsid w:val="00076A18"/>
    <w:rsid w:val="00076B8B"/>
    <w:rsid w:val="000800E9"/>
    <w:rsid w:val="000806C7"/>
    <w:rsid w:val="00080A22"/>
    <w:rsid w:val="0008112B"/>
    <w:rsid w:val="000813C3"/>
    <w:rsid w:val="000817B6"/>
    <w:rsid w:val="00081E96"/>
    <w:rsid w:val="00081EDC"/>
    <w:rsid w:val="000820B6"/>
    <w:rsid w:val="00082565"/>
    <w:rsid w:val="000826A5"/>
    <w:rsid w:val="00082C98"/>
    <w:rsid w:val="00083014"/>
    <w:rsid w:val="000830F3"/>
    <w:rsid w:val="0008345A"/>
    <w:rsid w:val="00083FAB"/>
    <w:rsid w:val="000840D9"/>
    <w:rsid w:val="000860A1"/>
    <w:rsid w:val="00086325"/>
    <w:rsid w:val="00086850"/>
    <w:rsid w:val="00086864"/>
    <w:rsid w:val="00086B1C"/>
    <w:rsid w:val="00086C9B"/>
    <w:rsid w:val="00086ED3"/>
    <w:rsid w:val="00087003"/>
    <w:rsid w:val="000876FE"/>
    <w:rsid w:val="00087A3A"/>
    <w:rsid w:val="00087CB5"/>
    <w:rsid w:val="000900CE"/>
    <w:rsid w:val="00090426"/>
    <w:rsid w:val="0009060D"/>
    <w:rsid w:val="00090632"/>
    <w:rsid w:val="0009090F"/>
    <w:rsid w:val="00090E26"/>
    <w:rsid w:val="00090FB3"/>
    <w:rsid w:val="000913D0"/>
    <w:rsid w:val="00091B0E"/>
    <w:rsid w:val="0009207A"/>
    <w:rsid w:val="00092128"/>
    <w:rsid w:val="000921D6"/>
    <w:rsid w:val="0009265D"/>
    <w:rsid w:val="000926A0"/>
    <w:rsid w:val="000927E5"/>
    <w:rsid w:val="00092B3E"/>
    <w:rsid w:val="00092F64"/>
    <w:rsid w:val="000931E0"/>
    <w:rsid w:val="000933AE"/>
    <w:rsid w:val="00093687"/>
    <w:rsid w:val="0009372A"/>
    <w:rsid w:val="0009374A"/>
    <w:rsid w:val="00093D59"/>
    <w:rsid w:val="0009425F"/>
    <w:rsid w:val="000942A4"/>
    <w:rsid w:val="0009462A"/>
    <w:rsid w:val="00094CB7"/>
    <w:rsid w:val="00094FDE"/>
    <w:rsid w:val="000953AB"/>
    <w:rsid w:val="00095511"/>
    <w:rsid w:val="000958EA"/>
    <w:rsid w:val="0009594C"/>
    <w:rsid w:val="00095966"/>
    <w:rsid w:val="00095A77"/>
    <w:rsid w:val="000967A0"/>
    <w:rsid w:val="000968EB"/>
    <w:rsid w:val="00096A1F"/>
    <w:rsid w:val="00096C64"/>
    <w:rsid w:val="00096D47"/>
    <w:rsid w:val="00096E0A"/>
    <w:rsid w:val="000970A0"/>
    <w:rsid w:val="00097139"/>
    <w:rsid w:val="0009751A"/>
    <w:rsid w:val="00097C30"/>
    <w:rsid w:val="00097D3E"/>
    <w:rsid w:val="00097DFE"/>
    <w:rsid w:val="00097E7B"/>
    <w:rsid w:val="000A0156"/>
    <w:rsid w:val="000A02E4"/>
    <w:rsid w:val="000A08ED"/>
    <w:rsid w:val="000A0A9B"/>
    <w:rsid w:val="000A0D5C"/>
    <w:rsid w:val="000A0E62"/>
    <w:rsid w:val="000A0F0F"/>
    <w:rsid w:val="000A175F"/>
    <w:rsid w:val="000A18A9"/>
    <w:rsid w:val="000A18E7"/>
    <w:rsid w:val="000A197C"/>
    <w:rsid w:val="000A1CFB"/>
    <w:rsid w:val="000A2135"/>
    <w:rsid w:val="000A238D"/>
    <w:rsid w:val="000A2449"/>
    <w:rsid w:val="000A2488"/>
    <w:rsid w:val="000A2650"/>
    <w:rsid w:val="000A279F"/>
    <w:rsid w:val="000A2859"/>
    <w:rsid w:val="000A2AC3"/>
    <w:rsid w:val="000A2ADE"/>
    <w:rsid w:val="000A2BAE"/>
    <w:rsid w:val="000A2F9D"/>
    <w:rsid w:val="000A3194"/>
    <w:rsid w:val="000A326C"/>
    <w:rsid w:val="000A3539"/>
    <w:rsid w:val="000A36EE"/>
    <w:rsid w:val="000A3F8C"/>
    <w:rsid w:val="000A43E9"/>
    <w:rsid w:val="000A46FF"/>
    <w:rsid w:val="000A475F"/>
    <w:rsid w:val="000A4E23"/>
    <w:rsid w:val="000A58E4"/>
    <w:rsid w:val="000A5A68"/>
    <w:rsid w:val="000A5D3A"/>
    <w:rsid w:val="000A5D3E"/>
    <w:rsid w:val="000A5D59"/>
    <w:rsid w:val="000A6820"/>
    <w:rsid w:val="000A6C9C"/>
    <w:rsid w:val="000A6F18"/>
    <w:rsid w:val="000A7008"/>
    <w:rsid w:val="000A7190"/>
    <w:rsid w:val="000A7329"/>
    <w:rsid w:val="000A7E3F"/>
    <w:rsid w:val="000A7FB7"/>
    <w:rsid w:val="000B02FB"/>
    <w:rsid w:val="000B0462"/>
    <w:rsid w:val="000B0576"/>
    <w:rsid w:val="000B05D0"/>
    <w:rsid w:val="000B09B7"/>
    <w:rsid w:val="000B0BD7"/>
    <w:rsid w:val="000B13A0"/>
    <w:rsid w:val="000B1768"/>
    <w:rsid w:val="000B1AAC"/>
    <w:rsid w:val="000B1AEB"/>
    <w:rsid w:val="000B1B3D"/>
    <w:rsid w:val="000B1E80"/>
    <w:rsid w:val="000B222D"/>
    <w:rsid w:val="000B274D"/>
    <w:rsid w:val="000B2827"/>
    <w:rsid w:val="000B3CC8"/>
    <w:rsid w:val="000B3FE5"/>
    <w:rsid w:val="000B4538"/>
    <w:rsid w:val="000B4677"/>
    <w:rsid w:val="000B4B35"/>
    <w:rsid w:val="000B4B7A"/>
    <w:rsid w:val="000B4ECB"/>
    <w:rsid w:val="000B4FF8"/>
    <w:rsid w:val="000B5304"/>
    <w:rsid w:val="000B5D58"/>
    <w:rsid w:val="000B713D"/>
    <w:rsid w:val="000B7588"/>
    <w:rsid w:val="000B7964"/>
    <w:rsid w:val="000B7B2A"/>
    <w:rsid w:val="000B7E5C"/>
    <w:rsid w:val="000C035F"/>
    <w:rsid w:val="000C0638"/>
    <w:rsid w:val="000C0B0D"/>
    <w:rsid w:val="000C0E1F"/>
    <w:rsid w:val="000C0FD5"/>
    <w:rsid w:val="000C10A5"/>
    <w:rsid w:val="000C1123"/>
    <w:rsid w:val="000C1223"/>
    <w:rsid w:val="000C131F"/>
    <w:rsid w:val="000C1718"/>
    <w:rsid w:val="000C183D"/>
    <w:rsid w:val="000C1976"/>
    <w:rsid w:val="000C197E"/>
    <w:rsid w:val="000C1BF9"/>
    <w:rsid w:val="000C23EF"/>
    <w:rsid w:val="000C27AE"/>
    <w:rsid w:val="000C2940"/>
    <w:rsid w:val="000C2950"/>
    <w:rsid w:val="000C2EA7"/>
    <w:rsid w:val="000C2F89"/>
    <w:rsid w:val="000C32C4"/>
    <w:rsid w:val="000C36CF"/>
    <w:rsid w:val="000C388E"/>
    <w:rsid w:val="000C397E"/>
    <w:rsid w:val="000C3AC4"/>
    <w:rsid w:val="000C3E99"/>
    <w:rsid w:val="000C416F"/>
    <w:rsid w:val="000C4202"/>
    <w:rsid w:val="000C465D"/>
    <w:rsid w:val="000C492E"/>
    <w:rsid w:val="000C49A5"/>
    <w:rsid w:val="000C4D31"/>
    <w:rsid w:val="000C4ED8"/>
    <w:rsid w:val="000C5028"/>
    <w:rsid w:val="000C52CB"/>
    <w:rsid w:val="000C58A2"/>
    <w:rsid w:val="000C59FF"/>
    <w:rsid w:val="000C5B91"/>
    <w:rsid w:val="000C5BCC"/>
    <w:rsid w:val="000C5CA8"/>
    <w:rsid w:val="000C5FAA"/>
    <w:rsid w:val="000C62E0"/>
    <w:rsid w:val="000C65F5"/>
    <w:rsid w:val="000C673B"/>
    <w:rsid w:val="000C6950"/>
    <w:rsid w:val="000C6C69"/>
    <w:rsid w:val="000C7345"/>
    <w:rsid w:val="000C7602"/>
    <w:rsid w:val="000C7766"/>
    <w:rsid w:val="000C7967"/>
    <w:rsid w:val="000C7D09"/>
    <w:rsid w:val="000C7E8E"/>
    <w:rsid w:val="000D0108"/>
    <w:rsid w:val="000D0280"/>
    <w:rsid w:val="000D0782"/>
    <w:rsid w:val="000D0A4F"/>
    <w:rsid w:val="000D0BFF"/>
    <w:rsid w:val="000D0CFE"/>
    <w:rsid w:val="000D10DC"/>
    <w:rsid w:val="000D17DA"/>
    <w:rsid w:val="000D1E1C"/>
    <w:rsid w:val="000D20DB"/>
    <w:rsid w:val="000D2725"/>
    <w:rsid w:val="000D2748"/>
    <w:rsid w:val="000D2776"/>
    <w:rsid w:val="000D2A6B"/>
    <w:rsid w:val="000D2DE2"/>
    <w:rsid w:val="000D3455"/>
    <w:rsid w:val="000D3925"/>
    <w:rsid w:val="000D3AC9"/>
    <w:rsid w:val="000D3D7E"/>
    <w:rsid w:val="000D3F8B"/>
    <w:rsid w:val="000D3FF8"/>
    <w:rsid w:val="000D4094"/>
    <w:rsid w:val="000D418F"/>
    <w:rsid w:val="000D445E"/>
    <w:rsid w:val="000D4680"/>
    <w:rsid w:val="000D4D54"/>
    <w:rsid w:val="000D4D88"/>
    <w:rsid w:val="000D4F9E"/>
    <w:rsid w:val="000D500C"/>
    <w:rsid w:val="000D510E"/>
    <w:rsid w:val="000D59CA"/>
    <w:rsid w:val="000D5B31"/>
    <w:rsid w:val="000D5F47"/>
    <w:rsid w:val="000D60AE"/>
    <w:rsid w:val="000D655B"/>
    <w:rsid w:val="000D6639"/>
    <w:rsid w:val="000D6808"/>
    <w:rsid w:val="000D6BDA"/>
    <w:rsid w:val="000D6EFF"/>
    <w:rsid w:val="000D6FFF"/>
    <w:rsid w:val="000D7448"/>
    <w:rsid w:val="000D75E9"/>
    <w:rsid w:val="000D7877"/>
    <w:rsid w:val="000D79C3"/>
    <w:rsid w:val="000D7A90"/>
    <w:rsid w:val="000E058C"/>
    <w:rsid w:val="000E06EF"/>
    <w:rsid w:val="000E0C47"/>
    <w:rsid w:val="000E0E25"/>
    <w:rsid w:val="000E0E77"/>
    <w:rsid w:val="000E1313"/>
    <w:rsid w:val="000E1330"/>
    <w:rsid w:val="000E161F"/>
    <w:rsid w:val="000E1A14"/>
    <w:rsid w:val="000E2155"/>
    <w:rsid w:val="000E2B4B"/>
    <w:rsid w:val="000E2BCF"/>
    <w:rsid w:val="000E2CF9"/>
    <w:rsid w:val="000E2DF8"/>
    <w:rsid w:val="000E2EA7"/>
    <w:rsid w:val="000E3347"/>
    <w:rsid w:val="000E36DA"/>
    <w:rsid w:val="000E36F7"/>
    <w:rsid w:val="000E37F8"/>
    <w:rsid w:val="000E3C28"/>
    <w:rsid w:val="000E403C"/>
    <w:rsid w:val="000E4567"/>
    <w:rsid w:val="000E4D5A"/>
    <w:rsid w:val="000E5122"/>
    <w:rsid w:val="000E5139"/>
    <w:rsid w:val="000E5222"/>
    <w:rsid w:val="000E56E3"/>
    <w:rsid w:val="000E5A66"/>
    <w:rsid w:val="000E5B70"/>
    <w:rsid w:val="000E5DCE"/>
    <w:rsid w:val="000E6F7A"/>
    <w:rsid w:val="000E7454"/>
    <w:rsid w:val="000E762E"/>
    <w:rsid w:val="000E78C6"/>
    <w:rsid w:val="000E79AA"/>
    <w:rsid w:val="000F0A8B"/>
    <w:rsid w:val="000F0E1F"/>
    <w:rsid w:val="000F0E64"/>
    <w:rsid w:val="000F10C1"/>
    <w:rsid w:val="000F1145"/>
    <w:rsid w:val="000F12BE"/>
    <w:rsid w:val="000F14BB"/>
    <w:rsid w:val="000F1572"/>
    <w:rsid w:val="000F18A5"/>
    <w:rsid w:val="000F1C91"/>
    <w:rsid w:val="000F203D"/>
    <w:rsid w:val="000F25A4"/>
    <w:rsid w:val="000F2682"/>
    <w:rsid w:val="000F292F"/>
    <w:rsid w:val="000F2AE4"/>
    <w:rsid w:val="000F2E1B"/>
    <w:rsid w:val="000F3829"/>
    <w:rsid w:val="000F3A77"/>
    <w:rsid w:val="000F3AAD"/>
    <w:rsid w:val="000F3BD6"/>
    <w:rsid w:val="000F4612"/>
    <w:rsid w:val="000F4730"/>
    <w:rsid w:val="000F48DB"/>
    <w:rsid w:val="000F4958"/>
    <w:rsid w:val="000F4962"/>
    <w:rsid w:val="000F4AE6"/>
    <w:rsid w:val="000F4BE2"/>
    <w:rsid w:val="000F4DC0"/>
    <w:rsid w:val="000F4E82"/>
    <w:rsid w:val="000F4E8E"/>
    <w:rsid w:val="000F5147"/>
    <w:rsid w:val="000F533A"/>
    <w:rsid w:val="000F564B"/>
    <w:rsid w:val="000F5CA0"/>
    <w:rsid w:val="000F5EF4"/>
    <w:rsid w:val="000F6072"/>
    <w:rsid w:val="000F65B4"/>
    <w:rsid w:val="000F66D1"/>
    <w:rsid w:val="000F67BA"/>
    <w:rsid w:val="000F6A55"/>
    <w:rsid w:val="000F6C89"/>
    <w:rsid w:val="000F6DC0"/>
    <w:rsid w:val="000F6EFE"/>
    <w:rsid w:val="000F72A2"/>
    <w:rsid w:val="000F74AA"/>
    <w:rsid w:val="000F74F0"/>
    <w:rsid w:val="000F76A9"/>
    <w:rsid w:val="000F76AA"/>
    <w:rsid w:val="000F78A7"/>
    <w:rsid w:val="000F7F89"/>
    <w:rsid w:val="001000B4"/>
    <w:rsid w:val="00100CA4"/>
    <w:rsid w:val="001010C8"/>
    <w:rsid w:val="0010121E"/>
    <w:rsid w:val="00101894"/>
    <w:rsid w:val="001021C4"/>
    <w:rsid w:val="00102284"/>
    <w:rsid w:val="0010244D"/>
    <w:rsid w:val="00102BA4"/>
    <w:rsid w:val="00103073"/>
    <w:rsid w:val="00103552"/>
    <w:rsid w:val="00103685"/>
    <w:rsid w:val="00103E55"/>
    <w:rsid w:val="00104059"/>
    <w:rsid w:val="0010424A"/>
    <w:rsid w:val="0010439E"/>
    <w:rsid w:val="00104565"/>
    <w:rsid w:val="001045B4"/>
    <w:rsid w:val="00104626"/>
    <w:rsid w:val="0010469F"/>
    <w:rsid w:val="001050E7"/>
    <w:rsid w:val="001059AB"/>
    <w:rsid w:val="001059B5"/>
    <w:rsid w:val="00106015"/>
    <w:rsid w:val="0010623F"/>
    <w:rsid w:val="001063C6"/>
    <w:rsid w:val="001066EA"/>
    <w:rsid w:val="00106DC9"/>
    <w:rsid w:val="00107080"/>
    <w:rsid w:val="00107103"/>
    <w:rsid w:val="0010776E"/>
    <w:rsid w:val="00107816"/>
    <w:rsid w:val="001079C2"/>
    <w:rsid w:val="00107BA1"/>
    <w:rsid w:val="00107C63"/>
    <w:rsid w:val="00107D8F"/>
    <w:rsid w:val="001100C8"/>
    <w:rsid w:val="00110210"/>
    <w:rsid w:val="001103E4"/>
    <w:rsid w:val="00110BE0"/>
    <w:rsid w:val="00110C59"/>
    <w:rsid w:val="00110D01"/>
    <w:rsid w:val="00111659"/>
    <w:rsid w:val="001119E8"/>
    <w:rsid w:val="00111BA1"/>
    <w:rsid w:val="00112054"/>
    <w:rsid w:val="001126E2"/>
    <w:rsid w:val="00112ACE"/>
    <w:rsid w:val="00112E4D"/>
    <w:rsid w:val="00112EC0"/>
    <w:rsid w:val="00112FBA"/>
    <w:rsid w:val="0011395E"/>
    <w:rsid w:val="00113994"/>
    <w:rsid w:val="00113AA5"/>
    <w:rsid w:val="00113DFB"/>
    <w:rsid w:val="00114647"/>
    <w:rsid w:val="001146F3"/>
    <w:rsid w:val="00114AF1"/>
    <w:rsid w:val="00114E10"/>
    <w:rsid w:val="00114F08"/>
    <w:rsid w:val="001150F9"/>
    <w:rsid w:val="001156E6"/>
    <w:rsid w:val="001157ED"/>
    <w:rsid w:val="00115850"/>
    <w:rsid w:val="001159D5"/>
    <w:rsid w:val="00115ECE"/>
    <w:rsid w:val="0011631D"/>
    <w:rsid w:val="00116789"/>
    <w:rsid w:val="001167B1"/>
    <w:rsid w:val="00116889"/>
    <w:rsid w:val="00116D66"/>
    <w:rsid w:val="00117442"/>
    <w:rsid w:val="00117AEE"/>
    <w:rsid w:val="00117CAF"/>
    <w:rsid w:val="00117CE9"/>
    <w:rsid w:val="00117DEF"/>
    <w:rsid w:val="00117E39"/>
    <w:rsid w:val="00117EBC"/>
    <w:rsid w:val="00117F9F"/>
    <w:rsid w:val="00117FF1"/>
    <w:rsid w:val="00120085"/>
    <w:rsid w:val="00120331"/>
    <w:rsid w:val="00120870"/>
    <w:rsid w:val="00120C67"/>
    <w:rsid w:val="00120E6A"/>
    <w:rsid w:val="00121594"/>
    <w:rsid w:val="00121B60"/>
    <w:rsid w:val="00121D75"/>
    <w:rsid w:val="00122E9F"/>
    <w:rsid w:val="0012304C"/>
    <w:rsid w:val="00123386"/>
    <w:rsid w:val="001237BB"/>
    <w:rsid w:val="001239EC"/>
    <w:rsid w:val="00123C55"/>
    <w:rsid w:val="00123F70"/>
    <w:rsid w:val="00124418"/>
    <w:rsid w:val="0012493A"/>
    <w:rsid w:val="00124E0C"/>
    <w:rsid w:val="001251B5"/>
    <w:rsid w:val="00125A9B"/>
    <w:rsid w:val="00125E3E"/>
    <w:rsid w:val="001260BC"/>
    <w:rsid w:val="0012699A"/>
    <w:rsid w:val="00127169"/>
    <w:rsid w:val="001274EF"/>
    <w:rsid w:val="0012751B"/>
    <w:rsid w:val="00127A5B"/>
    <w:rsid w:val="00127F6C"/>
    <w:rsid w:val="0013010C"/>
    <w:rsid w:val="001304F7"/>
    <w:rsid w:val="001305C4"/>
    <w:rsid w:val="00130B67"/>
    <w:rsid w:val="00130C3E"/>
    <w:rsid w:val="00130C89"/>
    <w:rsid w:val="00130CE7"/>
    <w:rsid w:val="00131078"/>
    <w:rsid w:val="001313C0"/>
    <w:rsid w:val="001313D9"/>
    <w:rsid w:val="0013189B"/>
    <w:rsid w:val="00131B53"/>
    <w:rsid w:val="00131E21"/>
    <w:rsid w:val="00131EFD"/>
    <w:rsid w:val="0013211B"/>
    <w:rsid w:val="00132882"/>
    <w:rsid w:val="00132B42"/>
    <w:rsid w:val="001330ED"/>
    <w:rsid w:val="00133720"/>
    <w:rsid w:val="00133981"/>
    <w:rsid w:val="00133A3F"/>
    <w:rsid w:val="00133C2E"/>
    <w:rsid w:val="00133DDD"/>
    <w:rsid w:val="00133FBB"/>
    <w:rsid w:val="0013483A"/>
    <w:rsid w:val="00134CDC"/>
    <w:rsid w:val="00134DB4"/>
    <w:rsid w:val="00135175"/>
    <w:rsid w:val="0013543E"/>
    <w:rsid w:val="001366B4"/>
    <w:rsid w:val="001369F1"/>
    <w:rsid w:val="001369FC"/>
    <w:rsid w:val="00136AE4"/>
    <w:rsid w:val="00136BFF"/>
    <w:rsid w:val="0013703F"/>
    <w:rsid w:val="00137505"/>
    <w:rsid w:val="00137734"/>
    <w:rsid w:val="00137753"/>
    <w:rsid w:val="00137CF4"/>
    <w:rsid w:val="00137EC4"/>
    <w:rsid w:val="0014000B"/>
    <w:rsid w:val="00140245"/>
    <w:rsid w:val="00140421"/>
    <w:rsid w:val="0014077F"/>
    <w:rsid w:val="00140850"/>
    <w:rsid w:val="00141024"/>
    <w:rsid w:val="00141435"/>
    <w:rsid w:val="001417F2"/>
    <w:rsid w:val="00141897"/>
    <w:rsid w:val="00141984"/>
    <w:rsid w:val="00141AD9"/>
    <w:rsid w:val="00141F76"/>
    <w:rsid w:val="00142170"/>
    <w:rsid w:val="00142A42"/>
    <w:rsid w:val="00142B02"/>
    <w:rsid w:val="00142D9F"/>
    <w:rsid w:val="0014333D"/>
    <w:rsid w:val="00144190"/>
    <w:rsid w:val="00144331"/>
    <w:rsid w:val="001443B7"/>
    <w:rsid w:val="001450CF"/>
    <w:rsid w:val="0014536C"/>
    <w:rsid w:val="00145396"/>
    <w:rsid w:val="00145757"/>
    <w:rsid w:val="00145C6A"/>
    <w:rsid w:val="00145D03"/>
    <w:rsid w:val="001469C2"/>
    <w:rsid w:val="00146BDE"/>
    <w:rsid w:val="00147324"/>
    <w:rsid w:val="001473A7"/>
    <w:rsid w:val="001474DA"/>
    <w:rsid w:val="001476F5"/>
    <w:rsid w:val="00147D61"/>
    <w:rsid w:val="00150015"/>
    <w:rsid w:val="00150888"/>
    <w:rsid w:val="001510C2"/>
    <w:rsid w:val="00151908"/>
    <w:rsid w:val="00152138"/>
    <w:rsid w:val="00152267"/>
    <w:rsid w:val="00152320"/>
    <w:rsid w:val="001523DF"/>
    <w:rsid w:val="0015244D"/>
    <w:rsid w:val="00152677"/>
    <w:rsid w:val="00152747"/>
    <w:rsid w:val="00152B5F"/>
    <w:rsid w:val="00152CCD"/>
    <w:rsid w:val="00152DC3"/>
    <w:rsid w:val="00152DFE"/>
    <w:rsid w:val="00152E38"/>
    <w:rsid w:val="00152EEE"/>
    <w:rsid w:val="00153329"/>
    <w:rsid w:val="0015341D"/>
    <w:rsid w:val="001534D1"/>
    <w:rsid w:val="00153758"/>
    <w:rsid w:val="0015382D"/>
    <w:rsid w:val="00153E63"/>
    <w:rsid w:val="00153E8A"/>
    <w:rsid w:val="00154362"/>
    <w:rsid w:val="001543D0"/>
    <w:rsid w:val="00154BD1"/>
    <w:rsid w:val="00154C2D"/>
    <w:rsid w:val="00154DC4"/>
    <w:rsid w:val="0015502B"/>
    <w:rsid w:val="00155334"/>
    <w:rsid w:val="00155372"/>
    <w:rsid w:val="001554F5"/>
    <w:rsid w:val="00155517"/>
    <w:rsid w:val="00156131"/>
    <w:rsid w:val="00156220"/>
    <w:rsid w:val="001564C0"/>
    <w:rsid w:val="00156799"/>
    <w:rsid w:val="00156A06"/>
    <w:rsid w:val="001571F1"/>
    <w:rsid w:val="00157256"/>
    <w:rsid w:val="0015794D"/>
    <w:rsid w:val="00157A0C"/>
    <w:rsid w:val="00157C3C"/>
    <w:rsid w:val="00157F34"/>
    <w:rsid w:val="00160146"/>
    <w:rsid w:val="00160553"/>
    <w:rsid w:val="00160561"/>
    <w:rsid w:val="00160A7B"/>
    <w:rsid w:val="00160DD8"/>
    <w:rsid w:val="00161241"/>
    <w:rsid w:val="00161EF0"/>
    <w:rsid w:val="00162333"/>
    <w:rsid w:val="001627C2"/>
    <w:rsid w:val="00162817"/>
    <w:rsid w:val="00162DA8"/>
    <w:rsid w:val="00163007"/>
    <w:rsid w:val="00163269"/>
    <w:rsid w:val="0016329F"/>
    <w:rsid w:val="001636BF"/>
    <w:rsid w:val="00163724"/>
    <w:rsid w:val="0016375B"/>
    <w:rsid w:val="00163B0E"/>
    <w:rsid w:val="001640DB"/>
    <w:rsid w:val="001642C9"/>
    <w:rsid w:val="00164901"/>
    <w:rsid w:val="00164A3C"/>
    <w:rsid w:val="00164B75"/>
    <w:rsid w:val="00164D0F"/>
    <w:rsid w:val="0016530C"/>
    <w:rsid w:val="00165788"/>
    <w:rsid w:val="001657F6"/>
    <w:rsid w:val="00165891"/>
    <w:rsid w:val="00165B68"/>
    <w:rsid w:val="00165C09"/>
    <w:rsid w:val="0016637C"/>
    <w:rsid w:val="001669B3"/>
    <w:rsid w:val="00167016"/>
    <w:rsid w:val="001670D8"/>
    <w:rsid w:val="00167977"/>
    <w:rsid w:val="00167B38"/>
    <w:rsid w:val="00167F86"/>
    <w:rsid w:val="001707BF"/>
    <w:rsid w:val="00170887"/>
    <w:rsid w:val="0017092B"/>
    <w:rsid w:val="00170A2E"/>
    <w:rsid w:val="00170E41"/>
    <w:rsid w:val="00171154"/>
    <w:rsid w:val="0017117B"/>
    <w:rsid w:val="001712BD"/>
    <w:rsid w:val="0017136E"/>
    <w:rsid w:val="00171379"/>
    <w:rsid w:val="0017173E"/>
    <w:rsid w:val="0017186B"/>
    <w:rsid w:val="00171BE2"/>
    <w:rsid w:val="00171C7C"/>
    <w:rsid w:val="00171F1F"/>
    <w:rsid w:val="00172EAE"/>
    <w:rsid w:val="001731E9"/>
    <w:rsid w:val="00173365"/>
    <w:rsid w:val="00173440"/>
    <w:rsid w:val="001735A8"/>
    <w:rsid w:val="00173600"/>
    <w:rsid w:val="0017398A"/>
    <w:rsid w:val="00173A7D"/>
    <w:rsid w:val="00173B90"/>
    <w:rsid w:val="00174005"/>
    <w:rsid w:val="00174010"/>
    <w:rsid w:val="00174058"/>
    <w:rsid w:val="0017412F"/>
    <w:rsid w:val="0017427C"/>
    <w:rsid w:val="001747BD"/>
    <w:rsid w:val="0017481B"/>
    <w:rsid w:val="00174FF6"/>
    <w:rsid w:val="001752FF"/>
    <w:rsid w:val="0017565D"/>
    <w:rsid w:val="0017585F"/>
    <w:rsid w:val="001759ED"/>
    <w:rsid w:val="00175ABA"/>
    <w:rsid w:val="00175BEC"/>
    <w:rsid w:val="00175C2B"/>
    <w:rsid w:val="00176B47"/>
    <w:rsid w:val="0017719C"/>
    <w:rsid w:val="0017726F"/>
    <w:rsid w:val="0017734A"/>
    <w:rsid w:val="001775FA"/>
    <w:rsid w:val="001777E8"/>
    <w:rsid w:val="001778D0"/>
    <w:rsid w:val="00177BB6"/>
    <w:rsid w:val="00177C51"/>
    <w:rsid w:val="00177D62"/>
    <w:rsid w:val="00177EAF"/>
    <w:rsid w:val="001803CE"/>
    <w:rsid w:val="001808D0"/>
    <w:rsid w:val="00180E2B"/>
    <w:rsid w:val="00181716"/>
    <w:rsid w:val="00181AB8"/>
    <w:rsid w:val="001821BC"/>
    <w:rsid w:val="00182EC3"/>
    <w:rsid w:val="00182EEF"/>
    <w:rsid w:val="00183C81"/>
    <w:rsid w:val="00184232"/>
    <w:rsid w:val="001842D6"/>
    <w:rsid w:val="0018497E"/>
    <w:rsid w:val="00184F84"/>
    <w:rsid w:val="001850F0"/>
    <w:rsid w:val="001856EA"/>
    <w:rsid w:val="00185C67"/>
    <w:rsid w:val="00185DBD"/>
    <w:rsid w:val="001860DC"/>
    <w:rsid w:val="001866BB"/>
    <w:rsid w:val="001866CE"/>
    <w:rsid w:val="001867A0"/>
    <w:rsid w:val="00186E06"/>
    <w:rsid w:val="0018719D"/>
    <w:rsid w:val="001872EA"/>
    <w:rsid w:val="0018755A"/>
    <w:rsid w:val="00187875"/>
    <w:rsid w:val="001878B5"/>
    <w:rsid w:val="00187BA6"/>
    <w:rsid w:val="00187E6F"/>
    <w:rsid w:val="00187F76"/>
    <w:rsid w:val="0019015B"/>
    <w:rsid w:val="0019017B"/>
    <w:rsid w:val="00190871"/>
    <w:rsid w:val="001909D7"/>
    <w:rsid w:val="00190B2E"/>
    <w:rsid w:val="00190D10"/>
    <w:rsid w:val="001913C9"/>
    <w:rsid w:val="00191C22"/>
    <w:rsid w:val="00191E46"/>
    <w:rsid w:val="00191F2F"/>
    <w:rsid w:val="001923BA"/>
    <w:rsid w:val="0019251A"/>
    <w:rsid w:val="001926E3"/>
    <w:rsid w:val="00192715"/>
    <w:rsid w:val="00192C8F"/>
    <w:rsid w:val="00192CA0"/>
    <w:rsid w:val="00192E58"/>
    <w:rsid w:val="00193146"/>
    <w:rsid w:val="0019393E"/>
    <w:rsid w:val="00193A7D"/>
    <w:rsid w:val="00193BC7"/>
    <w:rsid w:val="00193BD7"/>
    <w:rsid w:val="00193CAD"/>
    <w:rsid w:val="00193D3B"/>
    <w:rsid w:val="00193F54"/>
    <w:rsid w:val="001940F2"/>
    <w:rsid w:val="001942C4"/>
    <w:rsid w:val="001944CA"/>
    <w:rsid w:val="001945F1"/>
    <w:rsid w:val="00194AFA"/>
    <w:rsid w:val="00195688"/>
    <w:rsid w:val="00195693"/>
    <w:rsid w:val="00195785"/>
    <w:rsid w:val="001957E8"/>
    <w:rsid w:val="001973EC"/>
    <w:rsid w:val="001978B0"/>
    <w:rsid w:val="00197A68"/>
    <w:rsid w:val="00197E26"/>
    <w:rsid w:val="00197E31"/>
    <w:rsid w:val="001A0895"/>
    <w:rsid w:val="001A09F6"/>
    <w:rsid w:val="001A0BB9"/>
    <w:rsid w:val="001A0D4F"/>
    <w:rsid w:val="001A1092"/>
    <w:rsid w:val="001A1158"/>
    <w:rsid w:val="001A16B2"/>
    <w:rsid w:val="001A16BE"/>
    <w:rsid w:val="001A1AF8"/>
    <w:rsid w:val="001A1B1A"/>
    <w:rsid w:val="001A1F92"/>
    <w:rsid w:val="001A1FE3"/>
    <w:rsid w:val="001A21C4"/>
    <w:rsid w:val="001A2985"/>
    <w:rsid w:val="001A2A92"/>
    <w:rsid w:val="001A2AFB"/>
    <w:rsid w:val="001A2D3C"/>
    <w:rsid w:val="001A310C"/>
    <w:rsid w:val="001A39F4"/>
    <w:rsid w:val="001A3C30"/>
    <w:rsid w:val="001A3CF2"/>
    <w:rsid w:val="001A4124"/>
    <w:rsid w:val="001A4134"/>
    <w:rsid w:val="001A4573"/>
    <w:rsid w:val="001A47EA"/>
    <w:rsid w:val="001A4E79"/>
    <w:rsid w:val="001A4F39"/>
    <w:rsid w:val="001A50DF"/>
    <w:rsid w:val="001A5890"/>
    <w:rsid w:val="001A59FA"/>
    <w:rsid w:val="001A5BE9"/>
    <w:rsid w:val="001A644A"/>
    <w:rsid w:val="001A6677"/>
    <w:rsid w:val="001A6748"/>
    <w:rsid w:val="001A67D9"/>
    <w:rsid w:val="001A6863"/>
    <w:rsid w:val="001A6ED4"/>
    <w:rsid w:val="001A6FBA"/>
    <w:rsid w:val="001A7213"/>
    <w:rsid w:val="001A748D"/>
    <w:rsid w:val="001A756B"/>
    <w:rsid w:val="001A7573"/>
    <w:rsid w:val="001B0069"/>
    <w:rsid w:val="001B02B6"/>
    <w:rsid w:val="001B0BB2"/>
    <w:rsid w:val="001B1003"/>
    <w:rsid w:val="001B119A"/>
    <w:rsid w:val="001B1804"/>
    <w:rsid w:val="001B1B84"/>
    <w:rsid w:val="001B208C"/>
    <w:rsid w:val="001B237F"/>
    <w:rsid w:val="001B26D4"/>
    <w:rsid w:val="001B2A89"/>
    <w:rsid w:val="001B2F70"/>
    <w:rsid w:val="001B32C4"/>
    <w:rsid w:val="001B33EF"/>
    <w:rsid w:val="001B3450"/>
    <w:rsid w:val="001B357C"/>
    <w:rsid w:val="001B3608"/>
    <w:rsid w:val="001B38D2"/>
    <w:rsid w:val="001B3B2E"/>
    <w:rsid w:val="001B3D70"/>
    <w:rsid w:val="001B3E99"/>
    <w:rsid w:val="001B3ECD"/>
    <w:rsid w:val="001B40C4"/>
    <w:rsid w:val="001B44DC"/>
    <w:rsid w:val="001B4796"/>
    <w:rsid w:val="001B4A3B"/>
    <w:rsid w:val="001B4CF4"/>
    <w:rsid w:val="001B4D8C"/>
    <w:rsid w:val="001B5803"/>
    <w:rsid w:val="001B5C39"/>
    <w:rsid w:val="001B6517"/>
    <w:rsid w:val="001B6795"/>
    <w:rsid w:val="001B6A09"/>
    <w:rsid w:val="001B6C8B"/>
    <w:rsid w:val="001B6FA7"/>
    <w:rsid w:val="001B7362"/>
    <w:rsid w:val="001B7442"/>
    <w:rsid w:val="001B78E8"/>
    <w:rsid w:val="001B7902"/>
    <w:rsid w:val="001B7C47"/>
    <w:rsid w:val="001B7E1D"/>
    <w:rsid w:val="001C01DE"/>
    <w:rsid w:val="001C0267"/>
    <w:rsid w:val="001C030F"/>
    <w:rsid w:val="001C0647"/>
    <w:rsid w:val="001C0D3F"/>
    <w:rsid w:val="001C1AD8"/>
    <w:rsid w:val="001C1CF9"/>
    <w:rsid w:val="001C2032"/>
    <w:rsid w:val="001C2205"/>
    <w:rsid w:val="001C22D2"/>
    <w:rsid w:val="001C2462"/>
    <w:rsid w:val="001C24CA"/>
    <w:rsid w:val="001C2536"/>
    <w:rsid w:val="001C2740"/>
    <w:rsid w:val="001C2D45"/>
    <w:rsid w:val="001C37D2"/>
    <w:rsid w:val="001C3D25"/>
    <w:rsid w:val="001C3FA0"/>
    <w:rsid w:val="001C47AD"/>
    <w:rsid w:val="001C493B"/>
    <w:rsid w:val="001C53F8"/>
    <w:rsid w:val="001C53FF"/>
    <w:rsid w:val="001C54D6"/>
    <w:rsid w:val="001C55DA"/>
    <w:rsid w:val="001C57D0"/>
    <w:rsid w:val="001C5970"/>
    <w:rsid w:val="001C5A69"/>
    <w:rsid w:val="001C5B30"/>
    <w:rsid w:val="001C5C6B"/>
    <w:rsid w:val="001C63BC"/>
    <w:rsid w:val="001C63D7"/>
    <w:rsid w:val="001C656E"/>
    <w:rsid w:val="001C657B"/>
    <w:rsid w:val="001C66DB"/>
    <w:rsid w:val="001C6918"/>
    <w:rsid w:val="001C6CC9"/>
    <w:rsid w:val="001C75E3"/>
    <w:rsid w:val="001C763A"/>
    <w:rsid w:val="001D023B"/>
    <w:rsid w:val="001D04A3"/>
    <w:rsid w:val="001D0906"/>
    <w:rsid w:val="001D09F6"/>
    <w:rsid w:val="001D0AF1"/>
    <w:rsid w:val="001D0D07"/>
    <w:rsid w:val="001D1321"/>
    <w:rsid w:val="001D13F6"/>
    <w:rsid w:val="001D15AD"/>
    <w:rsid w:val="001D17BB"/>
    <w:rsid w:val="001D1FE7"/>
    <w:rsid w:val="001D2213"/>
    <w:rsid w:val="001D31F8"/>
    <w:rsid w:val="001D3BEF"/>
    <w:rsid w:val="001D3D1D"/>
    <w:rsid w:val="001D3E7A"/>
    <w:rsid w:val="001D3EC8"/>
    <w:rsid w:val="001D4439"/>
    <w:rsid w:val="001D447D"/>
    <w:rsid w:val="001D4EF9"/>
    <w:rsid w:val="001D4F3A"/>
    <w:rsid w:val="001D52AB"/>
    <w:rsid w:val="001D52C0"/>
    <w:rsid w:val="001D5452"/>
    <w:rsid w:val="001D5508"/>
    <w:rsid w:val="001D574B"/>
    <w:rsid w:val="001D5F6B"/>
    <w:rsid w:val="001D638C"/>
    <w:rsid w:val="001D646B"/>
    <w:rsid w:val="001D6B38"/>
    <w:rsid w:val="001D6CA8"/>
    <w:rsid w:val="001D7031"/>
    <w:rsid w:val="001D70B9"/>
    <w:rsid w:val="001D73E0"/>
    <w:rsid w:val="001D7604"/>
    <w:rsid w:val="001D77AA"/>
    <w:rsid w:val="001D7811"/>
    <w:rsid w:val="001E0519"/>
    <w:rsid w:val="001E0EB5"/>
    <w:rsid w:val="001E0ECC"/>
    <w:rsid w:val="001E0EE6"/>
    <w:rsid w:val="001E1279"/>
    <w:rsid w:val="001E19CC"/>
    <w:rsid w:val="001E1EAC"/>
    <w:rsid w:val="001E20E1"/>
    <w:rsid w:val="001E2460"/>
    <w:rsid w:val="001E2883"/>
    <w:rsid w:val="001E2C42"/>
    <w:rsid w:val="001E3588"/>
    <w:rsid w:val="001E3607"/>
    <w:rsid w:val="001E369B"/>
    <w:rsid w:val="001E37D6"/>
    <w:rsid w:val="001E3907"/>
    <w:rsid w:val="001E3F4E"/>
    <w:rsid w:val="001E3F5A"/>
    <w:rsid w:val="001E497D"/>
    <w:rsid w:val="001E4BEA"/>
    <w:rsid w:val="001E4CAE"/>
    <w:rsid w:val="001E4DF7"/>
    <w:rsid w:val="001E4EAA"/>
    <w:rsid w:val="001E5047"/>
    <w:rsid w:val="001E5198"/>
    <w:rsid w:val="001E59DF"/>
    <w:rsid w:val="001E6308"/>
    <w:rsid w:val="001E691B"/>
    <w:rsid w:val="001E6967"/>
    <w:rsid w:val="001E6B03"/>
    <w:rsid w:val="001E6E3C"/>
    <w:rsid w:val="001E73D7"/>
    <w:rsid w:val="001E741B"/>
    <w:rsid w:val="001E743D"/>
    <w:rsid w:val="001E751B"/>
    <w:rsid w:val="001E7760"/>
    <w:rsid w:val="001E7B9A"/>
    <w:rsid w:val="001E7F97"/>
    <w:rsid w:val="001F0351"/>
    <w:rsid w:val="001F0358"/>
    <w:rsid w:val="001F0412"/>
    <w:rsid w:val="001F049F"/>
    <w:rsid w:val="001F0712"/>
    <w:rsid w:val="001F1812"/>
    <w:rsid w:val="001F2135"/>
    <w:rsid w:val="001F21C9"/>
    <w:rsid w:val="001F2251"/>
    <w:rsid w:val="001F24CE"/>
    <w:rsid w:val="001F25E3"/>
    <w:rsid w:val="001F2854"/>
    <w:rsid w:val="001F2AB1"/>
    <w:rsid w:val="001F2DB1"/>
    <w:rsid w:val="001F357D"/>
    <w:rsid w:val="001F358F"/>
    <w:rsid w:val="001F3BDC"/>
    <w:rsid w:val="001F442E"/>
    <w:rsid w:val="001F4452"/>
    <w:rsid w:val="001F4526"/>
    <w:rsid w:val="001F4C34"/>
    <w:rsid w:val="001F51D3"/>
    <w:rsid w:val="001F5BD0"/>
    <w:rsid w:val="001F5CDA"/>
    <w:rsid w:val="001F5DBC"/>
    <w:rsid w:val="001F611E"/>
    <w:rsid w:val="001F6232"/>
    <w:rsid w:val="001F65D0"/>
    <w:rsid w:val="001F68BA"/>
    <w:rsid w:val="001F6906"/>
    <w:rsid w:val="001F6B08"/>
    <w:rsid w:val="001F75AF"/>
    <w:rsid w:val="001F7C7A"/>
    <w:rsid w:val="0020020E"/>
    <w:rsid w:val="00200D5D"/>
    <w:rsid w:val="00200E9B"/>
    <w:rsid w:val="00201247"/>
    <w:rsid w:val="002015AE"/>
    <w:rsid w:val="002015DA"/>
    <w:rsid w:val="00201647"/>
    <w:rsid w:val="0020170F"/>
    <w:rsid w:val="0020171A"/>
    <w:rsid w:val="002018C3"/>
    <w:rsid w:val="00202002"/>
    <w:rsid w:val="0020222A"/>
    <w:rsid w:val="00202348"/>
    <w:rsid w:val="002023C4"/>
    <w:rsid w:val="00202B2E"/>
    <w:rsid w:val="00202D5B"/>
    <w:rsid w:val="0020344C"/>
    <w:rsid w:val="00203790"/>
    <w:rsid w:val="00203A0D"/>
    <w:rsid w:val="00203D9F"/>
    <w:rsid w:val="00204899"/>
    <w:rsid w:val="00204B79"/>
    <w:rsid w:val="00204C18"/>
    <w:rsid w:val="00204C49"/>
    <w:rsid w:val="0020524A"/>
    <w:rsid w:val="002052EB"/>
    <w:rsid w:val="002054CD"/>
    <w:rsid w:val="00205B1A"/>
    <w:rsid w:val="00205C97"/>
    <w:rsid w:val="00205E8F"/>
    <w:rsid w:val="00206817"/>
    <w:rsid w:val="00206B9E"/>
    <w:rsid w:val="00206BFE"/>
    <w:rsid w:val="00206E8C"/>
    <w:rsid w:val="0020702F"/>
    <w:rsid w:val="002077DC"/>
    <w:rsid w:val="00207BFC"/>
    <w:rsid w:val="00210715"/>
    <w:rsid w:val="00210993"/>
    <w:rsid w:val="00210B26"/>
    <w:rsid w:val="00210B85"/>
    <w:rsid w:val="00210BC6"/>
    <w:rsid w:val="0021132D"/>
    <w:rsid w:val="002114F5"/>
    <w:rsid w:val="00211674"/>
    <w:rsid w:val="00212612"/>
    <w:rsid w:val="0021285E"/>
    <w:rsid w:val="00212882"/>
    <w:rsid w:val="00212C4D"/>
    <w:rsid w:val="00212C54"/>
    <w:rsid w:val="0021336A"/>
    <w:rsid w:val="002134C4"/>
    <w:rsid w:val="00213628"/>
    <w:rsid w:val="00213BB0"/>
    <w:rsid w:val="0021413C"/>
    <w:rsid w:val="002144D3"/>
    <w:rsid w:val="00214875"/>
    <w:rsid w:val="002149BC"/>
    <w:rsid w:val="00214A31"/>
    <w:rsid w:val="00214D09"/>
    <w:rsid w:val="00214D34"/>
    <w:rsid w:val="00215038"/>
    <w:rsid w:val="00215922"/>
    <w:rsid w:val="00215B54"/>
    <w:rsid w:val="00215DB1"/>
    <w:rsid w:val="00215E08"/>
    <w:rsid w:val="00215EB8"/>
    <w:rsid w:val="0021646F"/>
    <w:rsid w:val="002164FF"/>
    <w:rsid w:val="002166C5"/>
    <w:rsid w:val="002167A6"/>
    <w:rsid w:val="002169E4"/>
    <w:rsid w:val="00216AA4"/>
    <w:rsid w:val="00217215"/>
    <w:rsid w:val="00217278"/>
    <w:rsid w:val="002173E2"/>
    <w:rsid w:val="0021799F"/>
    <w:rsid w:val="0022031B"/>
    <w:rsid w:val="002204C8"/>
    <w:rsid w:val="002207F1"/>
    <w:rsid w:val="00220994"/>
    <w:rsid w:val="00220BA0"/>
    <w:rsid w:val="00220E99"/>
    <w:rsid w:val="0022122C"/>
    <w:rsid w:val="0022124F"/>
    <w:rsid w:val="002213C0"/>
    <w:rsid w:val="002215C5"/>
    <w:rsid w:val="00221B85"/>
    <w:rsid w:val="00221CD3"/>
    <w:rsid w:val="00221E37"/>
    <w:rsid w:val="0022205D"/>
    <w:rsid w:val="00222BED"/>
    <w:rsid w:val="00222C0E"/>
    <w:rsid w:val="00223231"/>
    <w:rsid w:val="0022343C"/>
    <w:rsid w:val="00223541"/>
    <w:rsid w:val="002235CE"/>
    <w:rsid w:val="002237CB"/>
    <w:rsid w:val="00224028"/>
    <w:rsid w:val="00224673"/>
    <w:rsid w:val="0022476E"/>
    <w:rsid w:val="0022487E"/>
    <w:rsid w:val="00224EB8"/>
    <w:rsid w:val="00225339"/>
    <w:rsid w:val="00225528"/>
    <w:rsid w:val="00225C0E"/>
    <w:rsid w:val="00225C60"/>
    <w:rsid w:val="00225D64"/>
    <w:rsid w:val="00225E4E"/>
    <w:rsid w:val="002269A5"/>
    <w:rsid w:val="00226EA5"/>
    <w:rsid w:val="00226EC9"/>
    <w:rsid w:val="0022718F"/>
    <w:rsid w:val="002272E3"/>
    <w:rsid w:val="002275B1"/>
    <w:rsid w:val="002279CA"/>
    <w:rsid w:val="00227BDC"/>
    <w:rsid w:val="00230260"/>
    <w:rsid w:val="00230870"/>
    <w:rsid w:val="0023094B"/>
    <w:rsid w:val="00230EBD"/>
    <w:rsid w:val="00230F43"/>
    <w:rsid w:val="00231014"/>
    <w:rsid w:val="00231221"/>
    <w:rsid w:val="002315ED"/>
    <w:rsid w:val="00231679"/>
    <w:rsid w:val="002317EB"/>
    <w:rsid w:val="002318CC"/>
    <w:rsid w:val="00231E55"/>
    <w:rsid w:val="00232113"/>
    <w:rsid w:val="002322C1"/>
    <w:rsid w:val="00232A00"/>
    <w:rsid w:val="00232A28"/>
    <w:rsid w:val="00232AA6"/>
    <w:rsid w:val="00232EC5"/>
    <w:rsid w:val="002334E8"/>
    <w:rsid w:val="002335D1"/>
    <w:rsid w:val="0023361D"/>
    <w:rsid w:val="00233AEC"/>
    <w:rsid w:val="00233D83"/>
    <w:rsid w:val="00233DED"/>
    <w:rsid w:val="002342CC"/>
    <w:rsid w:val="00234548"/>
    <w:rsid w:val="002345F4"/>
    <w:rsid w:val="00234A9D"/>
    <w:rsid w:val="00234ADC"/>
    <w:rsid w:val="00234EB3"/>
    <w:rsid w:val="002350F1"/>
    <w:rsid w:val="00235664"/>
    <w:rsid w:val="00235685"/>
    <w:rsid w:val="002358C9"/>
    <w:rsid w:val="00235E77"/>
    <w:rsid w:val="002360F8"/>
    <w:rsid w:val="002366B0"/>
    <w:rsid w:val="002367F3"/>
    <w:rsid w:val="00236DD9"/>
    <w:rsid w:val="00236F13"/>
    <w:rsid w:val="00237342"/>
    <w:rsid w:val="00237476"/>
    <w:rsid w:val="002374FC"/>
    <w:rsid w:val="00237618"/>
    <w:rsid w:val="00237661"/>
    <w:rsid w:val="002377E4"/>
    <w:rsid w:val="00237B90"/>
    <w:rsid w:val="00237B94"/>
    <w:rsid w:val="00237ED1"/>
    <w:rsid w:val="002402DE"/>
    <w:rsid w:val="00240334"/>
    <w:rsid w:val="00240632"/>
    <w:rsid w:val="002409BD"/>
    <w:rsid w:val="00240B27"/>
    <w:rsid w:val="00240F12"/>
    <w:rsid w:val="00240FB5"/>
    <w:rsid w:val="0024110D"/>
    <w:rsid w:val="002414DF"/>
    <w:rsid w:val="00241D10"/>
    <w:rsid w:val="00241FFF"/>
    <w:rsid w:val="00242497"/>
    <w:rsid w:val="00242649"/>
    <w:rsid w:val="00242B1B"/>
    <w:rsid w:val="0024383C"/>
    <w:rsid w:val="0024389E"/>
    <w:rsid w:val="00243A7F"/>
    <w:rsid w:val="00243BDB"/>
    <w:rsid w:val="00244160"/>
    <w:rsid w:val="002445F9"/>
    <w:rsid w:val="00244728"/>
    <w:rsid w:val="00244A19"/>
    <w:rsid w:val="00244CB0"/>
    <w:rsid w:val="002453E1"/>
    <w:rsid w:val="00245452"/>
    <w:rsid w:val="00245484"/>
    <w:rsid w:val="0024548D"/>
    <w:rsid w:val="00245C23"/>
    <w:rsid w:val="00245C47"/>
    <w:rsid w:val="00245EEA"/>
    <w:rsid w:val="00246141"/>
    <w:rsid w:val="00246330"/>
    <w:rsid w:val="00246633"/>
    <w:rsid w:val="0024671A"/>
    <w:rsid w:val="00246AEE"/>
    <w:rsid w:val="00246CAD"/>
    <w:rsid w:val="00246E93"/>
    <w:rsid w:val="00247122"/>
    <w:rsid w:val="00247167"/>
    <w:rsid w:val="0024741B"/>
    <w:rsid w:val="00247461"/>
    <w:rsid w:val="00247523"/>
    <w:rsid w:val="00247B4F"/>
    <w:rsid w:val="00247C40"/>
    <w:rsid w:val="00247CBA"/>
    <w:rsid w:val="00250896"/>
    <w:rsid w:val="00250CAC"/>
    <w:rsid w:val="00250E2F"/>
    <w:rsid w:val="002511B7"/>
    <w:rsid w:val="00251289"/>
    <w:rsid w:val="00251B5C"/>
    <w:rsid w:val="00251F5E"/>
    <w:rsid w:val="00252563"/>
    <w:rsid w:val="002525B5"/>
    <w:rsid w:val="00252700"/>
    <w:rsid w:val="00252C17"/>
    <w:rsid w:val="00253097"/>
    <w:rsid w:val="00253901"/>
    <w:rsid w:val="00253981"/>
    <w:rsid w:val="00253D45"/>
    <w:rsid w:val="00253D5C"/>
    <w:rsid w:val="0025403A"/>
    <w:rsid w:val="0025413B"/>
    <w:rsid w:val="00254143"/>
    <w:rsid w:val="00254357"/>
    <w:rsid w:val="00254523"/>
    <w:rsid w:val="0025462A"/>
    <w:rsid w:val="002549D4"/>
    <w:rsid w:val="00254D7D"/>
    <w:rsid w:val="00255698"/>
    <w:rsid w:val="00255A8F"/>
    <w:rsid w:val="00255F96"/>
    <w:rsid w:val="002564E4"/>
    <w:rsid w:val="00256551"/>
    <w:rsid w:val="002566F1"/>
    <w:rsid w:val="00256930"/>
    <w:rsid w:val="00256B1E"/>
    <w:rsid w:val="00256E93"/>
    <w:rsid w:val="002570EA"/>
    <w:rsid w:val="00257879"/>
    <w:rsid w:val="00260074"/>
    <w:rsid w:val="00261067"/>
    <w:rsid w:val="00261092"/>
    <w:rsid w:val="0026119E"/>
    <w:rsid w:val="002617A5"/>
    <w:rsid w:val="002619BD"/>
    <w:rsid w:val="00261D66"/>
    <w:rsid w:val="00261E6E"/>
    <w:rsid w:val="002626D7"/>
    <w:rsid w:val="0026281A"/>
    <w:rsid w:val="00262B51"/>
    <w:rsid w:val="00262F24"/>
    <w:rsid w:val="002631DF"/>
    <w:rsid w:val="00263269"/>
    <w:rsid w:val="00263424"/>
    <w:rsid w:val="002634E4"/>
    <w:rsid w:val="002635CC"/>
    <w:rsid w:val="00263D53"/>
    <w:rsid w:val="00263E22"/>
    <w:rsid w:val="00264580"/>
    <w:rsid w:val="00265040"/>
    <w:rsid w:val="002659E7"/>
    <w:rsid w:val="00265FC7"/>
    <w:rsid w:val="00265FE4"/>
    <w:rsid w:val="002660AC"/>
    <w:rsid w:val="00266145"/>
    <w:rsid w:val="00266752"/>
    <w:rsid w:val="00266A24"/>
    <w:rsid w:val="00266C91"/>
    <w:rsid w:val="00266EFB"/>
    <w:rsid w:val="002670A1"/>
    <w:rsid w:val="00267324"/>
    <w:rsid w:val="00267742"/>
    <w:rsid w:val="0026777B"/>
    <w:rsid w:val="00267881"/>
    <w:rsid w:val="00267A3A"/>
    <w:rsid w:val="00267AB4"/>
    <w:rsid w:val="00267FCE"/>
    <w:rsid w:val="00270190"/>
    <w:rsid w:val="002708FC"/>
    <w:rsid w:val="00270946"/>
    <w:rsid w:val="00271210"/>
    <w:rsid w:val="0027172D"/>
    <w:rsid w:val="00271806"/>
    <w:rsid w:val="00271A54"/>
    <w:rsid w:val="00271DDB"/>
    <w:rsid w:val="002725C7"/>
    <w:rsid w:val="002725E2"/>
    <w:rsid w:val="00272637"/>
    <w:rsid w:val="002726CC"/>
    <w:rsid w:val="00272B6A"/>
    <w:rsid w:val="00272BDE"/>
    <w:rsid w:val="00272D44"/>
    <w:rsid w:val="00272D6E"/>
    <w:rsid w:val="002730AB"/>
    <w:rsid w:val="002730B6"/>
    <w:rsid w:val="0027324F"/>
    <w:rsid w:val="0027329A"/>
    <w:rsid w:val="0027363E"/>
    <w:rsid w:val="00273991"/>
    <w:rsid w:val="00273F9C"/>
    <w:rsid w:val="00274154"/>
    <w:rsid w:val="00274356"/>
    <w:rsid w:val="00274D0C"/>
    <w:rsid w:val="00275571"/>
    <w:rsid w:val="00275A82"/>
    <w:rsid w:val="00275D98"/>
    <w:rsid w:val="0027696E"/>
    <w:rsid w:val="00276BAB"/>
    <w:rsid w:val="002772C3"/>
    <w:rsid w:val="00277311"/>
    <w:rsid w:val="002774F5"/>
    <w:rsid w:val="002779E4"/>
    <w:rsid w:val="00277A96"/>
    <w:rsid w:val="00277D1F"/>
    <w:rsid w:val="002802F3"/>
    <w:rsid w:val="0028055E"/>
    <w:rsid w:val="002806E5"/>
    <w:rsid w:val="00280E8F"/>
    <w:rsid w:val="0028145C"/>
    <w:rsid w:val="002816C6"/>
    <w:rsid w:val="00281DF2"/>
    <w:rsid w:val="00281F23"/>
    <w:rsid w:val="0028275F"/>
    <w:rsid w:val="002827BB"/>
    <w:rsid w:val="0028289B"/>
    <w:rsid w:val="002828C8"/>
    <w:rsid w:val="002832A2"/>
    <w:rsid w:val="002832BB"/>
    <w:rsid w:val="002832EC"/>
    <w:rsid w:val="002833D9"/>
    <w:rsid w:val="00283A6D"/>
    <w:rsid w:val="00283A98"/>
    <w:rsid w:val="00283F5A"/>
    <w:rsid w:val="002843F6"/>
    <w:rsid w:val="00284C17"/>
    <w:rsid w:val="00284D52"/>
    <w:rsid w:val="00284F6A"/>
    <w:rsid w:val="002851E3"/>
    <w:rsid w:val="002852E8"/>
    <w:rsid w:val="002857CA"/>
    <w:rsid w:val="00285B7A"/>
    <w:rsid w:val="00285C5D"/>
    <w:rsid w:val="00285E71"/>
    <w:rsid w:val="0028608D"/>
    <w:rsid w:val="0028619D"/>
    <w:rsid w:val="00286727"/>
    <w:rsid w:val="00286941"/>
    <w:rsid w:val="00286C36"/>
    <w:rsid w:val="00286CA0"/>
    <w:rsid w:val="00287559"/>
    <w:rsid w:val="00287B65"/>
    <w:rsid w:val="00287CD9"/>
    <w:rsid w:val="00287D7C"/>
    <w:rsid w:val="0029008E"/>
    <w:rsid w:val="0029075B"/>
    <w:rsid w:val="002907E1"/>
    <w:rsid w:val="00290CBA"/>
    <w:rsid w:val="00291078"/>
    <w:rsid w:val="002911F9"/>
    <w:rsid w:val="002917C6"/>
    <w:rsid w:val="00291AEC"/>
    <w:rsid w:val="00291BD0"/>
    <w:rsid w:val="00291F7B"/>
    <w:rsid w:val="002928DB"/>
    <w:rsid w:val="002928EE"/>
    <w:rsid w:val="00292BDE"/>
    <w:rsid w:val="0029325A"/>
    <w:rsid w:val="0029325E"/>
    <w:rsid w:val="002932D7"/>
    <w:rsid w:val="002932EC"/>
    <w:rsid w:val="00293404"/>
    <w:rsid w:val="00293590"/>
    <w:rsid w:val="00293700"/>
    <w:rsid w:val="0029378C"/>
    <w:rsid w:val="00294CED"/>
    <w:rsid w:val="00294FB6"/>
    <w:rsid w:val="00295786"/>
    <w:rsid w:val="00295B56"/>
    <w:rsid w:val="00296042"/>
    <w:rsid w:val="002967F0"/>
    <w:rsid w:val="00296D34"/>
    <w:rsid w:val="00296E46"/>
    <w:rsid w:val="00296F5D"/>
    <w:rsid w:val="002973AE"/>
    <w:rsid w:val="00297455"/>
    <w:rsid w:val="002979CD"/>
    <w:rsid w:val="00297C01"/>
    <w:rsid w:val="00297FAA"/>
    <w:rsid w:val="002A049A"/>
    <w:rsid w:val="002A071C"/>
    <w:rsid w:val="002A0ACD"/>
    <w:rsid w:val="002A0D13"/>
    <w:rsid w:val="002A0E82"/>
    <w:rsid w:val="002A0F73"/>
    <w:rsid w:val="002A1006"/>
    <w:rsid w:val="002A1813"/>
    <w:rsid w:val="002A1C4D"/>
    <w:rsid w:val="002A1FF6"/>
    <w:rsid w:val="002A21C9"/>
    <w:rsid w:val="002A2379"/>
    <w:rsid w:val="002A2C13"/>
    <w:rsid w:val="002A2C24"/>
    <w:rsid w:val="002A2C48"/>
    <w:rsid w:val="002A3328"/>
    <w:rsid w:val="002A3759"/>
    <w:rsid w:val="002A386A"/>
    <w:rsid w:val="002A3A35"/>
    <w:rsid w:val="002A41ED"/>
    <w:rsid w:val="002A4236"/>
    <w:rsid w:val="002A43F1"/>
    <w:rsid w:val="002A45D0"/>
    <w:rsid w:val="002A46D4"/>
    <w:rsid w:val="002A47B9"/>
    <w:rsid w:val="002A4B78"/>
    <w:rsid w:val="002A4C62"/>
    <w:rsid w:val="002A500B"/>
    <w:rsid w:val="002A50D4"/>
    <w:rsid w:val="002A5415"/>
    <w:rsid w:val="002A5814"/>
    <w:rsid w:val="002A5C1B"/>
    <w:rsid w:val="002A5D2A"/>
    <w:rsid w:val="002A5DCC"/>
    <w:rsid w:val="002A5F2B"/>
    <w:rsid w:val="002A5F3A"/>
    <w:rsid w:val="002A61D6"/>
    <w:rsid w:val="002A64AE"/>
    <w:rsid w:val="002A64D9"/>
    <w:rsid w:val="002A65DB"/>
    <w:rsid w:val="002A6601"/>
    <w:rsid w:val="002A66A3"/>
    <w:rsid w:val="002A68AF"/>
    <w:rsid w:val="002A6B9C"/>
    <w:rsid w:val="002A7363"/>
    <w:rsid w:val="002A776F"/>
    <w:rsid w:val="002A77F5"/>
    <w:rsid w:val="002A7BBC"/>
    <w:rsid w:val="002B0B5E"/>
    <w:rsid w:val="002B0D5B"/>
    <w:rsid w:val="002B103E"/>
    <w:rsid w:val="002B1264"/>
    <w:rsid w:val="002B150A"/>
    <w:rsid w:val="002B15F0"/>
    <w:rsid w:val="002B1904"/>
    <w:rsid w:val="002B21B5"/>
    <w:rsid w:val="002B21CA"/>
    <w:rsid w:val="002B24B9"/>
    <w:rsid w:val="002B25EE"/>
    <w:rsid w:val="002B2CA4"/>
    <w:rsid w:val="002B309C"/>
    <w:rsid w:val="002B34FE"/>
    <w:rsid w:val="002B352A"/>
    <w:rsid w:val="002B3842"/>
    <w:rsid w:val="002B3973"/>
    <w:rsid w:val="002B3C63"/>
    <w:rsid w:val="002B3E2F"/>
    <w:rsid w:val="002B4069"/>
    <w:rsid w:val="002B4126"/>
    <w:rsid w:val="002B43EC"/>
    <w:rsid w:val="002B4810"/>
    <w:rsid w:val="002B4C19"/>
    <w:rsid w:val="002B4D07"/>
    <w:rsid w:val="002B4ECE"/>
    <w:rsid w:val="002B5031"/>
    <w:rsid w:val="002B5274"/>
    <w:rsid w:val="002B52CE"/>
    <w:rsid w:val="002B54A5"/>
    <w:rsid w:val="002B570C"/>
    <w:rsid w:val="002B5CB8"/>
    <w:rsid w:val="002B5F57"/>
    <w:rsid w:val="002B611A"/>
    <w:rsid w:val="002B632E"/>
    <w:rsid w:val="002B652E"/>
    <w:rsid w:val="002B66A9"/>
    <w:rsid w:val="002B6C89"/>
    <w:rsid w:val="002B6D8E"/>
    <w:rsid w:val="002B6ED2"/>
    <w:rsid w:val="002B6F20"/>
    <w:rsid w:val="002B6F64"/>
    <w:rsid w:val="002B724B"/>
    <w:rsid w:val="002B7940"/>
    <w:rsid w:val="002B7950"/>
    <w:rsid w:val="002B79E3"/>
    <w:rsid w:val="002B7B29"/>
    <w:rsid w:val="002C0127"/>
    <w:rsid w:val="002C0192"/>
    <w:rsid w:val="002C0969"/>
    <w:rsid w:val="002C09C0"/>
    <w:rsid w:val="002C09E3"/>
    <w:rsid w:val="002C0B60"/>
    <w:rsid w:val="002C0D59"/>
    <w:rsid w:val="002C1218"/>
    <w:rsid w:val="002C1406"/>
    <w:rsid w:val="002C141E"/>
    <w:rsid w:val="002C16FE"/>
    <w:rsid w:val="002C1D95"/>
    <w:rsid w:val="002C20F3"/>
    <w:rsid w:val="002C21A6"/>
    <w:rsid w:val="002C21F8"/>
    <w:rsid w:val="002C2951"/>
    <w:rsid w:val="002C2B92"/>
    <w:rsid w:val="002C2C44"/>
    <w:rsid w:val="002C2D94"/>
    <w:rsid w:val="002C2EAF"/>
    <w:rsid w:val="002C3767"/>
    <w:rsid w:val="002C3D7E"/>
    <w:rsid w:val="002C4054"/>
    <w:rsid w:val="002C4146"/>
    <w:rsid w:val="002C418D"/>
    <w:rsid w:val="002C4220"/>
    <w:rsid w:val="002C434E"/>
    <w:rsid w:val="002C439C"/>
    <w:rsid w:val="002C4617"/>
    <w:rsid w:val="002C4792"/>
    <w:rsid w:val="002C47B3"/>
    <w:rsid w:val="002C48F4"/>
    <w:rsid w:val="002C4B99"/>
    <w:rsid w:val="002C4D8C"/>
    <w:rsid w:val="002C50C3"/>
    <w:rsid w:val="002C5342"/>
    <w:rsid w:val="002C5399"/>
    <w:rsid w:val="002C557B"/>
    <w:rsid w:val="002C5596"/>
    <w:rsid w:val="002C560B"/>
    <w:rsid w:val="002C585C"/>
    <w:rsid w:val="002C5FFE"/>
    <w:rsid w:val="002C60CA"/>
    <w:rsid w:val="002C6771"/>
    <w:rsid w:val="002C67CF"/>
    <w:rsid w:val="002C67E9"/>
    <w:rsid w:val="002C6AF1"/>
    <w:rsid w:val="002C6BE0"/>
    <w:rsid w:val="002C6C46"/>
    <w:rsid w:val="002C7ADE"/>
    <w:rsid w:val="002C7B96"/>
    <w:rsid w:val="002C7CFD"/>
    <w:rsid w:val="002C7E09"/>
    <w:rsid w:val="002C7E11"/>
    <w:rsid w:val="002D0A7E"/>
    <w:rsid w:val="002D139C"/>
    <w:rsid w:val="002D1980"/>
    <w:rsid w:val="002D2061"/>
    <w:rsid w:val="002D2135"/>
    <w:rsid w:val="002D2220"/>
    <w:rsid w:val="002D22A5"/>
    <w:rsid w:val="002D2391"/>
    <w:rsid w:val="002D2423"/>
    <w:rsid w:val="002D25A1"/>
    <w:rsid w:val="002D295C"/>
    <w:rsid w:val="002D2A4D"/>
    <w:rsid w:val="002D2E1B"/>
    <w:rsid w:val="002D2E94"/>
    <w:rsid w:val="002D2F63"/>
    <w:rsid w:val="002D3178"/>
    <w:rsid w:val="002D3692"/>
    <w:rsid w:val="002D3AC6"/>
    <w:rsid w:val="002D3B65"/>
    <w:rsid w:val="002D3B90"/>
    <w:rsid w:val="002D3BB3"/>
    <w:rsid w:val="002D3BCE"/>
    <w:rsid w:val="002D410E"/>
    <w:rsid w:val="002D41F6"/>
    <w:rsid w:val="002D42A4"/>
    <w:rsid w:val="002D4663"/>
    <w:rsid w:val="002D47F8"/>
    <w:rsid w:val="002D4AD6"/>
    <w:rsid w:val="002D4C0F"/>
    <w:rsid w:val="002D4D32"/>
    <w:rsid w:val="002D58E7"/>
    <w:rsid w:val="002D5912"/>
    <w:rsid w:val="002D5BF3"/>
    <w:rsid w:val="002D5C31"/>
    <w:rsid w:val="002D5C67"/>
    <w:rsid w:val="002D5E3D"/>
    <w:rsid w:val="002D6D45"/>
    <w:rsid w:val="002D6EDF"/>
    <w:rsid w:val="002D703F"/>
    <w:rsid w:val="002D7481"/>
    <w:rsid w:val="002D7692"/>
    <w:rsid w:val="002D7719"/>
    <w:rsid w:val="002D787A"/>
    <w:rsid w:val="002D78CF"/>
    <w:rsid w:val="002D7FDF"/>
    <w:rsid w:val="002E05B2"/>
    <w:rsid w:val="002E05B8"/>
    <w:rsid w:val="002E0718"/>
    <w:rsid w:val="002E0889"/>
    <w:rsid w:val="002E0D1F"/>
    <w:rsid w:val="002E0D7F"/>
    <w:rsid w:val="002E0DC3"/>
    <w:rsid w:val="002E0EFC"/>
    <w:rsid w:val="002E1382"/>
    <w:rsid w:val="002E1569"/>
    <w:rsid w:val="002E1960"/>
    <w:rsid w:val="002E1C38"/>
    <w:rsid w:val="002E2081"/>
    <w:rsid w:val="002E2C68"/>
    <w:rsid w:val="002E2FCA"/>
    <w:rsid w:val="002E3426"/>
    <w:rsid w:val="002E3D8A"/>
    <w:rsid w:val="002E3F35"/>
    <w:rsid w:val="002E419B"/>
    <w:rsid w:val="002E4292"/>
    <w:rsid w:val="002E472C"/>
    <w:rsid w:val="002E4954"/>
    <w:rsid w:val="002E5C37"/>
    <w:rsid w:val="002E5CFB"/>
    <w:rsid w:val="002E5DDF"/>
    <w:rsid w:val="002E5EE5"/>
    <w:rsid w:val="002E62F1"/>
    <w:rsid w:val="002E641D"/>
    <w:rsid w:val="002E6E92"/>
    <w:rsid w:val="002E7295"/>
    <w:rsid w:val="002E76CD"/>
    <w:rsid w:val="002E7807"/>
    <w:rsid w:val="002E7A65"/>
    <w:rsid w:val="002E7EDE"/>
    <w:rsid w:val="002F0296"/>
    <w:rsid w:val="002F0898"/>
    <w:rsid w:val="002F0C02"/>
    <w:rsid w:val="002F0F40"/>
    <w:rsid w:val="002F10EC"/>
    <w:rsid w:val="002F1157"/>
    <w:rsid w:val="002F1805"/>
    <w:rsid w:val="002F1AD6"/>
    <w:rsid w:val="002F1AD7"/>
    <w:rsid w:val="002F1D55"/>
    <w:rsid w:val="002F20F0"/>
    <w:rsid w:val="002F22D4"/>
    <w:rsid w:val="002F2A34"/>
    <w:rsid w:val="002F2BE9"/>
    <w:rsid w:val="002F3142"/>
    <w:rsid w:val="002F3795"/>
    <w:rsid w:val="002F4049"/>
    <w:rsid w:val="002F461F"/>
    <w:rsid w:val="002F4727"/>
    <w:rsid w:val="002F4896"/>
    <w:rsid w:val="002F49BF"/>
    <w:rsid w:val="002F49D8"/>
    <w:rsid w:val="002F52B8"/>
    <w:rsid w:val="002F5923"/>
    <w:rsid w:val="002F59DF"/>
    <w:rsid w:val="002F5CDD"/>
    <w:rsid w:val="002F5E9C"/>
    <w:rsid w:val="002F5F93"/>
    <w:rsid w:val="002F61AD"/>
    <w:rsid w:val="002F6486"/>
    <w:rsid w:val="002F6B80"/>
    <w:rsid w:val="002F727D"/>
    <w:rsid w:val="002F74C0"/>
    <w:rsid w:val="002F7F2F"/>
    <w:rsid w:val="0030018E"/>
    <w:rsid w:val="003006AA"/>
    <w:rsid w:val="00300C73"/>
    <w:rsid w:val="0030192F"/>
    <w:rsid w:val="00301BDF"/>
    <w:rsid w:val="00301D7F"/>
    <w:rsid w:val="00301E48"/>
    <w:rsid w:val="00301E8E"/>
    <w:rsid w:val="0030215D"/>
    <w:rsid w:val="00302344"/>
    <w:rsid w:val="003026C1"/>
    <w:rsid w:val="00302CFC"/>
    <w:rsid w:val="00302FF7"/>
    <w:rsid w:val="003031F4"/>
    <w:rsid w:val="003032C5"/>
    <w:rsid w:val="0030330E"/>
    <w:rsid w:val="0030338D"/>
    <w:rsid w:val="00303626"/>
    <w:rsid w:val="0030454A"/>
    <w:rsid w:val="003046E9"/>
    <w:rsid w:val="00304E5C"/>
    <w:rsid w:val="003053DD"/>
    <w:rsid w:val="0030559C"/>
    <w:rsid w:val="003057FF"/>
    <w:rsid w:val="003058AA"/>
    <w:rsid w:val="00305DE1"/>
    <w:rsid w:val="00306060"/>
    <w:rsid w:val="0030609C"/>
    <w:rsid w:val="003062B2"/>
    <w:rsid w:val="003063F7"/>
    <w:rsid w:val="0030678E"/>
    <w:rsid w:val="00306A32"/>
    <w:rsid w:val="00307331"/>
    <w:rsid w:val="003073B2"/>
    <w:rsid w:val="003074DC"/>
    <w:rsid w:val="00307C72"/>
    <w:rsid w:val="00307EE4"/>
    <w:rsid w:val="0031017E"/>
    <w:rsid w:val="003106E4"/>
    <w:rsid w:val="00310902"/>
    <w:rsid w:val="00310EBB"/>
    <w:rsid w:val="00310FCB"/>
    <w:rsid w:val="003113E7"/>
    <w:rsid w:val="00311482"/>
    <w:rsid w:val="00311C74"/>
    <w:rsid w:val="00311F83"/>
    <w:rsid w:val="00311FF7"/>
    <w:rsid w:val="0031244B"/>
    <w:rsid w:val="0031271B"/>
    <w:rsid w:val="00312CFB"/>
    <w:rsid w:val="00312F2C"/>
    <w:rsid w:val="00313886"/>
    <w:rsid w:val="00313E7F"/>
    <w:rsid w:val="0031413B"/>
    <w:rsid w:val="003141A0"/>
    <w:rsid w:val="003144AD"/>
    <w:rsid w:val="003145AF"/>
    <w:rsid w:val="003148F0"/>
    <w:rsid w:val="0031498C"/>
    <w:rsid w:val="003149FE"/>
    <w:rsid w:val="00314A18"/>
    <w:rsid w:val="00314D31"/>
    <w:rsid w:val="00314E4D"/>
    <w:rsid w:val="00314E69"/>
    <w:rsid w:val="00314F28"/>
    <w:rsid w:val="00315138"/>
    <w:rsid w:val="003153A9"/>
    <w:rsid w:val="003153BF"/>
    <w:rsid w:val="00315710"/>
    <w:rsid w:val="00315712"/>
    <w:rsid w:val="00316408"/>
    <w:rsid w:val="0031657F"/>
    <w:rsid w:val="00316BF5"/>
    <w:rsid w:val="00316E0E"/>
    <w:rsid w:val="00316E8B"/>
    <w:rsid w:val="0031701A"/>
    <w:rsid w:val="003170BB"/>
    <w:rsid w:val="003170ED"/>
    <w:rsid w:val="00317599"/>
    <w:rsid w:val="00317685"/>
    <w:rsid w:val="003176C7"/>
    <w:rsid w:val="003178DF"/>
    <w:rsid w:val="003179C4"/>
    <w:rsid w:val="0032007D"/>
    <w:rsid w:val="003206F7"/>
    <w:rsid w:val="003209DD"/>
    <w:rsid w:val="00320C5E"/>
    <w:rsid w:val="003212CC"/>
    <w:rsid w:val="00321994"/>
    <w:rsid w:val="00321A58"/>
    <w:rsid w:val="00321AC6"/>
    <w:rsid w:val="00321D8E"/>
    <w:rsid w:val="00321DB1"/>
    <w:rsid w:val="003224D5"/>
    <w:rsid w:val="00322734"/>
    <w:rsid w:val="003228C2"/>
    <w:rsid w:val="00322B1A"/>
    <w:rsid w:val="00323017"/>
    <w:rsid w:val="003232F5"/>
    <w:rsid w:val="003233FD"/>
    <w:rsid w:val="003239A6"/>
    <w:rsid w:val="00323A10"/>
    <w:rsid w:val="00323A96"/>
    <w:rsid w:val="003241D7"/>
    <w:rsid w:val="0032446F"/>
    <w:rsid w:val="003246C8"/>
    <w:rsid w:val="00324F98"/>
    <w:rsid w:val="0032544C"/>
    <w:rsid w:val="00325718"/>
    <w:rsid w:val="003258C9"/>
    <w:rsid w:val="00325D5A"/>
    <w:rsid w:val="00325EAF"/>
    <w:rsid w:val="00325F40"/>
    <w:rsid w:val="00326154"/>
    <w:rsid w:val="003262D9"/>
    <w:rsid w:val="003268E6"/>
    <w:rsid w:val="0032692D"/>
    <w:rsid w:val="00327024"/>
    <w:rsid w:val="00327058"/>
    <w:rsid w:val="00327195"/>
    <w:rsid w:val="00327A57"/>
    <w:rsid w:val="00327B6F"/>
    <w:rsid w:val="00327D3F"/>
    <w:rsid w:val="00327DC1"/>
    <w:rsid w:val="00327F6E"/>
    <w:rsid w:val="00330015"/>
    <w:rsid w:val="00330089"/>
    <w:rsid w:val="003301B4"/>
    <w:rsid w:val="003311F7"/>
    <w:rsid w:val="00331248"/>
    <w:rsid w:val="00331264"/>
    <w:rsid w:val="00331277"/>
    <w:rsid w:val="00331A62"/>
    <w:rsid w:val="00331D10"/>
    <w:rsid w:val="00331F68"/>
    <w:rsid w:val="0033208D"/>
    <w:rsid w:val="003320CB"/>
    <w:rsid w:val="00332ACF"/>
    <w:rsid w:val="00332D7D"/>
    <w:rsid w:val="003335B4"/>
    <w:rsid w:val="00333DBB"/>
    <w:rsid w:val="003341CF"/>
    <w:rsid w:val="003342CF"/>
    <w:rsid w:val="003349A3"/>
    <w:rsid w:val="00334C48"/>
    <w:rsid w:val="0033633A"/>
    <w:rsid w:val="00336560"/>
    <w:rsid w:val="003367BD"/>
    <w:rsid w:val="003369C6"/>
    <w:rsid w:val="00336C38"/>
    <w:rsid w:val="00336E08"/>
    <w:rsid w:val="00336EFD"/>
    <w:rsid w:val="00337647"/>
    <w:rsid w:val="00337703"/>
    <w:rsid w:val="003377EC"/>
    <w:rsid w:val="00337858"/>
    <w:rsid w:val="00337AF0"/>
    <w:rsid w:val="003403F6"/>
    <w:rsid w:val="00340934"/>
    <w:rsid w:val="00340AAB"/>
    <w:rsid w:val="00341B40"/>
    <w:rsid w:val="00341DDA"/>
    <w:rsid w:val="003422B2"/>
    <w:rsid w:val="00342513"/>
    <w:rsid w:val="0034272C"/>
    <w:rsid w:val="00342AE0"/>
    <w:rsid w:val="00342C4A"/>
    <w:rsid w:val="00342DAD"/>
    <w:rsid w:val="00342E7D"/>
    <w:rsid w:val="00342EE3"/>
    <w:rsid w:val="003431D0"/>
    <w:rsid w:val="0034349F"/>
    <w:rsid w:val="003434C2"/>
    <w:rsid w:val="003435E3"/>
    <w:rsid w:val="00343866"/>
    <w:rsid w:val="00343895"/>
    <w:rsid w:val="003439F1"/>
    <w:rsid w:val="00343F76"/>
    <w:rsid w:val="00343FF3"/>
    <w:rsid w:val="00344295"/>
    <w:rsid w:val="0034442F"/>
    <w:rsid w:val="003444B9"/>
    <w:rsid w:val="00344E77"/>
    <w:rsid w:val="00344F60"/>
    <w:rsid w:val="0034515D"/>
    <w:rsid w:val="00345516"/>
    <w:rsid w:val="00345679"/>
    <w:rsid w:val="00345ACC"/>
    <w:rsid w:val="00345B89"/>
    <w:rsid w:val="00345D65"/>
    <w:rsid w:val="003466DA"/>
    <w:rsid w:val="0034700B"/>
    <w:rsid w:val="00347049"/>
    <w:rsid w:val="0034733F"/>
    <w:rsid w:val="0034748B"/>
    <w:rsid w:val="00347864"/>
    <w:rsid w:val="00347A9E"/>
    <w:rsid w:val="00347FB8"/>
    <w:rsid w:val="0035077F"/>
    <w:rsid w:val="00350BBC"/>
    <w:rsid w:val="00350C2A"/>
    <w:rsid w:val="00350CC6"/>
    <w:rsid w:val="00350D98"/>
    <w:rsid w:val="00350F5F"/>
    <w:rsid w:val="00350FA3"/>
    <w:rsid w:val="0035100E"/>
    <w:rsid w:val="003511D1"/>
    <w:rsid w:val="003514B5"/>
    <w:rsid w:val="003514E2"/>
    <w:rsid w:val="003515A8"/>
    <w:rsid w:val="00351647"/>
    <w:rsid w:val="0035196E"/>
    <w:rsid w:val="00351EE8"/>
    <w:rsid w:val="00351FB5"/>
    <w:rsid w:val="00352AEC"/>
    <w:rsid w:val="00352C11"/>
    <w:rsid w:val="00353072"/>
    <w:rsid w:val="00353AE3"/>
    <w:rsid w:val="0035413F"/>
    <w:rsid w:val="00354293"/>
    <w:rsid w:val="00354427"/>
    <w:rsid w:val="003544D7"/>
    <w:rsid w:val="00354547"/>
    <w:rsid w:val="0035467E"/>
    <w:rsid w:val="003549E2"/>
    <w:rsid w:val="003549F5"/>
    <w:rsid w:val="003553CF"/>
    <w:rsid w:val="00355601"/>
    <w:rsid w:val="0035594F"/>
    <w:rsid w:val="00355C6F"/>
    <w:rsid w:val="00355CDC"/>
    <w:rsid w:val="0035632A"/>
    <w:rsid w:val="0035632C"/>
    <w:rsid w:val="0035646A"/>
    <w:rsid w:val="0035646F"/>
    <w:rsid w:val="003565D2"/>
    <w:rsid w:val="003567BA"/>
    <w:rsid w:val="003568A5"/>
    <w:rsid w:val="00356CF8"/>
    <w:rsid w:val="00357212"/>
    <w:rsid w:val="0035730A"/>
    <w:rsid w:val="0035744A"/>
    <w:rsid w:val="00357537"/>
    <w:rsid w:val="00357840"/>
    <w:rsid w:val="003578C7"/>
    <w:rsid w:val="00357BBA"/>
    <w:rsid w:val="00357F4E"/>
    <w:rsid w:val="0036010B"/>
    <w:rsid w:val="0036039D"/>
    <w:rsid w:val="00360501"/>
    <w:rsid w:val="00360B33"/>
    <w:rsid w:val="00360CB5"/>
    <w:rsid w:val="003611E6"/>
    <w:rsid w:val="003615D9"/>
    <w:rsid w:val="00361970"/>
    <w:rsid w:val="00361AF6"/>
    <w:rsid w:val="00361C90"/>
    <w:rsid w:val="00361E19"/>
    <w:rsid w:val="00361E9D"/>
    <w:rsid w:val="0036244E"/>
    <w:rsid w:val="0036246D"/>
    <w:rsid w:val="003624C3"/>
    <w:rsid w:val="003626C4"/>
    <w:rsid w:val="00362AB7"/>
    <w:rsid w:val="00362CE3"/>
    <w:rsid w:val="00362D3E"/>
    <w:rsid w:val="00362DC3"/>
    <w:rsid w:val="00363220"/>
    <w:rsid w:val="003634A3"/>
    <w:rsid w:val="00363828"/>
    <w:rsid w:val="0036386A"/>
    <w:rsid w:val="003639FA"/>
    <w:rsid w:val="00363AE6"/>
    <w:rsid w:val="00363C3B"/>
    <w:rsid w:val="00363CF1"/>
    <w:rsid w:val="00363D9B"/>
    <w:rsid w:val="00363F28"/>
    <w:rsid w:val="003642FB"/>
    <w:rsid w:val="0036432D"/>
    <w:rsid w:val="00364445"/>
    <w:rsid w:val="00364A54"/>
    <w:rsid w:val="00364ADC"/>
    <w:rsid w:val="00364BAD"/>
    <w:rsid w:val="00365318"/>
    <w:rsid w:val="003655B9"/>
    <w:rsid w:val="0036566E"/>
    <w:rsid w:val="00365876"/>
    <w:rsid w:val="003659A9"/>
    <w:rsid w:val="00365C16"/>
    <w:rsid w:val="00365C3F"/>
    <w:rsid w:val="00365F04"/>
    <w:rsid w:val="00366739"/>
    <w:rsid w:val="0036712B"/>
    <w:rsid w:val="0036749C"/>
    <w:rsid w:val="003675AD"/>
    <w:rsid w:val="00367815"/>
    <w:rsid w:val="00367A70"/>
    <w:rsid w:val="00367AD3"/>
    <w:rsid w:val="0037007D"/>
    <w:rsid w:val="00370425"/>
    <w:rsid w:val="003704E8"/>
    <w:rsid w:val="003706C1"/>
    <w:rsid w:val="00370A94"/>
    <w:rsid w:val="00370F2E"/>
    <w:rsid w:val="00370FB9"/>
    <w:rsid w:val="003711EA"/>
    <w:rsid w:val="003713C5"/>
    <w:rsid w:val="003713DD"/>
    <w:rsid w:val="00371795"/>
    <w:rsid w:val="00371DC0"/>
    <w:rsid w:val="00371F98"/>
    <w:rsid w:val="00372061"/>
    <w:rsid w:val="003720EC"/>
    <w:rsid w:val="00372278"/>
    <w:rsid w:val="00372325"/>
    <w:rsid w:val="003724E3"/>
    <w:rsid w:val="00372525"/>
    <w:rsid w:val="00372BB5"/>
    <w:rsid w:val="00372C76"/>
    <w:rsid w:val="00372D64"/>
    <w:rsid w:val="0037312D"/>
    <w:rsid w:val="003734AE"/>
    <w:rsid w:val="0037351E"/>
    <w:rsid w:val="00373654"/>
    <w:rsid w:val="00373A44"/>
    <w:rsid w:val="00373FA4"/>
    <w:rsid w:val="003740F1"/>
    <w:rsid w:val="00374372"/>
    <w:rsid w:val="00374509"/>
    <w:rsid w:val="003746CA"/>
    <w:rsid w:val="003747E4"/>
    <w:rsid w:val="00374CEE"/>
    <w:rsid w:val="00374E43"/>
    <w:rsid w:val="00375119"/>
    <w:rsid w:val="0037511B"/>
    <w:rsid w:val="003753B5"/>
    <w:rsid w:val="00375B03"/>
    <w:rsid w:val="00375C70"/>
    <w:rsid w:val="00375E13"/>
    <w:rsid w:val="00376166"/>
    <w:rsid w:val="00376448"/>
    <w:rsid w:val="003765D3"/>
    <w:rsid w:val="003766D7"/>
    <w:rsid w:val="0037683F"/>
    <w:rsid w:val="00376877"/>
    <w:rsid w:val="003768CA"/>
    <w:rsid w:val="00376AEB"/>
    <w:rsid w:val="00376BF3"/>
    <w:rsid w:val="003771AD"/>
    <w:rsid w:val="0037742B"/>
    <w:rsid w:val="00377FDB"/>
    <w:rsid w:val="003800ED"/>
    <w:rsid w:val="0038068E"/>
    <w:rsid w:val="00380897"/>
    <w:rsid w:val="00380ABF"/>
    <w:rsid w:val="00380D64"/>
    <w:rsid w:val="00380FD8"/>
    <w:rsid w:val="00381353"/>
    <w:rsid w:val="003814CF"/>
    <w:rsid w:val="00381638"/>
    <w:rsid w:val="00381668"/>
    <w:rsid w:val="00381926"/>
    <w:rsid w:val="003819A5"/>
    <w:rsid w:val="00381B2E"/>
    <w:rsid w:val="00381DE1"/>
    <w:rsid w:val="00382851"/>
    <w:rsid w:val="00382AAD"/>
    <w:rsid w:val="00382B14"/>
    <w:rsid w:val="00382B7E"/>
    <w:rsid w:val="00382BFE"/>
    <w:rsid w:val="00382D04"/>
    <w:rsid w:val="00382E97"/>
    <w:rsid w:val="00382F10"/>
    <w:rsid w:val="0038340A"/>
    <w:rsid w:val="00383627"/>
    <w:rsid w:val="0038452E"/>
    <w:rsid w:val="0038460C"/>
    <w:rsid w:val="00384C6D"/>
    <w:rsid w:val="00385606"/>
    <w:rsid w:val="00385C82"/>
    <w:rsid w:val="00385E85"/>
    <w:rsid w:val="0038651C"/>
    <w:rsid w:val="0038671C"/>
    <w:rsid w:val="00386AC8"/>
    <w:rsid w:val="00386D0F"/>
    <w:rsid w:val="00386DF6"/>
    <w:rsid w:val="00386FF7"/>
    <w:rsid w:val="003875B1"/>
    <w:rsid w:val="0039002C"/>
    <w:rsid w:val="003900AD"/>
    <w:rsid w:val="003903D3"/>
    <w:rsid w:val="003906A8"/>
    <w:rsid w:val="00390986"/>
    <w:rsid w:val="00390B92"/>
    <w:rsid w:val="00390C6C"/>
    <w:rsid w:val="00390D43"/>
    <w:rsid w:val="0039156A"/>
    <w:rsid w:val="00391C29"/>
    <w:rsid w:val="00391D4C"/>
    <w:rsid w:val="0039209F"/>
    <w:rsid w:val="0039222E"/>
    <w:rsid w:val="003922C6"/>
    <w:rsid w:val="003929F0"/>
    <w:rsid w:val="00392D0F"/>
    <w:rsid w:val="00393277"/>
    <w:rsid w:val="003933C1"/>
    <w:rsid w:val="0039372B"/>
    <w:rsid w:val="00393C00"/>
    <w:rsid w:val="00393E4F"/>
    <w:rsid w:val="0039407E"/>
    <w:rsid w:val="0039408C"/>
    <w:rsid w:val="0039414C"/>
    <w:rsid w:val="003941A8"/>
    <w:rsid w:val="003942D7"/>
    <w:rsid w:val="0039442E"/>
    <w:rsid w:val="00394B62"/>
    <w:rsid w:val="00394BDA"/>
    <w:rsid w:val="0039571B"/>
    <w:rsid w:val="00395A04"/>
    <w:rsid w:val="00395A2C"/>
    <w:rsid w:val="00395CA6"/>
    <w:rsid w:val="00395ECF"/>
    <w:rsid w:val="00396107"/>
    <w:rsid w:val="00396A71"/>
    <w:rsid w:val="00396D80"/>
    <w:rsid w:val="00397262"/>
    <w:rsid w:val="003972E8"/>
    <w:rsid w:val="00397344"/>
    <w:rsid w:val="003976E6"/>
    <w:rsid w:val="003977A0"/>
    <w:rsid w:val="003A0058"/>
    <w:rsid w:val="003A0354"/>
    <w:rsid w:val="003A0387"/>
    <w:rsid w:val="003A041D"/>
    <w:rsid w:val="003A04CE"/>
    <w:rsid w:val="003A0CF1"/>
    <w:rsid w:val="003A11E9"/>
    <w:rsid w:val="003A14BE"/>
    <w:rsid w:val="003A1836"/>
    <w:rsid w:val="003A18C3"/>
    <w:rsid w:val="003A1B00"/>
    <w:rsid w:val="003A2187"/>
    <w:rsid w:val="003A28FD"/>
    <w:rsid w:val="003A3094"/>
    <w:rsid w:val="003A3675"/>
    <w:rsid w:val="003A36C6"/>
    <w:rsid w:val="003A38D6"/>
    <w:rsid w:val="003A3C6A"/>
    <w:rsid w:val="003A3CA8"/>
    <w:rsid w:val="003A41AE"/>
    <w:rsid w:val="003A4426"/>
    <w:rsid w:val="003A471D"/>
    <w:rsid w:val="003A48EA"/>
    <w:rsid w:val="003A4B8D"/>
    <w:rsid w:val="003A5209"/>
    <w:rsid w:val="003A536B"/>
    <w:rsid w:val="003A542F"/>
    <w:rsid w:val="003A58F0"/>
    <w:rsid w:val="003A5954"/>
    <w:rsid w:val="003A5A8D"/>
    <w:rsid w:val="003A5B46"/>
    <w:rsid w:val="003A5D16"/>
    <w:rsid w:val="003A5FA8"/>
    <w:rsid w:val="003A654B"/>
    <w:rsid w:val="003A6745"/>
    <w:rsid w:val="003A6A89"/>
    <w:rsid w:val="003A6B50"/>
    <w:rsid w:val="003A6B98"/>
    <w:rsid w:val="003A6C48"/>
    <w:rsid w:val="003A6D0A"/>
    <w:rsid w:val="003A714A"/>
    <w:rsid w:val="003A715F"/>
    <w:rsid w:val="003A7275"/>
    <w:rsid w:val="003A7B90"/>
    <w:rsid w:val="003B007A"/>
    <w:rsid w:val="003B0237"/>
    <w:rsid w:val="003B0377"/>
    <w:rsid w:val="003B03DC"/>
    <w:rsid w:val="003B0AD7"/>
    <w:rsid w:val="003B0C0A"/>
    <w:rsid w:val="003B0CBE"/>
    <w:rsid w:val="003B1217"/>
    <w:rsid w:val="003B1754"/>
    <w:rsid w:val="003B1C3E"/>
    <w:rsid w:val="003B2742"/>
    <w:rsid w:val="003B2E1E"/>
    <w:rsid w:val="003B2F05"/>
    <w:rsid w:val="003B3104"/>
    <w:rsid w:val="003B3593"/>
    <w:rsid w:val="003B35CD"/>
    <w:rsid w:val="003B35E5"/>
    <w:rsid w:val="003B389A"/>
    <w:rsid w:val="003B402C"/>
    <w:rsid w:val="003B4CC0"/>
    <w:rsid w:val="003B4EB3"/>
    <w:rsid w:val="003B52A8"/>
    <w:rsid w:val="003B6174"/>
    <w:rsid w:val="003B6509"/>
    <w:rsid w:val="003B75A5"/>
    <w:rsid w:val="003B7A9D"/>
    <w:rsid w:val="003C0145"/>
    <w:rsid w:val="003C0238"/>
    <w:rsid w:val="003C05E9"/>
    <w:rsid w:val="003C094B"/>
    <w:rsid w:val="003C0B3A"/>
    <w:rsid w:val="003C10AC"/>
    <w:rsid w:val="003C1C56"/>
    <w:rsid w:val="003C1F85"/>
    <w:rsid w:val="003C2362"/>
    <w:rsid w:val="003C254D"/>
    <w:rsid w:val="003C2645"/>
    <w:rsid w:val="003C2790"/>
    <w:rsid w:val="003C2874"/>
    <w:rsid w:val="003C2F70"/>
    <w:rsid w:val="003C3193"/>
    <w:rsid w:val="003C3509"/>
    <w:rsid w:val="003C3D13"/>
    <w:rsid w:val="003C3E31"/>
    <w:rsid w:val="003C4113"/>
    <w:rsid w:val="003C43A0"/>
    <w:rsid w:val="003C450A"/>
    <w:rsid w:val="003C4826"/>
    <w:rsid w:val="003C500F"/>
    <w:rsid w:val="003C5198"/>
    <w:rsid w:val="003C52C9"/>
    <w:rsid w:val="003C613B"/>
    <w:rsid w:val="003C667F"/>
    <w:rsid w:val="003C6968"/>
    <w:rsid w:val="003C750B"/>
    <w:rsid w:val="003C76AE"/>
    <w:rsid w:val="003C77AC"/>
    <w:rsid w:val="003C7F89"/>
    <w:rsid w:val="003D04C9"/>
    <w:rsid w:val="003D07BE"/>
    <w:rsid w:val="003D0860"/>
    <w:rsid w:val="003D08EA"/>
    <w:rsid w:val="003D0B5A"/>
    <w:rsid w:val="003D0C82"/>
    <w:rsid w:val="003D1519"/>
    <w:rsid w:val="003D1585"/>
    <w:rsid w:val="003D15BE"/>
    <w:rsid w:val="003D165B"/>
    <w:rsid w:val="003D1702"/>
    <w:rsid w:val="003D1704"/>
    <w:rsid w:val="003D1726"/>
    <w:rsid w:val="003D1934"/>
    <w:rsid w:val="003D1C7F"/>
    <w:rsid w:val="003D1D67"/>
    <w:rsid w:val="003D1F3A"/>
    <w:rsid w:val="003D21C9"/>
    <w:rsid w:val="003D245E"/>
    <w:rsid w:val="003D2506"/>
    <w:rsid w:val="003D2811"/>
    <w:rsid w:val="003D2ACA"/>
    <w:rsid w:val="003D2CE5"/>
    <w:rsid w:val="003D3685"/>
    <w:rsid w:val="003D369F"/>
    <w:rsid w:val="003D3BBA"/>
    <w:rsid w:val="003D3D9B"/>
    <w:rsid w:val="003D3DD0"/>
    <w:rsid w:val="003D3E43"/>
    <w:rsid w:val="003D42BC"/>
    <w:rsid w:val="003D4B36"/>
    <w:rsid w:val="003D4F2E"/>
    <w:rsid w:val="003D4FFD"/>
    <w:rsid w:val="003D51B6"/>
    <w:rsid w:val="003D51E5"/>
    <w:rsid w:val="003D51EB"/>
    <w:rsid w:val="003D53EA"/>
    <w:rsid w:val="003D5EA4"/>
    <w:rsid w:val="003D615D"/>
    <w:rsid w:val="003D686B"/>
    <w:rsid w:val="003D6A5F"/>
    <w:rsid w:val="003D725B"/>
    <w:rsid w:val="003D78BF"/>
    <w:rsid w:val="003E0046"/>
    <w:rsid w:val="003E00A6"/>
    <w:rsid w:val="003E015B"/>
    <w:rsid w:val="003E0512"/>
    <w:rsid w:val="003E0577"/>
    <w:rsid w:val="003E0663"/>
    <w:rsid w:val="003E08AE"/>
    <w:rsid w:val="003E0DA1"/>
    <w:rsid w:val="003E0E25"/>
    <w:rsid w:val="003E112E"/>
    <w:rsid w:val="003E130F"/>
    <w:rsid w:val="003E1356"/>
    <w:rsid w:val="003E1D8A"/>
    <w:rsid w:val="003E1FD1"/>
    <w:rsid w:val="003E25F5"/>
    <w:rsid w:val="003E2666"/>
    <w:rsid w:val="003E2771"/>
    <w:rsid w:val="003E2A55"/>
    <w:rsid w:val="003E2C68"/>
    <w:rsid w:val="003E33A4"/>
    <w:rsid w:val="003E393E"/>
    <w:rsid w:val="003E39F7"/>
    <w:rsid w:val="003E4031"/>
    <w:rsid w:val="003E466B"/>
    <w:rsid w:val="003E46D6"/>
    <w:rsid w:val="003E4919"/>
    <w:rsid w:val="003E4E81"/>
    <w:rsid w:val="003E4F49"/>
    <w:rsid w:val="003E5052"/>
    <w:rsid w:val="003E52B3"/>
    <w:rsid w:val="003E56BC"/>
    <w:rsid w:val="003E5754"/>
    <w:rsid w:val="003E5892"/>
    <w:rsid w:val="003E5B1F"/>
    <w:rsid w:val="003E6113"/>
    <w:rsid w:val="003E64CC"/>
    <w:rsid w:val="003E6563"/>
    <w:rsid w:val="003E690C"/>
    <w:rsid w:val="003E6B65"/>
    <w:rsid w:val="003E6BFF"/>
    <w:rsid w:val="003E6C13"/>
    <w:rsid w:val="003E6FD1"/>
    <w:rsid w:val="003E7402"/>
    <w:rsid w:val="003E7432"/>
    <w:rsid w:val="003E75EB"/>
    <w:rsid w:val="003E7628"/>
    <w:rsid w:val="003E7EC7"/>
    <w:rsid w:val="003E7EEF"/>
    <w:rsid w:val="003F05CF"/>
    <w:rsid w:val="003F0FBB"/>
    <w:rsid w:val="003F0FED"/>
    <w:rsid w:val="003F1400"/>
    <w:rsid w:val="003F17F9"/>
    <w:rsid w:val="003F19D0"/>
    <w:rsid w:val="003F1AB6"/>
    <w:rsid w:val="003F1AE2"/>
    <w:rsid w:val="003F1B62"/>
    <w:rsid w:val="003F2396"/>
    <w:rsid w:val="003F26F4"/>
    <w:rsid w:val="003F2794"/>
    <w:rsid w:val="003F2BE2"/>
    <w:rsid w:val="003F2C9F"/>
    <w:rsid w:val="003F2FD4"/>
    <w:rsid w:val="003F38EE"/>
    <w:rsid w:val="003F3C55"/>
    <w:rsid w:val="003F4086"/>
    <w:rsid w:val="003F419F"/>
    <w:rsid w:val="003F48C4"/>
    <w:rsid w:val="003F4968"/>
    <w:rsid w:val="003F540D"/>
    <w:rsid w:val="003F5712"/>
    <w:rsid w:val="003F5791"/>
    <w:rsid w:val="003F5CF8"/>
    <w:rsid w:val="003F5F9C"/>
    <w:rsid w:val="003F633D"/>
    <w:rsid w:val="003F6590"/>
    <w:rsid w:val="003F6628"/>
    <w:rsid w:val="003F6C4C"/>
    <w:rsid w:val="003F72AD"/>
    <w:rsid w:val="003F73C1"/>
    <w:rsid w:val="003F74BD"/>
    <w:rsid w:val="003F77BF"/>
    <w:rsid w:val="003F7A4C"/>
    <w:rsid w:val="00400222"/>
    <w:rsid w:val="00400236"/>
    <w:rsid w:val="00400325"/>
    <w:rsid w:val="00400B51"/>
    <w:rsid w:val="00400B8E"/>
    <w:rsid w:val="00400C9D"/>
    <w:rsid w:val="004010F4"/>
    <w:rsid w:val="00401238"/>
    <w:rsid w:val="0040137D"/>
    <w:rsid w:val="00401393"/>
    <w:rsid w:val="004015FB"/>
    <w:rsid w:val="0040183D"/>
    <w:rsid w:val="004018CA"/>
    <w:rsid w:val="00401C64"/>
    <w:rsid w:val="00401D12"/>
    <w:rsid w:val="004023F9"/>
    <w:rsid w:val="004024F2"/>
    <w:rsid w:val="004025AD"/>
    <w:rsid w:val="00402F89"/>
    <w:rsid w:val="00403338"/>
    <w:rsid w:val="004035C9"/>
    <w:rsid w:val="00403659"/>
    <w:rsid w:val="004038D3"/>
    <w:rsid w:val="00403902"/>
    <w:rsid w:val="00403BCD"/>
    <w:rsid w:val="00404134"/>
    <w:rsid w:val="00404765"/>
    <w:rsid w:val="00404988"/>
    <w:rsid w:val="00405240"/>
    <w:rsid w:val="00405474"/>
    <w:rsid w:val="00405636"/>
    <w:rsid w:val="00405754"/>
    <w:rsid w:val="00405C1F"/>
    <w:rsid w:val="00405C9F"/>
    <w:rsid w:val="00405DB7"/>
    <w:rsid w:val="00405E37"/>
    <w:rsid w:val="0040653D"/>
    <w:rsid w:val="004066A2"/>
    <w:rsid w:val="00406807"/>
    <w:rsid w:val="00406C67"/>
    <w:rsid w:val="004070FF"/>
    <w:rsid w:val="00407149"/>
    <w:rsid w:val="004072A9"/>
    <w:rsid w:val="00407968"/>
    <w:rsid w:val="00407C4D"/>
    <w:rsid w:val="0041047D"/>
    <w:rsid w:val="00410702"/>
    <w:rsid w:val="00410A5E"/>
    <w:rsid w:val="00410C58"/>
    <w:rsid w:val="0041126B"/>
    <w:rsid w:val="004112D8"/>
    <w:rsid w:val="0041178C"/>
    <w:rsid w:val="004118CC"/>
    <w:rsid w:val="00411BAA"/>
    <w:rsid w:val="004121E3"/>
    <w:rsid w:val="00412667"/>
    <w:rsid w:val="00412865"/>
    <w:rsid w:val="00412E1D"/>
    <w:rsid w:val="004130C9"/>
    <w:rsid w:val="004138B8"/>
    <w:rsid w:val="00413987"/>
    <w:rsid w:val="00413FF7"/>
    <w:rsid w:val="00414187"/>
    <w:rsid w:val="00414613"/>
    <w:rsid w:val="00414857"/>
    <w:rsid w:val="004148D0"/>
    <w:rsid w:val="00414B2A"/>
    <w:rsid w:val="00414E04"/>
    <w:rsid w:val="00414F66"/>
    <w:rsid w:val="0041553D"/>
    <w:rsid w:val="00415FF1"/>
    <w:rsid w:val="004160C3"/>
    <w:rsid w:val="004166C9"/>
    <w:rsid w:val="00416B3C"/>
    <w:rsid w:val="00416EF8"/>
    <w:rsid w:val="0041708C"/>
    <w:rsid w:val="00417365"/>
    <w:rsid w:val="00417428"/>
    <w:rsid w:val="004177A6"/>
    <w:rsid w:val="00417873"/>
    <w:rsid w:val="0042049F"/>
    <w:rsid w:val="004207F3"/>
    <w:rsid w:val="00420AAA"/>
    <w:rsid w:val="00420AE4"/>
    <w:rsid w:val="00420C49"/>
    <w:rsid w:val="00420F99"/>
    <w:rsid w:val="004210E5"/>
    <w:rsid w:val="00421110"/>
    <w:rsid w:val="00421346"/>
    <w:rsid w:val="00421374"/>
    <w:rsid w:val="0042156E"/>
    <w:rsid w:val="0042169C"/>
    <w:rsid w:val="004216E4"/>
    <w:rsid w:val="00421B5D"/>
    <w:rsid w:val="00421C44"/>
    <w:rsid w:val="00421E4B"/>
    <w:rsid w:val="00422829"/>
    <w:rsid w:val="00422990"/>
    <w:rsid w:val="0042313D"/>
    <w:rsid w:val="00423225"/>
    <w:rsid w:val="004237E0"/>
    <w:rsid w:val="00423CC9"/>
    <w:rsid w:val="00423DEC"/>
    <w:rsid w:val="00423F08"/>
    <w:rsid w:val="004242B9"/>
    <w:rsid w:val="004244B7"/>
    <w:rsid w:val="00424695"/>
    <w:rsid w:val="00424D83"/>
    <w:rsid w:val="00424ECD"/>
    <w:rsid w:val="00425073"/>
    <w:rsid w:val="00425215"/>
    <w:rsid w:val="00425236"/>
    <w:rsid w:val="004252E4"/>
    <w:rsid w:val="00425507"/>
    <w:rsid w:val="004255D1"/>
    <w:rsid w:val="0042583B"/>
    <w:rsid w:val="0042597F"/>
    <w:rsid w:val="00425B08"/>
    <w:rsid w:val="00425D64"/>
    <w:rsid w:val="00425E50"/>
    <w:rsid w:val="004269DA"/>
    <w:rsid w:val="00426BE8"/>
    <w:rsid w:val="00426C19"/>
    <w:rsid w:val="00426EC1"/>
    <w:rsid w:val="00426ECF"/>
    <w:rsid w:val="004270D3"/>
    <w:rsid w:val="00427696"/>
    <w:rsid w:val="00427C77"/>
    <w:rsid w:val="00430239"/>
    <w:rsid w:val="004302EC"/>
    <w:rsid w:val="00430525"/>
    <w:rsid w:val="004308D1"/>
    <w:rsid w:val="004314EF"/>
    <w:rsid w:val="00431591"/>
    <w:rsid w:val="00431B0A"/>
    <w:rsid w:val="00431B14"/>
    <w:rsid w:val="00431C82"/>
    <w:rsid w:val="0043204C"/>
    <w:rsid w:val="004320AA"/>
    <w:rsid w:val="004323B8"/>
    <w:rsid w:val="0043265C"/>
    <w:rsid w:val="00432896"/>
    <w:rsid w:val="0043294C"/>
    <w:rsid w:val="00432A16"/>
    <w:rsid w:val="00432ACF"/>
    <w:rsid w:val="00432DF5"/>
    <w:rsid w:val="0043315F"/>
    <w:rsid w:val="0043317E"/>
    <w:rsid w:val="004331DC"/>
    <w:rsid w:val="004333E5"/>
    <w:rsid w:val="00433D44"/>
    <w:rsid w:val="00434365"/>
    <w:rsid w:val="004349EC"/>
    <w:rsid w:val="004350B4"/>
    <w:rsid w:val="00435225"/>
    <w:rsid w:val="004355E9"/>
    <w:rsid w:val="004358E6"/>
    <w:rsid w:val="00435A42"/>
    <w:rsid w:val="00436422"/>
    <w:rsid w:val="00436721"/>
    <w:rsid w:val="00436E48"/>
    <w:rsid w:val="00437374"/>
    <w:rsid w:val="00437DF8"/>
    <w:rsid w:val="00440051"/>
    <w:rsid w:val="00440397"/>
    <w:rsid w:val="00440732"/>
    <w:rsid w:val="00440D22"/>
    <w:rsid w:val="00440E28"/>
    <w:rsid w:val="00440FED"/>
    <w:rsid w:val="00441528"/>
    <w:rsid w:val="004418FF"/>
    <w:rsid w:val="00441B8C"/>
    <w:rsid w:val="00441C06"/>
    <w:rsid w:val="004421E3"/>
    <w:rsid w:val="004425B1"/>
    <w:rsid w:val="00442791"/>
    <w:rsid w:val="00443106"/>
    <w:rsid w:val="0044311F"/>
    <w:rsid w:val="00443977"/>
    <w:rsid w:val="00443AC1"/>
    <w:rsid w:val="00443D99"/>
    <w:rsid w:val="00443E8F"/>
    <w:rsid w:val="00443F6B"/>
    <w:rsid w:val="004442B1"/>
    <w:rsid w:val="00444501"/>
    <w:rsid w:val="004448FA"/>
    <w:rsid w:val="00444C7A"/>
    <w:rsid w:val="00444E31"/>
    <w:rsid w:val="00445071"/>
    <w:rsid w:val="00445197"/>
    <w:rsid w:val="004457C7"/>
    <w:rsid w:val="004457EE"/>
    <w:rsid w:val="00445DA5"/>
    <w:rsid w:val="00446142"/>
    <w:rsid w:val="00446AEC"/>
    <w:rsid w:val="00446C97"/>
    <w:rsid w:val="00446D84"/>
    <w:rsid w:val="00447051"/>
    <w:rsid w:val="004472D9"/>
    <w:rsid w:val="00447318"/>
    <w:rsid w:val="00447EBD"/>
    <w:rsid w:val="00450232"/>
    <w:rsid w:val="00450850"/>
    <w:rsid w:val="00450E6F"/>
    <w:rsid w:val="004513B4"/>
    <w:rsid w:val="00451566"/>
    <w:rsid w:val="00451700"/>
    <w:rsid w:val="00451899"/>
    <w:rsid w:val="004520CD"/>
    <w:rsid w:val="004520E2"/>
    <w:rsid w:val="0045210F"/>
    <w:rsid w:val="00452458"/>
    <w:rsid w:val="00452745"/>
    <w:rsid w:val="004527E3"/>
    <w:rsid w:val="00452B4B"/>
    <w:rsid w:val="00452BE0"/>
    <w:rsid w:val="00452F3F"/>
    <w:rsid w:val="0045378B"/>
    <w:rsid w:val="00453CEC"/>
    <w:rsid w:val="00453FAC"/>
    <w:rsid w:val="00454054"/>
    <w:rsid w:val="00454085"/>
    <w:rsid w:val="004540B4"/>
    <w:rsid w:val="004541AC"/>
    <w:rsid w:val="004547EB"/>
    <w:rsid w:val="00454DA1"/>
    <w:rsid w:val="00454FB1"/>
    <w:rsid w:val="004554E0"/>
    <w:rsid w:val="004558F1"/>
    <w:rsid w:val="00455F60"/>
    <w:rsid w:val="00455FF6"/>
    <w:rsid w:val="00456295"/>
    <w:rsid w:val="00456397"/>
    <w:rsid w:val="004571D2"/>
    <w:rsid w:val="004571D8"/>
    <w:rsid w:val="00457618"/>
    <w:rsid w:val="004579F0"/>
    <w:rsid w:val="004603C0"/>
    <w:rsid w:val="004603E3"/>
    <w:rsid w:val="00460BAB"/>
    <w:rsid w:val="00460D20"/>
    <w:rsid w:val="00460EBA"/>
    <w:rsid w:val="00461354"/>
    <w:rsid w:val="00461600"/>
    <w:rsid w:val="00461832"/>
    <w:rsid w:val="0046197E"/>
    <w:rsid w:val="004627F4"/>
    <w:rsid w:val="00462A07"/>
    <w:rsid w:val="00462C65"/>
    <w:rsid w:val="00462D8D"/>
    <w:rsid w:val="00462E17"/>
    <w:rsid w:val="0046378D"/>
    <w:rsid w:val="004637B1"/>
    <w:rsid w:val="00463929"/>
    <w:rsid w:val="00463ABD"/>
    <w:rsid w:val="004646E5"/>
    <w:rsid w:val="004652F6"/>
    <w:rsid w:val="004658DA"/>
    <w:rsid w:val="00465CC1"/>
    <w:rsid w:val="0046628B"/>
    <w:rsid w:val="00466852"/>
    <w:rsid w:val="004668BE"/>
    <w:rsid w:val="004669CB"/>
    <w:rsid w:val="00466FEC"/>
    <w:rsid w:val="00467764"/>
    <w:rsid w:val="0046782E"/>
    <w:rsid w:val="00467BAE"/>
    <w:rsid w:val="004708C5"/>
    <w:rsid w:val="00470B92"/>
    <w:rsid w:val="00470D7A"/>
    <w:rsid w:val="00470EBF"/>
    <w:rsid w:val="00471089"/>
    <w:rsid w:val="004711D8"/>
    <w:rsid w:val="0047123F"/>
    <w:rsid w:val="00471665"/>
    <w:rsid w:val="004728A7"/>
    <w:rsid w:val="00472A50"/>
    <w:rsid w:val="00472D11"/>
    <w:rsid w:val="004730E2"/>
    <w:rsid w:val="00473532"/>
    <w:rsid w:val="0047357B"/>
    <w:rsid w:val="0047406E"/>
    <w:rsid w:val="00474615"/>
    <w:rsid w:val="0047487B"/>
    <w:rsid w:val="00474880"/>
    <w:rsid w:val="00474C6A"/>
    <w:rsid w:val="00474CF0"/>
    <w:rsid w:val="00475035"/>
    <w:rsid w:val="004750D8"/>
    <w:rsid w:val="004756BD"/>
    <w:rsid w:val="00475772"/>
    <w:rsid w:val="00475783"/>
    <w:rsid w:val="004757A0"/>
    <w:rsid w:val="00475A7C"/>
    <w:rsid w:val="00475ECE"/>
    <w:rsid w:val="00475F10"/>
    <w:rsid w:val="00476819"/>
    <w:rsid w:val="004768F5"/>
    <w:rsid w:val="00477173"/>
    <w:rsid w:val="004774CC"/>
    <w:rsid w:val="0047752E"/>
    <w:rsid w:val="00477E77"/>
    <w:rsid w:val="00477F37"/>
    <w:rsid w:val="00480028"/>
    <w:rsid w:val="0048010D"/>
    <w:rsid w:val="00480657"/>
    <w:rsid w:val="00480A3F"/>
    <w:rsid w:val="0048125E"/>
    <w:rsid w:val="00481327"/>
    <w:rsid w:val="00481780"/>
    <w:rsid w:val="00481CBB"/>
    <w:rsid w:val="00481DA5"/>
    <w:rsid w:val="004821DF"/>
    <w:rsid w:val="004824A8"/>
    <w:rsid w:val="004827E3"/>
    <w:rsid w:val="00482BFF"/>
    <w:rsid w:val="00482C3E"/>
    <w:rsid w:val="004831D1"/>
    <w:rsid w:val="004833C5"/>
    <w:rsid w:val="00483584"/>
    <w:rsid w:val="00483E6D"/>
    <w:rsid w:val="004843F7"/>
    <w:rsid w:val="0048452B"/>
    <w:rsid w:val="00484758"/>
    <w:rsid w:val="00484821"/>
    <w:rsid w:val="00484AA6"/>
    <w:rsid w:val="00484AB0"/>
    <w:rsid w:val="00484AC8"/>
    <w:rsid w:val="00485A90"/>
    <w:rsid w:val="00485D55"/>
    <w:rsid w:val="004866B7"/>
    <w:rsid w:val="00486BC2"/>
    <w:rsid w:val="0048747A"/>
    <w:rsid w:val="00487518"/>
    <w:rsid w:val="004875E7"/>
    <w:rsid w:val="004876BB"/>
    <w:rsid w:val="004879B2"/>
    <w:rsid w:val="0049018E"/>
    <w:rsid w:val="004902D6"/>
    <w:rsid w:val="004903FF"/>
    <w:rsid w:val="00490684"/>
    <w:rsid w:val="00490777"/>
    <w:rsid w:val="0049083D"/>
    <w:rsid w:val="0049085D"/>
    <w:rsid w:val="00490F0A"/>
    <w:rsid w:val="00491125"/>
    <w:rsid w:val="00491881"/>
    <w:rsid w:val="004918F8"/>
    <w:rsid w:val="00492240"/>
    <w:rsid w:val="004925DD"/>
    <w:rsid w:val="004926C1"/>
    <w:rsid w:val="004926C6"/>
    <w:rsid w:val="00492DAB"/>
    <w:rsid w:val="00492EF6"/>
    <w:rsid w:val="00493413"/>
    <w:rsid w:val="004939A5"/>
    <w:rsid w:val="00493BED"/>
    <w:rsid w:val="00493E36"/>
    <w:rsid w:val="0049427D"/>
    <w:rsid w:val="004944E2"/>
    <w:rsid w:val="0049491F"/>
    <w:rsid w:val="00494C20"/>
    <w:rsid w:val="00495103"/>
    <w:rsid w:val="004954A2"/>
    <w:rsid w:val="0049566F"/>
    <w:rsid w:val="0049592A"/>
    <w:rsid w:val="00495C95"/>
    <w:rsid w:val="00495F47"/>
    <w:rsid w:val="004960BD"/>
    <w:rsid w:val="004964A2"/>
    <w:rsid w:val="00496C3B"/>
    <w:rsid w:val="00496C91"/>
    <w:rsid w:val="00496CCC"/>
    <w:rsid w:val="00496F5D"/>
    <w:rsid w:val="00497063"/>
    <w:rsid w:val="0049707C"/>
    <w:rsid w:val="004972BC"/>
    <w:rsid w:val="0049736A"/>
    <w:rsid w:val="00497EFB"/>
    <w:rsid w:val="004A0279"/>
    <w:rsid w:val="004A0793"/>
    <w:rsid w:val="004A0BA4"/>
    <w:rsid w:val="004A0C0B"/>
    <w:rsid w:val="004A0F59"/>
    <w:rsid w:val="004A1065"/>
    <w:rsid w:val="004A14FB"/>
    <w:rsid w:val="004A150F"/>
    <w:rsid w:val="004A160A"/>
    <w:rsid w:val="004A1A63"/>
    <w:rsid w:val="004A1AF5"/>
    <w:rsid w:val="004A24C7"/>
    <w:rsid w:val="004A27FA"/>
    <w:rsid w:val="004A2C76"/>
    <w:rsid w:val="004A2DA4"/>
    <w:rsid w:val="004A323D"/>
    <w:rsid w:val="004A3D36"/>
    <w:rsid w:val="004A3E47"/>
    <w:rsid w:val="004A3E48"/>
    <w:rsid w:val="004A4057"/>
    <w:rsid w:val="004A4157"/>
    <w:rsid w:val="004A4C93"/>
    <w:rsid w:val="004A5131"/>
    <w:rsid w:val="004A5221"/>
    <w:rsid w:val="004A52ED"/>
    <w:rsid w:val="004A531A"/>
    <w:rsid w:val="004A5BBA"/>
    <w:rsid w:val="004A6214"/>
    <w:rsid w:val="004A68F2"/>
    <w:rsid w:val="004A696C"/>
    <w:rsid w:val="004A6980"/>
    <w:rsid w:val="004A6FA8"/>
    <w:rsid w:val="004A700A"/>
    <w:rsid w:val="004A71BB"/>
    <w:rsid w:val="004A7259"/>
    <w:rsid w:val="004A75B5"/>
    <w:rsid w:val="004A7D94"/>
    <w:rsid w:val="004B042D"/>
    <w:rsid w:val="004B0A31"/>
    <w:rsid w:val="004B0A50"/>
    <w:rsid w:val="004B0D50"/>
    <w:rsid w:val="004B0DF0"/>
    <w:rsid w:val="004B0E5D"/>
    <w:rsid w:val="004B10A2"/>
    <w:rsid w:val="004B125A"/>
    <w:rsid w:val="004B1800"/>
    <w:rsid w:val="004B19B0"/>
    <w:rsid w:val="004B1AC7"/>
    <w:rsid w:val="004B1B3E"/>
    <w:rsid w:val="004B1B88"/>
    <w:rsid w:val="004B1C95"/>
    <w:rsid w:val="004B200B"/>
    <w:rsid w:val="004B23C7"/>
    <w:rsid w:val="004B27F6"/>
    <w:rsid w:val="004B2A3A"/>
    <w:rsid w:val="004B38A0"/>
    <w:rsid w:val="004B3A92"/>
    <w:rsid w:val="004B3C0F"/>
    <w:rsid w:val="004B3D77"/>
    <w:rsid w:val="004B40C6"/>
    <w:rsid w:val="004B45C3"/>
    <w:rsid w:val="004B45DB"/>
    <w:rsid w:val="004B45ED"/>
    <w:rsid w:val="004B4862"/>
    <w:rsid w:val="004B487A"/>
    <w:rsid w:val="004B48F5"/>
    <w:rsid w:val="004B4EE2"/>
    <w:rsid w:val="004B4EEF"/>
    <w:rsid w:val="004B5646"/>
    <w:rsid w:val="004B5CC1"/>
    <w:rsid w:val="004B5DB5"/>
    <w:rsid w:val="004B61AA"/>
    <w:rsid w:val="004B62AE"/>
    <w:rsid w:val="004B6797"/>
    <w:rsid w:val="004B67C4"/>
    <w:rsid w:val="004B6C62"/>
    <w:rsid w:val="004B6CFE"/>
    <w:rsid w:val="004B71FD"/>
    <w:rsid w:val="004B7749"/>
    <w:rsid w:val="004C029E"/>
    <w:rsid w:val="004C060C"/>
    <w:rsid w:val="004C089E"/>
    <w:rsid w:val="004C08B0"/>
    <w:rsid w:val="004C0AB9"/>
    <w:rsid w:val="004C1235"/>
    <w:rsid w:val="004C1261"/>
    <w:rsid w:val="004C1CB4"/>
    <w:rsid w:val="004C1CF6"/>
    <w:rsid w:val="004C1F3B"/>
    <w:rsid w:val="004C2008"/>
    <w:rsid w:val="004C2753"/>
    <w:rsid w:val="004C27A8"/>
    <w:rsid w:val="004C286B"/>
    <w:rsid w:val="004C2D25"/>
    <w:rsid w:val="004C303B"/>
    <w:rsid w:val="004C3335"/>
    <w:rsid w:val="004C34CE"/>
    <w:rsid w:val="004C4285"/>
    <w:rsid w:val="004C486B"/>
    <w:rsid w:val="004C4D89"/>
    <w:rsid w:val="004C4DB9"/>
    <w:rsid w:val="004C4EDB"/>
    <w:rsid w:val="004C4EEC"/>
    <w:rsid w:val="004C51FB"/>
    <w:rsid w:val="004C5645"/>
    <w:rsid w:val="004C58BE"/>
    <w:rsid w:val="004C5BAA"/>
    <w:rsid w:val="004C60EA"/>
    <w:rsid w:val="004C6216"/>
    <w:rsid w:val="004C628F"/>
    <w:rsid w:val="004C64AB"/>
    <w:rsid w:val="004C656A"/>
    <w:rsid w:val="004C659B"/>
    <w:rsid w:val="004C67C7"/>
    <w:rsid w:val="004C697C"/>
    <w:rsid w:val="004C69F5"/>
    <w:rsid w:val="004C6C06"/>
    <w:rsid w:val="004C78FA"/>
    <w:rsid w:val="004C7A69"/>
    <w:rsid w:val="004C7E1B"/>
    <w:rsid w:val="004D029E"/>
    <w:rsid w:val="004D0329"/>
    <w:rsid w:val="004D081F"/>
    <w:rsid w:val="004D08BD"/>
    <w:rsid w:val="004D0CAF"/>
    <w:rsid w:val="004D0E21"/>
    <w:rsid w:val="004D12D1"/>
    <w:rsid w:val="004D159A"/>
    <w:rsid w:val="004D1890"/>
    <w:rsid w:val="004D207A"/>
    <w:rsid w:val="004D2185"/>
    <w:rsid w:val="004D2211"/>
    <w:rsid w:val="004D2820"/>
    <w:rsid w:val="004D3356"/>
    <w:rsid w:val="004D33F3"/>
    <w:rsid w:val="004D360C"/>
    <w:rsid w:val="004D3808"/>
    <w:rsid w:val="004D389B"/>
    <w:rsid w:val="004D3A0A"/>
    <w:rsid w:val="004D3A81"/>
    <w:rsid w:val="004D3ADC"/>
    <w:rsid w:val="004D3DEB"/>
    <w:rsid w:val="004D414A"/>
    <w:rsid w:val="004D4330"/>
    <w:rsid w:val="004D437D"/>
    <w:rsid w:val="004D4589"/>
    <w:rsid w:val="004D45C5"/>
    <w:rsid w:val="004D4C09"/>
    <w:rsid w:val="004D4D1E"/>
    <w:rsid w:val="004D54BD"/>
    <w:rsid w:val="004D577A"/>
    <w:rsid w:val="004D5853"/>
    <w:rsid w:val="004D5C3A"/>
    <w:rsid w:val="004D5D21"/>
    <w:rsid w:val="004D5D4F"/>
    <w:rsid w:val="004D6495"/>
    <w:rsid w:val="004D7172"/>
    <w:rsid w:val="004D7352"/>
    <w:rsid w:val="004D7478"/>
    <w:rsid w:val="004D763B"/>
    <w:rsid w:val="004D7B60"/>
    <w:rsid w:val="004D7B81"/>
    <w:rsid w:val="004D7BEE"/>
    <w:rsid w:val="004D7C9D"/>
    <w:rsid w:val="004D7CF6"/>
    <w:rsid w:val="004E03EB"/>
    <w:rsid w:val="004E0C64"/>
    <w:rsid w:val="004E0E0D"/>
    <w:rsid w:val="004E12DB"/>
    <w:rsid w:val="004E1547"/>
    <w:rsid w:val="004E1B4A"/>
    <w:rsid w:val="004E1B90"/>
    <w:rsid w:val="004E1D08"/>
    <w:rsid w:val="004E1E15"/>
    <w:rsid w:val="004E25A3"/>
    <w:rsid w:val="004E26EA"/>
    <w:rsid w:val="004E2CE3"/>
    <w:rsid w:val="004E3577"/>
    <w:rsid w:val="004E36CF"/>
    <w:rsid w:val="004E3BFA"/>
    <w:rsid w:val="004E3EE0"/>
    <w:rsid w:val="004E4032"/>
    <w:rsid w:val="004E4091"/>
    <w:rsid w:val="004E426E"/>
    <w:rsid w:val="004E42CA"/>
    <w:rsid w:val="004E435B"/>
    <w:rsid w:val="004E462E"/>
    <w:rsid w:val="004E4755"/>
    <w:rsid w:val="004E4F25"/>
    <w:rsid w:val="004E512C"/>
    <w:rsid w:val="004E569D"/>
    <w:rsid w:val="004E58D3"/>
    <w:rsid w:val="004E5C09"/>
    <w:rsid w:val="004E6043"/>
    <w:rsid w:val="004E6480"/>
    <w:rsid w:val="004E67D8"/>
    <w:rsid w:val="004E67FC"/>
    <w:rsid w:val="004E687F"/>
    <w:rsid w:val="004E6921"/>
    <w:rsid w:val="004E69FC"/>
    <w:rsid w:val="004E6AD6"/>
    <w:rsid w:val="004E6AE4"/>
    <w:rsid w:val="004E6D10"/>
    <w:rsid w:val="004E6FAB"/>
    <w:rsid w:val="004E70F4"/>
    <w:rsid w:val="004E7153"/>
    <w:rsid w:val="004E718E"/>
    <w:rsid w:val="004E72D7"/>
    <w:rsid w:val="004E764A"/>
    <w:rsid w:val="004E7D23"/>
    <w:rsid w:val="004F00AD"/>
    <w:rsid w:val="004F0337"/>
    <w:rsid w:val="004F0599"/>
    <w:rsid w:val="004F079F"/>
    <w:rsid w:val="004F0C0B"/>
    <w:rsid w:val="004F17FF"/>
    <w:rsid w:val="004F1E96"/>
    <w:rsid w:val="004F21CE"/>
    <w:rsid w:val="004F2500"/>
    <w:rsid w:val="004F25E8"/>
    <w:rsid w:val="004F30A3"/>
    <w:rsid w:val="004F3480"/>
    <w:rsid w:val="004F3555"/>
    <w:rsid w:val="004F3A26"/>
    <w:rsid w:val="004F3ABB"/>
    <w:rsid w:val="004F3B38"/>
    <w:rsid w:val="004F4017"/>
    <w:rsid w:val="004F49DD"/>
    <w:rsid w:val="004F4B26"/>
    <w:rsid w:val="004F4B27"/>
    <w:rsid w:val="004F4BF0"/>
    <w:rsid w:val="004F5040"/>
    <w:rsid w:val="004F516C"/>
    <w:rsid w:val="004F57D6"/>
    <w:rsid w:val="004F5805"/>
    <w:rsid w:val="004F5A43"/>
    <w:rsid w:val="004F5C35"/>
    <w:rsid w:val="004F5C39"/>
    <w:rsid w:val="004F6131"/>
    <w:rsid w:val="004F62EF"/>
    <w:rsid w:val="004F6F0A"/>
    <w:rsid w:val="004F7447"/>
    <w:rsid w:val="004F79EF"/>
    <w:rsid w:val="004F7BD7"/>
    <w:rsid w:val="004F7CFF"/>
    <w:rsid w:val="00500240"/>
    <w:rsid w:val="005004CF"/>
    <w:rsid w:val="00500511"/>
    <w:rsid w:val="0050082D"/>
    <w:rsid w:val="00501452"/>
    <w:rsid w:val="005014BC"/>
    <w:rsid w:val="005014CF"/>
    <w:rsid w:val="00501CA9"/>
    <w:rsid w:val="00501EE8"/>
    <w:rsid w:val="0050242C"/>
    <w:rsid w:val="0050243D"/>
    <w:rsid w:val="005027D2"/>
    <w:rsid w:val="005027FC"/>
    <w:rsid w:val="00502B52"/>
    <w:rsid w:val="00502D09"/>
    <w:rsid w:val="005031E0"/>
    <w:rsid w:val="005032F0"/>
    <w:rsid w:val="0050343B"/>
    <w:rsid w:val="00503636"/>
    <w:rsid w:val="00503E2C"/>
    <w:rsid w:val="00503E83"/>
    <w:rsid w:val="00503F72"/>
    <w:rsid w:val="005044AE"/>
    <w:rsid w:val="00504507"/>
    <w:rsid w:val="005049F0"/>
    <w:rsid w:val="00504AA2"/>
    <w:rsid w:val="00505149"/>
    <w:rsid w:val="00505621"/>
    <w:rsid w:val="00505F9A"/>
    <w:rsid w:val="005065FB"/>
    <w:rsid w:val="005066AF"/>
    <w:rsid w:val="00506899"/>
    <w:rsid w:val="0050692E"/>
    <w:rsid w:val="00506A7E"/>
    <w:rsid w:val="00506ED4"/>
    <w:rsid w:val="0050751C"/>
    <w:rsid w:val="005075DF"/>
    <w:rsid w:val="0050765D"/>
    <w:rsid w:val="0050797E"/>
    <w:rsid w:val="00507C3C"/>
    <w:rsid w:val="00507D7A"/>
    <w:rsid w:val="00507E54"/>
    <w:rsid w:val="00507EF5"/>
    <w:rsid w:val="00507F4A"/>
    <w:rsid w:val="005102B3"/>
    <w:rsid w:val="00510327"/>
    <w:rsid w:val="00510361"/>
    <w:rsid w:val="005103A9"/>
    <w:rsid w:val="0051052A"/>
    <w:rsid w:val="0051057F"/>
    <w:rsid w:val="00510776"/>
    <w:rsid w:val="00510876"/>
    <w:rsid w:val="00510C4A"/>
    <w:rsid w:val="00511377"/>
    <w:rsid w:val="00511785"/>
    <w:rsid w:val="00511D96"/>
    <w:rsid w:val="00511FB9"/>
    <w:rsid w:val="00511FE5"/>
    <w:rsid w:val="005125C0"/>
    <w:rsid w:val="005129C5"/>
    <w:rsid w:val="00513042"/>
    <w:rsid w:val="0051305F"/>
    <w:rsid w:val="005131C9"/>
    <w:rsid w:val="00513229"/>
    <w:rsid w:val="005135E9"/>
    <w:rsid w:val="005136E6"/>
    <w:rsid w:val="00513730"/>
    <w:rsid w:val="005138C9"/>
    <w:rsid w:val="005138DE"/>
    <w:rsid w:val="005139AB"/>
    <w:rsid w:val="00513C8E"/>
    <w:rsid w:val="00513D84"/>
    <w:rsid w:val="00513E6E"/>
    <w:rsid w:val="00514628"/>
    <w:rsid w:val="00514676"/>
    <w:rsid w:val="0051472C"/>
    <w:rsid w:val="005147F1"/>
    <w:rsid w:val="00514B78"/>
    <w:rsid w:val="005150C3"/>
    <w:rsid w:val="005155D4"/>
    <w:rsid w:val="0051561E"/>
    <w:rsid w:val="00515636"/>
    <w:rsid w:val="005157ED"/>
    <w:rsid w:val="00515915"/>
    <w:rsid w:val="00515A71"/>
    <w:rsid w:val="00515D82"/>
    <w:rsid w:val="005161B5"/>
    <w:rsid w:val="005163A9"/>
    <w:rsid w:val="005163D6"/>
    <w:rsid w:val="00516497"/>
    <w:rsid w:val="005169AE"/>
    <w:rsid w:val="005170E2"/>
    <w:rsid w:val="005172AA"/>
    <w:rsid w:val="00517642"/>
    <w:rsid w:val="005179AE"/>
    <w:rsid w:val="00517BB0"/>
    <w:rsid w:val="00517D64"/>
    <w:rsid w:val="00517F0B"/>
    <w:rsid w:val="00520298"/>
    <w:rsid w:val="005203E8"/>
    <w:rsid w:val="00520542"/>
    <w:rsid w:val="005208B8"/>
    <w:rsid w:val="00520CE2"/>
    <w:rsid w:val="005211F0"/>
    <w:rsid w:val="005212F4"/>
    <w:rsid w:val="00521406"/>
    <w:rsid w:val="005217DF"/>
    <w:rsid w:val="0052183F"/>
    <w:rsid w:val="005219B0"/>
    <w:rsid w:val="00521D17"/>
    <w:rsid w:val="00522071"/>
    <w:rsid w:val="005220FE"/>
    <w:rsid w:val="0052254D"/>
    <w:rsid w:val="00522A15"/>
    <w:rsid w:val="00522B6B"/>
    <w:rsid w:val="00522F54"/>
    <w:rsid w:val="00523A25"/>
    <w:rsid w:val="00523D35"/>
    <w:rsid w:val="00523DED"/>
    <w:rsid w:val="00523EC8"/>
    <w:rsid w:val="005247C8"/>
    <w:rsid w:val="00524AA0"/>
    <w:rsid w:val="00524EA5"/>
    <w:rsid w:val="00524F0E"/>
    <w:rsid w:val="00524F41"/>
    <w:rsid w:val="00525005"/>
    <w:rsid w:val="0052536A"/>
    <w:rsid w:val="0052561B"/>
    <w:rsid w:val="0052585A"/>
    <w:rsid w:val="00525D0E"/>
    <w:rsid w:val="005262A4"/>
    <w:rsid w:val="00526314"/>
    <w:rsid w:val="00526C0A"/>
    <w:rsid w:val="00526CC1"/>
    <w:rsid w:val="00526FF8"/>
    <w:rsid w:val="005270CD"/>
    <w:rsid w:val="00527485"/>
    <w:rsid w:val="00527544"/>
    <w:rsid w:val="005276F5"/>
    <w:rsid w:val="00527A23"/>
    <w:rsid w:val="0053021B"/>
    <w:rsid w:val="005303F0"/>
    <w:rsid w:val="00530413"/>
    <w:rsid w:val="00530498"/>
    <w:rsid w:val="0053062F"/>
    <w:rsid w:val="00530899"/>
    <w:rsid w:val="0053092F"/>
    <w:rsid w:val="00530EEB"/>
    <w:rsid w:val="005319E3"/>
    <w:rsid w:val="00531AE7"/>
    <w:rsid w:val="0053255B"/>
    <w:rsid w:val="005327A5"/>
    <w:rsid w:val="0053293D"/>
    <w:rsid w:val="00532EDA"/>
    <w:rsid w:val="00533202"/>
    <w:rsid w:val="00533259"/>
    <w:rsid w:val="005334EF"/>
    <w:rsid w:val="005335D1"/>
    <w:rsid w:val="00533C3C"/>
    <w:rsid w:val="00533CA1"/>
    <w:rsid w:val="00534261"/>
    <w:rsid w:val="00534549"/>
    <w:rsid w:val="005346C7"/>
    <w:rsid w:val="005347A2"/>
    <w:rsid w:val="00534879"/>
    <w:rsid w:val="00534992"/>
    <w:rsid w:val="00534D6C"/>
    <w:rsid w:val="0053501B"/>
    <w:rsid w:val="0053517E"/>
    <w:rsid w:val="00535532"/>
    <w:rsid w:val="0053597E"/>
    <w:rsid w:val="00535B4C"/>
    <w:rsid w:val="00535E90"/>
    <w:rsid w:val="0053623D"/>
    <w:rsid w:val="0053682E"/>
    <w:rsid w:val="00536E4B"/>
    <w:rsid w:val="00537013"/>
    <w:rsid w:val="00537B3D"/>
    <w:rsid w:val="005400E7"/>
    <w:rsid w:val="0054010C"/>
    <w:rsid w:val="00540393"/>
    <w:rsid w:val="005403AB"/>
    <w:rsid w:val="005403BB"/>
    <w:rsid w:val="0054089A"/>
    <w:rsid w:val="005409BE"/>
    <w:rsid w:val="00540B0D"/>
    <w:rsid w:val="00540C15"/>
    <w:rsid w:val="00540DE0"/>
    <w:rsid w:val="00540FC6"/>
    <w:rsid w:val="005413E1"/>
    <w:rsid w:val="0054157B"/>
    <w:rsid w:val="005415CD"/>
    <w:rsid w:val="005417ED"/>
    <w:rsid w:val="0054193F"/>
    <w:rsid w:val="00541D5E"/>
    <w:rsid w:val="0054258E"/>
    <w:rsid w:val="00542702"/>
    <w:rsid w:val="00543B97"/>
    <w:rsid w:val="00543C7E"/>
    <w:rsid w:val="00543CA9"/>
    <w:rsid w:val="00543D54"/>
    <w:rsid w:val="00543DB0"/>
    <w:rsid w:val="00544932"/>
    <w:rsid w:val="00544960"/>
    <w:rsid w:val="00544CC0"/>
    <w:rsid w:val="00544E6B"/>
    <w:rsid w:val="00545415"/>
    <w:rsid w:val="00545445"/>
    <w:rsid w:val="00545F41"/>
    <w:rsid w:val="005466E3"/>
    <w:rsid w:val="00546809"/>
    <w:rsid w:val="0054681B"/>
    <w:rsid w:val="005468C0"/>
    <w:rsid w:val="00546F77"/>
    <w:rsid w:val="005472CD"/>
    <w:rsid w:val="0054737E"/>
    <w:rsid w:val="0054763C"/>
    <w:rsid w:val="005477B1"/>
    <w:rsid w:val="00547D85"/>
    <w:rsid w:val="00550588"/>
    <w:rsid w:val="00550627"/>
    <w:rsid w:val="00550699"/>
    <w:rsid w:val="0055084B"/>
    <w:rsid w:val="00550969"/>
    <w:rsid w:val="00550ACC"/>
    <w:rsid w:val="00550B8D"/>
    <w:rsid w:val="00550C10"/>
    <w:rsid w:val="0055109B"/>
    <w:rsid w:val="005513E4"/>
    <w:rsid w:val="0055145A"/>
    <w:rsid w:val="00551A2F"/>
    <w:rsid w:val="00551E52"/>
    <w:rsid w:val="00551FB0"/>
    <w:rsid w:val="00552132"/>
    <w:rsid w:val="0055222E"/>
    <w:rsid w:val="005523D4"/>
    <w:rsid w:val="00552C45"/>
    <w:rsid w:val="00552CA1"/>
    <w:rsid w:val="00552D0A"/>
    <w:rsid w:val="0055325E"/>
    <w:rsid w:val="0055337E"/>
    <w:rsid w:val="00553B44"/>
    <w:rsid w:val="00553C55"/>
    <w:rsid w:val="00553DCF"/>
    <w:rsid w:val="00554121"/>
    <w:rsid w:val="00554384"/>
    <w:rsid w:val="0055443C"/>
    <w:rsid w:val="0055445B"/>
    <w:rsid w:val="00554C80"/>
    <w:rsid w:val="00554EC6"/>
    <w:rsid w:val="0055504B"/>
    <w:rsid w:val="00555551"/>
    <w:rsid w:val="0055560D"/>
    <w:rsid w:val="00556BAC"/>
    <w:rsid w:val="0055728B"/>
    <w:rsid w:val="00557430"/>
    <w:rsid w:val="00557AD0"/>
    <w:rsid w:val="00557B7B"/>
    <w:rsid w:val="00560088"/>
    <w:rsid w:val="00560565"/>
    <w:rsid w:val="005605A7"/>
    <w:rsid w:val="00560680"/>
    <w:rsid w:val="0056069B"/>
    <w:rsid w:val="005606F1"/>
    <w:rsid w:val="00560835"/>
    <w:rsid w:val="00560C04"/>
    <w:rsid w:val="00560F6C"/>
    <w:rsid w:val="00561499"/>
    <w:rsid w:val="00561663"/>
    <w:rsid w:val="005618F0"/>
    <w:rsid w:val="00562455"/>
    <w:rsid w:val="005625FD"/>
    <w:rsid w:val="0056266D"/>
    <w:rsid w:val="00562BD7"/>
    <w:rsid w:val="00563F12"/>
    <w:rsid w:val="005640F3"/>
    <w:rsid w:val="005642B6"/>
    <w:rsid w:val="005647E1"/>
    <w:rsid w:val="0056489D"/>
    <w:rsid w:val="00564BE9"/>
    <w:rsid w:val="00564D7C"/>
    <w:rsid w:val="00565370"/>
    <w:rsid w:val="00565448"/>
    <w:rsid w:val="005657F5"/>
    <w:rsid w:val="005664FE"/>
    <w:rsid w:val="00566715"/>
    <w:rsid w:val="00566C51"/>
    <w:rsid w:val="00566D98"/>
    <w:rsid w:val="005676FD"/>
    <w:rsid w:val="005677FD"/>
    <w:rsid w:val="0056783F"/>
    <w:rsid w:val="0056792B"/>
    <w:rsid w:val="0057012E"/>
    <w:rsid w:val="00570270"/>
    <w:rsid w:val="0057037C"/>
    <w:rsid w:val="0057040D"/>
    <w:rsid w:val="00571518"/>
    <w:rsid w:val="005718B2"/>
    <w:rsid w:val="0057214B"/>
    <w:rsid w:val="00572541"/>
    <w:rsid w:val="0057274C"/>
    <w:rsid w:val="00572AC0"/>
    <w:rsid w:val="00572B2F"/>
    <w:rsid w:val="00572E59"/>
    <w:rsid w:val="00572F0C"/>
    <w:rsid w:val="00572F95"/>
    <w:rsid w:val="00573145"/>
    <w:rsid w:val="00573370"/>
    <w:rsid w:val="0057347E"/>
    <w:rsid w:val="005735FB"/>
    <w:rsid w:val="005737DF"/>
    <w:rsid w:val="00574183"/>
    <w:rsid w:val="0057438B"/>
    <w:rsid w:val="00574491"/>
    <w:rsid w:val="005749E5"/>
    <w:rsid w:val="00574A47"/>
    <w:rsid w:val="00574B6E"/>
    <w:rsid w:val="00574B6F"/>
    <w:rsid w:val="005750A9"/>
    <w:rsid w:val="00575B99"/>
    <w:rsid w:val="00575C65"/>
    <w:rsid w:val="00575C6B"/>
    <w:rsid w:val="0057631C"/>
    <w:rsid w:val="005764D3"/>
    <w:rsid w:val="00576611"/>
    <w:rsid w:val="0057665E"/>
    <w:rsid w:val="00576903"/>
    <w:rsid w:val="00576CFE"/>
    <w:rsid w:val="00576F54"/>
    <w:rsid w:val="00577E32"/>
    <w:rsid w:val="00580050"/>
    <w:rsid w:val="0058036F"/>
    <w:rsid w:val="00580370"/>
    <w:rsid w:val="00580883"/>
    <w:rsid w:val="00580D10"/>
    <w:rsid w:val="00580E46"/>
    <w:rsid w:val="00580FD2"/>
    <w:rsid w:val="0058106C"/>
    <w:rsid w:val="005811FD"/>
    <w:rsid w:val="00581247"/>
    <w:rsid w:val="005813CA"/>
    <w:rsid w:val="0058158A"/>
    <w:rsid w:val="005815C7"/>
    <w:rsid w:val="0058169F"/>
    <w:rsid w:val="00581723"/>
    <w:rsid w:val="00581AC1"/>
    <w:rsid w:val="00581BD3"/>
    <w:rsid w:val="00581CAF"/>
    <w:rsid w:val="00581CB4"/>
    <w:rsid w:val="00581F6D"/>
    <w:rsid w:val="00582046"/>
    <w:rsid w:val="00582204"/>
    <w:rsid w:val="0058250B"/>
    <w:rsid w:val="00582658"/>
    <w:rsid w:val="005828B6"/>
    <w:rsid w:val="00582A07"/>
    <w:rsid w:val="00582DB7"/>
    <w:rsid w:val="005834B8"/>
    <w:rsid w:val="00583CE7"/>
    <w:rsid w:val="00583D1F"/>
    <w:rsid w:val="00583E98"/>
    <w:rsid w:val="0058432D"/>
    <w:rsid w:val="0058485F"/>
    <w:rsid w:val="00584E1D"/>
    <w:rsid w:val="00584ED7"/>
    <w:rsid w:val="00585023"/>
    <w:rsid w:val="0058508A"/>
    <w:rsid w:val="0058515C"/>
    <w:rsid w:val="005852ED"/>
    <w:rsid w:val="005858F5"/>
    <w:rsid w:val="00585EFA"/>
    <w:rsid w:val="0058627D"/>
    <w:rsid w:val="005862E6"/>
    <w:rsid w:val="005863A1"/>
    <w:rsid w:val="00586D2E"/>
    <w:rsid w:val="00586DB1"/>
    <w:rsid w:val="0058719D"/>
    <w:rsid w:val="0058729D"/>
    <w:rsid w:val="0058769D"/>
    <w:rsid w:val="0058786A"/>
    <w:rsid w:val="00587B80"/>
    <w:rsid w:val="00587CC4"/>
    <w:rsid w:val="00587DD6"/>
    <w:rsid w:val="00590176"/>
    <w:rsid w:val="0059023F"/>
    <w:rsid w:val="00590903"/>
    <w:rsid w:val="00590CF8"/>
    <w:rsid w:val="00590D6F"/>
    <w:rsid w:val="005912CF"/>
    <w:rsid w:val="00591A00"/>
    <w:rsid w:val="00591C71"/>
    <w:rsid w:val="00591D51"/>
    <w:rsid w:val="00591E19"/>
    <w:rsid w:val="00591E89"/>
    <w:rsid w:val="005920B6"/>
    <w:rsid w:val="005922BB"/>
    <w:rsid w:val="00592533"/>
    <w:rsid w:val="005925DC"/>
    <w:rsid w:val="00592BCC"/>
    <w:rsid w:val="00592EBB"/>
    <w:rsid w:val="00593867"/>
    <w:rsid w:val="005939BA"/>
    <w:rsid w:val="00593ABF"/>
    <w:rsid w:val="00593BFE"/>
    <w:rsid w:val="00593FE1"/>
    <w:rsid w:val="00594050"/>
    <w:rsid w:val="00594495"/>
    <w:rsid w:val="00594686"/>
    <w:rsid w:val="0059500B"/>
    <w:rsid w:val="00595376"/>
    <w:rsid w:val="005953F1"/>
    <w:rsid w:val="00595500"/>
    <w:rsid w:val="0059570C"/>
    <w:rsid w:val="00595970"/>
    <w:rsid w:val="005959E2"/>
    <w:rsid w:val="00595DDC"/>
    <w:rsid w:val="00595E37"/>
    <w:rsid w:val="00596068"/>
    <w:rsid w:val="00596422"/>
    <w:rsid w:val="005964CD"/>
    <w:rsid w:val="0059663C"/>
    <w:rsid w:val="00596BBB"/>
    <w:rsid w:val="00596CC0"/>
    <w:rsid w:val="00596D83"/>
    <w:rsid w:val="00596DB4"/>
    <w:rsid w:val="00596E4F"/>
    <w:rsid w:val="0059732E"/>
    <w:rsid w:val="0059794B"/>
    <w:rsid w:val="00597ACF"/>
    <w:rsid w:val="005A0078"/>
    <w:rsid w:val="005A0160"/>
    <w:rsid w:val="005A0B7A"/>
    <w:rsid w:val="005A0CFC"/>
    <w:rsid w:val="005A1790"/>
    <w:rsid w:val="005A18EF"/>
    <w:rsid w:val="005A192E"/>
    <w:rsid w:val="005A1A4E"/>
    <w:rsid w:val="005A1BEF"/>
    <w:rsid w:val="005A20A1"/>
    <w:rsid w:val="005A21EA"/>
    <w:rsid w:val="005A241B"/>
    <w:rsid w:val="005A2424"/>
    <w:rsid w:val="005A2ECD"/>
    <w:rsid w:val="005A35DF"/>
    <w:rsid w:val="005A3B8A"/>
    <w:rsid w:val="005A3EF1"/>
    <w:rsid w:val="005A4012"/>
    <w:rsid w:val="005A4198"/>
    <w:rsid w:val="005A4B26"/>
    <w:rsid w:val="005A4F3F"/>
    <w:rsid w:val="005A5125"/>
    <w:rsid w:val="005A532F"/>
    <w:rsid w:val="005A58EB"/>
    <w:rsid w:val="005A5FA3"/>
    <w:rsid w:val="005A660C"/>
    <w:rsid w:val="005A6758"/>
    <w:rsid w:val="005A6CF7"/>
    <w:rsid w:val="005A71A9"/>
    <w:rsid w:val="005A71C3"/>
    <w:rsid w:val="005A739D"/>
    <w:rsid w:val="005A74BA"/>
    <w:rsid w:val="005A782C"/>
    <w:rsid w:val="005A7977"/>
    <w:rsid w:val="005A7B04"/>
    <w:rsid w:val="005A7C26"/>
    <w:rsid w:val="005A7EE5"/>
    <w:rsid w:val="005A7FFD"/>
    <w:rsid w:val="005B010D"/>
    <w:rsid w:val="005B0512"/>
    <w:rsid w:val="005B081C"/>
    <w:rsid w:val="005B0A3A"/>
    <w:rsid w:val="005B0B56"/>
    <w:rsid w:val="005B1312"/>
    <w:rsid w:val="005B1351"/>
    <w:rsid w:val="005B1565"/>
    <w:rsid w:val="005B15C7"/>
    <w:rsid w:val="005B1905"/>
    <w:rsid w:val="005B1D2D"/>
    <w:rsid w:val="005B2035"/>
    <w:rsid w:val="005B20C8"/>
    <w:rsid w:val="005B213C"/>
    <w:rsid w:val="005B23D9"/>
    <w:rsid w:val="005B2C30"/>
    <w:rsid w:val="005B2F3D"/>
    <w:rsid w:val="005B3701"/>
    <w:rsid w:val="005B37C3"/>
    <w:rsid w:val="005B380E"/>
    <w:rsid w:val="005B3D73"/>
    <w:rsid w:val="005B3DBD"/>
    <w:rsid w:val="005B4206"/>
    <w:rsid w:val="005B4660"/>
    <w:rsid w:val="005B46DE"/>
    <w:rsid w:val="005B4C0C"/>
    <w:rsid w:val="005B4F7C"/>
    <w:rsid w:val="005B51D3"/>
    <w:rsid w:val="005B594B"/>
    <w:rsid w:val="005B5EB2"/>
    <w:rsid w:val="005B5EE4"/>
    <w:rsid w:val="005B64E4"/>
    <w:rsid w:val="005B6829"/>
    <w:rsid w:val="005B6835"/>
    <w:rsid w:val="005B6853"/>
    <w:rsid w:val="005B7014"/>
    <w:rsid w:val="005B761D"/>
    <w:rsid w:val="005B7C24"/>
    <w:rsid w:val="005B7E64"/>
    <w:rsid w:val="005C056A"/>
    <w:rsid w:val="005C0669"/>
    <w:rsid w:val="005C0970"/>
    <w:rsid w:val="005C0D74"/>
    <w:rsid w:val="005C0E31"/>
    <w:rsid w:val="005C0E64"/>
    <w:rsid w:val="005C1336"/>
    <w:rsid w:val="005C14AD"/>
    <w:rsid w:val="005C1C75"/>
    <w:rsid w:val="005C1FBA"/>
    <w:rsid w:val="005C2028"/>
    <w:rsid w:val="005C23ED"/>
    <w:rsid w:val="005C24C6"/>
    <w:rsid w:val="005C284F"/>
    <w:rsid w:val="005C2DB3"/>
    <w:rsid w:val="005C2FB2"/>
    <w:rsid w:val="005C3245"/>
    <w:rsid w:val="005C3ABE"/>
    <w:rsid w:val="005C3DAF"/>
    <w:rsid w:val="005C3EF1"/>
    <w:rsid w:val="005C3F1F"/>
    <w:rsid w:val="005C45AE"/>
    <w:rsid w:val="005C46B2"/>
    <w:rsid w:val="005C4B49"/>
    <w:rsid w:val="005C4DB7"/>
    <w:rsid w:val="005C543C"/>
    <w:rsid w:val="005C5645"/>
    <w:rsid w:val="005C5C67"/>
    <w:rsid w:val="005C5CC7"/>
    <w:rsid w:val="005C6345"/>
    <w:rsid w:val="005C67AE"/>
    <w:rsid w:val="005C6B78"/>
    <w:rsid w:val="005C6CA6"/>
    <w:rsid w:val="005C7527"/>
    <w:rsid w:val="005C7676"/>
    <w:rsid w:val="005D0156"/>
    <w:rsid w:val="005D04B3"/>
    <w:rsid w:val="005D06A3"/>
    <w:rsid w:val="005D0C84"/>
    <w:rsid w:val="005D0EC8"/>
    <w:rsid w:val="005D133A"/>
    <w:rsid w:val="005D1465"/>
    <w:rsid w:val="005D174C"/>
    <w:rsid w:val="005D1D49"/>
    <w:rsid w:val="005D1F6D"/>
    <w:rsid w:val="005D1FBC"/>
    <w:rsid w:val="005D1FFF"/>
    <w:rsid w:val="005D206B"/>
    <w:rsid w:val="005D2307"/>
    <w:rsid w:val="005D2419"/>
    <w:rsid w:val="005D27A8"/>
    <w:rsid w:val="005D2825"/>
    <w:rsid w:val="005D2C8D"/>
    <w:rsid w:val="005D2CEC"/>
    <w:rsid w:val="005D2F9C"/>
    <w:rsid w:val="005D3807"/>
    <w:rsid w:val="005D3F5A"/>
    <w:rsid w:val="005D3F7C"/>
    <w:rsid w:val="005D4C9F"/>
    <w:rsid w:val="005D4F33"/>
    <w:rsid w:val="005D5091"/>
    <w:rsid w:val="005D556B"/>
    <w:rsid w:val="005D585B"/>
    <w:rsid w:val="005D5993"/>
    <w:rsid w:val="005D5B4D"/>
    <w:rsid w:val="005D5BA1"/>
    <w:rsid w:val="005D5E6D"/>
    <w:rsid w:val="005D5EA9"/>
    <w:rsid w:val="005D5FEA"/>
    <w:rsid w:val="005D610A"/>
    <w:rsid w:val="005D65D1"/>
    <w:rsid w:val="005D673D"/>
    <w:rsid w:val="005D6E8A"/>
    <w:rsid w:val="005D74F1"/>
    <w:rsid w:val="005D78DB"/>
    <w:rsid w:val="005D79BD"/>
    <w:rsid w:val="005E05D0"/>
    <w:rsid w:val="005E0992"/>
    <w:rsid w:val="005E11D4"/>
    <w:rsid w:val="005E12F8"/>
    <w:rsid w:val="005E1789"/>
    <w:rsid w:val="005E1978"/>
    <w:rsid w:val="005E1C15"/>
    <w:rsid w:val="005E1F0C"/>
    <w:rsid w:val="005E2210"/>
    <w:rsid w:val="005E301D"/>
    <w:rsid w:val="005E3185"/>
    <w:rsid w:val="005E3289"/>
    <w:rsid w:val="005E3461"/>
    <w:rsid w:val="005E3493"/>
    <w:rsid w:val="005E386D"/>
    <w:rsid w:val="005E3878"/>
    <w:rsid w:val="005E4221"/>
    <w:rsid w:val="005E433D"/>
    <w:rsid w:val="005E44C6"/>
    <w:rsid w:val="005E47A4"/>
    <w:rsid w:val="005E4B6B"/>
    <w:rsid w:val="005E4F4E"/>
    <w:rsid w:val="005E5716"/>
    <w:rsid w:val="005E57A7"/>
    <w:rsid w:val="005E6908"/>
    <w:rsid w:val="005E690D"/>
    <w:rsid w:val="005E6CC2"/>
    <w:rsid w:val="005E72A9"/>
    <w:rsid w:val="005E7748"/>
    <w:rsid w:val="005E7911"/>
    <w:rsid w:val="005E7F4B"/>
    <w:rsid w:val="005F0145"/>
    <w:rsid w:val="005F02E4"/>
    <w:rsid w:val="005F08CB"/>
    <w:rsid w:val="005F0901"/>
    <w:rsid w:val="005F0E3C"/>
    <w:rsid w:val="005F1815"/>
    <w:rsid w:val="005F1B0A"/>
    <w:rsid w:val="005F205B"/>
    <w:rsid w:val="005F2363"/>
    <w:rsid w:val="005F24DD"/>
    <w:rsid w:val="005F27D9"/>
    <w:rsid w:val="005F2944"/>
    <w:rsid w:val="005F3373"/>
    <w:rsid w:val="005F33C9"/>
    <w:rsid w:val="005F3595"/>
    <w:rsid w:val="005F39A0"/>
    <w:rsid w:val="005F3F62"/>
    <w:rsid w:val="005F41F7"/>
    <w:rsid w:val="005F4272"/>
    <w:rsid w:val="005F43FD"/>
    <w:rsid w:val="005F445A"/>
    <w:rsid w:val="005F4926"/>
    <w:rsid w:val="005F4D46"/>
    <w:rsid w:val="005F4EBD"/>
    <w:rsid w:val="005F51E8"/>
    <w:rsid w:val="005F548A"/>
    <w:rsid w:val="005F56C1"/>
    <w:rsid w:val="005F5A15"/>
    <w:rsid w:val="005F5DD0"/>
    <w:rsid w:val="005F5F71"/>
    <w:rsid w:val="005F60D3"/>
    <w:rsid w:val="005F635E"/>
    <w:rsid w:val="005F64BE"/>
    <w:rsid w:val="005F6557"/>
    <w:rsid w:val="005F6D11"/>
    <w:rsid w:val="005F76EF"/>
    <w:rsid w:val="005F7CF5"/>
    <w:rsid w:val="005F7EE1"/>
    <w:rsid w:val="00600649"/>
    <w:rsid w:val="00600C59"/>
    <w:rsid w:val="00600E27"/>
    <w:rsid w:val="00600ED9"/>
    <w:rsid w:val="00601641"/>
    <w:rsid w:val="0060188B"/>
    <w:rsid w:val="00601F5D"/>
    <w:rsid w:val="00601FFC"/>
    <w:rsid w:val="0060201E"/>
    <w:rsid w:val="00602B1D"/>
    <w:rsid w:val="00602C74"/>
    <w:rsid w:val="00603335"/>
    <w:rsid w:val="0060385B"/>
    <w:rsid w:val="00603B5C"/>
    <w:rsid w:val="00604331"/>
    <w:rsid w:val="0060441E"/>
    <w:rsid w:val="006046C6"/>
    <w:rsid w:val="006048B7"/>
    <w:rsid w:val="00604A99"/>
    <w:rsid w:val="00604D1D"/>
    <w:rsid w:val="006050DC"/>
    <w:rsid w:val="0060513F"/>
    <w:rsid w:val="006051AB"/>
    <w:rsid w:val="006052E5"/>
    <w:rsid w:val="006053D1"/>
    <w:rsid w:val="00605442"/>
    <w:rsid w:val="0060574C"/>
    <w:rsid w:val="00605B65"/>
    <w:rsid w:val="00605C99"/>
    <w:rsid w:val="00605E3D"/>
    <w:rsid w:val="00605E44"/>
    <w:rsid w:val="006068BA"/>
    <w:rsid w:val="00606C2F"/>
    <w:rsid w:val="00606C36"/>
    <w:rsid w:val="00606E8D"/>
    <w:rsid w:val="006070E3"/>
    <w:rsid w:val="006071FD"/>
    <w:rsid w:val="00607208"/>
    <w:rsid w:val="006073EC"/>
    <w:rsid w:val="006074AF"/>
    <w:rsid w:val="0061023A"/>
    <w:rsid w:val="0061031A"/>
    <w:rsid w:val="006105D2"/>
    <w:rsid w:val="00610A54"/>
    <w:rsid w:val="00610F20"/>
    <w:rsid w:val="00610F47"/>
    <w:rsid w:val="006111E8"/>
    <w:rsid w:val="006114D2"/>
    <w:rsid w:val="00611AEC"/>
    <w:rsid w:val="00611D2A"/>
    <w:rsid w:val="00611EA8"/>
    <w:rsid w:val="00611ECB"/>
    <w:rsid w:val="00612455"/>
    <w:rsid w:val="00612600"/>
    <w:rsid w:val="0061272D"/>
    <w:rsid w:val="00612A88"/>
    <w:rsid w:val="00612E21"/>
    <w:rsid w:val="00613454"/>
    <w:rsid w:val="0061348C"/>
    <w:rsid w:val="00613499"/>
    <w:rsid w:val="006138F2"/>
    <w:rsid w:val="00613DA1"/>
    <w:rsid w:val="0061409E"/>
    <w:rsid w:val="006141A0"/>
    <w:rsid w:val="006141DF"/>
    <w:rsid w:val="006147F2"/>
    <w:rsid w:val="006157E2"/>
    <w:rsid w:val="00615893"/>
    <w:rsid w:val="0061595C"/>
    <w:rsid w:val="00615CA5"/>
    <w:rsid w:val="00615D47"/>
    <w:rsid w:val="00615D81"/>
    <w:rsid w:val="00615FCF"/>
    <w:rsid w:val="00616BD0"/>
    <w:rsid w:val="00616EAD"/>
    <w:rsid w:val="0061726C"/>
    <w:rsid w:val="0061729A"/>
    <w:rsid w:val="006172DA"/>
    <w:rsid w:val="0061734D"/>
    <w:rsid w:val="00617468"/>
    <w:rsid w:val="00617774"/>
    <w:rsid w:val="0061787B"/>
    <w:rsid w:val="00617980"/>
    <w:rsid w:val="006179B4"/>
    <w:rsid w:val="00617C3C"/>
    <w:rsid w:val="00617F3D"/>
    <w:rsid w:val="00617F7C"/>
    <w:rsid w:val="006209F5"/>
    <w:rsid w:val="0062108E"/>
    <w:rsid w:val="0062125C"/>
    <w:rsid w:val="006217BD"/>
    <w:rsid w:val="006218A6"/>
    <w:rsid w:val="00621C99"/>
    <w:rsid w:val="00621D42"/>
    <w:rsid w:val="006220BD"/>
    <w:rsid w:val="00622204"/>
    <w:rsid w:val="00622A14"/>
    <w:rsid w:val="00622A2E"/>
    <w:rsid w:val="00622CBF"/>
    <w:rsid w:val="00622CFF"/>
    <w:rsid w:val="0062321C"/>
    <w:rsid w:val="00623235"/>
    <w:rsid w:val="0062347E"/>
    <w:rsid w:val="00623924"/>
    <w:rsid w:val="00623969"/>
    <w:rsid w:val="00623A2A"/>
    <w:rsid w:val="00623C5D"/>
    <w:rsid w:val="00623F58"/>
    <w:rsid w:val="00623FF3"/>
    <w:rsid w:val="00624985"/>
    <w:rsid w:val="00624B54"/>
    <w:rsid w:val="00624C48"/>
    <w:rsid w:val="0062505C"/>
    <w:rsid w:val="006250CB"/>
    <w:rsid w:val="006252D6"/>
    <w:rsid w:val="006258BC"/>
    <w:rsid w:val="0062610E"/>
    <w:rsid w:val="00626294"/>
    <w:rsid w:val="00626950"/>
    <w:rsid w:val="00626ACB"/>
    <w:rsid w:val="00626C51"/>
    <w:rsid w:val="00626C58"/>
    <w:rsid w:val="00627342"/>
    <w:rsid w:val="00627701"/>
    <w:rsid w:val="00627834"/>
    <w:rsid w:val="00630558"/>
    <w:rsid w:val="0063068F"/>
    <w:rsid w:val="00630D2A"/>
    <w:rsid w:val="00630DD9"/>
    <w:rsid w:val="00630E4C"/>
    <w:rsid w:val="00630EA5"/>
    <w:rsid w:val="00630F9A"/>
    <w:rsid w:val="006310A2"/>
    <w:rsid w:val="006312A7"/>
    <w:rsid w:val="006312C2"/>
    <w:rsid w:val="0063155F"/>
    <w:rsid w:val="00631778"/>
    <w:rsid w:val="006317E5"/>
    <w:rsid w:val="00631E73"/>
    <w:rsid w:val="00632127"/>
    <w:rsid w:val="0063256E"/>
    <w:rsid w:val="00632760"/>
    <w:rsid w:val="006327B8"/>
    <w:rsid w:val="00632D85"/>
    <w:rsid w:val="00632E69"/>
    <w:rsid w:val="00633278"/>
    <w:rsid w:val="00633370"/>
    <w:rsid w:val="00633C71"/>
    <w:rsid w:val="00633CF3"/>
    <w:rsid w:val="00633F90"/>
    <w:rsid w:val="006341F2"/>
    <w:rsid w:val="0063481F"/>
    <w:rsid w:val="00634BE4"/>
    <w:rsid w:val="00634F58"/>
    <w:rsid w:val="006353EE"/>
    <w:rsid w:val="0063571A"/>
    <w:rsid w:val="0063589A"/>
    <w:rsid w:val="00635B5D"/>
    <w:rsid w:val="00635DC9"/>
    <w:rsid w:val="00636329"/>
    <w:rsid w:val="0063638D"/>
    <w:rsid w:val="006366BF"/>
    <w:rsid w:val="006366EE"/>
    <w:rsid w:val="00636BB7"/>
    <w:rsid w:val="00636C76"/>
    <w:rsid w:val="0063702F"/>
    <w:rsid w:val="006374A6"/>
    <w:rsid w:val="0063773B"/>
    <w:rsid w:val="00640485"/>
    <w:rsid w:val="006407DF"/>
    <w:rsid w:val="00640902"/>
    <w:rsid w:val="00640BC6"/>
    <w:rsid w:val="00640E4F"/>
    <w:rsid w:val="00640FD4"/>
    <w:rsid w:val="0064128D"/>
    <w:rsid w:val="00641B4F"/>
    <w:rsid w:val="00641E26"/>
    <w:rsid w:val="00642120"/>
    <w:rsid w:val="006421D9"/>
    <w:rsid w:val="006421DB"/>
    <w:rsid w:val="00642C82"/>
    <w:rsid w:val="00643540"/>
    <w:rsid w:val="0064358E"/>
    <w:rsid w:val="00643BA8"/>
    <w:rsid w:val="00643EC9"/>
    <w:rsid w:val="00644989"/>
    <w:rsid w:val="00644D36"/>
    <w:rsid w:val="006450F9"/>
    <w:rsid w:val="006454AD"/>
    <w:rsid w:val="00645A0B"/>
    <w:rsid w:val="00645B7E"/>
    <w:rsid w:val="00645DD0"/>
    <w:rsid w:val="006461D3"/>
    <w:rsid w:val="0064689F"/>
    <w:rsid w:val="006468D3"/>
    <w:rsid w:val="006469C7"/>
    <w:rsid w:val="00646A10"/>
    <w:rsid w:val="00646ADD"/>
    <w:rsid w:val="00646C69"/>
    <w:rsid w:val="00646D00"/>
    <w:rsid w:val="00646D69"/>
    <w:rsid w:val="00646ED1"/>
    <w:rsid w:val="00646F4D"/>
    <w:rsid w:val="00646FEE"/>
    <w:rsid w:val="00647735"/>
    <w:rsid w:val="00647D18"/>
    <w:rsid w:val="00647F55"/>
    <w:rsid w:val="00650132"/>
    <w:rsid w:val="00650194"/>
    <w:rsid w:val="006501C1"/>
    <w:rsid w:val="00650254"/>
    <w:rsid w:val="006505BE"/>
    <w:rsid w:val="0065063F"/>
    <w:rsid w:val="00650A5C"/>
    <w:rsid w:val="00650FFC"/>
    <w:rsid w:val="006513A0"/>
    <w:rsid w:val="00651968"/>
    <w:rsid w:val="00651EC5"/>
    <w:rsid w:val="00652319"/>
    <w:rsid w:val="0065251F"/>
    <w:rsid w:val="006525DC"/>
    <w:rsid w:val="00652658"/>
    <w:rsid w:val="00652ACC"/>
    <w:rsid w:val="006532E1"/>
    <w:rsid w:val="006534AC"/>
    <w:rsid w:val="00653860"/>
    <w:rsid w:val="0065388E"/>
    <w:rsid w:val="00653BC2"/>
    <w:rsid w:val="00653F14"/>
    <w:rsid w:val="0065429E"/>
    <w:rsid w:val="006542C5"/>
    <w:rsid w:val="00654538"/>
    <w:rsid w:val="00654C0A"/>
    <w:rsid w:val="006552CC"/>
    <w:rsid w:val="006553E3"/>
    <w:rsid w:val="00655A07"/>
    <w:rsid w:val="00655AFE"/>
    <w:rsid w:val="00655B48"/>
    <w:rsid w:val="006561F8"/>
    <w:rsid w:val="006562E1"/>
    <w:rsid w:val="00656392"/>
    <w:rsid w:val="006575E7"/>
    <w:rsid w:val="006579CD"/>
    <w:rsid w:val="00657DB0"/>
    <w:rsid w:val="00657DDF"/>
    <w:rsid w:val="00657DF2"/>
    <w:rsid w:val="00657EF6"/>
    <w:rsid w:val="006602B9"/>
    <w:rsid w:val="0066095C"/>
    <w:rsid w:val="00660AAB"/>
    <w:rsid w:val="00660BD4"/>
    <w:rsid w:val="00660DE1"/>
    <w:rsid w:val="00661094"/>
    <w:rsid w:val="0066197E"/>
    <w:rsid w:val="00662BC9"/>
    <w:rsid w:val="00662E39"/>
    <w:rsid w:val="00663164"/>
    <w:rsid w:val="006634EC"/>
    <w:rsid w:val="006637B9"/>
    <w:rsid w:val="00663964"/>
    <w:rsid w:val="0066396F"/>
    <w:rsid w:val="00663C89"/>
    <w:rsid w:val="00663E70"/>
    <w:rsid w:val="0066456E"/>
    <w:rsid w:val="00664652"/>
    <w:rsid w:val="00664C87"/>
    <w:rsid w:val="00664FB3"/>
    <w:rsid w:val="00665220"/>
    <w:rsid w:val="0066601F"/>
    <w:rsid w:val="006665A9"/>
    <w:rsid w:val="00666861"/>
    <w:rsid w:val="00666A71"/>
    <w:rsid w:val="00666B34"/>
    <w:rsid w:val="00667259"/>
    <w:rsid w:val="00667444"/>
    <w:rsid w:val="00667707"/>
    <w:rsid w:val="006677AD"/>
    <w:rsid w:val="00667C91"/>
    <w:rsid w:val="0067005F"/>
    <w:rsid w:val="00670182"/>
    <w:rsid w:val="006704DD"/>
    <w:rsid w:val="006706F7"/>
    <w:rsid w:val="00670834"/>
    <w:rsid w:val="00671180"/>
    <w:rsid w:val="00671296"/>
    <w:rsid w:val="006718D7"/>
    <w:rsid w:val="00671B16"/>
    <w:rsid w:val="00671CBE"/>
    <w:rsid w:val="00671CE9"/>
    <w:rsid w:val="006721A1"/>
    <w:rsid w:val="00673299"/>
    <w:rsid w:val="00673444"/>
    <w:rsid w:val="00673AA8"/>
    <w:rsid w:val="00673CCA"/>
    <w:rsid w:val="006744B7"/>
    <w:rsid w:val="00674678"/>
    <w:rsid w:val="00674AA8"/>
    <w:rsid w:val="00674DDA"/>
    <w:rsid w:val="0067582F"/>
    <w:rsid w:val="00675ADA"/>
    <w:rsid w:val="00675BB6"/>
    <w:rsid w:val="00675CE6"/>
    <w:rsid w:val="00675FEC"/>
    <w:rsid w:val="00676154"/>
    <w:rsid w:val="006765F0"/>
    <w:rsid w:val="00676D46"/>
    <w:rsid w:val="00676DA0"/>
    <w:rsid w:val="00676DD1"/>
    <w:rsid w:val="00676ED1"/>
    <w:rsid w:val="00676EEC"/>
    <w:rsid w:val="00676FA1"/>
    <w:rsid w:val="00677105"/>
    <w:rsid w:val="0067731F"/>
    <w:rsid w:val="0067745B"/>
    <w:rsid w:val="006775AE"/>
    <w:rsid w:val="006800A8"/>
    <w:rsid w:val="006801B2"/>
    <w:rsid w:val="006806C2"/>
    <w:rsid w:val="006808FB"/>
    <w:rsid w:val="00680D1B"/>
    <w:rsid w:val="0068129D"/>
    <w:rsid w:val="00681B1B"/>
    <w:rsid w:val="00681E25"/>
    <w:rsid w:val="0068240A"/>
    <w:rsid w:val="0068247D"/>
    <w:rsid w:val="006824D3"/>
    <w:rsid w:val="00682AB4"/>
    <w:rsid w:val="00682B3F"/>
    <w:rsid w:val="00683003"/>
    <w:rsid w:val="0068307E"/>
    <w:rsid w:val="006831D2"/>
    <w:rsid w:val="006834E9"/>
    <w:rsid w:val="00683DA8"/>
    <w:rsid w:val="006840F6"/>
    <w:rsid w:val="006841A6"/>
    <w:rsid w:val="00684426"/>
    <w:rsid w:val="00684547"/>
    <w:rsid w:val="0068464C"/>
    <w:rsid w:val="006848E7"/>
    <w:rsid w:val="00684A85"/>
    <w:rsid w:val="00684AE4"/>
    <w:rsid w:val="00684ECF"/>
    <w:rsid w:val="006855F8"/>
    <w:rsid w:val="006858A7"/>
    <w:rsid w:val="00685971"/>
    <w:rsid w:val="00685B84"/>
    <w:rsid w:val="00685D1D"/>
    <w:rsid w:val="00686422"/>
    <w:rsid w:val="00686533"/>
    <w:rsid w:val="00686DB3"/>
    <w:rsid w:val="00687106"/>
    <w:rsid w:val="00687458"/>
    <w:rsid w:val="0068799B"/>
    <w:rsid w:val="00687ABD"/>
    <w:rsid w:val="00687ADC"/>
    <w:rsid w:val="006900CD"/>
    <w:rsid w:val="00690356"/>
    <w:rsid w:val="00690808"/>
    <w:rsid w:val="00690A0F"/>
    <w:rsid w:val="00690C26"/>
    <w:rsid w:val="00690CE1"/>
    <w:rsid w:val="00690D39"/>
    <w:rsid w:val="00691613"/>
    <w:rsid w:val="00691C4E"/>
    <w:rsid w:val="00692030"/>
    <w:rsid w:val="006921F1"/>
    <w:rsid w:val="0069271C"/>
    <w:rsid w:val="00692BA8"/>
    <w:rsid w:val="00692C83"/>
    <w:rsid w:val="00692DBC"/>
    <w:rsid w:val="00693653"/>
    <w:rsid w:val="00693D09"/>
    <w:rsid w:val="00693EFF"/>
    <w:rsid w:val="006944F6"/>
    <w:rsid w:val="006945BB"/>
    <w:rsid w:val="0069469D"/>
    <w:rsid w:val="006946C2"/>
    <w:rsid w:val="00694773"/>
    <w:rsid w:val="006949C5"/>
    <w:rsid w:val="00695553"/>
    <w:rsid w:val="006955AB"/>
    <w:rsid w:val="0069591A"/>
    <w:rsid w:val="006959D3"/>
    <w:rsid w:val="00695B48"/>
    <w:rsid w:val="00695C72"/>
    <w:rsid w:val="00695DB6"/>
    <w:rsid w:val="0069619D"/>
    <w:rsid w:val="00696493"/>
    <w:rsid w:val="006964A3"/>
    <w:rsid w:val="00696B47"/>
    <w:rsid w:val="00696C5D"/>
    <w:rsid w:val="00696D3A"/>
    <w:rsid w:val="006973CD"/>
    <w:rsid w:val="0069771C"/>
    <w:rsid w:val="006978C0"/>
    <w:rsid w:val="00697AF8"/>
    <w:rsid w:val="00697B9D"/>
    <w:rsid w:val="006A0481"/>
    <w:rsid w:val="006A0534"/>
    <w:rsid w:val="006A0A1A"/>
    <w:rsid w:val="006A0D6D"/>
    <w:rsid w:val="006A1279"/>
    <w:rsid w:val="006A164C"/>
    <w:rsid w:val="006A1CC8"/>
    <w:rsid w:val="006A1EAC"/>
    <w:rsid w:val="006A26AF"/>
    <w:rsid w:val="006A2B9A"/>
    <w:rsid w:val="006A2C83"/>
    <w:rsid w:val="006A2E46"/>
    <w:rsid w:val="006A2EDB"/>
    <w:rsid w:val="006A2FA5"/>
    <w:rsid w:val="006A311A"/>
    <w:rsid w:val="006A311C"/>
    <w:rsid w:val="006A3249"/>
    <w:rsid w:val="006A3488"/>
    <w:rsid w:val="006A3CC6"/>
    <w:rsid w:val="006A3E7E"/>
    <w:rsid w:val="006A4399"/>
    <w:rsid w:val="006A495C"/>
    <w:rsid w:val="006A519D"/>
    <w:rsid w:val="006A5817"/>
    <w:rsid w:val="006A58CB"/>
    <w:rsid w:val="006A5BA6"/>
    <w:rsid w:val="006A5C50"/>
    <w:rsid w:val="006A5C58"/>
    <w:rsid w:val="006A62C9"/>
    <w:rsid w:val="006A6328"/>
    <w:rsid w:val="006A66BC"/>
    <w:rsid w:val="006A67BA"/>
    <w:rsid w:val="006A680E"/>
    <w:rsid w:val="006A69A4"/>
    <w:rsid w:val="006A6E02"/>
    <w:rsid w:val="006A7042"/>
    <w:rsid w:val="006A718C"/>
    <w:rsid w:val="006A774A"/>
    <w:rsid w:val="006A7930"/>
    <w:rsid w:val="006A7E25"/>
    <w:rsid w:val="006B04EB"/>
    <w:rsid w:val="006B07F9"/>
    <w:rsid w:val="006B0C0A"/>
    <w:rsid w:val="006B11CD"/>
    <w:rsid w:val="006B135E"/>
    <w:rsid w:val="006B13D4"/>
    <w:rsid w:val="006B1808"/>
    <w:rsid w:val="006B1950"/>
    <w:rsid w:val="006B1AEC"/>
    <w:rsid w:val="006B1C76"/>
    <w:rsid w:val="006B1CF8"/>
    <w:rsid w:val="006B1DCD"/>
    <w:rsid w:val="006B228B"/>
    <w:rsid w:val="006B266D"/>
    <w:rsid w:val="006B297D"/>
    <w:rsid w:val="006B2992"/>
    <w:rsid w:val="006B2A23"/>
    <w:rsid w:val="006B2D12"/>
    <w:rsid w:val="006B2DC8"/>
    <w:rsid w:val="006B3359"/>
    <w:rsid w:val="006B3360"/>
    <w:rsid w:val="006B34A1"/>
    <w:rsid w:val="006B35BD"/>
    <w:rsid w:val="006B3660"/>
    <w:rsid w:val="006B3736"/>
    <w:rsid w:val="006B465F"/>
    <w:rsid w:val="006B474F"/>
    <w:rsid w:val="006B494A"/>
    <w:rsid w:val="006B4E8D"/>
    <w:rsid w:val="006B4FAF"/>
    <w:rsid w:val="006B5A08"/>
    <w:rsid w:val="006B5EC2"/>
    <w:rsid w:val="006B5F2B"/>
    <w:rsid w:val="006B6611"/>
    <w:rsid w:val="006B66D1"/>
    <w:rsid w:val="006B6E1B"/>
    <w:rsid w:val="006B738C"/>
    <w:rsid w:val="006B75D3"/>
    <w:rsid w:val="006B770B"/>
    <w:rsid w:val="006B7791"/>
    <w:rsid w:val="006B7CD9"/>
    <w:rsid w:val="006B7CE9"/>
    <w:rsid w:val="006B7EF1"/>
    <w:rsid w:val="006B7F41"/>
    <w:rsid w:val="006C0446"/>
    <w:rsid w:val="006C0534"/>
    <w:rsid w:val="006C0824"/>
    <w:rsid w:val="006C0C8C"/>
    <w:rsid w:val="006C0D96"/>
    <w:rsid w:val="006C0DD8"/>
    <w:rsid w:val="006C0E91"/>
    <w:rsid w:val="006C0ED4"/>
    <w:rsid w:val="006C101C"/>
    <w:rsid w:val="006C101D"/>
    <w:rsid w:val="006C1689"/>
    <w:rsid w:val="006C1736"/>
    <w:rsid w:val="006C189E"/>
    <w:rsid w:val="006C1AFE"/>
    <w:rsid w:val="006C1C2B"/>
    <w:rsid w:val="006C1D90"/>
    <w:rsid w:val="006C1D95"/>
    <w:rsid w:val="006C1FF2"/>
    <w:rsid w:val="006C27F5"/>
    <w:rsid w:val="006C2ECC"/>
    <w:rsid w:val="006C2F44"/>
    <w:rsid w:val="006C305B"/>
    <w:rsid w:val="006C3334"/>
    <w:rsid w:val="006C33AB"/>
    <w:rsid w:val="006C37AA"/>
    <w:rsid w:val="006C390C"/>
    <w:rsid w:val="006C39D4"/>
    <w:rsid w:val="006C3C50"/>
    <w:rsid w:val="006C3D06"/>
    <w:rsid w:val="006C3E9E"/>
    <w:rsid w:val="006C40D9"/>
    <w:rsid w:val="006C4D73"/>
    <w:rsid w:val="006C4F87"/>
    <w:rsid w:val="006C54CF"/>
    <w:rsid w:val="006C54DB"/>
    <w:rsid w:val="006C5782"/>
    <w:rsid w:val="006C5A9F"/>
    <w:rsid w:val="006C5CF3"/>
    <w:rsid w:val="006C6906"/>
    <w:rsid w:val="006C6C8A"/>
    <w:rsid w:val="006C6CEC"/>
    <w:rsid w:val="006C7571"/>
    <w:rsid w:val="006C76A2"/>
    <w:rsid w:val="006C77E8"/>
    <w:rsid w:val="006C791F"/>
    <w:rsid w:val="006D0123"/>
    <w:rsid w:val="006D02A7"/>
    <w:rsid w:val="006D04D0"/>
    <w:rsid w:val="006D08CA"/>
    <w:rsid w:val="006D0B39"/>
    <w:rsid w:val="006D0C6B"/>
    <w:rsid w:val="006D0D52"/>
    <w:rsid w:val="006D160F"/>
    <w:rsid w:val="006D16A9"/>
    <w:rsid w:val="006D1842"/>
    <w:rsid w:val="006D190F"/>
    <w:rsid w:val="006D2378"/>
    <w:rsid w:val="006D29EE"/>
    <w:rsid w:val="006D2AE6"/>
    <w:rsid w:val="006D2B3D"/>
    <w:rsid w:val="006D2CB4"/>
    <w:rsid w:val="006D2DB0"/>
    <w:rsid w:val="006D2EEE"/>
    <w:rsid w:val="006D2F13"/>
    <w:rsid w:val="006D2F70"/>
    <w:rsid w:val="006D2F96"/>
    <w:rsid w:val="006D31B1"/>
    <w:rsid w:val="006D3384"/>
    <w:rsid w:val="006D3DB3"/>
    <w:rsid w:val="006D432F"/>
    <w:rsid w:val="006D47BC"/>
    <w:rsid w:val="006D4911"/>
    <w:rsid w:val="006D4ECA"/>
    <w:rsid w:val="006D5412"/>
    <w:rsid w:val="006D64F8"/>
    <w:rsid w:val="006D672C"/>
    <w:rsid w:val="006D676D"/>
    <w:rsid w:val="006D6809"/>
    <w:rsid w:val="006D6BA2"/>
    <w:rsid w:val="006D6CA0"/>
    <w:rsid w:val="006D739E"/>
    <w:rsid w:val="006D741F"/>
    <w:rsid w:val="006D7518"/>
    <w:rsid w:val="006D76E5"/>
    <w:rsid w:val="006D7890"/>
    <w:rsid w:val="006D7E90"/>
    <w:rsid w:val="006E021A"/>
    <w:rsid w:val="006E053B"/>
    <w:rsid w:val="006E065F"/>
    <w:rsid w:val="006E0804"/>
    <w:rsid w:val="006E08D7"/>
    <w:rsid w:val="006E0A55"/>
    <w:rsid w:val="006E0DF2"/>
    <w:rsid w:val="006E1169"/>
    <w:rsid w:val="006E1A5E"/>
    <w:rsid w:val="006E1A8F"/>
    <w:rsid w:val="006E1CA4"/>
    <w:rsid w:val="006E1FDF"/>
    <w:rsid w:val="006E201D"/>
    <w:rsid w:val="006E2408"/>
    <w:rsid w:val="006E2DA4"/>
    <w:rsid w:val="006E3368"/>
    <w:rsid w:val="006E3805"/>
    <w:rsid w:val="006E3C81"/>
    <w:rsid w:val="006E3CE6"/>
    <w:rsid w:val="006E4132"/>
    <w:rsid w:val="006E45F7"/>
    <w:rsid w:val="006E4885"/>
    <w:rsid w:val="006E4A60"/>
    <w:rsid w:val="006E5200"/>
    <w:rsid w:val="006E52CA"/>
    <w:rsid w:val="006E5912"/>
    <w:rsid w:val="006E5957"/>
    <w:rsid w:val="006E597E"/>
    <w:rsid w:val="006E5C05"/>
    <w:rsid w:val="006E5E10"/>
    <w:rsid w:val="006E601B"/>
    <w:rsid w:val="006E611E"/>
    <w:rsid w:val="006E67C2"/>
    <w:rsid w:val="006E68C2"/>
    <w:rsid w:val="006E6CCA"/>
    <w:rsid w:val="006E6E54"/>
    <w:rsid w:val="006E7173"/>
    <w:rsid w:val="006E74E2"/>
    <w:rsid w:val="006E7961"/>
    <w:rsid w:val="006E7965"/>
    <w:rsid w:val="006F0003"/>
    <w:rsid w:val="006F04CD"/>
    <w:rsid w:val="006F08B2"/>
    <w:rsid w:val="006F08F7"/>
    <w:rsid w:val="006F0AE5"/>
    <w:rsid w:val="006F0C7C"/>
    <w:rsid w:val="006F0DE8"/>
    <w:rsid w:val="006F1055"/>
    <w:rsid w:val="006F119E"/>
    <w:rsid w:val="006F1941"/>
    <w:rsid w:val="006F19F9"/>
    <w:rsid w:val="006F225E"/>
    <w:rsid w:val="006F2300"/>
    <w:rsid w:val="006F278B"/>
    <w:rsid w:val="006F2AD5"/>
    <w:rsid w:val="006F2F1A"/>
    <w:rsid w:val="006F3243"/>
    <w:rsid w:val="006F3E1B"/>
    <w:rsid w:val="006F4137"/>
    <w:rsid w:val="006F4361"/>
    <w:rsid w:val="006F4775"/>
    <w:rsid w:val="006F4A5A"/>
    <w:rsid w:val="006F4C51"/>
    <w:rsid w:val="006F51D4"/>
    <w:rsid w:val="006F5488"/>
    <w:rsid w:val="006F5668"/>
    <w:rsid w:val="006F7477"/>
    <w:rsid w:val="006F7654"/>
    <w:rsid w:val="006F7B47"/>
    <w:rsid w:val="006F7BE2"/>
    <w:rsid w:val="006F7C5E"/>
    <w:rsid w:val="006F7F89"/>
    <w:rsid w:val="007000E6"/>
    <w:rsid w:val="007003FF"/>
    <w:rsid w:val="007005E1"/>
    <w:rsid w:val="00700A5E"/>
    <w:rsid w:val="00700B41"/>
    <w:rsid w:val="00700B94"/>
    <w:rsid w:val="00700CEB"/>
    <w:rsid w:val="0070111C"/>
    <w:rsid w:val="00701797"/>
    <w:rsid w:val="00701E64"/>
    <w:rsid w:val="0070201D"/>
    <w:rsid w:val="0070234C"/>
    <w:rsid w:val="00702BFE"/>
    <w:rsid w:val="00703869"/>
    <w:rsid w:val="0070421B"/>
    <w:rsid w:val="007049D7"/>
    <w:rsid w:val="00704B39"/>
    <w:rsid w:val="00704CDE"/>
    <w:rsid w:val="00704FA9"/>
    <w:rsid w:val="00705048"/>
    <w:rsid w:val="0070526E"/>
    <w:rsid w:val="00705294"/>
    <w:rsid w:val="00705A72"/>
    <w:rsid w:val="00705B69"/>
    <w:rsid w:val="00705BBA"/>
    <w:rsid w:val="00705DC9"/>
    <w:rsid w:val="007060CB"/>
    <w:rsid w:val="0070616A"/>
    <w:rsid w:val="00706321"/>
    <w:rsid w:val="0070681B"/>
    <w:rsid w:val="00707064"/>
    <w:rsid w:val="007073A9"/>
    <w:rsid w:val="00707459"/>
    <w:rsid w:val="0070753E"/>
    <w:rsid w:val="007079C0"/>
    <w:rsid w:val="00707CD5"/>
    <w:rsid w:val="00707E5A"/>
    <w:rsid w:val="00707FD0"/>
    <w:rsid w:val="00710274"/>
    <w:rsid w:val="0071069B"/>
    <w:rsid w:val="00710C06"/>
    <w:rsid w:val="00710C14"/>
    <w:rsid w:val="00711B89"/>
    <w:rsid w:val="0071247E"/>
    <w:rsid w:val="007125F2"/>
    <w:rsid w:val="00712985"/>
    <w:rsid w:val="00712B8E"/>
    <w:rsid w:val="00712BC0"/>
    <w:rsid w:val="00712DB0"/>
    <w:rsid w:val="0071361B"/>
    <w:rsid w:val="00713E49"/>
    <w:rsid w:val="00713E4B"/>
    <w:rsid w:val="007141FE"/>
    <w:rsid w:val="00714511"/>
    <w:rsid w:val="00714C78"/>
    <w:rsid w:val="00714E51"/>
    <w:rsid w:val="007151FA"/>
    <w:rsid w:val="007155F8"/>
    <w:rsid w:val="00715C3C"/>
    <w:rsid w:val="00715C5E"/>
    <w:rsid w:val="00716963"/>
    <w:rsid w:val="00716AB8"/>
    <w:rsid w:val="00716BBC"/>
    <w:rsid w:val="00716D2D"/>
    <w:rsid w:val="00716E88"/>
    <w:rsid w:val="00717294"/>
    <w:rsid w:val="0071757D"/>
    <w:rsid w:val="007176A6"/>
    <w:rsid w:val="00717BE6"/>
    <w:rsid w:val="007201D5"/>
    <w:rsid w:val="007203D8"/>
    <w:rsid w:val="007205BE"/>
    <w:rsid w:val="00720AF6"/>
    <w:rsid w:val="00720E61"/>
    <w:rsid w:val="00721895"/>
    <w:rsid w:val="00721FAD"/>
    <w:rsid w:val="00722127"/>
    <w:rsid w:val="00722130"/>
    <w:rsid w:val="0072214E"/>
    <w:rsid w:val="007225DE"/>
    <w:rsid w:val="00722712"/>
    <w:rsid w:val="0072293F"/>
    <w:rsid w:val="00722FDA"/>
    <w:rsid w:val="0072313D"/>
    <w:rsid w:val="00723165"/>
    <w:rsid w:val="0072334B"/>
    <w:rsid w:val="00723687"/>
    <w:rsid w:val="00723940"/>
    <w:rsid w:val="00723C65"/>
    <w:rsid w:val="00723D6D"/>
    <w:rsid w:val="00723E7D"/>
    <w:rsid w:val="00724123"/>
    <w:rsid w:val="00724565"/>
    <w:rsid w:val="00724D58"/>
    <w:rsid w:val="007253C1"/>
    <w:rsid w:val="00725BBF"/>
    <w:rsid w:val="00725C17"/>
    <w:rsid w:val="00725DFB"/>
    <w:rsid w:val="00725F34"/>
    <w:rsid w:val="00726394"/>
    <w:rsid w:val="00726706"/>
    <w:rsid w:val="007269BC"/>
    <w:rsid w:val="00726D2A"/>
    <w:rsid w:val="00726FD7"/>
    <w:rsid w:val="0072700D"/>
    <w:rsid w:val="00727C70"/>
    <w:rsid w:val="00727F19"/>
    <w:rsid w:val="00730338"/>
    <w:rsid w:val="007305FA"/>
    <w:rsid w:val="00730BC9"/>
    <w:rsid w:val="00730C9F"/>
    <w:rsid w:val="00731533"/>
    <w:rsid w:val="00731E3B"/>
    <w:rsid w:val="00731E4E"/>
    <w:rsid w:val="0073205A"/>
    <w:rsid w:val="00732085"/>
    <w:rsid w:val="00732090"/>
    <w:rsid w:val="0073209B"/>
    <w:rsid w:val="0073219A"/>
    <w:rsid w:val="007325F7"/>
    <w:rsid w:val="0073296D"/>
    <w:rsid w:val="00732B7C"/>
    <w:rsid w:val="00732BB7"/>
    <w:rsid w:val="00732BE1"/>
    <w:rsid w:val="007330F7"/>
    <w:rsid w:val="0073342D"/>
    <w:rsid w:val="00733C52"/>
    <w:rsid w:val="00733CAA"/>
    <w:rsid w:val="00733F3E"/>
    <w:rsid w:val="00734165"/>
    <w:rsid w:val="007343AD"/>
    <w:rsid w:val="0073465A"/>
    <w:rsid w:val="007347B4"/>
    <w:rsid w:val="00734AB2"/>
    <w:rsid w:val="00734BFB"/>
    <w:rsid w:val="00734EE1"/>
    <w:rsid w:val="00734F17"/>
    <w:rsid w:val="00734F9E"/>
    <w:rsid w:val="007350E8"/>
    <w:rsid w:val="007353DF"/>
    <w:rsid w:val="0073550F"/>
    <w:rsid w:val="00735C61"/>
    <w:rsid w:val="00735CF2"/>
    <w:rsid w:val="00735EAA"/>
    <w:rsid w:val="007360CB"/>
    <w:rsid w:val="00736246"/>
    <w:rsid w:val="00736570"/>
    <w:rsid w:val="0073661D"/>
    <w:rsid w:val="00736DAF"/>
    <w:rsid w:val="0073709E"/>
    <w:rsid w:val="007372E3"/>
    <w:rsid w:val="00737423"/>
    <w:rsid w:val="007375D3"/>
    <w:rsid w:val="00737601"/>
    <w:rsid w:val="0073799B"/>
    <w:rsid w:val="00737DA6"/>
    <w:rsid w:val="00737DFC"/>
    <w:rsid w:val="00737E18"/>
    <w:rsid w:val="00737F90"/>
    <w:rsid w:val="0074011C"/>
    <w:rsid w:val="0074090C"/>
    <w:rsid w:val="00740AEC"/>
    <w:rsid w:val="00741061"/>
    <w:rsid w:val="00741778"/>
    <w:rsid w:val="007417AA"/>
    <w:rsid w:val="00741E7D"/>
    <w:rsid w:val="00741F42"/>
    <w:rsid w:val="00742152"/>
    <w:rsid w:val="007423BE"/>
    <w:rsid w:val="007424CA"/>
    <w:rsid w:val="007424E1"/>
    <w:rsid w:val="0074254F"/>
    <w:rsid w:val="007428E0"/>
    <w:rsid w:val="00742F78"/>
    <w:rsid w:val="00743886"/>
    <w:rsid w:val="007438B5"/>
    <w:rsid w:val="00743AB6"/>
    <w:rsid w:val="00743C9F"/>
    <w:rsid w:val="00743E6B"/>
    <w:rsid w:val="007442C6"/>
    <w:rsid w:val="00744386"/>
    <w:rsid w:val="007448B0"/>
    <w:rsid w:val="0074491D"/>
    <w:rsid w:val="00744A3E"/>
    <w:rsid w:val="00744D9B"/>
    <w:rsid w:val="0074519A"/>
    <w:rsid w:val="00745330"/>
    <w:rsid w:val="007454CC"/>
    <w:rsid w:val="007454F6"/>
    <w:rsid w:val="0074560C"/>
    <w:rsid w:val="00745CF9"/>
    <w:rsid w:val="007466BB"/>
    <w:rsid w:val="00746751"/>
    <w:rsid w:val="00747014"/>
    <w:rsid w:val="0074739F"/>
    <w:rsid w:val="00747755"/>
    <w:rsid w:val="0074791F"/>
    <w:rsid w:val="00747A12"/>
    <w:rsid w:val="00750C4B"/>
    <w:rsid w:val="00750C7E"/>
    <w:rsid w:val="00750FF9"/>
    <w:rsid w:val="00751250"/>
    <w:rsid w:val="00751367"/>
    <w:rsid w:val="007518C5"/>
    <w:rsid w:val="00751A7D"/>
    <w:rsid w:val="00751D43"/>
    <w:rsid w:val="00751FC4"/>
    <w:rsid w:val="00752064"/>
    <w:rsid w:val="007524E9"/>
    <w:rsid w:val="00752700"/>
    <w:rsid w:val="00752745"/>
    <w:rsid w:val="00752CCA"/>
    <w:rsid w:val="007531C6"/>
    <w:rsid w:val="0075338F"/>
    <w:rsid w:val="0075339D"/>
    <w:rsid w:val="007533A2"/>
    <w:rsid w:val="007538CA"/>
    <w:rsid w:val="007538F9"/>
    <w:rsid w:val="00753BC8"/>
    <w:rsid w:val="00753BCD"/>
    <w:rsid w:val="00753BEE"/>
    <w:rsid w:val="00753E78"/>
    <w:rsid w:val="00753E82"/>
    <w:rsid w:val="00754030"/>
    <w:rsid w:val="0075416D"/>
    <w:rsid w:val="0075449A"/>
    <w:rsid w:val="0075463F"/>
    <w:rsid w:val="00754870"/>
    <w:rsid w:val="007548F1"/>
    <w:rsid w:val="00754BAA"/>
    <w:rsid w:val="00754BAE"/>
    <w:rsid w:val="00754D6E"/>
    <w:rsid w:val="00754D90"/>
    <w:rsid w:val="00754F66"/>
    <w:rsid w:val="00755198"/>
    <w:rsid w:val="00755372"/>
    <w:rsid w:val="00755502"/>
    <w:rsid w:val="007555A8"/>
    <w:rsid w:val="00755D41"/>
    <w:rsid w:val="00755F35"/>
    <w:rsid w:val="00756592"/>
    <w:rsid w:val="00756760"/>
    <w:rsid w:val="0075683E"/>
    <w:rsid w:val="00756B14"/>
    <w:rsid w:val="00756E49"/>
    <w:rsid w:val="0075739D"/>
    <w:rsid w:val="00757A1D"/>
    <w:rsid w:val="00757CA1"/>
    <w:rsid w:val="00757D45"/>
    <w:rsid w:val="00757EE3"/>
    <w:rsid w:val="0076003C"/>
    <w:rsid w:val="00760144"/>
    <w:rsid w:val="0076032B"/>
    <w:rsid w:val="00760B37"/>
    <w:rsid w:val="00760DBA"/>
    <w:rsid w:val="00760E0D"/>
    <w:rsid w:val="00761464"/>
    <w:rsid w:val="007615DB"/>
    <w:rsid w:val="00761BAA"/>
    <w:rsid w:val="007621B7"/>
    <w:rsid w:val="0076227A"/>
    <w:rsid w:val="00762329"/>
    <w:rsid w:val="0076256F"/>
    <w:rsid w:val="00762AAB"/>
    <w:rsid w:val="00762E1D"/>
    <w:rsid w:val="007630F2"/>
    <w:rsid w:val="007635A3"/>
    <w:rsid w:val="00763B4B"/>
    <w:rsid w:val="00763D9F"/>
    <w:rsid w:val="007640D5"/>
    <w:rsid w:val="007643F6"/>
    <w:rsid w:val="0076458A"/>
    <w:rsid w:val="00764826"/>
    <w:rsid w:val="00764D4A"/>
    <w:rsid w:val="007651D2"/>
    <w:rsid w:val="007651DF"/>
    <w:rsid w:val="007654C5"/>
    <w:rsid w:val="007658AE"/>
    <w:rsid w:val="007662C6"/>
    <w:rsid w:val="007662EC"/>
    <w:rsid w:val="00766568"/>
    <w:rsid w:val="0076676B"/>
    <w:rsid w:val="007667AA"/>
    <w:rsid w:val="007669B7"/>
    <w:rsid w:val="00766B62"/>
    <w:rsid w:val="00767061"/>
    <w:rsid w:val="00767199"/>
    <w:rsid w:val="00767BC6"/>
    <w:rsid w:val="00770503"/>
    <w:rsid w:val="00770A87"/>
    <w:rsid w:val="00771125"/>
    <w:rsid w:val="00771508"/>
    <w:rsid w:val="00771669"/>
    <w:rsid w:val="0077178B"/>
    <w:rsid w:val="00771B02"/>
    <w:rsid w:val="007722A6"/>
    <w:rsid w:val="0077273F"/>
    <w:rsid w:val="00772A6B"/>
    <w:rsid w:val="00772B21"/>
    <w:rsid w:val="00772D24"/>
    <w:rsid w:val="007730B1"/>
    <w:rsid w:val="00773131"/>
    <w:rsid w:val="00773248"/>
    <w:rsid w:val="007736B6"/>
    <w:rsid w:val="007738C7"/>
    <w:rsid w:val="00773E86"/>
    <w:rsid w:val="00774486"/>
    <w:rsid w:val="00774787"/>
    <w:rsid w:val="00774905"/>
    <w:rsid w:val="00774A6B"/>
    <w:rsid w:val="00774EF9"/>
    <w:rsid w:val="0077542C"/>
    <w:rsid w:val="00775D8E"/>
    <w:rsid w:val="00776F5A"/>
    <w:rsid w:val="007775D9"/>
    <w:rsid w:val="007779FB"/>
    <w:rsid w:val="00777E0C"/>
    <w:rsid w:val="00777FB0"/>
    <w:rsid w:val="00777FBA"/>
    <w:rsid w:val="007802DA"/>
    <w:rsid w:val="007809C2"/>
    <w:rsid w:val="00780DEF"/>
    <w:rsid w:val="00780F45"/>
    <w:rsid w:val="00781279"/>
    <w:rsid w:val="007813F6"/>
    <w:rsid w:val="007814BC"/>
    <w:rsid w:val="00781964"/>
    <w:rsid w:val="007823F1"/>
    <w:rsid w:val="00782452"/>
    <w:rsid w:val="00782704"/>
    <w:rsid w:val="007827E0"/>
    <w:rsid w:val="007827F3"/>
    <w:rsid w:val="00782B88"/>
    <w:rsid w:val="00782C87"/>
    <w:rsid w:val="007832F3"/>
    <w:rsid w:val="00783537"/>
    <w:rsid w:val="007837AF"/>
    <w:rsid w:val="007838C4"/>
    <w:rsid w:val="00783E72"/>
    <w:rsid w:val="007840B2"/>
    <w:rsid w:val="007844BB"/>
    <w:rsid w:val="00784896"/>
    <w:rsid w:val="007849B1"/>
    <w:rsid w:val="007849D1"/>
    <w:rsid w:val="007849FA"/>
    <w:rsid w:val="007850A1"/>
    <w:rsid w:val="0078569E"/>
    <w:rsid w:val="0078592D"/>
    <w:rsid w:val="007859C9"/>
    <w:rsid w:val="00785D6B"/>
    <w:rsid w:val="00785DEA"/>
    <w:rsid w:val="007864BF"/>
    <w:rsid w:val="007867D8"/>
    <w:rsid w:val="00786BA9"/>
    <w:rsid w:val="00786D8A"/>
    <w:rsid w:val="00787267"/>
    <w:rsid w:val="0078746A"/>
    <w:rsid w:val="00787D8D"/>
    <w:rsid w:val="0079028F"/>
    <w:rsid w:val="007906D7"/>
    <w:rsid w:val="007907C8"/>
    <w:rsid w:val="00790C34"/>
    <w:rsid w:val="00790F01"/>
    <w:rsid w:val="00791252"/>
    <w:rsid w:val="00791517"/>
    <w:rsid w:val="0079199E"/>
    <w:rsid w:val="0079214C"/>
    <w:rsid w:val="007924A5"/>
    <w:rsid w:val="007924C5"/>
    <w:rsid w:val="00792A8A"/>
    <w:rsid w:val="00792C06"/>
    <w:rsid w:val="00792C7E"/>
    <w:rsid w:val="007930B0"/>
    <w:rsid w:val="0079322F"/>
    <w:rsid w:val="007932D8"/>
    <w:rsid w:val="00793E91"/>
    <w:rsid w:val="0079424A"/>
    <w:rsid w:val="007946EB"/>
    <w:rsid w:val="00794802"/>
    <w:rsid w:val="00794989"/>
    <w:rsid w:val="00794B79"/>
    <w:rsid w:val="00794F74"/>
    <w:rsid w:val="007952AC"/>
    <w:rsid w:val="00795318"/>
    <w:rsid w:val="007953F5"/>
    <w:rsid w:val="00795661"/>
    <w:rsid w:val="00795687"/>
    <w:rsid w:val="00795828"/>
    <w:rsid w:val="00795C64"/>
    <w:rsid w:val="00796085"/>
    <w:rsid w:val="00796158"/>
    <w:rsid w:val="00796170"/>
    <w:rsid w:val="0079661B"/>
    <w:rsid w:val="00796B55"/>
    <w:rsid w:val="007976AE"/>
    <w:rsid w:val="00797AE4"/>
    <w:rsid w:val="00797B46"/>
    <w:rsid w:val="00797D85"/>
    <w:rsid w:val="007A0296"/>
    <w:rsid w:val="007A064C"/>
    <w:rsid w:val="007A06D0"/>
    <w:rsid w:val="007A07B7"/>
    <w:rsid w:val="007A0C99"/>
    <w:rsid w:val="007A0DC4"/>
    <w:rsid w:val="007A109E"/>
    <w:rsid w:val="007A10DF"/>
    <w:rsid w:val="007A12A1"/>
    <w:rsid w:val="007A12A2"/>
    <w:rsid w:val="007A12E6"/>
    <w:rsid w:val="007A173B"/>
    <w:rsid w:val="007A1782"/>
    <w:rsid w:val="007A1957"/>
    <w:rsid w:val="007A1ACB"/>
    <w:rsid w:val="007A1F81"/>
    <w:rsid w:val="007A237B"/>
    <w:rsid w:val="007A2979"/>
    <w:rsid w:val="007A2A1A"/>
    <w:rsid w:val="007A2B0A"/>
    <w:rsid w:val="007A2BD4"/>
    <w:rsid w:val="007A334A"/>
    <w:rsid w:val="007A34B9"/>
    <w:rsid w:val="007A35E1"/>
    <w:rsid w:val="007A362B"/>
    <w:rsid w:val="007A378D"/>
    <w:rsid w:val="007A385A"/>
    <w:rsid w:val="007A388B"/>
    <w:rsid w:val="007A3BC9"/>
    <w:rsid w:val="007A3BF9"/>
    <w:rsid w:val="007A3C62"/>
    <w:rsid w:val="007A3CAA"/>
    <w:rsid w:val="007A3F32"/>
    <w:rsid w:val="007A411B"/>
    <w:rsid w:val="007A45B9"/>
    <w:rsid w:val="007A4677"/>
    <w:rsid w:val="007A475B"/>
    <w:rsid w:val="007A5419"/>
    <w:rsid w:val="007A5441"/>
    <w:rsid w:val="007A54D6"/>
    <w:rsid w:val="007A57AA"/>
    <w:rsid w:val="007A60D3"/>
    <w:rsid w:val="007A611D"/>
    <w:rsid w:val="007A6442"/>
    <w:rsid w:val="007A65D9"/>
    <w:rsid w:val="007A6622"/>
    <w:rsid w:val="007A688E"/>
    <w:rsid w:val="007A68D1"/>
    <w:rsid w:val="007A7051"/>
    <w:rsid w:val="007A76F0"/>
    <w:rsid w:val="007B0187"/>
    <w:rsid w:val="007B02E4"/>
    <w:rsid w:val="007B0626"/>
    <w:rsid w:val="007B063B"/>
    <w:rsid w:val="007B08A2"/>
    <w:rsid w:val="007B0993"/>
    <w:rsid w:val="007B0E73"/>
    <w:rsid w:val="007B10EC"/>
    <w:rsid w:val="007B112A"/>
    <w:rsid w:val="007B127B"/>
    <w:rsid w:val="007B12F3"/>
    <w:rsid w:val="007B1A61"/>
    <w:rsid w:val="007B1B17"/>
    <w:rsid w:val="007B2638"/>
    <w:rsid w:val="007B2BA9"/>
    <w:rsid w:val="007B2BF9"/>
    <w:rsid w:val="007B2D08"/>
    <w:rsid w:val="007B3271"/>
    <w:rsid w:val="007B35E8"/>
    <w:rsid w:val="007B3845"/>
    <w:rsid w:val="007B3AF0"/>
    <w:rsid w:val="007B3B22"/>
    <w:rsid w:val="007B4657"/>
    <w:rsid w:val="007B47F8"/>
    <w:rsid w:val="007B4920"/>
    <w:rsid w:val="007B496B"/>
    <w:rsid w:val="007B49AA"/>
    <w:rsid w:val="007B4AB7"/>
    <w:rsid w:val="007B52B3"/>
    <w:rsid w:val="007B5AED"/>
    <w:rsid w:val="007B61EC"/>
    <w:rsid w:val="007B6644"/>
    <w:rsid w:val="007B6A05"/>
    <w:rsid w:val="007B6E03"/>
    <w:rsid w:val="007B7803"/>
    <w:rsid w:val="007B7891"/>
    <w:rsid w:val="007B7B75"/>
    <w:rsid w:val="007B7D5E"/>
    <w:rsid w:val="007B7D77"/>
    <w:rsid w:val="007B7DCA"/>
    <w:rsid w:val="007C00BB"/>
    <w:rsid w:val="007C01B4"/>
    <w:rsid w:val="007C01DB"/>
    <w:rsid w:val="007C0374"/>
    <w:rsid w:val="007C03A3"/>
    <w:rsid w:val="007C0551"/>
    <w:rsid w:val="007C0BC6"/>
    <w:rsid w:val="007C0BD6"/>
    <w:rsid w:val="007C0F05"/>
    <w:rsid w:val="007C0FDC"/>
    <w:rsid w:val="007C1663"/>
    <w:rsid w:val="007C19C1"/>
    <w:rsid w:val="007C1E5A"/>
    <w:rsid w:val="007C1E98"/>
    <w:rsid w:val="007C1F52"/>
    <w:rsid w:val="007C2BCB"/>
    <w:rsid w:val="007C2DB5"/>
    <w:rsid w:val="007C301F"/>
    <w:rsid w:val="007C36CC"/>
    <w:rsid w:val="007C382B"/>
    <w:rsid w:val="007C383F"/>
    <w:rsid w:val="007C3C2B"/>
    <w:rsid w:val="007C3DA2"/>
    <w:rsid w:val="007C40F6"/>
    <w:rsid w:val="007C46A5"/>
    <w:rsid w:val="007C46E6"/>
    <w:rsid w:val="007C4F95"/>
    <w:rsid w:val="007C4FB2"/>
    <w:rsid w:val="007C50AA"/>
    <w:rsid w:val="007C5139"/>
    <w:rsid w:val="007C5439"/>
    <w:rsid w:val="007C550E"/>
    <w:rsid w:val="007C5A9E"/>
    <w:rsid w:val="007C5E92"/>
    <w:rsid w:val="007C6095"/>
    <w:rsid w:val="007C6271"/>
    <w:rsid w:val="007C6A15"/>
    <w:rsid w:val="007C6AF1"/>
    <w:rsid w:val="007C71A3"/>
    <w:rsid w:val="007C7AAC"/>
    <w:rsid w:val="007D0311"/>
    <w:rsid w:val="007D0498"/>
    <w:rsid w:val="007D0BE3"/>
    <w:rsid w:val="007D0E5B"/>
    <w:rsid w:val="007D14AA"/>
    <w:rsid w:val="007D15EB"/>
    <w:rsid w:val="007D1DF7"/>
    <w:rsid w:val="007D2156"/>
    <w:rsid w:val="007D2624"/>
    <w:rsid w:val="007D2647"/>
    <w:rsid w:val="007D2826"/>
    <w:rsid w:val="007D2D63"/>
    <w:rsid w:val="007D2F2C"/>
    <w:rsid w:val="007D31DE"/>
    <w:rsid w:val="007D3289"/>
    <w:rsid w:val="007D332F"/>
    <w:rsid w:val="007D3BC4"/>
    <w:rsid w:val="007D4015"/>
    <w:rsid w:val="007D41F3"/>
    <w:rsid w:val="007D458C"/>
    <w:rsid w:val="007D475C"/>
    <w:rsid w:val="007D544C"/>
    <w:rsid w:val="007D5D94"/>
    <w:rsid w:val="007D5E5C"/>
    <w:rsid w:val="007D661F"/>
    <w:rsid w:val="007D664F"/>
    <w:rsid w:val="007D674C"/>
    <w:rsid w:val="007D6C48"/>
    <w:rsid w:val="007D6D4A"/>
    <w:rsid w:val="007D6F40"/>
    <w:rsid w:val="007D6FB8"/>
    <w:rsid w:val="007D7517"/>
    <w:rsid w:val="007E0564"/>
    <w:rsid w:val="007E0EEA"/>
    <w:rsid w:val="007E15B4"/>
    <w:rsid w:val="007E17E1"/>
    <w:rsid w:val="007E185D"/>
    <w:rsid w:val="007E19AF"/>
    <w:rsid w:val="007E1BC3"/>
    <w:rsid w:val="007E1C32"/>
    <w:rsid w:val="007E1D08"/>
    <w:rsid w:val="007E1D98"/>
    <w:rsid w:val="007E2415"/>
    <w:rsid w:val="007E2DB7"/>
    <w:rsid w:val="007E348D"/>
    <w:rsid w:val="007E35AB"/>
    <w:rsid w:val="007E36B2"/>
    <w:rsid w:val="007E3CDB"/>
    <w:rsid w:val="007E41BF"/>
    <w:rsid w:val="007E4C90"/>
    <w:rsid w:val="007E514D"/>
    <w:rsid w:val="007E52EA"/>
    <w:rsid w:val="007E5351"/>
    <w:rsid w:val="007E540B"/>
    <w:rsid w:val="007E5672"/>
    <w:rsid w:val="007E5DF4"/>
    <w:rsid w:val="007E64BB"/>
    <w:rsid w:val="007E64C0"/>
    <w:rsid w:val="007E6B36"/>
    <w:rsid w:val="007E6D2F"/>
    <w:rsid w:val="007E6F3E"/>
    <w:rsid w:val="007E71D2"/>
    <w:rsid w:val="007E7548"/>
    <w:rsid w:val="007E759D"/>
    <w:rsid w:val="007E76E9"/>
    <w:rsid w:val="007E7AA1"/>
    <w:rsid w:val="007E7BB8"/>
    <w:rsid w:val="007E7C7B"/>
    <w:rsid w:val="007E7CD8"/>
    <w:rsid w:val="007E7F72"/>
    <w:rsid w:val="007F0315"/>
    <w:rsid w:val="007F03D6"/>
    <w:rsid w:val="007F04D0"/>
    <w:rsid w:val="007F0541"/>
    <w:rsid w:val="007F0E69"/>
    <w:rsid w:val="007F0F5D"/>
    <w:rsid w:val="007F1124"/>
    <w:rsid w:val="007F153E"/>
    <w:rsid w:val="007F1787"/>
    <w:rsid w:val="007F17C9"/>
    <w:rsid w:val="007F1C39"/>
    <w:rsid w:val="007F2526"/>
    <w:rsid w:val="007F2795"/>
    <w:rsid w:val="007F31A8"/>
    <w:rsid w:val="007F330A"/>
    <w:rsid w:val="007F383C"/>
    <w:rsid w:val="007F3D6E"/>
    <w:rsid w:val="007F4212"/>
    <w:rsid w:val="007F4351"/>
    <w:rsid w:val="007F460E"/>
    <w:rsid w:val="007F4906"/>
    <w:rsid w:val="007F5035"/>
    <w:rsid w:val="007F50B9"/>
    <w:rsid w:val="007F593C"/>
    <w:rsid w:val="007F5A67"/>
    <w:rsid w:val="007F5AE9"/>
    <w:rsid w:val="007F5FCF"/>
    <w:rsid w:val="007F61E0"/>
    <w:rsid w:val="007F636A"/>
    <w:rsid w:val="007F65E3"/>
    <w:rsid w:val="007F6E45"/>
    <w:rsid w:val="007F6F47"/>
    <w:rsid w:val="007F7456"/>
    <w:rsid w:val="007F74A2"/>
    <w:rsid w:val="007F784E"/>
    <w:rsid w:val="007F7BF8"/>
    <w:rsid w:val="007F7C6D"/>
    <w:rsid w:val="007F7DD2"/>
    <w:rsid w:val="00800132"/>
    <w:rsid w:val="0080087F"/>
    <w:rsid w:val="00800CAC"/>
    <w:rsid w:val="00800CE3"/>
    <w:rsid w:val="00800DE5"/>
    <w:rsid w:val="00800F86"/>
    <w:rsid w:val="0080106F"/>
    <w:rsid w:val="008013FE"/>
    <w:rsid w:val="00802064"/>
    <w:rsid w:val="00802594"/>
    <w:rsid w:val="00802F84"/>
    <w:rsid w:val="008030F9"/>
    <w:rsid w:val="008035BF"/>
    <w:rsid w:val="0080385F"/>
    <w:rsid w:val="00803A98"/>
    <w:rsid w:val="00803C08"/>
    <w:rsid w:val="00803F50"/>
    <w:rsid w:val="0080416D"/>
    <w:rsid w:val="00804318"/>
    <w:rsid w:val="008045A6"/>
    <w:rsid w:val="00804D91"/>
    <w:rsid w:val="0080504E"/>
    <w:rsid w:val="0080545F"/>
    <w:rsid w:val="008057A1"/>
    <w:rsid w:val="00805BAD"/>
    <w:rsid w:val="00805BE1"/>
    <w:rsid w:val="00805C35"/>
    <w:rsid w:val="00805CEE"/>
    <w:rsid w:val="00805D99"/>
    <w:rsid w:val="0080606A"/>
    <w:rsid w:val="008064E4"/>
    <w:rsid w:val="00806B65"/>
    <w:rsid w:val="00806FE3"/>
    <w:rsid w:val="008072D4"/>
    <w:rsid w:val="0080743F"/>
    <w:rsid w:val="0080788E"/>
    <w:rsid w:val="008105CC"/>
    <w:rsid w:val="00810D88"/>
    <w:rsid w:val="00810F3D"/>
    <w:rsid w:val="008118AB"/>
    <w:rsid w:val="0081196F"/>
    <w:rsid w:val="00811C27"/>
    <w:rsid w:val="00811E85"/>
    <w:rsid w:val="0081283A"/>
    <w:rsid w:val="00812BE4"/>
    <w:rsid w:val="00812DBE"/>
    <w:rsid w:val="008130FB"/>
    <w:rsid w:val="00813866"/>
    <w:rsid w:val="00813B85"/>
    <w:rsid w:val="00813BFB"/>
    <w:rsid w:val="00813E98"/>
    <w:rsid w:val="008141E8"/>
    <w:rsid w:val="008147DE"/>
    <w:rsid w:val="00814846"/>
    <w:rsid w:val="00814BBE"/>
    <w:rsid w:val="00814E1A"/>
    <w:rsid w:val="00814F62"/>
    <w:rsid w:val="008150BF"/>
    <w:rsid w:val="00815600"/>
    <w:rsid w:val="00815BCC"/>
    <w:rsid w:val="00816035"/>
    <w:rsid w:val="0081634A"/>
    <w:rsid w:val="00816566"/>
    <w:rsid w:val="00816828"/>
    <w:rsid w:val="008176DF"/>
    <w:rsid w:val="00817C26"/>
    <w:rsid w:val="00817F6D"/>
    <w:rsid w:val="00820044"/>
    <w:rsid w:val="00820401"/>
    <w:rsid w:val="00820443"/>
    <w:rsid w:val="0082062C"/>
    <w:rsid w:val="00821011"/>
    <w:rsid w:val="00821546"/>
    <w:rsid w:val="008217D7"/>
    <w:rsid w:val="008218A3"/>
    <w:rsid w:val="0082194D"/>
    <w:rsid w:val="00821E69"/>
    <w:rsid w:val="00821FA0"/>
    <w:rsid w:val="008220FD"/>
    <w:rsid w:val="00822A01"/>
    <w:rsid w:val="00822B2D"/>
    <w:rsid w:val="00823101"/>
    <w:rsid w:val="00823140"/>
    <w:rsid w:val="00823449"/>
    <w:rsid w:val="00823466"/>
    <w:rsid w:val="00823720"/>
    <w:rsid w:val="00823777"/>
    <w:rsid w:val="008237BD"/>
    <w:rsid w:val="008237F3"/>
    <w:rsid w:val="00823D4A"/>
    <w:rsid w:val="00823E80"/>
    <w:rsid w:val="008240AD"/>
    <w:rsid w:val="00824554"/>
    <w:rsid w:val="0082462F"/>
    <w:rsid w:val="00824ACE"/>
    <w:rsid w:val="00824E8D"/>
    <w:rsid w:val="008255F3"/>
    <w:rsid w:val="00825AA7"/>
    <w:rsid w:val="0082602C"/>
    <w:rsid w:val="008269B5"/>
    <w:rsid w:val="00826B56"/>
    <w:rsid w:val="008273AA"/>
    <w:rsid w:val="0082757B"/>
    <w:rsid w:val="00827B13"/>
    <w:rsid w:val="00827F29"/>
    <w:rsid w:val="00827FA3"/>
    <w:rsid w:val="008300C4"/>
    <w:rsid w:val="00830677"/>
    <w:rsid w:val="0083083C"/>
    <w:rsid w:val="008308A5"/>
    <w:rsid w:val="008308D5"/>
    <w:rsid w:val="0083093C"/>
    <w:rsid w:val="00830A18"/>
    <w:rsid w:val="00830CAF"/>
    <w:rsid w:val="00830F6C"/>
    <w:rsid w:val="00831437"/>
    <w:rsid w:val="00831A81"/>
    <w:rsid w:val="00831AD4"/>
    <w:rsid w:val="00831B36"/>
    <w:rsid w:val="00831D2A"/>
    <w:rsid w:val="008320C1"/>
    <w:rsid w:val="008321E4"/>
    <w:rsid w:val="00832A1C"/>
    <w:rsid w:val="00832E35"/>
    <w:rsid w:val="00832EBC"/>
    <w:rsid w:val="008334E6"/>
    <w:rsid w:val="00833552"/>
    <w:rsid w:val="008338B9"/>
    <w:rsid w:val="00833ADA"/>
    <w:rsid w:val="00833CBD"/>
    <w:rsid w:val="00833E67"/>
    <w:rsid w:val="00834266"/>
    <w:rsid w:val="0083446B"/>
    <w:rsid w:val="0083488E"/>
    <w:rsid w:val="00834F03"/>
    <w:rsid w:val="008354A2"/>
    <w:rsid w:val="00835D7D"/>
    <w:rsid w:val="00836148"/>
    <w:rsid w:val="008361E2"/>
    <w:rsid w:val="0083653E"/>
    <w:rsid w:val="00836620"/>
    <w:rsid w:val="00836737"/>
    <w:rsid w:val="00836C06"/>
    <w:rsid w:val="00837069"/>
    <w:rsid w:val="0083716B"/>
    <w:rsid w:val="008378E5"/>
    <w:rsid w:val="00837AD7"/>
    <w:rsid w:val="00837B4F"/>
    <w:rsid w:val="00837D32"/>
    <w:rsid w:val="0084039D"/>
    <w:rsid w:val="00840580"/>
    <w:rsid w:val="008405D6"/>
    <w:rsid w:val="008409F6"/>
    <w:rsid w:val="00840E8D"/>
    <w:rsid w:val="00840FAE"/>
    <w:rsid w:val="008412C0"/>
    <w:rsid w:val="008414E4"/>
    <w:rsid w:val="008416CD"/>
    <w:rsid w:val="0084171E"/>
    <w:rsid w:val="0084197B"/>
    <w:rsid w:val="00841EF8"/>
    <w:rsid w:val="00842374"/>
    <w:rsid w:val="0084258C"/>
    <w:rsid w:val="0084292C"/>
    <w:rsid w:val="00842BF4"/>
    <w:rsid w:val="00842D2A"/>
    <w:rsid w:val="00842E95"/>
    <w:rsid w:val="00843086"/>
    <w:rsid w:val="008430FC"/>
    <w:rsid w:val="00843239"/>
    <w:rsid w:val="0084328B"/>
    <w:rsid w:val="0084338C"/>
    <w:rsid w:val="0084344B"/>
    <w:rsid w:val="008434C6"/>
    <w:rsid w:val="008443D9"/>
    <w:rsid w:val="00844BFE"/>
    <w:rsid w:val="00844D07"/>
    <w:rsid w:val="00844E51"/>
    <w:rsid w:val="00845E6A"/>
    <w:rsid w:val="0084625F"/>
    <w:rsid w:val="00846383"/>
    <w:rsid w:val="008463E2"/>
    <w:rsid w:val="008465AB"/>
    <w:rsid w:val="008467DA"/>
    <w:rsid w:val="00846DF5"/>
    <w:rsid w:val="00847342"/>
    <w:rsid w:val="008473CD"/>
    <w:rsid w:val="0084758A"/>
    <w:rsid w:val="008476D3"/>
    <w:rsid w:val="00847D45"/>
    <w:rsid w:val="0085011E"/>
    <w:rsid w:val="00850222"/>
    <w:rsid w:val="00850296"/>
    <w:rsid w:val="00850465"/>
    <w:rsid w:val="00850624"/>
    <w:rsid w:val="00850676"/>
    <w:rsid w:val="00850BF4"/>
    <w:rsid w:val="00850F3B"/>
    <w:rsid w:val="00851489"/>
    <w:rsid w:val="00851704"/>
    <w:rsid w:val="008518B4"/>
    <w:rsid w:val="00851BEE"/>
    <w:rsid w:val="00851C13"/>
    <w:rsid w:val="008520C4"/>
    <w:rsid w:val="0085280E"/>
    <w:rsid w:val="00852B4D"/>
    <w:rsid w:val="00852D57"/>
    <w:rsid w:val="00852DD7"/>
    <w:rsid w:val="00852E71"/>
    <w:rsid w:val="008532E3"/>
    <w:rsid w:val="008538E5"/>
    <w:rsid w:val="0085392D"/>
    <w:rsid w:val="00853CEC"/>
    <w:rsid w:val="00854A6D"/>
    <w:rsid w:val="00854B75"/>
    <w:rsid w:val="00854DD3"/>
    <w:rsid w:val="00855362"/>
    <w:rsid w:val="00855436"/>
    <w:rsid w:val="0085578A"/>
    <w:rsid w:val="00855792"/>
    <w:rsid w:val="008559BF"/>
    <w:rsid w:val="00855E50"/>
    <w:rsid w:val="00856110"/>
    <w:rsid w:val="00856525"/>
    <w:rsid w:val="008565BE"/>
    <w:rsid w:val="0085677D"/>
    <w:rsid w:val="0085677F"/>
    <w:rsid w:val="00856917"/>
    <w:rsid w:val="00856F89"/>
    <w:rsid w:val="008571CA"/>
    <w:rsid w:val="0085727F"/>
    <w:rsid w:val="008573AE"/>
    <w:rsid w:val="0085741D"/>
    <w:rsid w:val="00857A25"/>
    <w:rsid w:val="00857DA8"/>
    <w:rsid w:val="00857E1F"/>
    <w:rsid w:val="0086033E"/>
    <w:rsid w:val="00860353"/>
    <w:rsid w:val="00860686"/>
    <w:rsid w:val="008606D9"/>
    <w:rsid w:val="00860815"/>
    <w:rsid w:val="00860AEE"/>
    <w:rsid w:val="00860B7C"/>
    <w:rsid w:val="00861091"/>
    <w:rsid w:val="0086181D"/>
    <w:rsid w:val="00861BF2"/>
    <w:rsid w:val="00861CA6"/>
    <w:rsid w:val="00861F13"/>
    <w:rsid w:val="008622B6"/>
    <w:rsid w:val="008623E5"/>
    <w:rsid w:val="008625F1"/>
    <w:rsid w:val="008629F9"/>
    <w:rsid w:val="00862B83"/>
    <w:rsid w:val="00862BA2"/>
    <w:rsid w:val="00862C2A"/>
    <w:rsid w:val="00862E06"/>
    <w:rsid w:val="0086310D"/>
    <w:rsid w:val="008631E8"/>
    <w:rsid w:val="008633AF"/>
    <w:rsid w:val="00863464"/>
    <w:rsid w:val="00863ED3"/>
    <w:rsid w:val="008644A3"/>
    <w:rsid w:val="008647CE"/>
    <w:rsid w:val="00864862"/>
    <w:rsid w:val="00864974"/>
    <w:rsid w:val="00864ADC"/>
    <w:rsid w:val="00864DC5"/>
    <w:rsid w:val="0086502D"/>
    <w:rsid w:val="00865244"/>
    <w:rsid w:val="00865252"/>
    <w:rsid w:val="00865491"/>
    <w:rsid w:val="0086593D"/>
    <w:rsid w:val="00865C10"/>
    <w:rsid w:val="00865F5B"/>
    <w:rsid w:val="0086658B"/>
    <w:rsid w:val="00866705"/>
    <w:rsid w:val="00866721"/>
    <w:rsid w:val="00866A40"/>
    <w:rsid w:val="00866E28"/>
    <w:rsid w:val="00867278"/>
    <w:rsid w:val="00867735"/>
    <w:rsid w:val="00870047"/>
    <w:rsid w:val="00870182"/>
    <w:rsid w:val="00870612"/>
    <w:rsid w:val="00870B59"/>
    <w:rsid w:val="00870C99"/>
    <w:rsid w:val="00870E6A"/>
    <w:rsid w:val="00871582"/>
    <w:rsid w:val="008719DA"/>
    <w:rsid w:val="00871DCA"/>
    <w:rsid w:val="00871F76"/>
    <w:rsid w:val="00871FBC"/>
    <w:rsid w:val="00872256"/>
    <w:rsid w:val="008722AC"/>
    <w:rsid w:val="008725A2"/>
    <w:rsid w:val="008728AA"/>
    <w:rsid w:val="008732D7"/>
    <w:rsid w:val="00873315"/>
    <w:rsid w:val="00873324"/>
    <w:rsid w:val="008734C2"/>
    <w:rsid w:val="0087360A"/>
    <w:rsid w:val="0087372B"/>
    <w:rsid w:val="0087378D"/>
    <w:rsid w:val="0087398B"/>
    <w:rsid w:val="00873B7A"/>
    <w:rsid w:val="00873E0A"/>
    <w:rsid w:val="00873E87"/>
    <w:rsid w:val="00873E98"/>
    <w:rsid w:val="00873F0B"/>
    <w:rsid w:val="0087415E"/>
    <w:rsid w:val="008743F8"/>
    <w:rsid w:val="00874829"/>
    <w:rsid w:val="00874B4F"/>
    <w:rsid w:val="00875299"/>
    <w:rsid w:val="00875559"/>
    <w:rsid w:val="008759F6"/>
    <w:rsid w:val="00875ADB"/>
    <w:rsid w:val="00875C29"/>
    <w:rsid w:val="00876248"/>
    <w:rsid w:val="00876840"/>
    <w:rsid w:val="00876C32"/>
    <w:rsid w:val="00876ED5"/>
    <w:rsid w:val="0087700C"/>
    <w:rsid w:val="008773CA"/>
    <w:rsid w:val="00877B09"/>
    <w:rsid w:val="00877B33"/>
    <w:rsid w:val="0088090B"/>
    <w:rsid w:val="00880B81"/>
    <w:rsid w:val="00880D42"/>
    <w:rsid w:val="008810B1"/>
    <w:rsid w:val="00881537"/>
    <w:rsid w:val="00881781"/>
    <w:rsid w:val="00881BF7"/>
    <w:rsid w:val="00881E14"/>
    <w:rsid w:val="00882163"/>
    <w:rsid w:val="00882418"/>
    <w:rsid w:val="0088243D"/>
    <w:rsid w:val="00882A40"/>
    <w:rsid w:val="00882BD9"/>
    <w:rsid w:val="00883511"/>
    <w:rsid w:val="00883AA0"/>
    <w:rsid w:val="00883FC9"/>
    <w:rsid w:val="008840CD"/>
    <w:rsid w:val="008841D6"/>
    <w:rsid w:val="0088423E"/>
    <w:rsid w:val="008844DA"/>
    <w:rsid w:val="00884C02"/>
    <w:rsid w:val="00884EBE"/>
    <w:rsid w:val="00884FB5"/>
    <w:rsid w:val="00884FBA"/>
    <w:rsid w:val="008858C0"/>
    <w:rsid w:val="00885927"/>
    <w:rsid w:val="00885AC7"/>
    <w:rsid w:val="00885C0D"/>
    <w:rsid w:val="00885CC7"/>
    <w:rsid w:val="00885F40"/>
    <w:rsid w:val="008863DB"/>
    <w:rsid w:val="008869CB"/>
    <w:rsid w:val="008869E2"/>
    <w:rsid w:val="00886F3B"/>
    <w:rsid w:val="0088723A"/>
    <w:rsid w:val="00887435"/>
    <w:rsid w:val="00887552"/>
    <w:rsid w:val="00887FE3"/>
    <w:rsid w:val="00890384"/>
    <w:rsid w:val="0089079E"/>
    <w:rsid w:val="008907B3"/>
    <w:rsid w:val="0089085B"/>
    <w:rsid w:val="008908F4"/>
    <w:rsid w:val="00891088"/>
    <w:rsid w:val="00891197"/>
    <w:rsid w:val="0089158C"/>
    <w:rsid w:val="008918B9"/>
    <w:rsid w:val="008918BF"/>
    <w:rsid w:val="00891A36"/>
    <w:rsid w:val="00891CEE"/>
    <w:rsid w:val="008927EA"/>
    <w:rsid w:val="00892B4E"/>
    <w:rsid w:val="00893DA6"/>
    <w:rsid w:val="00893E4A"/>
    <w:rsid w:val="00893FDD"/>
    <w:rsid w:val="008944CE"/>
    <w:rsid w:val="0089459A"/>
    <w:rsid w:val="00894A09"/>
    <w:rsid w:val="00894B5E"/>
    <w:rsid w:val="00894B9A"/>
    <w:rsid w:val="00894BA6"/>
    <w:rsid w:val="00894D00"/>
    <w:rsid w:val="00894EE7"/>
    <w:rsid w:val="00894F17"/>
    <w:rsid w:val="008953E1"/>
    <w:rsid w:val="00895428"/>
    <w:rsid w:val="00895D90"/>
    <w:rsid w:val="008963B0"/>
    <w:rsid w:val="008963FC"/>
    <w:rsid w:val="0089659A"/>
    <w:rsid w:val="008966CE"/>
    <w:rsid w:val="008967A2"/>
    <w:rsid w:val="00896B3E"/>
    <w:rsid w:val="00896ED7"/>
    <w:rsid w:val="00897A40"/>
    <w:rsid w:val="00897B6D"/>
    <w:rsid w:val="00897E14"/>
    <w:rsid w:val="00897F01"/>
    <w:rsid w:val="008A0014"/>
    <w:rsid w:val="008A04EF"/>
    <w:rsid w:val="008A0503"/>
    <w:rsid w:val="008A0E39"/>
    <w:rsid w:val="008A124E"/>
    <w:rsid w:val="008A138A"/>
    <w:rsid w:val="008A1459"/>
    <w:rsid w:val="008A1806"/>
    <w:rsid w:val="008A194A"/>
    <w:rsid w:val="008A1BC8"/>
    <w:rsid w:val="008A1D3F"/>
    <w:rsid w:val="008A1D78"/>
    <w:rsid w:val="008A26FD"/>
    <w:rsid w:val="008A2800"/>
    <w:rsid w:val="008A2C79"/>
    <w:rsid w:val="008A3092"/>
    <w:rsid w:val="008A37E3"/>
    <w:rsid w:val="008A3D78"/>
    <w:rsid w:val="008A4BB3"/>
    <w:rsid w:val="008A4C7A"/>
    <w:rsid w:val="008A5017"/>
    <w:rsid w:val="008A50C9"/>
    <w:rsid w:val="008A5731"/>
    <w:rsid w:val="008A5E32"/>
    <w:rsid w:val="008A5EA8"/>
    <w:rsid w:val="008A6156"/>
    <w:rsid w:val="008A66DC"/>
    <w:rsid w:val="008A6EA9"/>
    <w:rsid w:val="008A6FDA"/>
    <w:rsid w:val="008A7AC3"/>
    <w:rsid w:val="008A7ADE"/>
    <w:rsid w:val="008A7CEF"/>
    <w:rsid w:val="008B03B4"/>
    <w:rsid w:val="008B05AC"/>
    <w:rsid w:val="008B0AFF"/>
    <w:rsid w:val="008B126F"/>
    <w:rsid w:val="008B1323"/>
    <w:rsid w:val="008B17BB"/>
    <w:rsid w:val="008B1EA6"/>
    <w:rsid w:val="008B1FB9"/>
    <w:rsid w:val="008B2403"/>
    <w:rsid w:val="008B27E1"/>
    <w:rsid w:val="008B2840"/>
    <w:rsid w:val="008B2AAE"/>
    <w:rsid w:val="008B2B69"/>
    <w:rsid w:val="008B2DDF"/>
    <w:rsid w:val="008B2F4A"/>
    <w:rsid w:val="008B31E8"/>
    <w:rsid w:val="008B327F"/>
    <w:rsid w:val="008B33FC"/>
    <w:rsid w:val="008B3762"/>
    <w:rsid w:val="008B3897"/>
    <w:rsid w:val="008B3B44"/>
    <w:rsid w:val="008B3BF1"/>
    <w:rsid w:val="008B3DF3"/>
    <w:rsid w:val="008B45A4"/>
    <w:rsid w:val="008B463A"/>
    <w:rsid w:val="008B47E8"/>
    <w:rsid w:val="008B4F99"/>
    <w:rsid w:val="008B556D"/>
    <w:rsid w:val="008B55C7"/>
    <w:rsid w:val="008B59E2"/>
    <w:rsid w:val="008B59F5"/>
    <w:rsid w:val="008B5B92"/>
    <w:rsid w:val="008B5E43"/>
    <w:rsid w:val="008B610E"/>
    <w:rsid w:val="008B61B4"/>
    <w:rsid w:val="008B624F"/>
    <w:rsid w:val="008B6E71"/>
    <w:rsid w:val="008B6F79"/>
    <w:rsid w:val="008B7264"/>
    <w:rsid w:val="008B761E"/>
    <w:rsid w:val="008B7699"/>
    <w:rsid w:val="008B777A"/>
    <w:rsid w:val="008B77B1"/>
    <w:rsid w:val="008B7B51"/>
    <w:rsid w:val="008B7D3A"/>
    <w:rsid w:val="008C0051"/>
    <w:rsid w:val="008C01E6"/>
    <w:rsid w:val="008C034F"/>
    <w:rsid w:val="008C0721"/>
    <w:rsid w:val="008C1289"/>
    <w:rsid w:val="008C1A59"/>
    <w:rsid w:val="008C219C"/>
    <w:rsid w:val="008C22FD"/>
    <w:rsid w:val="008C2601"/>
    <w:rsid w:val="008C2AC3"/>
    <w:rsid w:val="008C2BBB"/>
    <w:rsid w:val="008C2C93"/>
    <w:rsid w:val="008C2E12"/>
    <w:rsid w:val="008C2E92"/>
    <w:rsid w:val="008C30E3"/>
    <w:rsid w:val="008C327B"/>
    <w:rsid w:val="008C35DF"/>
    <w:rsid w:val="008C39D7"/>
    <w:rsid w:val="008C3A32"/>
    <w:rsid w:val="008C3B30"/>
    <w:rsid w:val="008C3E16"/>
    <w:rsid w:val="008C3ED4"/>
    <w:rsid w:val="008C4021"/>
    <w:rsid w:val="008C40F6"/>
    <w:rsid w:val="008C4492"/>
    <w:rsid w:val="008C44FD"/>
    <w:rsid w:val="008C4AA5"/>
    <w:rsid w:val="008C4DA0"/>
    <w:rsid w:val="008C500F"/>
    <w:rsid w:val="008C5543"/>
    <w:rsid w:val="008C5820"/>
    <w:rsid w:val="008C5918"/>
    <w:rsid w:val="008C6D46"/>
    <w:rsid w:val="008C707B"/>
    <w:rsid w:val="008C769A"/>
    <w:rsid w:val="008C7A10"/>
    <w:rsid w:val="008C7C46"/>
    <w:rsid w:val="008D0341"/>
    <w:rsid w:val="008D03C5"/>
    <w:rsid w:val="008D0B94"/>
    <w:rsid w:val="008D1543"/>
    <w:rsid w:val="008D18C9"/>
    <w:rsid w:val="008D1A19"/>
    <w:rsid w:val="008D1A44"/>
    <w:rsid w:val="008D1DAA"/>
    <w:rsid w:val="008D20B1"/>
    <w:rsid w:val="008D21AE"/>
    <w:rsid w:val="008D220D"/>
    <w:rsid w:val="008D23CE"/>
    <w:rsid w:val="008D265A"/>
    <w:rsid w:val="008D279A"/>
    <w:rsid w:val="008D2E7F"/>
    <w:rsid w:val="008D3553"/>
    <w:rsid w:val="008D3E7F"/>
    <w:rsid w:val="008D3EAD"/>
    <w:rsid w:val="008D3F85"/>
    <w:rsid w:val="008D45C5"/>
    <w:rsid w:val="008D485A"/>
    <w:rsid w:val="008D4E21"/>
    <w:rsid w:val="008D5386"/>
    <w:rsid w:val="008D629A"/>
    <w:rsid w:val="008D65C0"/>
    <w:rsid w:val="008D72DC"/>
    <w:rsid w:val="008D7788"/>
    <w:rsid w:val="008D79F9"/>
    <w:rsid w:val="008D7C04"/>
    <w:rsid w:val="008E01EB"/>
    <w:rsid w:val="008E06D7"/>
    <w:rsid w:val="008E09A2"/>
    <w:rsid w:val="008E09F8"/>
    <w:rsid w:val="008E0D0B"/>
    <w:rsid w:val="008E0E0F"/>
    <w:rsid w:val="008E10C5"/>
    <w:rsid w:val="008E1135"/>
    <w:rsid w:val="008E1294"/>
    <w:rsid w:val="008E14B7"/>
    <w:rsid w:val="008E16C2"/>
    <w:rsid w:val="008E1AF2"/>
    <w:rsid w:val="008E1E8A"/>
    <w:rsid w:val="008E2BD9"/>
    <w:rsid w:val="008E3384"/>
    <w:rsid w:val="008E33E6"/>
    <w:rsid w:val="008E3857"/>
    <w:rsid w:val="008E38B0"/>
    <w:rsid w:val="008E3947"/>
    <w:rsid w:val="008E3A91"/>
    <w:rsid w:val="008E3ED8"/>
    <w:rsid w:val="008E3EE3"/>
    <w:rsid w:val="008E4155"/>
    <w:rsid w:val="008E469B"/>
    <w:rsid w:val="008E46B7"/>
    <w:rsid w:val="008E4820"/>
    <w:rsid w:val="008E542C"/>
    <w:rsid w:val="008E588E"/>
    <w:rsid w:val="008E5D50"/>
    <w:rsid w:val="008E5EEF"/>
    <w:rsid w:val="008E6492"/>
    <w:rsid w:val="008E64A9"/>
    <w:rsid w:val="008E68E1"/>
    <w:rsid w:val="008E6D00"/>
    <w:rsid w:val="008E6D6E"/>
    <w:rsid w:val="008E70BD"/>
    <w:rsid w:val="008E7104"/>
    <w:rsid w:val="008E71B4"/>
    <w:rsid w:val="008E7522"/>
    <w:rsid w:val="008E7972"/>
    <w:rsid w:val="008E79F8"/>
    <w:rsid w:val="008E7A2F"/>
    <w:rsid w:val="008E7F1D"/>
    <w:rsid w:val="008F01F0"/>
    <w:rsid w:val="008F01FD"/>
    <w:rsid w:val="008F06E7"/>
    <w:rsid w:val="008F0C03"/>
    <w:rsid w:val="008F1341"/>
    <w:rsid w:val="008F1352"/>
    <w:rsid w:val="008F1ABD"/>
    <w:rsid w:val="008F1CD8"/>
    <w:rsid w:val="008F1F9E"/>
    <w:rsid w:val="008F2369"/>
    <w:rsid w:val="008F25B2"/>
    <w:rsid w:val="008F2778"/>
    <w:rsid w:val="008F2782"/>
    <w:rsid w:val="008F2C27"/>
    <w:rsid w:val="008F2C3B"/>
    <w:rsid w:val="008F3857"/>
    <w:rsid w:val="008F3AF6"/>
    <w:rsid w:val="008F3B6C"/>
    <w:rsid w:val="008F3E01"/>
    <w:rsid w:val="008F440E"/>
    <w:rsid w:val="008F4449"/>
    <w:rsid w:val="008F4601"/>
    <w:rsid w:val="008F46C2"/>
    <w:rsid w:val="008F4F70"/>
    <w:rsid w:val="008F4FA7"/>
    <w:rsid w:val="008F5885"/>
    <w:rsid w:val="008F59DE"/>
    <w:rsid w:val="008F5E3B"/>
    <w:rsid w:val="008F5FF1"/>
    <w:rsid w:val="008F6727"/>
    <w:rsid w:val="008F6731"/>
    <w:rsid w:val="008F67A1"/>
    <w:rsid w:val="008F68DA"/>
    <w:rsid w:val="008F6967"/>
    <w:rsid w:val="008F6B07"/>
    <w:rsid w:val="008F7124"/>
    <w:rsid w:val="008F7774"/>
    <w:rsid w:val="008F7AAF"/>
    <w:rsid w:val="008F7BFC"/>
    <w:rsid w:val="008F7D44"/>
    <w:rsid w:val="008F7F05"/>
    <w:rsid w:val="009002A8"/>
    <w:rsid w:val="00900515"/>
    <w:rsid w:val="0090055C"/>
    <w:rsid w:val="0090060A"/>
    <w:rsid w:val="00900B9C"/>
    <w:rsid w:val="00901494"/>
    <w:rsid w:val="00901ACE"/>
    <w:rsid w:val="00901D83"/>
    <w:rsid w:val="00901E5B"/>
    <w:rsid w:val="00902844"/>
    <w:rsid w:val="00902CC2"/>
    <w:rsid w:val="00902D8E"/>
    <w:rsid w:val="00902E10"/>
    <w:rsid w:val="00902F46"/>
    <w:rsid w:val="00903004"/>
    <w:rsid w:val="00903A14"/>
    <w:rsid w:val="00903A49"/>
    <w:rsid w:val="00903C9D"/>
    <w:rsid w:val="00904142"/>
    <w:rsid w:val="009041FF"/>
    <w:rsid w:val="0090427B"/>
    <w:rsid w:val="00904341"/>
    <w:rsid w:val="00904C2A"/>
    <w:rsid w:val="00904EF8"/>
    <w:rsid w:val="00905C1E"/>
    <w:rsid w:val="0090696B"/>
    <w:rsid w:val="009069CC"/>
    <w:rsid w:val="00906C05"/>
    <w:rsid w:val="00907AC2"/>
    <w:rsid w:val="00907C78"/>
    <w:rsid w:val="00907D7B"/>
    <w:rsid w:val="009100BF"/>
    <w:rsid w:val="00910385"/>
    <w:rsid w:val="00910466"/>
    <w:rsid w:val="009117BA"/>
    <w:rsid w:val="0091254E"/>
    <w:rsid w:val="0091267F"/>
    <w:rsid w:val="00912834"/>
    <w:rsid w:val="009129A3"/>
    <w:rsid w:val="009131CA"/>
    <w:rsid w:val="009134ED"/>
    <w:rsid w:val="009137A4"/>
    <w:rsid w:val="00913B51"/>
    <w:rsid w:val="00914401"/>
    <w:rsid w:val="00914475"/>
    <w:rsid w:val="009145E9"/>
    <w:rsid w:val="00914843"/>
    <w:rsid w:val="00914BDD"/>
    <w:rsid w:val="00914DF2"/>
    <w:rsid w:val="00914E6C"/>
    <w:rsid w:val="00915118"/>
    <w:rsid w:val="00915227"/>
    <w:rsid w:val="009153D5"/>
    <w:rsid w:val="0091561D"/>
    <w:rsid w:val="009158F1"/>
    <w:rsid w:val="00915A5B"/>
    <w:rsid w:val="009161AB"/>
    <w:rsid w:val="0091636D"/>
    <w:rsid w:val="009165BF"/>
    <w:rsid w:val="00916855"/>
    <w:rsid w:val="00916C82"/>
    <w:rsid w:val="00916CEE"/>
    <w:rsid w:val="0091707B"/>
    <w:rsid w:val="00917DAF"/>
    <w:rsid w:val="00917EC8"/>
    <w:rsid w:val="00920120"/>
    <w:rsid w:val="0092051F"/>
    <w:rsid w:val="00920668"/>
    <w:rsid w:val="009207D6"/>
    <w:rsid w:val="009207DA"/>
    <w:rsid w:val="00920C80"/>
    <w:rsid w:val="00920E44"/>
    <w:rsid w:val="00920FF0"/>
    <w:rsid w:val="0092137B"/>
    <w:rsid w:val="009216E4"/>
    <w:rsid w:val="00921A7A"/>
    <w:rsid w:val="00921D7F"/>
    <w:rsid w:val="0092201C"/>
    <w:rsid w:val="00922546"/>
    <w:rsid w:val="009225A4"/>
    <w:rsid w:val="00922B52"/>
    <w:rsid w:val="00922FA0"/>
    <w:rsid w:val="00923333"/>
    <w:rsid w:val="009234EC"/>
    <w:rsid w:val="00923532"/>
    <w:rsid w:val="00924256"/>
    <w:rsid w:val="0092456B"/>
    <w:rsid w:val="009248B1"/>
    <w:rsid w:val="00924A41"/>
    <w:rsid w:val="00924EB5"/>
    <w:rsid w:val="00924F81"/>
    <w:rsid w:val="0092573E"/>
    <w:rsid w:val="00925A08"/>
    <w:rsid w:val="00925E7B"/>
    <w:rsid w:val="00926648"/>
    <w:rsid w:val="0092677C"/>
    <w:rsid w:val="00926DFF"/>
    <w:rsid w:val="00927365"/>
    <w:rsid w:val="0092781E"/>
    <w:rsid w:val="00927AE6"/>
    <w:rsid w:val="009306B0"/>
    <w:rsid w:val="009306E6"/>
    <w:rsid w:val="00930A26"/>
    <w:rsid w:val="00930C82"/>
    <w:rsid w:val="00930D92"/>
    <w:rsid w:val="00931177"/>
    <w:rsid w:val="009311C3"/>
    <w:rsid w:val="0093157A"/>
    <w:rsid w:val="009315E0"/>
    <w:rsid w:val="00931918"/>
    <w:rsid w:val="00931BBF"/>
    <w:rsid w:val="00931D5E"/>
    <w:rsid w:val="009322B5"/>
    <w:rsid w:val="009337E6"/>
    <w:rsid w:val="00933851"/>
    <w:rsid w:val="00933C0C"/>
    <w:rsid w:val="00933D8F"/>
    <w:rsid w:val="00933F29"/>
    <w:rsid w:val="00933FDA"/>
    <w:rsid w:val="00933FF2"/>
    <w:rsid w:val="00934579"/>
    <w:rsid w:val="00934C1A"/>
    <w:rsid w:val="00934D27"/>
    <w:rsid w:val="00934E3F"/>
    <w:rsid w:val="00934FBE"/>
    <w:rsid w:val="0093508A"/>
    <w:rsid w:val="00935233"/>
    <w:rsid w:val="009353D8"/>
    <w:rsid w:val="009354C0"/>
    <w:rsid w:val="0093551C"/>
    <w:rsid w:val="00935D72"/>
    <w:rsid w:val="00936162"/>
    <w:rsid w:val="00936254"/>
    <w:rsid w:val="00936304"/>
    <w:rsid w:val="009365A4"/>
    <w:rsid w:val="00936711"/>
    <w:rsid w:val="0093697F"/>
    <w:rsid w:val="00936E40"/>
    <w:rsid w:val="00937273"/>
    <w:rsid w:val="009373E4"/>
    <w:rsid w:val="009375DA"/>
    <w:rsid w:val="0093761A"/>
    <w:rsid w:val="00937802"/>
    <w:rsid w:val="0093782D"/>
    <w:rsid w:val="00937920"/>
    <w:rsid w:val="00937AFF"/>
    <w:rsid w:val="00937E32"/>
    <w:rsid w:val="00937F39"/>
    <w:rsid w:val="00940122"/>
    <w:rsid w:val="009407E6"/>
    <w:rsid w:val="009408A7"/>
    <w:rsid w:val="00940B05"/>
    <w:rsid w:val="00940E6D"/>
    <w:rsid w:val="0094102E"/>
    <w:rsid w:val="00941710"/>
    <w:rsid w:val="009417EF"/>
    <w:rsid w:val="00941B28"/>
    <w:rsid w:val="00941E46"/>
    <w:rsid w:val="00941EAC"/>
    <w:rsid w:val="00942039"/>
    <w:rsid w:val="0094203E"/>
    <w:rsid w:val="009422BF"/>
    <w:rsid w:val="00942999"/>
    <w:rsid w:val="0094304C"/>
    <w:rsid w:val="00943727"/>
    <w:rsid w:val="009437CB"/>
    <w:rsid w:val="00943DF4"/>
    <w:rsid w:val="00943E1A"/>
    <w:rsid w:val="009442A5"/>
    <w:rsid w:val="009442F7"/>
    <w:rsid w:val="0094457F"/>
    <w:rsid w:val="0094479A"/>
    <w:rsid w:val="00944D1A"/>
    <w:rsid w:val="00945526"/>
    <w:rsid w:val="00945543"/>
    <w:rsid w:val="00945D92"/>
    <w:rsid w:val="00946411"/>
    <w:rsid w:val="009465D0"/>
    <w:rsid w:val="00946882"/>
    <w:rsid w:val="009469E3"/>
    <w:rsid w:val="00947112"/>
    <w:rsid w:val="00947674"/>
    <w:rsid w:val="009478FA"/>
    <w:rsid w:val="00950123"/>
    <w:rsid w:val="00950BF6"/>
    <w:rsid w:val="00951477"/>
    <w:rsid w:val="00951AD4"/>
    <w:rsid w:val="00952A73"/>
    <w:rsid w:val="00952F95"/>
    <w:rsid w:val="0095323C"/>
    <w:rsid w:val="00953296"/>
    <w:rsid w:val="009532E2"/>
    <w:rsid w:val="00953741"/>
    <w:rsid w:val="00953FF1"/>
    <w:rsid w:val="00954691"/>
    <w:rsid w:val="00954817"/>
    <w:rsid w:val="00954B68"/>
    <w:rsid w:val="00954C2E"/>
    <w:rsid w:val="00955399"/>
    <w:rsid w:val="009553F1"/>
    <w:rsid w:val="009557ED"/>
    <w:rsid w:val="00955998"/>
    <w:rsid w:val="00955C9B"/>
    <w:rsid w:val="00955D1C"/>
    <w:rsid w:val="00955D23"/>
    <w:rsid w:val="00956530"/>
    <w:rsid w:val="00956A2D"/>
    <w:rsid w:val="00957672"/>
    <w:rsid w:val="009576AE"/>
    <w:rsid w:val="00957A62"/>
    <w:rsid w:val="00957BB9"/>
    <w:rsid w:val="00957C4C"/>
    <w:rsid w:val="00957D54"/>
    <w:rsid w:val="009601E8"/>
    <w:rsid w:val="00960420"/>
    <w:rsid w:val="00960722"/>
    <w:rsid w:val="00960879"/>
    <w:rsid w:val="009609D8"/>
    <w:rsid w:val="00960BD5"/>
    <w:rsid w:val="00960D3F"/>
    <w:rsid w:val="00960ED1"/>
    <w:rsid w:val="00961463"/>
    <w:rsid w:val="0096179F"/>
    <w:rsid w:val="0096184B"/>
    <w:rsid w:val="00961BA5"/>
    <w:rsid w:val="00961FEE"/>
    <w:rsid w:val="00962143"/>
    <w:rsid w:val="0096236C"/>
    <w:rsid w:val="009624FA"/>
    <w:rsid w:val="0096281C"/>
    <w:rsid w:val="0096334D"/>
    <w:rsid w:val="00963BCE"/>
    <w:rsid w:val="00963C40"/>
    <w:rsid w:val="00963CA9"/>
    <w:rsid w:val="00963F9E"/>
    <w:rsid w:val="00964557"/>
    <w:rsid w:val="009647A5"/>
    <w:rsid w:val="00964B40"/>
    <w:rsid w:val="00965112"/>
    <w:rsid w:val="00965506"/>
    <w:rsid w:val="00965541"/>
    <w:rsid w:val="00965820"/>
    <w:rsid w:val="00965C4C"/>
    <w:rsid w:val="00965EE2"/>
    <w:rsid w:val="00966766"/>
    <w:rsid w:val="009667DB"/>
    <w:rsid w:val="00966DF8"/>
    <w:rsid w:val="00966EE5"/>
    <w:rsid w:val="00966FE6"/>
    <w:rsid w:val="00967189"/>
    <w:rsid w:val="00967464"/>
    <w:rsid w:val="00967AE6"/>
    <w:rsid w:val="00967BD2"/>
    <w:rsid w:val="009700C0"/>
    <w:rsid w:val="00970105"/>
    <w:rsid w:val="00970474"/>
    <w:rsid w:val="009708C0"/>
    <w:rsid w:val="00970EBF"/>
    <w:rsid w:val="00971876"/>
    <w:rsid w:val="00971D37"/>
    <w:rsid w:val="00971D5C"/>
    <w:rsid w:val="00972317"/>
    <w:rsid w:val="00972808"/>
    <w:rsid w:val="0097280D"/>
    <w:rsid w:val="00972947"/>
    <w:rsid w:val="009729D2"/>
    <w:rsid w:val="00972C86"/>
    <w:rsid w:val="00972D9B"/>
    <w:rsid w:val="00973693"/>
    <w:rsid w:val="00973B8B"/>
    <w:rsid w:val="00974191"/>
    <w:rsid w:val="0097439D"/>
    <w:rsid w:val="0097552A"/>
    <w:rsid w:val="00975651"/>
    <w:rsid w:val="00975B0F"/>
    <w:rsid w:val="00975D5C"/>
    <w:rsid w:val="00975E73"/>
    <w:rsid w:val="009760E1"/>
    <w:rsid w:val="00976465"/>
    <w:rsid w:val="00976697"/>
    <w:rsid w:val="009768DA"/>
    <w:rsid w:val="00976B7C"/>
    <w:rsid w:val="00977B73"/>
    <w:rsid w:val="00977C39"/>
    <w:rsid w:val="00980333"/>
    <w:rsid w:val="00980740"/>
    <w:rsid w:val="00980954"/>
    <w:rsid w:val="00980F84"/>
    <w:rsid w:val="0098166E"/>
    <w:rsid w:val="00981781"/>
    <w:rsid w:val="00981C39"/>
    <w:rsid w:val="009822F5"/>
    <w:rsid w:val="00982536"/>
    <w:rsid w:val="009826F1"/>
    <w:rsid w:val="00982C28"/>
    <w:rsid w:val="00982EC3"/>
    <w:rsid w:val="009830EB"/>
    <w:rsid w:val="00983340"/>
    <w:rsid w:val="00983448"/>
    <w:rsid w:val="009835B4"/>
    <w:rsid w:val="009838C1"/>
    <w:rsid w:val="009839A5"/>
    <w:rsid w:val="00983B55"/>
    <w:rsid w:val="009845D8"/>
    <w:rsid w:val="00984839"/>
    <w:rsid w:val="00984C8C"/>
    <w:rsid w:val="009853CE"/>
    <w:rsid w:val="009855EF"/>
    <w:rsid w:val="00985BAE"/>
    <w:rsid w:val="00985D02"/>
    <w:rsid w:val="00985E24"/>
    <w:rsid w:val="00986681"/>
    <w:rsid w:val="00986A46"/>
    <w:rsid w:val="00986CB8"/>
    <w:rsid w:val="00986FC1"/>
    <w:rsid w:val="00987C15"/>
    <w:rsid w:val="00987EB1"/>
    <w:rsid w:val="009904A3"/>
    <w:rsid w:val="009905F7"/>
    <w:rsid w:val="00990A93"/>
    <w:rsid w:val="00991321"/>
    <w:rsid w:val="00991FA9"/>
    <w:rsid w:val="009920BF"/>
    <w:rsid w:val="00992467"/>
    <w:rsid w:val="009926E9"/>
    <w:rsid w:val="00992BEC"/>
    <w:rsid w:val="009930C3"/>
    <w:rsid w:val="00993A87"/>
    <w:rsid w:val="00993CD4"/>
    <w:rsid w:val="00993DD4"/>
    <w:rsid w:val="009942F6"/>
    <w:rsid w:val="00994A92"/>
    <w:rsid w:val="00994CEB"/>
    <w:rsid w:val="009950EF"/>
    <w:rsid w:val="00995240"/>
    <w:rsid w:val="00995410"/>
    <w:rsid w:val="00995867"/>
    <w:rsid w:val="00995AC0"/>
    <w:rsid w:val="00995EB1"/>
    <w:rsid w:val="009968E9"/>
    <w:rsid w:val="00996958"/>
    <w:rsid w:val="00996964"/>
    <w:rsid w:val="00996F3A"/>
    <w:rsid w:val="00997480"/>
    <w:rsid w:val="00997A9D"/>
    <w:rsid w:val="00997F03"/>
    <w:rsid w:val="00997FE0"/>
    <w:rsid w:val="009A0156"/>
    <w:rsid w:val="009A027C"/>
    <w:rsid w:val="009A0407"/>
    <w:rsid w:val="009A0517"/>
    <w:rsid w:val="009A05C0"/>
    <w:rsid w:val="009A0BE9"/>
    <w:rsid w:val="009A0FB5"/>
    <w:rsid w:val="009A191A"/>
    <w:rsid w:val="009A19B8"/>
    <w:rsid w:val="009A1B5B"/>
    <w:rsid w:val="009A2221"/>
    <w:rsid w:val="009A30DE"/>
    <w:rsid w:val="009A32D5"/>
    <w:rsid w:val="009A3732"/>
    <w:rsid w:val="009A3829"/>
    <w:rsid w:val="009A4258"/>
    <w:rsid w:val="009A4571"/>
    <w:rsid w:val="009A46E6"/>
    <w:rsid w:val="009A48FD"/>
    <w:rsid w:val="009A4DB3"/>
    <w:rsid w:val="009A518E"/>
    <w:rsid w:val="009A5460"/>
    <w:rsid w:val="009A5A79"/>
    <w:rsid w:val="009A6202"/>
    <w:rsid w:val="009A661F"/>
    <w:rsid w:val="009A664A"/>
    <w:rsid w:val="009A6B32"/>
    <w:rsid w:val="009A6D5F"/>
    <w:rsid w:val="009A78E2"/>
    <w:rsid w:val="009A7989"/>
    <w:rsid w:val="009A7A9D"/>
    <w:rsid w:val="009A7C44"/>
    <w:rsid w:val="009B025B"/>
    <w:rsid w:val="009B032B"/>
    <w:rsid w:val="009B04A4"/>
    <w:rsid w:val="009B05C7"/>
    <w:rsid w:val="009B0628"/>
    <w:rsid w:val="009B08AC"/>
    <w:rsid w:val="009B091B"/>
    <w:rsid w:val="009B091C"/>
    <w:rsid w:val="009B0BFB"/>
    <w:rsid w:val="009B0C52"/>
    <w:rsid w:val="009B0E88"/>
    <w:rsid w:val="009B10BD"/>
    <w:rsid w:val="009B16F9"/>
    <w:rsid w:val="009B1C4F"/>
    <w:rsid w:val="009B1DFB"/>
    <w:rsid w:val="009B2007"/>
    <w:rsid w:val="009B2784"/>
    <w:rsid w:val="009B2AF3"/>
    <w:rsid w:val="009B3109"/>
    <w:rsid w:val="009B34D6"/>
    <w:rsid w:val="009B3C81"/>
    <w:rsid w:val="009B3D4F"/>
    <w:rsid w:val="009B3D8B"/>
    <w:rsid w:val="009B3EDD"/>
    <w:rsid w:val="009B47B0"/>
    <w:rsid w:val="009B495C"/>
    <w:rsid w:val="009B4C16"/>
    <w:rsid w:val="009B4F33"/>
    <w:rsid w:val="009B50E7"/>
    <w:rsid w:val="009B512C"/>
    <w:rsid w:val="009B540E"/>
    <w:rsid w:val="009B600A"/>
    <w:rsid w:val="009B610C"/>
    <w:rsid w:val="009B675B"/>
    <w:rsid w:val="009B6C6F"/>
    <w:rsid w:val="009B6CD8"/>
    <w:rsid w:val="009B6DFE"/>
    <w:rsid w:val="009B76CA"/>
    <w:rsid w:val="009C0051"/>
    <w:rsid w:val="009C0295"/>
    <w:rsid w:val="009C0A88"/>
    <w:rsid w:val="009C0AC9"/>
    <w:rsid w:val="009C0D22"/>
    <w:rsid w:val="009C0D50"/>
    <w:rsid w:val="009C0E0B"/>
    <w:rsid w:val="009C10A4"/>
    <w:rsid w:val="009C11FA"/>
    <w:rsid w:val="009C1208"/>
    <w:rsid w:val="009C1313"/>
    <w:rsid w:val="009C1600"/>
    <w:rsid w:val="009C2694"/>
    <w:rsid w:val="009C2DF9"/>
    <w:rsid w:val="009C3530"/>
    <w:rsid w:val="009C3C34"/>
    <w:rsid w:val="009C3D33"/>
    <w:rsid w:val="009C3DE7"/>
    <w:rsid w:val="009C40A1"/>
    <w:rsid w:val="009C429C"/>
    <w:rsid w:val="009C42C7"/>
    <w:rsid w:val="009C4661"/>
    <w:rsid w:val="009C49BC"/>
    <w:rsid w:val="009C4A70"/>
    <w:rsid w:val="009C4DED"/>
    <w:rsid w:val="009C4FEA"/>
    <w:rsid w:val="009C5622"/>
    <w:rsid w:val="009C5779"/>
    <w:rsid w:val="009C59AC"/>
    <w:rsid w:val="009C5EC9"/>
    <w:rsid w:val="009C603A"/>
    <w:rsid w:val="009C635A"/>
    <w:rsid w:val="009C6953"/>
    <w:rsid w:val="009C6C1A"/>
    <w:rsid w:val="009C6F5B"/>
    <w:rsid w:val="009C707A"/>
    <w:rsid w:val="009C79B1"/>
    <w:rsid w:val="009C79C6"/>
    <w:rsid w:val="009C7CEB"/>
    <w:rsid w:val="009C7E2A"/>
    <w:rsid w:val="009C7E6C"/>
    <w:rsid w:val="009C7E79"/>
    <w:rsid w:val="009D013B"/>
    <w:rsid w:val="009D0647"/>
    <w:rsid w:val="009D186E"/>
    <w:rsid w:val="009D194F"/>
    <w:rsid w:val="009D1C40"/>
    <w:rsid w:val="009D1C6B"/>
    <w:rsid w:val="009D1D7B"/>
    <w:rsid w:val="009D21A4"/>
    <w:rsid w:val="009D2508"/>
    <w:rsid w:val="009D2730"/>
    <w:rsid w:val="009D2B79"/>
    <w:rsid w:val="009D2BC7"/>
    <w:rsid w:val="009D2C8B"/>
    <w:rsid w:val="009D345C"/>
    <w:rsid w:val="009D3890"/>
    <w:rsid w:val="009D3F00"/>
    <w:rsid w:val="009D3FC6"/>
    <w:rsid w:val="009D41FF"/>
    <w:rsid w:val="009D4ADB"/>
    <w:rsid w:val="009D5234"/>
    <w:rsid w:val="009D531F"/>
    <w:rsid w:val="009D5358"/>
    <w:rsid w:val="009D5675"/>
    <w:rsid w:val="009D5B61"/>
    <w:rsid w:val="009D60B4"/>
    <w:rsid w:val="009D61B9"/>
    <w:rsid w:val="009D650A"/>
    <w:rsid w:val="009D6676"/>
    <w:rsid w:val="009D6C17"/>
    <w:rsid w:val="009D6D3F"/>
    <w:rsid w:val="009D70C6"/>
    <w:rsid w:val="009D7223"/>
    <w:rsid w:val="009D7312"/>
    <w:rsid w:val="009D746A"/>
    <w:rsid w:val="009D79E0"/>
    <w:rsid w:val="009D79EC"/>
    <w:rsid w:val="009D7B46"/>
    <w:rsid w:val="009D7DD5"/>
    <w:rsid w:val="009D7E4C"/>
    <w:rsid w:val="009D7FA0"/>
    <w:rsid w:val="009E031A"/>
    <w:rsid w:val="009E06E7"/>
    <w:rsid w:val="009E07F8"/>
    <w:rsid w:val="009E1575"/>
    <w:rsid w:val="009E2089"/>
    <w:rsid w:val="009E2765"/>
    <w:rsid w:val="009E284B"/>
    <w:rsid w:val="009E2AF6"/>
    <w:rsid w:val="009E2D27"/>
    <w:rsid w:val="009E2E40"/>
    <w:rsid w:val="009E30A6"/>
    <w:rsid w:val="009E3A1E"/>
    <w:rsid w:val="009E48DA"/>
    <w:rsid w:val="009E492E"/>
    <w:rsid w:val="009E503B"/>
    <w:rsid w:val="009E524D"/>
    <w:rsid w:val="009E5389"/>
    <w:rsid w:val="009E55AD"/>
    <w:rsid w:val="009E5A65"/>
    <w:rsid w:val="009E60FD"/>
    <w:rsid w:val="009E6406"/>
    <w:rsid w:val="009E6863"/>
    <w:rsid w:val="009E6B02"/>
    <w:rsid w:val="009E6EF3"/>
    <w:rsid w:val="009E7A08"/>
    <w:rsid w:val="009E7DEF"/>
    <w:rsid w:val="009F0143"/>
    <w:rsid w:val="009F0161"/>
    <w:rsid w:val="009F124A"/>
    <w:rsid w:val="009F15B8"/>
    <w:rsid w:val="009F15CA"/>
    <w:rsid w:val="009F1B04"/>
    <w:rsid w:val="009F1B51"/>
    <w:rsid w:val="009F1F32"/>
    <w:rsid w:val="009F1FAC"/>
    <w:rsid w:val="009F217A"/>
    <w:rsid w:val="009F2370"/>
    <w:rsid w:val="009F25F1"/>
    <w:rsid w:val="009F2721"/>
    <w:rsid w:val="009F2C6E"/>
    <w:rsid w:val="009F2CE2"/>
    <w:rsid w:val="009F2E68"/>
    <w:rsid w:val="009F2F34"/>
    <w:rsid w:val="009F30AB"/>
    <w:rsid w:val="009F30C0"/>
    <w:rsid w:val="009F3161"/>
    <w:rsid w:val="009F335C"/>
    <w:rsid w:val="009F373E"/>
    <w:rsid w:val="009F38EE"/>
    <w:rsid w:val="009F3947"/>
    <w:rsid w:val="009F3A36"/>
    <w:rsid w:val="009F4133"/>
    <w:rsid w:val="009F4210"/>
    <w:rsid w:val="009F4380"/>
    <w:rsid w:val="009F4694"/>
    <w:rsid w:val="009F4971"/>
    <w:rsid w:val="009F503D"/>
    <w:rsid w:val="009F521E"/>
    <w:rsid w:val="009F5261"/>
    <w:rsid w:val="009F5A13"/>
    <w:rsid w:val="009F5C8F"/>
    <w:rsid w:val="009F5FEA"/>
    <w:rsid w:val="009F653A"/>
    <w:rsid w:val="009F670A"/>
    <w:rsid w:val="009F6CCD"/>
    <w:rsid w:val="009F72D8"/>
    <w:rsid w:val="009F7356"/>
    <w:rsid w:val="009F737D"/>
    <w:rsid w:val="00A00220"/>
    <w:rsid w:val="00A00364"/>
    <w:rsid w:val="00A00B7C"/>
    <w:rsid w:val="00A011BF"/>
    <w:rsid w:val="00A012EC"/>
    <w:rsid w:val="00A01D5A"/>
    <w:rsid w:val="00A01DCB"/>
    <w:rsid w:val="00A01E38"/>
    <w:rsid w:val="00A01EB7"/>
    <w:rsid w:val="00A0224E"/>
    <w:rsid w:val="00A02498"/>
    <w:rsid w:val="00A024B0"/>
    <w:rsid w:val="00A0277F"/>
    <w:rsid w:val="00A02A4F"/>
    <w:rsid w:val="00A02AE1"/>
    <w:rsid w:val="00A02B50"/>
    <w:rsid w:val="00A031F8"/>
    <w:rsid w:val="00A04A2B"/>
    <w:rsid w:val="00A04CDD"/>
    <w:rsid w:val="00A04E40"/>
    <w:rsid w:val="00A04F22"/>
    <w:rsid w:val="00A05189"/>
    <w:rsid w:val="00A05421"/>
    <w:rsid w:val="00A05834"/>
    <w:rsid w:val="00A05874"/>
    <w:rsid w:val="00A05D5A"/>
    <w:rsid w:val="00A05DD2"/>
    <w:rsid w:val="00A06018"/>
    <w:rsid w:val="00A0626A"/>
    <w:rsid w:val="00A064EA"/>
    <w:rsid w:val="00A06A26"/>
    <w:rsid w:val="00A06D1C"/>
    <w:rsid w:val="00A07E8A"/>
    <w:rsid w:val="00A103AD"/>
    <w:rsid w:val="00A1056C"/>
    <w:rsid w:val="00A1122B"/>
    <w:rsid w:val="00A1128C"/>
    <w:rsid w:val="00A116AF"/>
    <w:rsid w:val="00A11B3E"/>
    <w:rsid w:val="00A11F8D"/>
    <w:rsid w:val="00A120E8"/>
    <w:rsid w:val="00A1239C"/>
    <w:rsid w:val="00A127E3"/>
    <w:rsid w:val="00A12980"/>
    <w:rsid w:val="00A12ABE"/>
    <w:rsid w:val="00A12BD6"/>
    <w:rsid w:val="00A12CF4"/>
    <w:rsid w:val="00A12F28"/>
    <w:rsid w:val="00A12F8E"/>
    <w:rsid w:val="00A132EE"/>
    <w:rsid w:val="00A13744"/>
    <w:rsid w:val="00A13880"/>
    <w:rsid w:val="00A13A01"/>
    <w:rsid w:val="00A13D52"/>
    <w:rsid w:val="00A13EF0"/>
    <w:rsid w:val="00A13F7D"/>
    <w:rsid w:val="00A14032"/>
    <w:rsid w:val="00A1419F"/>
    <w:rsid w:val="00A141BC"/>
    <w:rsid w:val="00A142B9"/>
    <w:rsid w:val="00A145C0"/>
    <w:rsid w:val="00A14804"/>
    <w:rsid w:val="00A14D1F"/>
    <w:rsid w:val="00A14DF2"/>
    <w:rsid w:val="00A14E57"/>
    <w:rsid w:val="00A1505D"/>
    <w:rsid w:val="00A150AD"/>
    <w:rsid w:val="00A15968"/>
    <w:rsid w:val="00A162D6"/>
    <w:rsid w:val="00A16649"/>
    <w:rsid w:val="00A16921"/>
    <w:rsid w:val="00A17BDE"/>
    <w:rsid w:val="00A17E6D"/>
    <w:rsid w:val="00A17EEF"/>
    <w:rsid w:val="00A20617"/>
    <w:rsid w:val="00A20DE7"/>
    <w:rsid w:val="00A2101A"/>
    <w:rsid w:val="00A21082"/>
    <w:rsid w:val="00A21141"/>
    <w:rsid w:val="00A2127A"/>
    <w:rsid w:val="00A2153E"/>
    <w:rsid w:val="00A2169E"/>
    <w:rsid w:val="00A21763"/>
    <w:rsid w:val="00A21A18"/>
    <w:rsid w:val="00A21EFC"/>
    <w:rsid w:val="00A21FFA"/>
    <w:rsid w:val="00A223CE"/>
    <w:rsid w:val="00A228FF"/>
    <w:rsid w:val="00A22900"/>
    <w:rsid w:val="00A22C8C"/>
    <w:rsid w:val="00A22DF2"/>
    <w:rsid w:val="00A22E1E"/>
    <w:rsid w:val="00A2340A"/>
    <w:rsid w:val="00A23681"/>
    <w:rsid w:val="00A2391B"/>
    <w:rsid w:val="00A24283"/>
    <w:rsid w:val="00A24526"/>
    <w:rsid w:val="00A2455A"/>
    <w:rsid w:val="00A24771"/>
    <w:rsid w:val="00A24EF6"/>
    <w:rsid w:val="00A2558E"/>
    <w:rsid w:val="00A25787"/>
    <w:rsid w:val="00A26019"/>
    <w:rsid w:val="00A2657A"/>
    <w:rsid w:val="00A26977"/>
    <w:rsid w:val="00A26C8E"/>
    <w:rsid w:val="00A26EEC"/>
    <w:rsid w:val="00A26FEA"/>
    <w:rsid w:val="00A2716C"/>
    <w:rsid w:val="00A274B2"/>
    <w:rsid w:val="00A30135"/>
    <w:rsid w:val="00A30724"/>
    <w:rsid w:val="00A30E81"/>
    <w:rsid w:val="00A30F4E"/>
    <w:rsid w:val="00A31389"/>
    <w:rsid w:val="00A31BEB"/>
    <w:rsid w:val="00A31D77"/>
    <w:rsid w:val="00A31F19"/>
    <w:rsid w:val="00A3244B"/>
    <w:rsid w:val="00A32598"/>
    <w:rsid w:val="00A3290C"/>
    <w:rsid w:val="00A32EEA"/>
    <w:rsid w:val="00A335C1"/>
    <w:rsid w:val="00A3374A"/>
    <w:rsid w:val="00A33FFC"/>
    <w:rsid w:val="00A3406A"/>
    <w:rsid w:val="00A34586"/>
    <w:rsid w:val="00A34DA9"/>
    <w:rsid w:val="00A34F10"/>
    <w:rsid w:val="00A3547A"/>
    <w:rsid w:val="00A35593"/>
    <w:rsid w:val="00A3585B"/>
    <w:rsid w:val="00A35A26"/>
    <w:rsid w:val="00A35D3D"/>
    <w:rsid w:val="00A364FB"/>
    <w:rsid w:val="00A36BB9"/>
    <w:rsid w:val="00A37362"/>
    <w:rsid w:val="00A37685"/>
    <w:rsid w:val="00A37B44"/>
    <w:rsid w:val="00A37D78"/>
    <w:rsid w:val="00A37D80"/>
    <w:rsid w:val="00A37DE1"/>
    <w:rsid w:val="00A37F6D"/>
    <w:rsid w:val="00A4008E"/>
    <w:rsid w:val="00A405A5"/>
    <w:rsid w:val="00A40916"/>
    <w:rsid w:val="00A40BA3"/>
    <w:rsid w:val="00A40F5B"/>
    <w:rsid w:val="00A41335"/>
    <w:rsid w:val="00A41618"/>
    <w:rsid w:val="00A41942"/>
    <w:rsid w:val="00A419CF"/>
    <w:rsid w:val="00A41D0E"/>
    <w:rsid w:val="00A41DFC"/>
    <w:rsid w:val="00A42918"/>
    <w:rsid w:val="00A42B37"/>
    <w:rsid w:val="00A42E42"/>
    <w:rsid w:val="00A43D32"/>
    <w:rsid w:val="00A4400F"/>
    <w:rsid w:val="00A448ED"/>
    <w:rsid w:val="00A44A06"/>
    <w:rsid w:val="00A44DD7"/>
    <w:rsid w:val="00A44FBC"/>
    <w:rsid w:val="00A4520F"/>
    <w:rsid w:val="00A4548F"/>
    <w:rsid w:val="00A454E5"/>
    <w:rsid w:val="00A45577"/>
    <w:rsid w:val="00A45692"/>
    <w:rsid w:val="00A459C7"/>
    <w:rsid w:val="00A45C2C"/>
    <w:rsid w:val="00A45D66"/>
    <w:rsid w:val="00A46305"/>
    <w:rsid w:val="00A463C7"/>
    <w:rsid w:val="00A464CD"/>
    <w:rsid w:val="00A467C7"/>
    <w:rsid w:val="00A46A1F"/>
    <w:rsid w:val="00A46FD6"/>
    <w:rsid w:val="00A475D1"/>
    <w:rsid w:val="00A47738"/>
    <w:rsid w:val="00A47C6C"/>
    <w:rsid w:val="00A47F03"/>
    <w:rsid w:val="00A5010E"/>
    <w:rsid w:val="00A5015F"/>
    <w:rsid w:val="00A50537"/>
    <w:rsid w:val="00A50917"/>
    <w:rsid w:val="00A50B60"/>
    <w:rsid w:val="00A50C20"/>
    <w:rsid w:val="00A50EBF"/>
    <w:rsid w:val="00A5114D"/>
    <w:rsid w:val="00A51C8A"/>
    <w:rsid w:val="00A520A7"/>
    <w:rsid w:val="00A5245B"/>
    <w:rsid w:val="00A525D1"/>
    <w:rsid w:val="00A52AF0"/>
    <w:rsid w:val="00A53221"/>
    <w:rsid w:val="00A54157"/>
    <w:rsid w:val="00A54210"/>
    <w:rsid w:val="00A54266"/>
    <w:rsid w:val="00A546F6"/>
    <w:rsid w:val="00A54729"/>
    <w:rsid w:val="00A54A04"/>
    <w:rsid w:val="00A54DF1"/>
    <w:rsid w:val="00A54F90"/>
    <w:rsid w:val="00A557E6"/>
    <w:rsid w:val="00A55C1B"/>
    <w:rsid w:val="00A55DF3"/>
    <w:rsid w:val="00A56225"/>
    <w:rsid w:val="00A56323"/>
    <w:rsid w:val="00A5646E"/>
    <w:rsid w:val="00A56ADA"/>
    <w:rsid w:val="00A56B8D"/>
    <w:rsid w:val="00A56F6F"/>
    <w:rsid w:val="00A56FC2"/>
    <w:rsid w:val="00A57095"/>
    <w:rsid w:val="00A570C6"/>
    <w:rsid w:val="00A570E1"/>
    <w:rsid w:val="00A57760"/>
    <w:rsid w:val="00A602CB"/>
    <w:rsid w:val="00A60353"/>
    <w:rsid w:val="00A6047B"/>
    <w:rsid w:val="00A604F7"/>
    <w:rsid w:val="00A60B5F"/>
    <w:rsid w:val="00A60B97"/>
    <w:rsid w:val="00A61765"/>
    <w:rsid w:val="00A6177B"/>
    <w:rsid w:val="00A617C3"/>
    <w:rsid w:val="00A61808"/>
    <w:rsid w:val="00A61CB2"/>
    <w:rsid w:val="00A623AC"/>
    <w:rsid w:val="00A62746"/>
    <w:rsid w:val="00A62C74"/>
    <w:rsid w:val="00A62D5F"/>
    <w:rsid w:val="00A62DBF"/>
    <w:rsid w:val="00A630BA"/>
    <w:rsid w:val="00A63B05"/>
    <w:rsid w:val="00A63F9F"/>
    <w:rsid w:val="00A646E3"/>
    <w:rsid w:val="00A64E86"/>
    <w:rsid w:val="00A650C7"/>
    <w:rsid w:val="00A651D4"/>
    <w:rsid w:val="00A652ED"/>
    <w:rsid w:val="00A653A3"/>
    <w:rsid w:val="00A65950"/>
    <w:rsid w:val="00A65A73"/>
    <w:rsid w:val="00A65C7E"/>
    <w:rsid w:val="00A65CA7"/>
    <w:rsid w:val="00A6644C"/>
    <w:rsid w:val="00A66ADF"/>
    <w:rsid w:val="00A67075"/>
    <w:rsid w:val="00A671A2"/>
    <w:rsid w:val="00A6724E"/>
    <w:rsid w:val="00A6725E"/>
    <w:rsid w:val="00A67319"/>
    <w:rsid w:val="00A678AE"/>
    <w:rsid w:val="00A679CB"/>
    <w:rsid w:val="00A67B44"/>
    <w:rsid w:val="00A705FF"/>
    <w:rsid w:val="00A707AF"/>
    <w:rsid w:val="00A70AD2"/>
    <w:rsid w:val="00A70C2D"/>
    <w:rsid w:val="00A70E5E"/>
    <w:rsid w:val="00A712D5"/>
    <w:rsid w:val="00A71389"/>
    <w:rsid w:val="00A71517"/>
    <w:rsid w:val="00A71FF9"/>
    <w:rsid w:val="00A72B14"/>
    <w:rsid w:val="00A72BBC"/>
    <w:rsid w:val="00A72FD2"/>
    <w:rsid w:val="00A73201"/>
    <w:rsid w:val="00A732C8"/>
    <w:rsid w:val="00A7366C"/>
    <w:rsid w:val="00A736C9"/>
    <w:rsid w:val="00A7385A"/>
    <w:rsid w:val="00A73CB9"/>
    <w:rsid w:val="00A73D40"/>
    <w:rsid w:val="00A73DC2"/>
    <w:rsid w:val="00A73EFB"/>
    <w:rsid w:val="00A73F27"/>
    <w:rsid w:val="00A73F64"/>
    <w:rsid w:val="00A740ED"/>
    <w:rsid w:val="00A74468"/>
    <w:rsid w:val="00A746C9"/>
    <w:rsid w:val="00A748A5"/>
    <w:rsid w:val="00A748B1"/>
    <w:rsid w:val="00A74FDC"/>
    <w:rsid w:val="00A750C3"/>
    <w:rsid w:val="00A75274"/>
    <w:rsid w:val="00A75332"/>
    <w:rsid w:val="00A7558C"/>
    <w:rsid w:val="00A75608"/>
    <w:rsid w:val="00A75B29"/>
    <w:rsid w:val="00A75C00"/>
    <w:rsid w:val="00A75D48"/>
    <w:rsid w:val="00A762EC"/>
    <w:rsid w:val="00A76787"/>
    <w:rsid w:val="00A76F29"/>
    <w:rsid w:val="00A770E6"/>
    <w:rsid w:val="00A77114"/>
    <w:rsid w:val="00A77B02"/>
    <w:rsid w:val="00A77DAE"/>
    <w:rsid w:val="00A77E5A"/>
    <w:rsid w:val="00A8001A"/>
    <w:rsid w:val="00A8003E"/>
    <w:rsid w:val="00A80BF9"/>
    <w:rsid w:val="00A8109A"/>
    <w:rsid w:val="00A812FC"/>
    <w:rsid w:val="00A8150A"/>
    <w:rsid w:val="00A81985"/>
    <w:rsid w:val="00A82376"/>
    <w:rsid w:val="00A825B1"/>
    <w:rsid w:val="00A8267E"/>
    <w:rsid w:val="00A8285F"/>
    <w:rsid w:val="00A82875"/>
    <w:rsid w:val="00A82C8A"/>
    <w:rsid w:val="00A83046"/>
    <w:rsid w:val="00A8410F"/>
    <w:rsid w:val="00A841DF"/>
    <w:rsid w:val="00A8439B"/>
    <w:rsid w:val="00A84533"/>
    <w:rsid w:val="00A84B5D"/>
    <w:rsid w:val="00A84D61"/>
    <w:rsid w:val="00A84E5F"/>
    <w:rsid w:val="00A85530"/>
    <w:rsid w:val="00A855A5"/>
    <w:rsid w:val="00A8570A"/>
    <w:rsid w:val="00A85AB1"/>
    <w:rsid w:val="00A862EE"/>
    <w:rsid w:val="00A8638E"/>
    <w:rsid w:val="00A86435"/>
    <w:rsid w:val="00A86DD7"/>
    <w:rsid w:val="00A87120"/>
    <w:rsid w:val="00A87236"/>
    <w:rsid w:val="00A872AA"/>
    <w:rsid w:val="00A87350"/>
    <w:rsid w:val="00A8762F"/>
    <w:rsid w:val="00A8768B"/>
    <w:rsid w:val="00A876A3"/>
    <w:rsid w:val="00A87844"/>
    <w:rsid w:val="00A87889"/>
    <w:rsid w:val="00A87AD3"/>
    <w:rsid w:val="00A87F00"/>
    <w:rsid w:val="00A90245"/>
    <w:rsid w:val="00A90331"/>
    <w:rsid w:val="00A908ED"/>
    <w:rsid w:val="00A90EEC"/>
    <w:rsid w:val="00A914A1"/>
    <w:rsid w:val="00A91C27"/>
    <w:rsid w:val="00A91DC7"/>
    <w:rsid w:val="00A9210E"/>
    <w:rsid w:val="00A922A3"/>
    <w:rsid w:val="00A926E3"/>
    <w:rsid w:val="00A92823"/>
    <w:rsid w:val="00A92B56"/>
    <w:rsid w:val="00A92D4E"/>
    <w:rsid w:val="00A92E1F"/>
    <w:rsid w:val="00A931DD"/>
    <w:rsid w:val="00A93759"/>
    <w:rsid w:val="00A93B9C"/>
    <w:rsid w:val="00A93D8B"/>
    <w:rsid w:val="00A94414"/>
    <w:rsid w:val="00A94AAC"/>
    <w:rsid w:val="00A94C9A"/>
    <w:rsid w:val="00A94F34"/>
    <w:rsid w:val="00A95182"/>
    <w:rsid w:val="00A956B0"/>
    <w:rsid w:val="00A956E4"/>
    <w:rsid w:val="00A95D53"/>
    <w:rsid w:val="00A95E86"/>
    <w:rsid w:val="00A9614A"/>
    <w:rsid w:val="00A9631E"/>
    <w:rsid w:val="00A96455"/>
    <w:rsid w:val="00A966D3"/>
    <w:rsid w:val="00A96B2E"/>
    <w:rsid w:val="00A96C71"/>
    <w:rsid w:val="00A96D1C"/>
    <w:rsid w:val="00A96D3A"/>
    <w:rsid w:val="00A96E71"/>
    <w:rsid w:val="00A96E76"/>
    <w:rsid w:val="00A97126"/>
    <w:rsid w:val="00A97657"/>
    <w:rsid w:val="00A97D5A"/>
    <w:rsid w:val="00A97EBD"/>
    <w:rsid w:val="00A97FA3"/>
    <w:rsid w:val="00AA03B9"/>
    <w:rsid w:val="00AA0A78"/>
    <w:rsid w:val="00AA0B59"/>
    <w:rsid w:val="00AA0B90"/>
    <w:rsid w:val="00AA111F"/>
    <w:rsid w:val="00AA131B"/>
    <w:rsid w:val="00AA142F"/>
    <w:rsid w:val="00AA14C9"/>
    <w:rsid w:val="00AA16C9"/>
    <w:rsid w:val="00AA1768"/>
    <w:rsid w:val="00AA1C94"/>
    <w:rsid w:val="00AA211D"/>
    <w:rsid w:val="00AA23FD"/>
    <w:rsid w:val="00AA2450"/>
    <w:rsid w:val="00AA2B03"/>
    <w:rsid w:val="00AA2B49"/>
    <w:rsid w:val="00AA2D7B"/>
    <w:rsid w:val="00AA2FF3"/>
    <w:rsid w:val="00AA339B"/>
    <w:rsid w:val="00AA3500"/>
    <w:rsid w:val="00AA3975"/>
    <w:rsid w:val="00AA3C72"/>
    <w:rsid w:val="00AA453D"/>
    <w:rsid w:val="00AA456D"/>
    <w:rsid w:val="00AA473D"/>
    <w:rsid w:val="00AA4C22"/>
    <w:rsid w:val="00AA54E1"/>
    <w:rsid w:val="00AA55D7"/>
    <w:rsid w:val="00AA561F"/>
    <w:rsid w:val="00AA5731"/>
    <w:rsid w:val="00AA6098"/>
    <w:rsid w:val="00AA623D"/>
    <w:rsid w:val="00AA6A70"/>
    <w:rsid w:val="00AA700F"/>
    <w:rsid w:val="00AA760F"/>
    <w:rsid w:val="00AA7703"/>
    <w:rsid w:val="00AA7720"/>
    <w:rsid w:val="00AA78AF"/>
    <w:rsid w:val="00AA7DB6"/>
    <w:rsid w:val="00AB0010"/>
    <w:rsid w:val="00AB0362"/>
    <w:rsid w:val="00AB0B77"/>
    <w:rsid w:val="00AB0D93"/>
    <w:rsid w:val="00AB0DF3"/>
    <w:rsid w:val="00AB126F"/>
    <w:rsid w:val="00AB12B1"/>
    <w:rsid w:val="00AB1840"/>
    <w:rsid w:val="00AB1CF0"/>
    <w:rsid w:val="00AB1F57"/>
    <w:rsid w:val="00AB2250"/>
    <w:rsid w:val="00AB22A7"/>
    <w:rsid w:val="00AB27CC"/>
    <w:rsid w:val="00AB2DFA"/>
    <w:rsid w:val="00AB361B"/>
    <w:rsid w:val="00AB37D0"/>
    <w:rsid w:val="00AB3A51"/>
    <w:rsid w:val="00AB3C73"/>
    <w:rsid w:val="00AB4184"/>
    <w:rsid w:val="00AB420C"/>
    <w:rsid w:val="00AB440F"/>
    <w:rsid w:val="00AB451B"/>
    <w:rsid w:val="00AB4A1A"/>
    <w:rsid w:val="00AB4AD8"/>
    <w:rsid w:val="00AB50DA"/>
    <w:rsid w:val="00AB537F"/>
    <w:rsid w:val="00AB5501"/>
    <w:rsid w:val="00AB5730"/>
    <w:rsid w:val="00AB589D"/>
    <w:rsid w:val="00AB5BA2"/>
    <w:rsid w:val="00AB65EA"/>
    <w:rsid w:val="00AB6CAD"/>
    <w:rsid w:val="00AB6E0C"/>
    <w:rsid w:val="00AB722E"/>
    <w:rsid w:val="00AB7375"/>
    <w:rsid w:val="00AB742B"/>
    <w:rsid w:val="00AC0217"/>
    <w:rsid w:val="00AC0850"/>
    <w:rsid w:val="00AC086D"/>
    <w:rsid w:val="00AC0E0A"/>
    <w:rsid w:val="00AC166F"/>
    <w:rsid w:val="00AC1CA8"/>
    <w:rsid w:val="00AC1CB9"/>
    <w:rsid w:val="00AC1CF1"/>
    <w:rsid w:val="00AC1E05"/>
    <w:rsid w:val="00AC1FCF"/>
    <w:rsid w:val="00AC203F"/>
    <w:rsid w:val="00AC24AC"/>
    <w:rsid w:val="00AC291F"/>
    <w:rsid w:val="00AC2D3B"/>
    <w:rsid w:val="00AC2EBF"/>
    <w:rsid w:val="00AC2FAC"/>
    <w:rsid w:val="00AC31BB"/>
    <w:rsid w:val="00AC336A"/>
    <w:rsid w:val="00AC343F"/>
    <w:rsid w:val="00AC3570"/>
    <w:rsid w:val="00AC3A40"/>
    <w:rsid w:val="00AC3A74"/>
    <w:rsid w:val="00AC3C5F"/>
    <w:rsid w:val="00AC413C"/>
    <w:rsid w:val="00AC4360"/>
    <w:rsid w:val="00AC4396"/>
    <w:rsid w:val="00AC471D"/>
    <w:rsid w:val="00AC49F5"/>
    <w:rsid w:val="00AC4C22"/>
    <w:rsid w:val="00AC4E6D"/>
    <w:rsid w:val="00AC52E4"/>
    <w:rsid w:val="00AC5D9E"/>
    <w:rsid w:val="00AC5F62"/>
    <w:rsid w:val="00AC5FAC"/>
    <w:rsid w:val="00AC60ED"/>
    <w:rsid w:val="00AC6CD8"/>
    <w:rsid w:val="00AC6E60"/>
    <w:rsid w:val="00AC706B"/>
    <w:rsid w:val="00AC731C"/>
    <w:rsid w:val="00AC73CA"/>
    <w:rsid w:val="00AC752D"/>
    <w:rsid w:val="00AC76EF"/>
    <w:rsid w:val="00AC7A57"/>
    <w:rsid w:val="00AC7B08"/>
    <w:rsid w:val="00AC7F72"/>
    <w:rsid w:val="00AD02A6"/>
    <w:rsid w:val="00AD0559"/>
    <w:rsid w:val="00AD060D"/>
    <w:rsid w:val="00AD0816"/>
    <w:rsid w:val="00AD0B01"/>
    <w:rsid w:val="00AD0CEF"/>
    <w:rsid w:val="00AD0DF1"/>
    <w:rsid w:val="00AD130E"/>
    <w:rsid w:val="00AD1399"/>
    <w:rsid w:val="00AD145E"/>
    <w:rsid w:val="00AD156C"/>
    <w:rsid w:val="00AD1889"/>
    <w:rsid w:val="00AD194C"/>
    <w:rsid w:val="00AD1A8C"/>
    <w:rsid w:val="00AD2C8B"/>
    <w:rsid w:val="00AD2E1F"/>
    <w:rsid w:val="00AD2EE1"/>
    <w:rsid w:val="00AD3012"/>
    <w:rsid w:val="00AD4017"/>
    <w:rsid w:val="00AD43B6"/>
    <w:rsid w:val="00AD4523"/>
    <w:rsid w:val="00AD4568"/>
    <w:rsid w:val="00AD4A1D"/>
    <w:rsid w:val="00AD4A62"/>
    <w:rsid w:val="00AD51F1"/>
    <w:rsid w:val="00AD55B0"/>
    <w:rsid w:val="00AD590E"/>
    <w:rsid w:val="00AD5BB7"/>
    <w:rsid w:val="00AD5C11"/>
    <w:rsid w:val="00AD5CE1"/>
    <w:rsid w:val="00AD62A5"/>
    <w:rsid w:val="00AD6454"/>
    <w:rsid w:val="00AD6456"/>
    <w:rsid w:val="00AD65CD"/>
    <w:rsid w:val="00AD6A34"/>
    <w:rsid w:val="00AD6B9E"/>
    <w:rsid w:val="00AD6CAF"/>
    <w:rsid w:val="00AD6CEA"/>
    <w:rsid w:val="00AD6E1D"/>
    <w:rsid w:val="00AD7253"/>
    <w:rsid w:val="00AD7358"/>
    <w:rsid w:val="00AD7662"/>
    <w:rsid w:val="00AD79F6"/>
    <w:rsid w:val="00AD7AF4"/>
    <w:rsid w:val="00AE01E4"/>
    <w:rsid w:val="00AE02F8"/>
    <w:rsid w:val="00AE053F"/>
    <w:rsid w:val="00AE0738"/>
    <w:rsid w:val="00AE0784"/>
    <w:rsid w:val="00AE08E1"/>
    <w:rsid w:val="00AE0957"/>
    <w:rsid w:val="00AE0E09"/>
    <w:rsid w:val="00AE22A9"/>
    <w:rsid w:val="00AE22D4"/>
    <w:rsid w:val="00AE2584"/>
    <w:rsid w:val="00AE2CC8"/>
    <w:rsid w:val="00AE3607"/>
    <w:rsid w:val="00AE3719"/>
    <w:rsid w:val="00AE3CBC"/>
    <w:rsid w:val="00AE40C0"/>
    <w:rsid w:val="00AE43B9"/>
    <w:rsid w:val="00AE4762"/>
    <w:rsid w:val="00AE4794"/>
    <w:rsid w:val="00AE49A2"/>
    <w:rsid w:val="00AE4BAA"/>
    <w:rsid w:val="00AE4F72"/>
    <w:rsid w:val="00AE5015"/>
    <w:rsid w:val="00AE51AD"/>
    <w:rsid w:val="00AE57E6"/>
    <w:rsid w:val="00AE5A6C"/>
    <w:rsid w:val="00AE5A90"/>
    <w:rsid w:val="00AE5C4C"/>
    <w:rsid w:val="00AE5D62"/>
    <w:rsid w:val="00AE5F5F"/>
    <w:rsid w:val="00AE628D"/>
    <w:rsid w:val="00AE638D"/>
    <w:rsid w:val="00AE67FD"/>
    <w:rsid w:val="00AE6864"/>
    <w:rsid w:val="00AE692B"/>
    <w:rsid w:val="00AE746E"/>
    <w:rsid w:val="00AE7E07"/>
    <w:rsid w:val="00AF042F"/>
    <w:rsid w:val="00AF0B9E"/>
    <w:rsid w:val="00AF0C1C"/>
    <w:rsid w:val="00AF0C51"/>
    <w:rsid w:val="00AF0CB4"/>
    <w:rsid w:val="00AF0E77"/>
    <w:rsid w:val="00AF0FE7"/>
    <w:rsid w:val="00AF146A"/>
    <w:rsid w:val="00AF1554"/>
    <w:rsid w:val="00AF1D7F"/>
    <w:rsid w:val="00AF1E10"/>
    <w:rsid w:val="00AF1E5D"/>
    <w:rsid w:val="00AF1EB8"/>
    <w:rsid w:val="00AF1F7F"/>
    <w:rsid w:val="00AF27CD"/>
    <w:rsid w:val="00AF285B"/>
    <w:rsid w:val="00AF2967"/>
    <w:rsid w:val="00AF2D47"/>
    <w:rsid w:val="00AF2DCC"/>
    <w:rsid w:val="00AF2EA7"/>
    <w:rsid w:val="00AF3368"/>
    <w:rsid w:val="00AF3DA4"/>
    <w:rsid w:val="00AF3DCC"/>
    <w:rsid w:val="00AF3E88"/>
    <w:rsid w:val="00AF4008"/>
    <w:rsid w:val="00AF42B9"/>
    <w:rsid w:val="00AF447C"/>
    <w:rsid w:val="00AF44CE"/>
    <w:rsid w:val="00AF4867"/>
    <w:rsid w:val="00AF49CE"/>
    <w:rsid w:val="00AF4ADD"/>
    <w:rsid w:val="00AF50F5"/>
    <w:rsid w:val="00AF524C"/>
    <w:rsid w:val="00AF52B9"/>
    <w:rsid w:val="00AF52D0"/>
    <w:rsid w:val="00AF538F"/>
    <w:rsid w:val="00AF571E"/>
    <w:rsid w:val="00AF589B"/>
    <w:rsid w:val="00AF5C4B"/>
    <w:rsid w:val="00AF5D0B"/>
    <w:rsid w:val="00AF5D4F"/>
    <w:rsid w:val="00AF5D95"/>
    <w:rsid w:val="00AF5ED0"/>
    <w:rsid w:val="00AF5FB4"/>
    <w:rsid w:val="00AF5FC4"/>
    <w:rsid w:val="00AF6274"/>
    <w:rsid w:val="00AF628B"/>
    <w:rsid w:val="00AF62E5"/>
    <w:rsid w:val="00AF62FE"/>
    <w:rsid w:val="00AF646F"/>
    <w:rsid w:val="00AF657E"/>
    <w:rsid w:val="00AF707B"/>
    <w:rsid w:val="00AF70C6"/>
    <w:rsid w:val="00AF7630"/>
    <w:rsid w:val="00AF7B3B"/>
    <w:rsid w:val="00B00546"/>
    <w:rsid w:val="00B0075C"/>
    <w:rsid w:val="00B00923"/>
    <w:rsid w:val="00B00AE9"/>
    <w:rsid w:val="00B00E2F"/>
    <w:rsid w:val="00B00F89"/>
    <w:rsid w:val="00B01559"/>
    <w:rsid w:val="00B01A1E"/>
    <w:rsid w:val="00B02596"/>
    <w:rsid w:val="00B029CA"/>
    <w:rsid w:val="00B02B66"/>
    <w:rsid w:val="00B02DA1"/>
    <w:rsid w:val="00B02F81"/>
    <w:rsid w:val="00B03045"/>
    <w:rsid w:val="00B031F6"/>
    <w:rsid w:val="00B036D5"/>
    <w:rsid w:val="00B0397E"/>
    <w:rsid w:val="00B048C1"/>
    <w:rsid w:val="00B04E92"/>
    <w:rsid w:val="00B0572E"/>
    <w:rsid w:val="00B057E1"/>
    <w:rsid w:val="00B05A25"/>
    <w:rsid w:val="00B05B46"/>
    <w:rsid w:val="00B05D43"/>
    <w:rsid w:val="00B05DCA"/>
    <w:rsid w:val="00B05EC0"/>
    <w:rsid w:val="00B06002"/>
    <w:rsid w:val="00B06689"/>
    <w:rsid w:val="00B06D01"/>
    <w:rsid w:val="00B06F51"/>
    <w:rsid w:val="00B0782F"/>
    <w:rsid w:val="00B07A89"/>
    <w:rsid w:val="00B07F92"/>
    <w:rsid w:val="00B10021"/>
    <w:rsid w:val="00B10125"/>
    <w:rsid w:val="00B1065F"/>
    <w:rsid w:val="00B107C2"/>
    <w:rsid w:val="00B10AB1"/>
    <w:rsid w:val="00B10C4B"/>
    <w:rsid w:val="00B10DFC"/>
    <w:rsid w:val="00B115CF"/>
    <w:rsid w:val="00B11A00"/>
    <w:rsid w:val="00B11A56"/>
    <w:rsid w:val="00B11B56"/>
    <w:rsid w:val="00B123EE"/>
    <w:rsid w:val="00B1248F"/>
    <w:rsid w:val="00B130D1"/>
    <w:rsid w:val="00B135E4"/>
    <w:rsid w:val="00B13B6F"/>
    <w:rsid w:val="00B13F07"/>
    <w:rsid w:val="00B13FF8"/>
    <w:rsid w:val="00B141CA"/>
    <w:rsid w:val="00B1454B"/>
    <w:rsid w:val="00B145F0"/>
    <w:rsid w:val="00B14601"/>
    <w:rsid w:val="00B1476A"/>
    <w:rsid w:val="00B147F2"/>
    <w:rsid w:val="00B148F8"/>
    <w:rsid w:val="00B14C56"/>
    <w:rsid w:val="00B14EBE"/>
    <w:rsid w:val="00B15275"/>
    <w:rsid w:val="00B1541B"/>
    <w:rsid w:val="00B155A3"/>
    <w:rsid w:val="00B158AA"/>
    <w:rsid w:val="00B158F2"/>
    <w:rsid w:val="00B15B84"/>
    <w:rsid w:val="00B15C49"/>
    <w:rsid w:val="00B15CDD"/>
    <w:rsid w:val="00B15DEA"/>
    <w:rsid w:val="00B15E30"/>
    <w:rsid w:val="00B15E6F"/>
    <w:rsid w:val="00B16072"/>
    <w:rsid w:val="00B1646A"/>
    <w:rsid w:val="00B168AF"/>
    <w:rsid w:val="00B16A15"/>
    <w:rsid w:val="00B16E35"/>
    <w:rsid w:val="00B17266"/>
    <w:rsid w:val="00B1732F"/>
    <w:rsid w:val="00B17472"/>
    <w:rsid w:val="00B174BF"/>
    <w:rsid w:val="00B1771C"/>
    <w:rsid w:val="00B17742"/>
    <w:rsid w:val="00B17D27"/>
    <w:rsid w:val="00B203BD"/>
    <w:rsid w:val="00B20464"/>
    <w:rsid w:val="00B20A53"/>
    <w:rsid w:val="00B21140"/>
    <w:rsid w:val="00B212BB"/>
    <w:rsid w:val="00B214CA"/>
    <w:rsid w:val="00B21919"/>
    <w:rsid w:val="00B21C4A"/>
    <w:rsid w:val="00B21E5E"/>
    <w:rsid w:val="00B21F5B"/>
    <w:rsid w:val="00B21FC6"/>
    <w:rsid w:val="00B21FCA"/>
    <w:rsid w:val="00B2276D"/>
    <w:rsid w:val="00B22ED9"/>
    <w:rsid w:val="00B2304C"/>
    <w:rsid w:val="00B23267"/>
    <w:rsid w:val="00B23A62"/>
    <w:rsid w:val="00B23FC8"/>
    <w:rsid w:val="00B2406B"/>
    <w:rsid w:val="00B24147"/>
    <w:rsid w:val="00B24154"/>
    <w:rsid w:val="00B242E3"/>
    <w:rsid w:val="00B25055"/>
    <w:rsid w:val="00B251CE"/>
    <w:rsid w:val="00B252C1"/>
    <w:rsid w:val="00B25326"/>
    <w:rsid w:val="00B253C3"/>
    <w:rsid w:val="00B2542F"/>
    <w:rsid w:val="00B258E1"/>
    <w:rsid w:val="00B25A02"/>
    <w:rsid w:val="00B25F24"/>
    <w:rsid w:val="00B26060"/>
    <w:rsid w:val="00B26474"/>
    <w:rsid w:val="00B26BF6"/>
    <w:rsid w:val="00B26C2F"/>
    <w:rsid w:val="00B2700D"/>
    <w:rsid w:val="00B273F9"/>
    <w:rsid w:val="00B275B8"/>
    <w:rsid w:val="00B2790A"/>
    <w:rsid w:val="00B3013C"/>
    <w:rsid w:val="00B3031E"/>
    <w:rsid w:val="00B303CB"/>
    <w:rsid w:val="00B307EF"/>
    <w:rsid w:val="00B308CF"/>
    <w:rsid w:val="00B309F5"/>
    <w:rsid w:val="00B30D1E"/>
    <w:rsid w:val="00B3109F"/>
    <w:rsid w:val="00B312E7"/>
    <w:rsid w:val="00B3130E"/>
    <w:rsid w:val="00B3133C"/>
    <w:rsid w:val="00B3165B"/>
    <w:rsid w:val="00B3189E"/>
    <w:rsid w:val="00B31FD4"/>
    <w:rsid w:val="00B3253C"/>
    <w:rsid w:val="00B3267C"/>
    <w:rsid w:val="00B32747"/>
    <w:rsid w:val="00B32F40"/>
    <w:rsid w:val="00B33000"/>
    <w:rsid w:val="00B33117"/>
    <w:rsid w:val="00B3311D"/>
    <w:rsid w:val="00B33194"/>
    <w:rsid w:val="00B331F5"/>
    <w:rsid w:val="00B335B8"/>
    <w:rsid w:val="00B33858"/>
    <w:rsid w:val="00B33B19"/>
    <w:rsid w:val="00B33BAA"/>
    <w:rsid w:val="00B33E6E"/>
    <w:rsid w:val="00B346D5"/>
    <w:rsid w:val="00B3470C"/>
    <w:rsid w:val="00B34D7E"/>
    <w:rsid w:val="00B35BE3"/>
    <w:rsid w:val="00B36082"/>
    <w:rsid w:val="00B36201"/>
    <w:rsid w:val="00B36633"/>
    <w:rsid w:val="00B36912"/>
    <w:rsid w:val="00B36D94"/>
    <w:rsid w:val="00B36DF9"/>
    <w:rsid w:val="00B3716E"/>
    <w:rsid w:val="00B374B9"/>
    <w:rsid w:val="00B3768A"/>
    <w:rsid w:val="00B376DF"/>
    <w:rsid w:val="00B37733"/>
    <w:rsid w:val="00B37BA6"/>
    <w:rsid w:val="00B37F3E"/>
    <w:rsid w:val="00B401EE"/>
    <w:rsid w:val="00B40425"/>
    <w:rsid w:val="00B40467"/>
    <w:rsid w:val="00B4050C"/>
    <w:rsid w:val="00B4061E"/>
    <w:rsid w:val="00B40853"/>
    <w:rsid w:val="00B40987"/>
    <w:rsid w:val="00B40A44"/>
    <w:rsid w:val="00B40ACC"/>
    <w:rsid w:val="00B40C07"/>
    <w:rsid w:val="00B40C6F"/>
    <w:rsid w:val="00B4169C"/>
    <w:rsid w:val="00B421C8"/>
    <w:rsid w:val="00B4220F"/>
    <w:rsid w:val="00B42258"/>
    <w:rsid w:val="00B4274B"/>
    <w:rsid w:val="00B428AE"/>
    <w:rsid w:val="00B42D93"/>
    <w:rsid w:val="00B42F43"/>
    <w:rsid w:val="00B432EB"/>
    <w:rsid w:val="00B437D5"/>
    <w:rsid w:val="00B43AC8"/>
    <w:rsid w:val="00B43D58"/>
    <w:rsid w:val="00B43FBA"/>
    <w:rsid w:val="00B442A7"/>
    <w:rsid w:val="00B4462F"/>
    <w:rsid w:val="00B447E0"/>
    <w:rsid w:val="00B449ED"/>
    <w:rsid w:val="00B44CE4"/>
    <w:rsid w:val="00B459AF"/>
    <w:rsid w:val="00B45B14"/>
    <w:rsid w:val="00B45FD0"/>
    <w:rsid w:val="00B46345"/>
    <w:rsid w:val="00B463A1"/>
    <w:rsid w:val="00B4676A"/>
    <w:rsid w:val="00B46852"/>
    <w:rsid w:val="00B46DCA"/>
    <w:rsid w:val="00B474DC"/>
    <w:rsid w:val="00B47B0E"/>
    <w:rsid w:val="00B50090"/>
    <w:rsid w:val="00B503A0"/>
    <w:rsid w:val="00B5058E"/>
    <w:rsid w:val="00B50652"/>
    <w:rsid w:val="00B506C4"/>
    <w:rsid w:val="00B50F43"/>
    <w:rsid w:val="00B515C9"/>
    <w:rsid w:val="00B51BDF"/>
    <w:rsid w:val="00B51DC6"/>
    <w:rsid w:val="00B52424"/>
    <w:rsid w:val="00B525EF"/>
    <w:rsid w:val="00B52973"/>
    <w:rsid w:val="00B52B42"/>
    <w:rsid w:val="00B52DB2"/>
    <w:rsid w:val="00B52E3E"/>
    <w:rsid w:val="00B530A8"/>
    <w:rsid w:val="00B53219"/>
    <w:rsid w:val="00B53266"/>
    <w:rsid w:val="00B532D5"/>
    <w:rsid w:val="00B5359D"/>
    <w:rsid w:val="00B535B1"/>
    <w:rsid w:val="00B53732"/>
    <w:rsid w:val="00B53794"/>
    <w:rsid w:val="00B53AED"/>
    <w:rsid w:val="00B53BCD"/>
    <w:rsid w:val="00B544D3"/>
    <w:rsid w:val="00B54C11"/>
    <w:rsid w:val="00B54D5E"/>
    <w:rsid w:val="00B54E15"/>
    <w:rsid w:val="00B54E31"/>
    <w:rsid w:val="00B54F36"/>
    <w:rsid w:val="00B55345"/>
    <w:rsid w:val="00B5584B"/>
    <w:rsid w:val="00B55C84"/>
    <w:rsid w:val="00B561AD"/>
    <w:rsid w:val="00B56203"/>
    <w:rsid w:val="00B56271"/>
    <w:rsid w:val="00B565A4"/>
    <w:rsid w:val="00B56FEF"/>
    <w:rsid w:val="00B57120"/>
    <w:rsid w:val="00B5748C"/>
    <w:rsid w:val="00B57696"/>
    <w:rsid w:val="00B57D21"/>
    <w:rsid w:val="00B60210"/>
    <w:rsid w:val="00B602AF"/>
    <w:rsid w:val="00B604C3"/>
    <w:rsid w:val="00B604D9"/>
    <w:rsid w:val="00B605B1"/>
    <w:rsid w:val="00B60B31"/>
    <w:rsid w:val="00B60BBC"/>
    <w:rsid w:val="00B60BCC"/>
    <w:rsid w:val="00B613B0"/>
    <w:rsid w:val="00B61511"/>
    <w:rsid w:val="00B61A8B"/>
    <w:rsid w:val="00B61CCB"/>
    <w:rsid w:val="00B61D3F"/>
    <w:rsid w:val="00B621A5"/>
    <w:rsid w:val="00B6258F"/>
    <w:rsid w:val="00B62838"/>
    <w:rsid w:val="00B629D7"/>
    <w:rsid w:val="00B62B7E"/>
    <w:rsid w:val="00B62DE6"/>
    <w:rsid w:val="00B62E91"/>
    <w:rsid w:val="00B630FF"/>
    <w:rsid w:val="00B63277"/>
    <w:rsid w:val="00B632B9"/>
    <w:rsid w:val="00B635FF"/>
    <w:rsid w:val="00B63830"/>
    <w:rsid w:val="00B63BB6"/>
    <w:rsid w:val="00B63E6D"/>
    <w:rsid w:val="00B6425C"/>
    <w:rsid w:val="00B64AFE"/>
    <w:rsid w:val="00B64FE2"/>
    <w:rsid w:val="00B653E7"/>
    <w:rsid w:val="00B654BD"/>
    <w:rsid w:val="00B6627D"/>
    <w:rsid w:val="00B6640E"/>
    <w:rsid w:val="00B665A0"/>
    <w:rsid w:val="00B66873"/>
    <w:rsid w:val="00B66942"/>
    <w:rsid w:val="00B66C2C"/>
    <w:rsid w:val="00B66CD1"/>
    <w:rsid w:val="00B66F26"/>
    <w:rsid w:val="00B6723A"/>
    <w:rsid w:val="00B673C4"/>
    <w:rsid w:val="00B67680"/>
    <w:rsid w:val="00B676A9"/>
    <w:rsid w:val="00B6777A"/>
    <w:rsid w:val="00B67811"/>
    <w:rsid w:val="00B67B75"/>
    <w:rsid w:val="00B67D99"/>
    <w:rsid w:val="00B70330"/>
    <w:rsid w:val="00B7076B"/>
    <w:rsid w:val="00B70791"/>
    <w:rsid w:val="00B70794"/>
    <w:rsid w:val="00B70DD2"/>
    <w:rsid w:val="00B70F6B"/>
    <w:rsid w:val="00B70FA6"/>
    <w:rsid w:val="00B713CA"/>
    <w:rsid w:val="00B71554"/>
    <w:rsid w:val="00B71848"/>
    <w:rsid w:val="00B7189D"/>
    <w:rsid w:val="00B71A35"/>
    <w:rsid w:val="00B71AD3"/>
    <w:rsid w:val="00B71B22"/>
    <w:rsid w:val="00B720EB"/>
    <w:rsid w:val="00B721B2"/>
    <w:rsid w:val="00B723EF"/>
    <w:rsid w:val="00B72999"/>
    <w:rsid w:val="00B729DE"/>
    <w:rsid w:val="00B729DF"/>
    <w:rsid w:val="00B7311A"/>
    <w:rsid w:val="00B73386"/>
    <w:rsid w:val="00B742B5"/>
    <w:rsid w:val="00B7446D"/>
    <w:rsid w:val="00B74CA7"/>
    <w:rsid w:val="00B74F0C"/>
    <w:rsid w:val="00B74FD6"/>
    <w:rsid w:val="00B75023"/>
    <w:rsid w:val="00B75149"/>
    <w:rsid w:val="00B75334"/>
    <w:rsid w:val="00B7538B"/>
    <w:rsid w:val="00B75A40"/>
    <w:rsid w:val="00B75BF5"/>
    <w:rsid w:val="00B75F58"/>
    <w:rsid w:val="00B767D7"/>
    <w:rsid w:val="00B76A41"/>
    <w:rsid w:val="00B76BBB"/>
    <w:rsid w:val="00B76BFA"/>
    <w:rsid w:val="00B76E9B"/>
    <w:rsid w:val="00B771CC"/>
    <w:rsid w:val="00B77B8D"/>
    <w:rsid w:val="00B80553"/>
    <w:rsid w:val="00B80927"/>
    <w:rsid w:val="00B80A73"/>
    <w:rsid w:val="00B80EF6"/>
    <w:rsid w:val="00B8127C"/>
    <w:rsid w:val="00B812DD"/>
    <w:rsid w:val="00B81542"/>
    <w:rsid w:val="00B816ED"/>
    <w:rsid w:val="00B81D97"/>
    <w:rsid w:val="00B82361"/>
    <w:rsid w:val="00B823BE"/>
    <w:rsid w:val="00B83264"/>
    <w:rsid w:val="00B8355E"/>
    <w:rsid w:val="00B838EE"/>
    <w:rsid w:val="00B83F2F"/>
    <w:rsid w:val="00B84108"/>
    <w:rsid w:val="00B8441C"/>
    <w:rsid w:val="00B84667"/>
    <w:rsid w:val="00B846CD"/>
    <w:rsid w:val="00B846E6"/>
    <w:rsid w:val="00B848CB"/>
    <w:rsid w:val="00B84A7B"/>
    <w:rsid w:val="00B84E30"/>
    <w:rsid w:val="00B85342"/>
    <w:rsid w:val="00B85391"/>
    <w:rsid w:val="00B85432"/>
    <w:rsid w:val="00B85453"/>
    <w:rsid w:val="00B85699"/>
    <w:rsid w:val="00B856A7"/>
    <w:rsid w:val="00B85D66"/>
    <w:rsid w:val="00B85F94"/>
    <w:rsid w:val="00B862BD"/>
    <w:rsid w:val="00B867FF"/>
    <w:rsid w:val="00B868FE"/>
    <w:rsid w:val="00B86C27"/>
    <w:rsid w:val="00B86D11"/>
    <w:rsid w:val="00B8723E"/>
    <w:rsid w:val="00B87290"/>
    <w:rsid w:val="00B87546"/>
    <w:rsid w:val="00B90534"/>
    <w:rsid w:val="00B90690"/>
    <w:rsid w:val="00B90706"/>
    <w:rsid w:val="00B9078B"/>
    <w:rsid w:val="00B908F9"/>
    <w:rsid w:val="00B91183"/>
    <w:rsid w:val="00B9155D"/>
    <w:rsid w:val="00B918B1"/>
    <w:rsid w:val="00B919B4"/>
    <w:rsid w:val="00B91B60"/>
    <w:rsid w:val="00B9244E"/>
    <w:rsid w:val="00B92463"/>
    <w:rsid w:val="00B92680"/>
    <w:rsid w:val="00B926FC"/>
    <w:rsid w:val="00B9286D"/>
    <w:rsid w:val="00B92A95"/>
    <w:rsid w:val="00B92C1C"/>
    <w:rsid w:val="00B92E73"/>
    <w:rsid w:val="00B92F0A"/>
    <w:rsid w:val="00B92FDC"/>
    <w:rsid w:val="00B93237"/>
    <w:rsid w:val="00B93282"/>
    <w:rsid w:val="00B93363"/>
    <w:rsid w:val="00B93383"/>
    <w:rsid w:val="00B93512"/>
    <w:rsid w:val="00B93C7B"/>
    <w:rsid w:val="00B9410C"/>
    <w:rsid w:val="00B941F1"/>
    <w:rsid w:val="00B947A8"/>
    <w:rsid w:val="00B94A23"/>
    <w:rsid w:val="00B94B98"/>
    <w:rsid w:val="00B94D96"/>
    <w:rsid w:val="00B94DFC"/>
    <w:rsid w:val="00B956F1"/>
    <w:rsid w:val="00B95ACC"/>
    <w:rsid w:val="00B95C1B"/>
    <w:rsid w:val="00B960DB"/>
    <w:rsid w:val="00B961A5"/>
    <w:rsid w:val="00B967A2"/>
    <w:rsid w:val="00B9752B"/>
    <w:rsid w:val="00B9767B"/>
    <w:rsid w:val="00B97855"/>
    <w:rsid w:val="00B97C40"/>
    <w:rsid w:val="00B97CE5"/>
    <w:rsid w:val="00BA00E8"/>
    <w:rsid w:val="00BA00F6"/>
    <w:rsid w:val="00BA0750"/>
    <w:rsid w:val="00BA0D43"/>
    <w:rsid w:val="00BA0FA5"/>
    <w:rsid w:val="00BA1133"/>
    <w:rsid w:val="00BA1306"/>
    <w:rsid w:val="00BA1767"/>
    <w:rsid w:val="00BA191B"/>
    <w:rsid w:val="00BA1C1A"/>
    <w:rsid w:val="00BA1E10"/>
    <w:rsid w:val="00BA1FA6"/>
    <w:rsid w:val="00BA20D9"/>
    <w:rsid w:val="00BA2296"/>
    <w:rsid w:val="00BA24E7"/>
    <w:rsid w:val="00BA2990"/>
    <w:rsid w:val="00BA2C06"/>
    <w:rsid w:val="00BA2EA9"/>
    <w:rsid w:val="00BA3390"/>
    <w:rsid w:val="00BA3965"/>
    <w:rsid w:val="00BA405B"/>
    <w:rsid w:val="00BA440F"/>
    <w:rsid w:val="00BA44FE"/>
    <w:rsid w:val="00BA4722"/>
    <w:rsid w:val="00BA47B8"/>
    <w:rsid w:val="00BA4897"/>
    <w:rsid w:val="00BA4B0C"/>
    <w:rsid w:val="00BA50FC"/>
    <w:rsid w:val="00BA51F5"/>
    <w:rsid w:val="00BA545E"/>
    <w:rsid w:val="00BA5A9B"/>
    <w:rsid w:val="00BA5C97"/>
    <w:rsid w:val="00BA5F59"/>
    <w:rsid w:val="00BA6483"/>
    <w:rsid w:val="00BA68A5"/>
    <w:rsid w:val="00BA68C6"/>
    <w:rsid w:val="00BA692D"/>
    <w:rsid w:val="00BA7307"/>
    <w:rsid w:val="00BA754A"/>
    <w:rsid w:val="00BA75A4"/>
    <w:rsid w:val="00BA75C6"/>
    <w:rsid w:val="00BA7875"/>
    <w:rsid w:val="00BA7A0E"/>
    <w:rsid w:val="00BA7A57"/>
    <w:rsid w:val="00BB0651"/>
    <w:rsid w:val="00BB07CA"/>
    <w:rsid w:val="00BB0F5A"/>
    <w:rsid w:val="00BB122C"/>
    <w:rsid w:val="00BB14AB"/>
    <w:rsid w:val="00BB16CC"/>
    <w:rsid w:val="00BB1A08"/>
    <w:rsid w:val="00BB1D29"/>
    <w:rsid w:val="00BB1D36"/>
    <w:rsid w:val="00BB2034"/>
    <w:rsid w:val="00BB24EA"/>
    <w:rsid w:val="00BB27AE"/>
    <w:rsid w:val="00BB2B2D"/>
    <w:rsid w:val="00BB2B3B"/>
    <w:rsid w:val="00BB2B75"/>
    <w:rsid w:val="00BB356A"/>
    <w:rsid w:val="00BB3646"/>
    <w:rsid w:val="00BB37A8"/>
    <w:rsid w:val="00BB3C05"/>
    <w:rsid w:val="00BB443E"/>
    <w:rsid w:val="00BB4F3F"/>
    <w:rsid w:val="00BB5076"/>
    <w:rsid w:val="00BB50F1"/>
    <w:rsid w:val="00BB548A"/>
    <w:rsid w:val="00BB54DB"/>
    <w:rsid w:val="00BB568B"/>
    <w:rsid w:val="00BB5C77"/>
    <w:rsid w:val="00BB5F07"/>
    <w:rsid w:val="00BB60EA"/>
    <w:rsid w:val="00BB6250"/>
    <w:rsid w:val="00BB63A3"/>
    <w:rsid w:val="00BB6D19"/>
    <w:rsid w:val="00BB782D"/>
    <w:rsid w:val="00BB7A32"/>
    <w:rsid w:val="00BB7D79"/>
    <w:rsid w:val="00BB7DA6"/>
    <w:rsid w:val="00BB7E00"/>
    <w:rsid w:val="00BB7F42"/>
    <w:rsid w:val="00BC011D"/>
    <w:rsid w:val="00BC03A8"/>
    <w:rsid w:val="00BC174C"/>
    <w:rsid w:val="00BC1AA6"/>
    <w:rsid w:val="00BC1BA5"/>
    <w:rsid w:val="00BC251C"/>
    <w:rsid w:val="00BC2950"/>
    <w:rsid w:val="00BC2B7C"/>
    <w:rsid w:val="00BC3531"/>
    <w:rsid w:val="00BC36FA"/>
    <w:rsid w:val="00BC3C3C"/>
    <w:rsid w:val="00BC3ED6"/>
    <w:rsid w:val="00BC3FD0"/>
    <w:rsid w:val="00BC4075"/>
    <w:rsid w:val="00BC41F1"/>
    <w:rsid w:val="00BC4A66"/>
    <w:rsid w:val="00BC4D23"/>
    <w:rsid w:val="00BC4D2F"/>
    <w:rsid w:val="00BC4EC4"/>
    <w:rsid w:val="00BC51A9"/>
    <w:rsid w:val="00BC51AB"/>
    <w:rsid w:val="00BC5316"/>
    <w:rsid w:val="00BC537F"/>
    <w:rsid w:val="00BC55F1"/>
    <w:rsid w:val="00BC564E"/>
    <w:rsid w:val="00BC56BD"/>
    <w:rsid w:val="00BC5780"/>
    <w:rsid w:val="00BC5A97"/>
    <w:rsid w:val="00BC5CD6"/>
    <w:rsid w:val="00BC5EB3"/>
    <w:rsid w:val="00BC645A"/>
    <w:rsid w:val="00BC6525"/>
    <w:rsid w:val="00BC657D"/>
    <w:rsid w:val="00BC6587"/>
    <w:rsid w:val="00BC68BC"/>
    <w:rsid w:val="00BC6B02"/>
    <w:rsid w:val="00BC6BFB"/>
    <w:rsid w:val="00BC6C9E"/>
    <w:rsid w:val="00BC6F46"/>
    <w:rsid w:val="00BC6F4D"/>
    <w:rsid w:val="00BC7799"/>
    <w:rsid w:val="00BC794D"/>
    <w:rsid w:val="00BC7C8C"/>
    <w:rsid w:val="00BC7E6C"/>
    <w:rsid w:val="00BD00FC"/>
    <w:rsid w:val="00BD0111"/>
    <w:rsid w:val="00BD0436"/>
    <w:rsid w:val="00BD043F"/>
    <w:rsid w:val="00BD072B"/>
    <w:rsid w:val="00BD0A9C"/>
    <w:rsid w:val="00BD1210"/>
    <w:rsid w:val="00BD1364"/>
    <w:rsid w:val="00BD1C65"/>
    <w:rsid w:val="00BD1F77"/>
    <w:rsid w:val="00BD203A"/>
    <w:rsid w:val="00BD2588"/>
    <w:rsid w:val="00BD27CD"/>
    <w:rsid w:val="00BD2882"/>
    <w:rsid w:val="00BD2988"/>
    <w:rsid w:val="00BD2BB9"/>
    <w:rsid w:val="00BD304F"/>
    <w:rsid w:val="00BD34E0"/>
    <w:rsid w:val="00BD38C0"/>
    <w:rsid w:val="00BD39D7"/>
    <w:rsid w:val="00BD412F"/>
    <w:rsid w:val="00BD4169"/>
    <w:rsid w:val="00BD4D4A"/>
    <w:rsid w:val="00BD4D67"/>
    <w:rsid w:val="00BD5576"/>
    <w:rsid w:val="00BD6D8E"/>
    <w:rsid w:val="00BD6DF1"/>
    <w:rsid w:val="00BD7029"/>
    <w:rsid w:val="00BD7170"/>
    <w:rsid w:val="00BD71EE"/>
    <w:rsid w:val="00BD7601"/>
    <w:rsid w:val="00BD7B36"/>
    <w:rsid w:val="00BD7B48"/>
    <w:rsid w:val="00BD7C05"/>
    <w:rsid w:val="00BD7F67"/>
    <w:rsid w:val="00BE01F5"/>
    <w:rsid w:val="00BE0701"/>
    <w:rsid w:val="00BE07EA"/>
    <w:rsid w:val="00BE0B64"/>
    <w:rsid w:val="00BE0C8F"/>
    <w:rsid w:val="00BE0D3C"/>
    <w:rsid w:val="00BE0D53"/>
    <w:rsid w:val="00BE0F02"/>
    <w:rsid w:val="00BE0F84"/>
    <w:rsid w:val="00BE1587"/>
    <w:rsid w:val="00BE1DC9"/>
    <w:rsid w:val="00BE1F9E"/>
    <w:rsid w:val="00BE280B"/>
    <w:rsid w:val="00BE31BF"/>
    <w:rsid w:val="00BE3392"/>
    <w:rsid w:val="00BE3C2A"/>
    <w:rsid w:val="00BE3C59"/>
    <w:rsid w:val="00BE42DC"/>
    <w:rsid w:val="00BE4349"/>
    <w:rsid w:val="00BE48CA"/>
    <w:rsid w:val="00BE4992"/>
    <w:rsid w:val="00BE4BCD"/>
    <w:rsid w:val="00BE4F8C"/>
    <w:rsid w:val="00BE4F99"/>
    <w:rsid w:val="00BE50A7"/>
    <w:rsid w:val="00BE54A3"/>
    <w:rsid w:val="00BE5508"/>
    <w:rsid w:val="00BE57F8"/>
    <w:rsid w:val="00BE5B14"/>
    <w:rsid w:val="00BE61D3"/>
    <w:rsid w:val="00BE62D3"/>
    <w:rsid w:val="00BE6881"/>
    <w:rsid w:val="00BE76AA"/>
    <w:rsid w:val="00BE77FD"/>
    <w:rsid w:val="00BE784D"/>
    <w:rsid w:val="00BE7BD0"/>
    <w:rsid w:val="00BE7C72"/>
    <w:rsid w:val="00BE7DE4"/>
    <w:rsid w:val="00BE7EDA"/>
    <w:rsid w:val="00BF0160"/>
    <w:rsid w:val="00BF0165"/>
    <w:rsid w:val="00BF0322"/>
    <w:rsid w:val="00BF058F"/>
    <w:rsid w:val="00BF0724"/>
    <w:rsid w:val="00BF0C19"/>
    <w:rsid w:val="00BF0C97"/>
    <w:rsid w:val="00BF0DDD"/>
    <w:rsid w:val="00BF13FA"/>
    <w:rsid w:val="00BF18DA"/>
    <w:rsid w:val="00BF19FB"/>
    <w:rsid w:val="00BF1B59"/>
    <w:rsid w:val="00BF1CFF"/>
    <w:rsid w:val="00BF20F4"/>
    <w:rsid w:val="00BF2400"/>
    <w:rsid w:val="00BF24B3"/>
    <w:rsid w:val="00BF2A30"/>
    <w:rsid w:val="00BF2D95"/>
    <w:rsid w:val="00BF34B6"/>
    <w:rsid w:val="00BF3596"/>
    <w:rsid w:val="00BF372C"/>
    <w:rsid w:val="00BF45D4"/>
    <w:rsid w:val="00BF45DF"/>
    <w:rsid w:val="00BF48A1"/>
    <w:rsid w:val="00BF4B6D"/>
    <w:rsid w:val="00BF4D17"/>
    <w:rsid w:val="00BF4DE0"/>
    <w:rsid w:val="00BF5372"/>
    <w:rsid w:val="00BF5B2D"/>
    <w:rsid w:val="00BF5BD7"/>
    <w:rsid w:val="00BF6173"/>
    <w:rsid w:val="00BF6617"/>
    <w:rsid w:val="00BF6630"/>
    <w:rsid w:val="00BF6844"/>
    <w:rsid w:val="00BF6AE3"/>
    <w:rsid w:val="00BF73E1"/>
    <w:rsid w:val="00BF74A9"/>
    <w:rsid w:val="00BF751C"/>
    <w:rsid w:val="00BF75A0"/>
    <w:rsid w:val="00BF794D"/>
    <w:rsid w:val="00BF7D90"/>
    <w:rsid w:val="00BF7EE7"/>
    <w:rsid w:val="00C000EE"/>
    <w:rsid w:val="00C00164"/>
    <w:rsid w:val="00C01024"/>
    <w:rsid w:val="00C0139C"/>
    <w:rsid w:val="00C01914"/>
    <w:rsid w:val="00C01CDE"/>
    <w:rsid w:val="00C0208E"/>
    <w:rsid w:val="00C02306"/>
    <w:rsid w:val="00C02547"/>
    <w:rsid w:val="00C026C9"/>
    <w:rsid w:val="00C0285B"/>
    <w:rsid w:val="00C029DB"/>
    <w:rsid w:val="00C02F81"/>
    <w:rsid w:val="00C030F5"/>
    <w:rsid w:val="00C037C2"/>
    <w:rsid w:val="00C0398B"/>
    <w:rsid w:val="00C03F54"/>
    <w:rsid w:val="00C04560"/>
    <w:rsid w:val="00C046A3"/>
    <w:rsid w:val="00C047B5"/>
    <w:rsid w:val="00C04999"/>
    <w:rsid w:val="00C04BB3"/>
    <w:rsid w:val="00C04D5A"/>
    <w:rsid w:val="00C054CA"/>
    <w:rsid w:val="00C055BF"/>
    <w:rsid w:val="00C05D8D"/>
    <w:rsid w:val="00C060AA"/>
    <w:rsid w:val="00C06523"/>
    <w:rsid w:val="00C06682"/>
    <w:rsid w:val="00C0681B"/>
    <w:rsid w:val="00C0695D"/>
    <w:rsid w:val="00C06C8D"/>
    <w:rsid w:val="00C06DE7"/>
    <w:rsid w:val="00C06F7E"/>
    <w:rsid w:val="00C07123"/>
    <w:rsid w:val="00C0717A"/>
    <w:rsid w:val="00C073F5"/>
    <w:rsid w:val="00C077D3"/>
    <w:rsid w:val="00C07A50"/>
    <w:rsid w:val="00C07C57"/>
    <w:rsid w:val="00C1008D"/>
    <w:rsid w:val="00C103E8"/>
    <w:rsid w:val="00C10C2A"/>
    <w:rsid w:val="00C10EA1"/>
    <w:rsid w:val="00C11168"/>
    <w:rsid w:val="00C115B5"/>
    <w:rsid w:val="00C11648"/>
    <w:rsid w:val="00C116C5"/>
    <w:rsid w:val="00C11836"/>
    <w:rsid w:val="00C11900"/>
    <w:rsid w:val="00C11934"/>
    <w:rsid w:val="00C11EE5"/>
    <w:rsid w:val="00C12835"/>
    <w:rsid w:val="00C1291B"/>
    <w:rsid w:val="00C136E7"/>
    <w:rsid w:val="00C13BF8"/>
    <w:rsid w:val="00C13C64"/>
    <w:rsid w:val="00C14100"/>
    <w:rsid w:val="00C1434D"/>
    <w:rsid w:val="00C14545"/>
    <w:rsid w:val="00C14921"/>
    <w:rsid w:val="00C14972"/>
    <w:rsid w:val="00C14E86"/>
    <w:rsid w:val="00C153BB"/>
    <w:rsid w:val="00C15903"/>
    <w:rsid w:val="00C15DA3"/>
    <w:rsid w:val="00C15F24"/>
    <w:rsid w:val="00C1605C"/>
    <w:rsid w:val="00C163F4"/>
    <w:rsid w:val="00C16630"/>
    <w:rsid w:val="00C16A1B"/>
    <w:rsid w:val="00C16AD4"/>
    <w:rsid w:val="00C16E73"/>
    <w:rsid w:val="00C171AD"/>
    <w:rsid w:val="00C17878"/>
    <w:rsid w:val="00C17C14"/>
    <w:rsid w:val="00C17D71"/>
    <w:rsid w:val="00C202E9"/>
    <w:rsid w:val="00C204B6"/>
    <w:rsid w:val="00C20727"/>
    <w:rsid w:val="00C20D3D"/>
    <w:rsid w:val="00C21405"/>
    <w:rsid w:val="00C21437"/>
    <w:rsid w:val="00C21615"/>
    <w:rsid w:val="00C21A85"/>
    <w:rsid w:val="00C22543"/>
    <w:rsid w:val="00C2255F"/>
    <w:rsid w:val="00C2267F"/>
    <w:rsid w:val="00C22A54"/>
    <w:rsid w:val="00C22E9A"/>
    <w:rsid w:val="00C22EB9"/>
    <w:rsid w:val="00C23226"/>
    <w:rsid w:val="00C233FE"/>
    <w:rsid w:val="00C23506"/>
    <w:rsid w:val="00C23853"/>
    <w:rsid w:val="00C23859"/>
    <w:rsid w:val="00C23AD3"/>
    <w:rsid w:val="00C23DAF"/>
    <w:rsid w:val="00C244CE"/>
    <w:rsid w:val="00C244E5"/>
    <w:rsid w:val="00C2471E"/>
    <w:rsid w:val="00C24D86"/>
    <w:rsid w:val="00C25605"/>
    <w:rsid w:val="00C25AC4"/>
    <w:rsid w:val="00C25D5C"/>
    <w:rsid w:val="00C2651C"/>
    <w:rsid w:val="00C266B1"/>
    <w:rsid w:val="00C268BD"/>
    <w:rsid w:val="00C2697F"/>
    <w:rsid w:val="00C26A58"/>
    <w:rsid w:val="00C26B0B"/>
    <w:rsid w:val="00C27AAA"/>
    <w:rsid w:val="00C27B02"/>
    <w:rsid w:val="00C27C96"/>
    <w:rsid w:val="00C27F62"/>
    <w:rsid w:val="00C27FAD"/>
    <w:rsid w:val="00C30299"/>
    <w:rsid w:val="00C30341"/>
    <w:rsid w:val="00C306AD"/>
    <w:rsid w:val="00C30711"/>
    <w:rsid w:val="00C30C7E"/>
    <w:rsid w:val="00C30EEC"/>
    <w:rsid w:val="00C315F5"/>
    <w:rsid w:val="00C32044"/>
    <w:rsid w:val="00C324D3"/>
    <w:rsid w:val="00C32F4E"/>
    <w:rsid w:val="00C33568"/>
    <w:rsid w:val="00C3356B"/>
    <w:rsid w:val="00C33B95"/>
    <w:rsid w:val="00C343D9"/>
    <w:rsid w:val="00C34687"/>
    <w:rsid w:val="00C3481C"/>
    <w:rsid w:val="00C34875"/>
    <w:rsid w:val="00C34881"/>
    <w:rsid w:val="00C348D7"/>
    <w:rsid w:val="00C35176"/>
    <w:rsid w:val="00C354FA"/>
    <w:rsid w:val="00C35585"/>
    <w:rsid w:val="00C35782"/>
    <w:rsid w:val="00C358F9"/>
    <w:rsid w:val="00C3612D"/>
    <w:rsid w:val="00C361C9"/>
    <w:rsid w:val="00C36882"/>
    <w:rsid w:val="00C36D43"/>
    <w:rsid w:val="00C36D83"/>
    <w:rsid w:val="00C37848"/>
    <w:rsid w:val="00C37FAB"/>
    <w:rsid w:val="00C401DE"/>
    <w:rsid w:val="00C403CE"/>
    <w:rsid w:val="00C40692"/>
    <w:rsid w:val="00C408F4"/>
    <w:rsid w:val="00C40A20"/>
    <w:rsid w:val="00C40A61"/>
    <w:rsid w:val="00C41093"/>
    <w:rsid w:val="00C4143B"/>
    <w:rsid w:val="00C41446"/>
    <w:rsid w:val="00C41448"/>
    <w:rsid w:val="00C41456"/>
    <w:rsid w:val="00C414A8"/>
    <w:rsid w:val="00C4182B"/>
    <w:rsid w:val="00C41B07"/>
    <w:rsid w:val="00C41C57"/>
    <w:rsid w:val="00C41E54"/>
    <w:rsid w:val="00C420A2"/>
    <w:rsid w:val="00C4224D"/>
    <w:rsid w:val="00C42C99"/>
    <w:rsid w:val="00C42E8F"/>
    <w:rsid w:val="00C4329B"/>
    <w:rsid w:val="00C43F27"/>
    <w:rsid w:val="00C4416B"/>
    <w:rsid w:val="00C44294"/>
    <w:rsid w:val="00C44734"/>
    <w:rsid w:val="00C44BD0"/>
    <w:rsid w:val="00C44F99"/>
    <w:rsid w:val="00C451E9"/>
    <w:rsid w:val="00C455D9"/>
    <w:rsid w:val="00C4575B"/>
    <w:rsid w:val="00C45E2E"/>
    <w:rsid w:val="00C466BC"/>
    <w:rsid w:val="00C46CA8"/>
    <w:rsid w:val="00C472FC"/>
    <w:rsid w:val="00C473CA"/>
    <w:rsid w:val="00C47523"/>
    <w:rsid w:val="00C47CFD"/>
    <w:rsid w:val="00C47DB3"/>
    <w:rsid w:val="00C47E31"/>
    <w:rsid w:val="00C47E6A"/>
    <w:rsid w:val="00C501FF"/>
    <w:rsid w:val="00C5033B"/>
    <w:rsid w:val="00C506A9"/>
    <w:rsid w:val="00C507BF"/>
    <w:rsid w:val="00C50AC6"/>
    <w:rsid w:val="00C50C3F"/>
    <w:rsid w:val="00C50D05"/>
    <w:rsid w:val="00C5110E"/>
    <w:rsid w:val="00C51456"/>
    <w:rsid w:val="00C51A4B"/>
    <w:rsid w:val="00C51EEB"/>
    <w:rsid w:val="00C51F25"/>
    <w:rsid w:val="00C523DB"/>
    <w:rsid w:val="00C52433"/>
    <w:rsid w:val="00C524E6"/>
    <w:rsid w:val="00C5252E"/>
    <w:rsid w:val="00C52F58"/>
    <w:rsid w:val="00C53128"/>
    <w:rsid w:val="00C53AD9"/>
    <w:rsid w:val="00C53E4B"/>
    <w:rsid w:val="00C54779"/>
    <w:rsid w:val="00C548E1"/>
    <w:rsid w:val="00C54A74"/>
    <w:rsid w:val="00C55374"/>
    <w:rsid w:val="00C55464"/>
    <w:rsid w:val="00C55541"/>
    <w:rsid w:val="00C556EE"/>
    <w:rsid w:val="00C557CD"/>
    <w:rsid w:val="00C55836"/>
    <w:rsid w:val="00C558BF"/>
    <w:rsid w:val="00C566E8"/>
    <w:rsid w:val="00C5675C"/>
    <w:rsid w:val="00C569DD"/>
    <w:rsid w:val="00C56AD9"/>
    <w:rsid w:val="00C56C44"/>
    <w:rsid w:val="00C56D3A"/>
    <w:rsid w:val="00C56DEC"/>
    <w:rsid w:val="00C5747F"/>
    <w:rsid w:val="00C57505"/>
    <w:rsid w:val="00C57610"/>
    <w:rsid w:val="00C577FB"/>
    <w:rsid w:val="00C579E0"/>
    <w:rsid w:val="00C57B9C"/>
    <w:rsid w:val="00C57F60"/>
    <w:rsid w:val="00C57F97"/>
    <w:rsid w:val="00C601B9"/>
    <w:rsid w:val="00C602F8"/>
    <w:rsid w:val="00C6033D"/>
    <w:rsid w:val="00C60791"/>
    <w:rsid w:val="00C608E4"/>
    <w:rsid w:val="00C60B27"/>
    <w:rsid w:val="00C60C7E"/>
    <w:rsid w:val="00C61049"/>
    <w:rsid w:val="00C61534"/>
    <w:rsid w:val="00C61539"/>
    <w:rsid w:val="00C615E7"/>
    <w:rsid w:val="00C61671"/>
    <w:rsid w:val="00C625C4"/>
    <w:rsid w:val="00C625F8"/>
    <w:rsid w:val="00C62C7D"/>
    <w:rsid w:val="00C630EF"/>
    <w:rsid w:val="00C633EB"/>
    <w:rsid w:val="00C636E5"/>
    <w:rsid w:val="00C6382D"/>
    <w:rsid w:val="00C63B55"/>
    <w:rsid w:val="00C63FB7"/>
    <w:rsid w:val="00C6461C"/>
    <w:rsid w:val="00C646E3"/>
    <w:rsid w:val="00C64A50"/>
    <w:rsid w:val="00C64CF4"/>
    <w:rsid w:val="00C64E17"/>
    <w:rsid w:val="00C64F87"/>
    <w:rsid w:val="00C64FE2"/>
    <w:rsid w:val="00C6502C"/>
    <w:rsid w:val="00C6527E"/>
    <w:rsid w:val="00C6538D"/>
    <w:rsid w:val="00C653D8"/>
    <w:rsid w:val="00C65B27"/>
    <w:rsid w:val="00C65D32"/>
    <w:rsid w:val="00C660ED"/>
    <w:rsid w:val="00C66130"/>
    <w:rsid w:val="00C661A2"/>
    <w:rsid w:val="00C662E2"/>
    <w:rsid w:val="00C6645C"/>
    <w:rsid w:val="00C665A7"/>
    <w:rsid w:val="00C666B0"/>
    <w:rsid w:val="00C66833"/>
    <w:rsid w:val="00C6693B"/>
    <w:rsid w:val="00C66A1A"/>
    <w:rsid w:val="00C66B1E"/>
    <w:rsid w:val="00C66D3A"/>
    <w:rsid w:val="00C67083"/>
    <w:rsid w:val="00C67981"/>
    <w:rsid w:val="00C67AEF"/>
    <w:rsid w:val="00C67D7B"/>
    <w:rsid w:val="00C707BA"/>
    <w:rsid w:val="00C71505"/>
    <w:rsid w:val="00C71C1C"/>
    <w:rsid w:val="00C71D9C"/>
    <w:rsid w:val="00C721D3"/>
    <w:rsid w:val="00C72226"/>
    <w:rsid w:val="00C723F4"/>
    <w:rsid w:val="00C7265D"/>
    <w:rsid w:val="00C7276F"/>
    <w:rsid w:val="00C72861"/>
    <w:rsid w:val="00C729BE"/>
    <w:rsid w:val="00C729EE"/>
    <w:rsid w:val="00C72B57"/>
    <w:rsid w:val="00C72BF1"/>
    <w:rsid w:val="00C72C43"/>
    <w:rsid w:val="00C7340E"/>
    <w:rsid w:val="00C7388F"/>
    <w:rsid w:val="00C73B31"/>
    <w:rsid w:val="00C73C42"/>
    <w:rsid w:val="00C73DB3"/>
    <w:rsid w:val="00C745EE"/>
    <w:rsid w:val="00C7497C"/>
    <w:rsid w:val="00C74C0A"/>
    <w:rsid w:val="00C75082"/>
    <w:rsid w:val="00C751BF"/>
    <w:rsid w:val="00C75738"/>
    <w:rsid w:val="00C757D0"/>
    <w:rsid w:val="00C75CA7"/>
    <w:rsid w:val="00C760FF"/>
    <w:rsid w:val="00C76507"/>
    <w:rsid w:val="00C76516"/>
    <w:rsid w:val="00C76ADE"/>
    <w:rsid w:val="00C7712E"/>
    <w:rsid w:val="00C773FC"/>
    <w:rsid w:val="00C7743E"/>
    <w:rsid w:val="00C77638"/>
    <w:rsid w:val="00C7779A"/>
    <w:rsid w:val="00C779CC"/>
    <w:rsid w:val="00C77C39"/>
    <w:rsid w:val="00C77DB3"/>
    <w:rsid w:val="00C77F83"/>
    <w:rsid w:val="00C802B9"/>
    <w:rsid w:val="00C8048C"/>
    <w:rsid w:val="00C80B7B"/>
    <w:rsid w:val="00C80DE9"/>
    <w:rsid w:val="00C812D3"/>
    <w:rsid w:val="00C8151E"/>
    <w:rsid w:val="00C815A0"/>
    <w:rsid w:val="00C8175E"/>
    <w:rsid w:val="00C81ABA"/>
    <w:rsid w:val="00C81D6F"/>
    <w:rsid w:val="00C81DBD"/>
    <w:rsid w:val="00C81E38"/>
    <w:rsid w:val="00C824B0"/>
    <w:rsid w:val="00C825AC"/>
    <w:rsid w:val="00C82680"/>
    <w:rsid w:val="00C8270B"/>
    <w:rsid w:val="00C8278B"/>
    <w:rsid w:val="00C82F79"/>
    <w:rsid w:val="00C831A4"/>
    <w:rsid w:val="00C831A9"/>
    <w:rsid w:val="00C8395A"/>
    <w:rsid w:val="00C83A67"/>
    <w:rsid w:val="00C83AC5"/>
    <w:rsid w:val="00C83BB2"/>
    <w:rsid w:val="00C84033"/>
    <w:rsid w:val="00C8426A"/>
    <w:rsid w:val="00C8450C"/>
    <w:rsid w:val="00C84E3D"/>
    <w:rsid w:val="00C85063"/>
    <w:rsid w:val="00C85182"/>
    <w:rsid w:val="00C855D3"/>
    <w:rsid w:val="00C85A24"/>
    <w:rsid w:val="00C85CC0"/>
    <w:rsid w:val="00C85CC7"/>
    <w:rsid w:val="00C86099"/>
    <w:rsid w:val="00C862D3"/>
    <w:rsid w:val="00C86999"/>
    <w:rsid w:val="00C869C0"/>
    <w:rsid w:val="00C86CA1"/>
    <w:rsid w:val="00C87680"/>
    <w:rsid w:val="00C8795B"/>
    <w:rsid w:val="00C90022"/>
    <w:rsid w:val="00C902C7"/>
    <w:rsid w:val="00C90BA6"/>
    <w:rsid w:val="00C90C5F"/>
    <w:rsid w:val="00C92000"/>
    <w:rsid w:val="00C928B8"/>
    <w:rsid w:val="00C92A2A"/>
    <w:rsid w:val="00C92B07"/>
    <w:rsid w:val="00C92D06"/>
    <w:rsid w:val="00C9319E"/>
    <w:rsid w:val="00C931B6"/>
    <w:rsid w:val="00C93DB5"/>
    <w:rsid w:val="00C9412A"/>
    <w:rsid w:val="00C945F2"/>
    <w:rsid w:val="00C94986"/>
    <w:rsid w:val="00C94BEF"/>
    <w:rsid w:val="00C94CA9"/>
    <w:rsid w:val="00C94EA1"/>
    <w:rsid w:val="00C950E5"/>
    <w:rsid w:val="00C95B3D"/>
    <w:rsid w:val="00C95D81"/>
    <w:rsid w:val="00C9601E"/>
    <w:rsid w:val="00C96A38"/>
    <w:rsid w:val="00C96A77"/>
    <w:rsid w:val="00C96C9B"/>
    <w:rsid w:val="00C96EE8"/>
    <w:rsid w:val="00C96F54"/>
    <w:rsid w:val="00C97A61"/>
    <w:rsid w:val="00C97ACB"/>
    <w:rsid w:val="00C97CD0"/>
    <w:rsid w:val="00C97F9F"/>
    <w:rsid w:val="00CA065C"/>
    <w:rsid w:val="00CA06EE"/>
    <w:rsid w:val="00CA0981"/>
    <w:rsid w:val="00CA1436"/>
    <w:rsid w:val="00CA1495"/>
    <w:rsid w:val="00CA1696"/>
    <w:rsid w:val="00CA1729"/>
    <w:rsid w:val="00CA20B6"/>
    <w:rsid w:val="00CA23A0"/>
    <w:rsid w:val="00CA25FF"/>
    <w:rsid w:val="00CA2690"/>
    <w:rsid w:val="00CA2880"/>
    <w:rsid w:val="00CA2E80"/>
    <w:rsid w:val="00CA2E8B"/>
    <w:rsid w:val="00CA2F48"/>
    <w:rsid w:val="00CA2F86"/>
    <w:rsid w:val="00CA361E"/>
    <w:rsid w:val="00CA3621"/>
    <w:rsid w:val="00CA36DE"/>
    <w:rsid w:val="00CA384F"/>
    <w:rsid w:val="00CA39D4"/>
    <w:rsid w:val="00CA4381"/>
    <w:rsid w:val="00CA4455"/>
    <w:rsid w:val="00CA49EF"/>
    <w:rsid w:val="00CA4B3F"/>
    <w:rsid w:val="00CA4EAA"/>
    <w:rsid w:val="00CA50C2"/>
    <w:rsid w:val="00CA59A4"/>
    <w:rsid w:val="00CA5DAA"/>
    <w:rsid w:val="00CA5E0B"/>
    <w:rsid w:val="00CA60AF"/>
    <w:rsid w:val="00CA6540"/>
    <w:rsid w:val="00CA6773"/>
    <w:rsid w:val="00CA6A83"/>
    <w:rsid w:val="00CA72CF"/>
    <w:rsid w:val="00CA7587"/>
    <w:rsid w:val="00CA76F2"/>
    <w:rsid w:val="00CA7EAF"/>
    <w:rsid w:val="00CB05FB"/>
    <w:rsid w:val="00CB088B"/>
    <w:rsid w:val="00CB0BAD"/>
    <w:rsid w:val="00CB0C77"/>
    <w:rsid w:val="00CB17E5"/>
    <w:rsid w:val="00CB1F26"/>
    <w:rsid w:val="00CB2038"/>
    <w:rsid w:val="00CB2204"/>
    <w:rsid w:val="00CB2297"/>
    <w:rsid w:val="00CB22DC"/>
    <w:rsid w:val="00CB24EC"/>
    <w:rsid w:val="00CB2A10"/>
    <w:rsid w:val="00CB2B6F"/>
    <w:rsid w:val="00CB2D19"/>
    <w:rsid w:val="00CB2E69"/>
    <w:rsid w:val="00CB3543"/>
    <w:rsid w:val="00CB3575"/>
    <w:rsid w:val="00CB3B07"/>
    <w:rsid w:val="00CB4026"/>
    <w:rsid w:val="00CB4188"/>
    <w:rsid w:val="00CB487D"/>
    <w:rsid w:val="00CB536A"/>
    <w:rsid w:val="00CB5A84"/>
    <w:rsid w:val="00CB5B48"/>
    <w:rsid w:val="00CB60E9"/>
    <w:rsid w:val="00CB6319"/>
    <w:rsid w:val="00CB6693"/>
    <w:rsid w:val="00CB69CC"/>
    <w:rsid w:val="00CB6B75"/>
    <w:rsid w:val="00CB6C20"/>
    <w:rsid w:val="00CB6CB0"/>
    <w:rsid w:val="00CB71B6"/>
    <w:rsid w:val="00CB771D"/>
    <w:rsid w:val="00CC0354"/>
    <w:rsid w:val="00CC0421"/>
    <w:rsid w:val="00CC06C1"/>
    <w:rsid w:val="00CC0B3B"/>
    <w:rsid w:val="00CC0CF7"/>
    <w:rsid w:val="00CC0D5F"/>
    <w:rsid w:val="00CC0EC0"/>
    <w:rsid w:val="00CC109E"/>
    <w:rsid w:val="00CC1125"/>
    <w:rsid w:val="00CC140C"/>
    <w:rsid w:val="00CC1B21"/>
    <w:rsid w:val="00CC1BE9"/>
    <w:rsid w:val="00CC1E05"/>
    <w:rsid w:val="00CC1E29"/>
    <w:rsid w:val="00CC1EF4"/>
    <w:rsid w:val="00CC224A"/>
    <w:rsid w:val="00CC234A"/>
    <w:rsid w:val="00CC2880"/>
    <w:rsid w:val="00CC2984"/>
    <w:rsid w:val="00CC2A69"/>
    <w:rsid w:val="00CC2E25"/>
    <w:rsid w:val="00CC2F52"/>
    <w:rsid w:val="00CC3259"/>
    <w:rsid w:val="00CC3432"/>
    <w:rsid w:val="00CC3F68"/>
    <w:rsid w:val="00CC3FEB"/>
    <w:rsid w:val="00CC4823"/>
    <w:rsid w:val="00CC4904"/>
    <w:rsid w:val="00CC4A4B"/>
    <w:rsid w:val="00CC5001"/>
    <w:rsid w:val="00CC505D"/>
    <w:rsid w:val="00CC50FC"/>
    <w:rsid w:val="00CC5220"/>
    <w:rsid w:val="00CC55DC"/>
    <w:rsid w:val="00CC564F"/>
    <w:rsid w:val="00CC6332"/>
    <w:rsid w:val="00CC6584"/>
    <w:rsid w:val="00CC6CD2"/>
    <w:rsid w:val="00CC7211"/>
    <w:rsid w:val="00CC747A"/>
    <w:rsid w:val="00CC75DC"/>
    <w:rsid w:val="00CC760A"/>
    <w:rsid w:val="00CC7625"/>
    <w:rsid w:val="00CC7676"/>
    <w:rsid w:val="00CC7C2D"/>
    <w:rsid w:val="00CD000C"/>
    <w:rsid w:val="00CD0527"/>
    <w:rsid w:val="00CD0550"/>
    <w:rsid w:val="00CD0606"/>
    <w:rsid w:val="00CD093C"/>
    <w:rsid w:val="00CD0941"/>
    <w:rsid w:val="00CD0A2E"/>
    <w:rsid w:val="00CD0E3A"/>
    <w:rsid w:val="00CD10A0"/>
    <w:rsid w:val="00CD14BE"/>
    <w:rsid w:val="00CD16A7"/>
    <w:rsid w:val="00CD16D3"/>
    <w:rsid w:val="00CD1738"/>
    <w:rsid w:val="00CD177F"/>
    <w:rsid w:val="00CD17A8"/>
    <w:rsid w:val="00CD1A5F"/>
    <w:rsid w:val="00CD1B0E"/>
    <w:rsid w:val="00CD20E8"/>
    <w:rsid w:val="00CD21D8"/>
    <w:rsid w:val="00CD22F8"/>
    <w:rsid w:val="00CD2670"/>
    <w:rsid w:val="00CD2B68"/>
    <w:rsid w:val="00CD2F27"/>
    <w:rsid w:val="00CD326E"/>
    <w:rsid w:val="00CD38DE"/>
    <w:rsid w:val="00CD3EB3"/>
    <w:rsid w:val="00CD44B0"/>
    <w:rsid w:val="00CD4663"/>
    <w:rsid w:val="00CD4873"/>
    <w:rsid w:val="00CD4CD5"/>
    <w:rsid w:val="00CD4FC0"/>
    <w:rsid w:val="00CD5071"/>
    <w:rsid w:val="00CD58AD"/>
    <w:rsid w:val="00CD5B78"/>
    <w:rsid w:val="00CD5BFC"/>
    <w:rsid w:val="00CD5D7B"/>
    <w:rsid w:val="00CD5F7B"/>
    <w:rsid w:val="00CD5FFC"/>
    <w:rsid w:val="00CD656C"/>
    <w:rsid w:val="00CD717F"/>
    <w:rsid w:val="00CD72B2"/>
    <w:rsid w:val="00CD76A0"/>
    <w:rsid w:val="00CD76C5"/>
    <w:rsid w:val="00CD797E"/>
    <w:rsid w:val="00CE01CF"/>
    <w:rsid w:val="00CE0935"/>
    <w:rsid w:val="00CE0EB2"/>
    <w:rsid w:val="00CE113B"/>
    <w:rsid w:val="00CE164C"/>
    <w:rsid w:val="00CE1C39"/>
    <w:rsid w:val="00CE1D23"/>
    <w:rsid w:val="00CE1F4A"/>
    <w:rsid w:val="00CE2059"/>
    <w:rsid w:val="00CE224D"/>
    <w:rsid w:val="00CE22C7"/>
    <w:rsid w:val="00CE23DB"/>
    <w:rsid w:val="00CE2836"/>
    <w:rsid w:val="00CE2894"/>
    <w:rsid w:val="00CE2CD2"/>
    <w:rsid w:val="00CE2DDB"/>
    <w:rsid w:val="00CE2E6A"/>
    <w:rsid w:val="00CE38B6"/>
    <w:rsid w:val="00CE422E"/>
    <w:rsid w:val="00CE429B"/>
    <w:rsid w:val="00CE42E8"/>
    <w:rsid w:val="00CE4453"/>
    <w:rsid w:val="00CE4579"/>
    <w:rsid w:val="00CE4CCD"/>
    <w:rsid w:val="00CE4D22"/>
    <w:rsid w:val="00CE4E0F"/>
    <w:rsid w:val="00CE56D0"/>
    <w:rsid w:val="00CE5BBC"/>
    <w:rsid w:val="00CE615C"/>
    <w:rsid w:val="00CE6633"/>
    <w:rsid w:val="00CE68BE"/>
    <w:rsid w:val="00CE6EA3"/>
    <w:rsid w:val="00CE70E0"/>
    <w:rsid w:val="00CE722B"/>
    <w:rsid w:val="00CE74F0"/>
    <w:rsid w:val="00CE7AF1"/>
    <w:rsid w:val="00CE7F2A"/>
    <w:rsid w:val="00CF090B"/>
    <w:rsid w:val="00CF12CF"/>
    <w:rsid w:val="00CF12F2"/>
    <w:rsid w:val="00CF149D"/>
    <w:rsid w:val="00CF160C"/>
    <w:rsid w:val="00CF16CB"/>
    <w:rsid w:val="00CF1B50"/>
    <w:rsid w:val="00CF1D1C"/>
    <w:rsid w:val="00CF1EAE"/>
    <w:rsid w:val="00CF25DA"/>
    <w:rsid w:val="00CF26C4"/>
    <w:rsid w:val="00CF29E3"/>
    <w:rsid w:val="00CF2A63"/>
    <w:rsid w:val="00CF33BE"/>
    <w:rsid w:val="00CF3E73"/>
    <w:rsid w:val="00CF419C"/>
    <w:rsid w:val="00CF49BA"/>
    <w:rsid w:val="00CF4A38"/>
    <w:rsid w:val="00CF4F21"/>
    <w:rsid w:val="00CF525E"/>
    <w:rsid w:val="00CF52E2"/>
    <w:rsid w:val="00CF560C"/>
    <w:rsid w:val="00CF586C"/>
    <w:rsid w:val="00CF6051"/>
    <w:rsid w:val="00CF6060"/>
    <w:rsid w:val="00CF6308"/>
    <w:rsid w:val="00CF6400"/>
    <w:rsid w:val="00CF69C1"/>
    <w:rsid w:val="00CF770F"/>
    <w:rsid w:val="00CF77DB"/>
    <w:rsid w:val="00CF7A68"/>
    <w:rsid w:val="00CF7B63"/>
    <w:rsid w:val="00D00125"/>
    <w:rsid w:val="00D00131"/>
    <w:rsid w:val="00D001B1"/>
    <w:rsid w:val="00D00287"/>
    <w:rsid w:val="00D00290"/>
    <w:rsid w:val="00D00535"/>
    <w:rsid w:val="00D0053B"/>
    <w:rsid w:val="00D00B1C"/>
    <w:rsid w:val="00D00C50"/>
    <w:rsid w:val="00D00DC2"/>
    <w:rsid w:val="00D0103F"/>
    <w:rsid w:val="00D01124"/>
    <w:rsid w:val="00D0127D"/>
    <w:rsid w:val="00D01547"/>
    <w:rsid w:val="00D01569"/>
    <w:rsid w:val="00D0160F"/>
    <w:rsid w:val="00D018B7"/>
    <w:rsid w:val="00D018E3"/>
    <w:rsid w:val="00D01B5E"/>
    <w:rsid w:val="00D0234F"/>
    <w:rsid w:val="00D023DC"/>
    <w:rsid w:val="00D0242F"/>
    <w:rsid w:val="00D02A62"/>
    <w:rsid w:val="00D02E98"/>
    <w:rsid w:val="00D03543"/>
    <w:rsid w:val="00D03627"/>
    <w:rsid w:val="00D03848"/>
    <w:rsid w:val="00D038A4"/>
    <w:rsid w:val="00D03C20"/>
    <w:rsid w:val="00D03EB0"/>
    <w:rsid w:val="00D040F4"/>
    <w:rsid w:val="00D04407"/>
    <w:rsid w:val="00D04621"/>
    <w:rsid w:val="00D04B45"/>
    <w:rsid w:val="00D05112"/>
    <w:rsid w:val="00D0512B"/>
    <w:rsid w:val="00D05665"/>
    <w:rsid w:val="00D056E0"/>
    <w:rsid w:val="00D059BE"/>
    <w:rsid w:val="00D05E28"/>
    <w:rsid w:val="00D061A0"/>
    <w:rsid w:val="00D061DD"/>
    <w:rsid w:val="00D06475"/>
    <w:rsid w:val="00D06489"/>
    <w:rsid w:val="00D06929"/>
    <w:rsid w:val="00D06BEE"/>
    <w:rsid w:val="00D06C98"/>
    <w:rsid w:val="00D073CD"/>
    <w:rsid w:val="00D0783E"/>
    <w:rsid w:val="00D07876"/>
    <w:rsid w:val="00D07897"/>
    <w:rsid w:val="00D07D23"/>
    <w:rsid w:val="00D106C6"/>
    <w:rsid w:val="00D10B00"/>
    <w:rsid w:val="00D10B34"/>
    <w:rsid w:val="00D10BA7"/>
    <w:rsid w:val="00D10BD0"/>
    <w:rsid w:val="00D10D7A"/>
    <w:rsid w:val="00D11614"/>
    <w:rsid w:val="00D118CF"/>
    <w:rsid w:val="00D123E0"/>
    <w:rsid w:val="00D12755"/>
    <w:rsid w:val="00D12FAD"/>
    <w:rsid w:val="00D12FF4"/>
    <w:rsid w:val="00D1307D"/>
    <w:rsid w:val="00D1321A"/>
    <w:rsid w:val="00D1336B"/>
    <w:rsid w:val="00D13679"/>
    <w:rsid w:val="00D13A10"/>
    <w:rsid w:val="00D13D14"/>
    <w:rsid w:val="00D1431D"/>
    <w:rsid w:val="00D146C9"/>
    <w:rsid w:val="00D14A29"/>
    <w:rsid w:val="00D14B8B"/>
    <w:rsid w:val="00D14FCA"/>
    <w:rsid w:val="00D15E34"/>
    <w:rsid w:val="00D16073"/>
    <w:rsid w:val="00D1638D"/>
    <w:rsid w:val="00D16536"/>
    <w:rsid w:val="00D16ADA"/>
    <w:rsid w:val="00D16DA2"/>
    <w:rsid w:val="00D16DF4"/>
    <w:rsid w:val="00D172C3"/>
    <w:rsid w:val="00D17B02"/>
    <w:rsid w:val="00D17C13"/>
    <w:rsid w:val="00D17D0E"/>
    <w:rsid w:val="00D17D81"/>
    <w:rsid w:val="00D17E80"/>
    <w:rsid w:val="00D20133"/>
    <w:rsid w:val="00D20295"/>
    <w:rsid w:val="00D20633"/>
    <w:rsid w:val="00D2084B"/>
    <w:rsid w:val="00D20FB0"/>
    <w:rsid w:val="00D211EC"/>
    <w:rsid w:val="00D214ED"/>
    <w:rsid w:val="00D21734"/>
    <w:rsid w:val="00D217A2"/>
    <w:rsid w:val="00D220B8"/>
    <w:rsid w:val="00D22569"/>
    <w:rsid w:val="00D22E08"/>
    <w:rsid w:val="00D22E16"/>
    <w:rsid w:val="00D22FFD"/>
    <w:rsid w:val="00D22FFF"/>
    <w:rsid w:val="00D232C3"/>
    <w:rsid w:val="00D239F0"/>
    <w:rsid w:val="00D23B79"/>
    <w:rsid w:val="00D23FB7"/>
    <w:rsid w:val="00D2466C"/>
    <w:rsid w:val="00D247D4"/>
    <w:rsid w:val="00D24827"/>
    <w:rsid w:val="00D24B54"/>
    <w:rsid w:val="00D25051"/>
    <w:rsid w:val="00D251CA"/>
    <w:rsid w:val="00D252FA"/>
    <w:rsid w:val="00D25810"/>
    <w:rsid w:val="00D2593C"/>
    <w:rsid w:val="00D25D9C"/>
    <w:rsid w:val="00D25F06"/>
    <w:rsid w:val="00D25FAF"/>
    <w:rsid w:val="00D260A0"/>
    <w:rsid w:val="00D2632C"/>
    <w:rsid w:val="00D265C1"/>
    <w:rsid w:val="00D26712"/>
    <w:rsid w:val="00D267B4"/>
    <w:rsid w:val="00D268DF"/>
    <w:rsid w:val="00D26B23"/>
    <w:rsid w:val="00D27446"/>
    <w:rsid w:val="00D27577"/>
    <w:rsid w:val="00D27744"/>
    <w:rsid w:val="00D27A49"/>
    <w:rsid w:val="00D27DC3"/>
    <w:rsid w:val="00D3052F"/>
    <w:rsid w:val="00D30B5F"/>
    <w:rsid w:val="00D30F86"/>
    <w:rsid w:val="00D3116F"/>
    <w:rsid w:val="00D31311"/>
    <w:rsid w:val="00D319B0"/>
    <w:rsid w:val="00D31A11"/>
    <w:rsid w:val="00D32180"/>
    <w:rsid w:val="00D327B7"/>
    <w:rsid w:val="00D328AC"/>
    <w:rsid w:val="00D3297D"/>
    <w:rsid w:val="00D3303F"/>
    <w:rsid w:val="00D33333"/>
    <w:rsid w:val="00D33634"/>
    <w:rsid w:val="00D336DA"/>
    <w:rsid w:val="00D337C0"/>
    <w:rsid w:val="00D33C89"/>
    <w:rsid w:val="00D33D60"/>
    <w:rsid w:val="00D33F7B"/>
    <w:rsid w:val="00D349F4"/>
    <w:rsid w:val="00D34D37"/>
    <w:rsid w:val="00D34D92"/>
    <w:rsid w:val="00D34F5F"/>
    <w:rsid w:val="00D3571C"/>
    <w:rsid w:val="00D35909"/>
    <w:rsid w:val="00D35EE6"/>
    <w:rsid w:val="00D3645B"/>
    <w:rsid w:val="00D364B2"/>
    <w:rsid w:val="00D3657A"/>
    <w:rsid w:val="00D36B2C"/>
    <w:rsid w:val="00D36FB6"/>
    <w:rsid w:val="00D3718A"/>
    <w:rsid w:val="00D37B68"/>
    <w:rsid w:val="00D403A2"/>
    <w:rsid w:val="00D404F1"/>
    <w:rsid w:val="00D4089F"/>
    <w:rsid w:val="00D40D41"/>
    <w:rsid w:val="00D4122F"/>
    <w:rsid w:val="00D412C9"/>
    <w:rsid w:val="00D417AD"/>
    <w:rsid w:val="00D41C45"/>
    <w:rsid w:val="00D42051"/>
    <w:rsid w:val="00D42867"/>
    <w:rsid w:val="00D42995"/>
    <w:rsid w:val="00D429F0"/>
    <w:rsid w:val="00D43157"/>
    <w:rsid w:val="00D43678"/>
    <w:rsid w:val="00D439B9"/>
    <w:rsid w:val="00D43BD6"/>
    <w:rsid w:val="00D43E94"/>
    <w:rsid w:val="00D43EA4"/>
    <w:rsid w:val="00D440E9"/>
    <w:rsid w:val="00D44377"/>
    <w:rsid w:val="00D44539"/>
    <w:rsid w:val="00D4455F"/>
    <w:rsid w:val="00D448D8"/>
    <w:rsid w:val="00D45166"/>
    <w:rsid w:val="00D4574B"/>
    <w:rsid w:val="00D459B7"/>
    <w:rsid w:val="00D45C4D"/>
    <w:rsid w:val="00D46474"/>
    <w:rsid w:val="00D46637"/>
    <w:rsid w:val="00D46B1D"/>
    <w:rsid w:val="00D46D96"/>
    <w:rsid w:val="00D46E13"/>
    <w:rsid w:val="00D47013"/>
    <w:rsid w:val="00D478D6"/>
    <w:rsid w:val="00D50374"/>
    <w:rsid w:val="00D506DB"/>
    <w:rsid w:val="00D50762"/>
    <w:rsid w:val="00D50B4C"/>
    <w:rsid w:val="00D517E1"/>
    <w:rsid w:val="00D518DE"/>
    <w:rsid w:val="00D51B87"/>
    <w:rsid w:val="00D52189"/>
    <w:rsid w:val="00D522E2"/>
    <w:rsid w:val="00D5256F"/>
    <w:rsid w:val="00D52717"/>
    <w:rsid w:val="00D5279F"/>
    <w:rsid w:val="00D52839"/>
    <w:rsid w:val="00D529D5"/>
    <w:rsid w:val="00D52A1B"/>
    <w:rsid w:val="00D52EF0"/>
    <w:rsid w:val="00D5317E"/>
    <w:rsid w:val="00D53752"/>
    <w:rsid w:val="00D538FF"/>
    <w:rsid w:val="00D53B66"/>
    <w:rsid w:val="00D53BE4"/>
    <w:rsid w:val="00D53CE3"/>
    <w:rsid w:val="00D5442A"/>
    <w:rsid w:val="00D54A15"/>
    <w:rsid w:val="00D54E1C"/>
    <w:rsid w:val="00D55590"/>
    <w:rsid w:val="00D557FF"/>
    <w:rsid w:val="00D55A5E"/>
    <w:rsid w:val="00D55C9E"/>
    <w:rsid w:val="00D55ED3"/>
    <w:rsid w:val="00D565FC"/>
    <w:rsid w:val="00D5671A"/>
    <w:rsid w:val="00D567F2"/>
    <w:rsid w:val="00D56C42"/>
    <w:rsid w:val="00D56FE5"/>
    <w:rsid w:val="00D5723A"/>
    <w:rsid w:val="00D57478"/>
    <w:rsid w:val="00D574C4"/>
    <w:rsid w:val="00D57634"/>
    <w:rsid w:val="00D577D8"/>
    <w:rsid w:val="00D579C8"/>
    <w:rsid w:val="00D6017F"/>
    <w:rsid w:val="00D602F2"/>
    <w:rsid w:val="00D61047"/>
    <w:rsid w:val="00D6121A"/>
    <w:rsid w:val="00D61575"/>
    <w:rsid w:val="00D615B5"/>
    <w:rsid w:val="00D61826"/>
    <w:rsid w:val="00D618B7"/>
    <w:rsid w:val="00D61959"/>
    <w:rsid w:val="00D61AA1"/>
    <w:rsid w:val="00D61AE0"/>
    <w:rsid w:val="00D62072"/>
    <w:rsid w:val="00D62104"/>
    <w:rsid w:val="00D6261E"/>
    <w:rsid w:val="00D62D86"/>
    <w:rsid w:val="00D63401"/>
    <w:rsid w:val="00D63B88"/>
    <w:rsid w:val="00D64532"/>
    <w:rsid w:val="00D64FCC"/>
    <w:rsid w:val="00D65165"/>
    <w:rsid w:val="00D6525F"/>
    <w:rsid w:val="00D65342"/>
    <w:rsid w:val="00D65837"/>
    <w:rsid w:val="00D65A99"/>
    <w:rsid w:val="00D65BB9"/>
    <w:rsid w:val="00D65E71"/>
    <w:rsid w:val="00D65F56"/>
    <w:rsid w:val="00D662DF"/>
    <w:rsid w:val="00D66B94"/>
    <w:rsid w:val="00D67884"/>
    <w:rsid w:val="00D67907"/>
    <w:rsid w:val="00D67F66"/>
    <w:rsid w:val="00D67F70"/>
    <w:rsid w:val="00D7029B"/>
    <w:rsid w:val="00D70ABD"/>
    <w:rsid w:val="00D7109E"/>
    <w:rsid w:val="00D716B9"/>
    <w:rsid w:val="00D71829"/>
    <w:rsid w:val="00D71900"/>
    <w:rsid w:val="00D71A85"/>
    <w:rsid w:val="00D71B5E"/>
    <w:rsid w:val="00D72218"/>
    <w:rsid w:val="00D72B32"/>
    <w:rsid w:val="00D72D22"/>
    <w:rsid w:val="00D7303C"/>
    <w:rsid w:val="00D73135"/>
    <w:rsid w:val="00D7332F"/>
    <w:rsid w:val="00D73556"/>
    <w:rsid w:val="00D7364A"/>
    <w:rsid w:val="00D73952"/>
    <w:rsid w:val="00D73D7B"/>
    <w:rsid w:val="00D73F38"/>
    <w:rsid w:val="00D7473E"/>
    <w:rsid w:val="00D74768"/>
    <w:rsid w:val="00D747F9"/>
    <w:rsid w:val="00D748E1"/>
    <w:rsid w:val="00D74D57"/>
    <w:rsid w:val="00D756E8"/>
    <w:rsid w:val="00D758A6"/>
    <w:rsid w:val="00D75AE9"/>
    <w:rsid w:val="00D75B13"/>
    <w:rsid w:val="00D75D02"/>
    <w:rsid w:val="00D760DE"/>
    <w:rsid w:val="00D761E3"/>
    <w:rsid w:val="00D764C3"/>
    <w:rsid w:val="00D76DF4"/>
    <w:rsid w:val="00D770E8"/>
    <w:rsid w:val="00D7717A"/>
    <w:rsid w:val="00D772D4"/>
    <w:rsid w:val="00D772E9"/>
    <w:rsid w:val="00D7746D"/>
    <w:rsid w:val="00D7747C"/>
    <w:rsid w:val="00D775A0"/>
    <w:rsid w:val="00D7781A"/>
    <w:rsid w:val="00D77840"/>
    <w:rsid w:val="00D77A2D"/>
    <w:rsid w:val="00D77A91"/>
    <w:rsid w:val="00D77B91"/>
    <w:rsid w:val="00D77CEE"/>
    <w:rsid w:val="00D77E5A"/>
    <w:rsid w:val="00D77EB7"/>
    <w:rsid w:val="00D77EFC"/>
    <w:rsid w:val="00D800D7"/>
    <w:rsid w:val="00D80118"/>
    <w:rsid w:val="00D8072B"/>
    <w:rsid w:val="00D80C7B"/>
    <w:rsid w:val="00D80EBE"/>
    <w:rsid w:val="00D81323"/>
    <w:rsid w:val="00D813C8"/>
    <w:rsid w:val="00D8199C"/>
    <w:rsid w:val="00D81ADC"/>
    <w:rsid w:val="00D81ADE"/>
    <w:rsid w:val="00D82384"/>
    <w:rsid w:val="00D824C0"/>
    <w:rsid w:val="00D8255A"/>
    <w:rsid w:val="00D82909"/>
    <w:rsid w:val="00D83106"/>
    <w:rsid w:val="00D8347C"/>
    <w:rsid w:val="00D8386B"/>
    <w:rsid w:val="00D83F8C"/>
    <w:rsid w:val="00D84035"/>
    <w:rsid w:val="00D840BB"/>
    <w:rsid w:val="00D8432C"/>
    <w:rsid w:val="00D84530"/>
    <w:rsid w:val="00D84593"/>
    <w:rsid w:val="00D84702"/>
    <w:rsid w:val="00D84ADD"/>
    <w:rsid w:val="00D84DDB"/>
    <w:rsid w:val="00D84FF8"/>
    <w:rsid w:val="00D855B7"/>
    <w:rsid w:val="00D85837"/>
    <w:rsid w:val="00D85D1E"/>
    <w:rsid w:val="00D8604E"/>
    <w:rsid w:val="00D860E7"/>
    <w:rsid w:val="00D86297"/>
    <w:rsid w:val="00D862D5"/>
    <w:rsid w:val="00D8648C"/>
    <w:rsid w:val="00D86540"/>
    <w:rsid w:val="00D86B88"/>
    <w:rsid w:val="00D870A5"/>
    <w:rsid w:val="00D87143"/>
    <w:rsid w:val="00D8714D"/>
    <w:rsid w:val="00D8744D"/>
    <w:rsid w:val="00D8744F"/>
    <w:rsid w:val="00D8784A"/>
    <w:rsid w:val="00D87D9D"/>
    <w:rsid w:val="00D90157"/>
    <w:rsid w:val="00D905B1"/>
    <w:rsid w:val="00D9077A"/>
    <w:rsid w:val="00D90AB1"/>
    <w:rsid w:val="00D90AB4"/>
    <w:rsid w:val="00D911BA"/>
    <w:rsid w:val="00D917DD"/>
    <w:rsid w:val="00D9238F"/>
    <w:rsid w:val="00D927F4"/>
    <w:rsid w:val="00D92C01"/>
    <w:rsid w:val="00D92D77"/>
    <w:rsid w:val="00D92DF0"/>
    <w:rsid w:val="00D933AA"/>
    <w:rsid w:val="00D93FD6"/>
    <w:rsid w:val="00D93FDE"/>
    <w:rsid w:val="00D940C2"/>
    <w:rsid w:val="00D94261"/>
    <w:rsid w:val="00D943DF"/>
    <w:rsid w:val="00D94505"/>
    <w:rsid w:val="00D94520"/>
    <w:rsid w:val="00D94810"/>
    <w:rsid w:val="00D9488D"/>
    <w:rsid w:val="00D949ED"/>
    <w:rsid w:val="00D94DD1"/>
    <w:rsid w:val="00D95103"/>
    <w:rsid w:val="00D95156"/>
    <w:rsid w:val="00D9581B"/>
    <w:rsid w:val="00D95850"/>
    <w:rsid w:val="00D95B0B"/>
    <w:rsid w:val="00D95F04"/>
    <w:rsid w:val="00D960F1"/>
    <w:rsid w:val="00D961A1"/>
    <w:rsid w:val="00D96207"/>
    <w:rsid w:val="00D964DE"/>
    <w:rsid w:val="00D969A0"/>
    <w:rsid w:val="00D969B6"/>
    <w:rsid w:val="00D96AD4"/>
    <w:rsid w:val="00D96DA1"/>
    <w:rsid w:val="00D973CC"/>
    <w:rsid w:val="00D9743A"/>
    <w:rsid w:val="00D9776A"/>
    <w:rsid w:val="00D979D1"/>
    <w:rsid w:val="00DA02EA"/>
    <w:rsid w:val="00DA044A"/>
    <w:rsid w:val="00DA077A"/>
    <w:rsid w:val="00DA07F9"/>
    <w:rsid w:val="00DA0CEB"/>
    <w:rsid w:val="00DA11C6"/>
    <w:rsid w:val="00DA1726"/>
    <w:rsid w:val="00DA175A"/>
    <w:rsid w:val="00DA1797"/>
    <w:rsid w:val="00DA18BF"/>
    <w:rsid w:val="00DA1A1B"/>
    <w:rsid w:val="00DA1B24"/>
    <w:rsid w:val="00DA1B76"/>
    <w:rsid w:val="00DA1CF0"/>
    <w:rsid w:val="00DA1DAC"/>
    <w:rsid w:val="00DA232A"/>
    <w:rsid w:val="00DA2434"/>
    <w:rsid w:val="00DA27FC"/>
    <w:rsid w:val="00DA2911"/>
    <w:rsid w:val="00DA387B"/>
    <w:rsid w:val="00DA3C31"/>
    <w:rsid w:val="00DA3DAF"/>
    <w:rsid w:val="00DA418C"/>
    <w:rsid w:val="00DA41AD"/>
    <w:rsid w:val="00DA4499"/>
    <w:rsid w:val="00DA44D8"/>
    <w:rsid w:val="00DA4682"/>
    <w:rsid w:val="00DA4AEB"/>
    <w:rsid w:val="00DA5334"/>
    <w:rsid w:val="00DA5386"/>
    <w:rsid w:val="00DA5501"/>
    <w:rsid w:val="00DA5594"/>
    <w:rsid w:val="00DA5A96"/>
    <w:rsid w:val="00DA5AC3"/>
    <w:rsid w:val="00DA5B43"/>
    <w:rsid w:val="00DA5F12"/>
    <w:rsid w:val="00DA60D0"/>
    <w:rsid w:val="00DA66DC"/>
    <w:rsid w:val="00DA6A96"/>
    <w:rsid w:val="00DA6CE6"/>
    <w:rsid w:val="00DA727D"/>
    <w:rsid w:val="00DA74F7"/>
    <w:rsid w:val="00DA7761"/>
    <w:rsid w:val="00DA7C95"/>
    <w:rsid w:val="00DA7CAC"/>
    <w:rsid w:val="00DA7F2C"/>
    <w:rsid w:val="00DB0387"/>
    <w:rsid w:val="00DB041B"/>
    <w:rsid w:val="00DB04F1"/>
    <w:rsid w:val="00DB05ED"/>
    <w:rsid w:val="00DB06BB"/>
    <w:rsid w:val="00DB06CD"/>
    <w:rsid w:val="00DB08CE"/>
    <w:rsid w:val="00DB098F"/>
    <w:rsid w:val="00DB0D2C"/>
    <w:rsid w:val="00DB12A1"/>
    <w:rsid w:val="00DB1400"/>
    <w:rsid w:val="00DB1B59"/>
    <w:rsid w:val="00DB1E2A"/>
    <w:rsid w:val="00DB1EA8"/>
    <w:rsid w:val="00DB200A"/>
    <w:rsid w:val="00DB2290"/>
    <w:rsid w:val="00DB2667"/>
    <w:rsid w:val="00DB278F"/>
    <w:rsid w:val="00DB2CBA"/>
    <w:rsid w:val="00DB3263"/>
    <w:rsid w:val="00DB3585"/>
    <w:rsid w:val="00DB35FD"/>
    <w:rsid w:val="00DB3729"/>
    <w:rsid w:val="00DB3863"/>
    <w:rsid w:val="00DB38F8"/>
    <w:rsid w:val="00DB3D1C"/>
    <w:rsid w:val="00DB42D9"/>
    <w:rsid w:val="00DB4348"/>
    <w:rsid w:val="00DB453B"/>
    <w:rsid w:val="00DB4671"/>
    <w:rsid w:val="00DB4BCD"/>
    <w:rsid w:val="00DB4BF1"/>
    <w:rsid w:val="00DB4FB2"/>
    <w:rsid w:val="00DB54E6"/>
    <w:rsid w:val="00DB5556"/>
    <w:rsid w:val="00DB565F"/>
    <w:rsid w:val="00DB5988"/>
    <w:rsid w:val="00DB5B3E"/>
    <w:rsid w:val="00DB5D5D"/>
    <w:rsid w:val="00DB5E1A"/>
    <w:rsid w:val="00DB5E83"/>
    <w:rsid w:val="00DB644C"/>
    <w:rsid w:val="00DB6668"/>
    <w:rsid w:val="00DB6941"/>
    <w:rsid w:val="00DB6C93"/>
    <w:rsid w:val="00DB71AA"/>
    <w:rsid w:val="00DB71B8"/>
    <w:rsid w:val="00DB77A7"/>
    <w:rsid w:val="00DB77AD"/>
    <w:rsid w:val="00DB78F8"/>
    <w:rsid w:val="00DB7998"/>
    <w:rsid w:val="00DB7C23"/>
    <w:rsid w:val="00DB7D84"/>
    <w:rsid w:val="00DB7ECC"/>
    <w:rsid w:val="00DB7EE7"/>
    <w:rsid w:val="00DC0031"/>
    <w:rsid w:val="00DC009E"/>
    <w:rsid w:val="00DC01E6"/>
    <w:rsid w:val="00DC04B6"/>
    <w:rsid w:val="00DC0B42"/>
    <w:rsid w:val="00DC10CB"/>
    <w:rsid w:val="00DC14A1"/>
    <w:rsid w:val="00DC1527"/>
    <w:rsid w:val="00DC1556"/>
    <w:rsid w:val="00DC18F9"/>
    <w:rsid w:val="00DC1A55"/>
    <w:rsid w:val="00DC26C0"/>
    <w:rsid w:val="00DC28B7"/>
    <w:rsid w:val="00DC29E9"/>
    <w:rsid w:val="00DC2A95"/>
    <w:rsid w:val="00DC38E7"/>
    <w:rsid w:val="00DC3908"/>
    <w:rsid w:val="00DC397C"/>
    <w:rsid w:val="00DC41BD"/>
    <w:rsid w:val="00DC455A"/>
    <w:rsid w:val="00DC4789"/>
    <w:rsid w:val="00DC48B2"/>
    <w:rsid w:val="00DC4EB2"/>
    <w:rsid w:val="00DC50B0"/>
    <w:rsid w:val="00DC51E7"/>
    <w:rsid w:val="00DC526B"/>
    <w:rsid w:val="00DC5817"/>
    <w:rsid w:val="00DC5E83"/>
    <w:rsid w:val="00DC6104"/>
    <w:rsid w:val="00DC61D5"/>
    <w:rsid w:val="00DC648C"/>
    <w:rsid w:val="00DC66BF"/>
    <w:rsid w:val="00DC6A7B"/>
    <w:rsid w:val="00DC6B80"/>
    <w:rsid w:val="00DC6DA0"/>
    <w:rsid w:val="00DC71A6"/>
    <w:rsid w:val="00DC7311"/>
    <w:rsid w:val="00DC749C"/>
    <w:rsid w:val="00DC7743"/>
    <w:rsid w:val="00DC7A6C"/>
    <w:rsid w:val="00DC7C78"/>
    <w:rsid w:val="00DC7F9C"/>
    <w:rsid w:val="00DD001C"/>
    <w:rsid w:val="00DD03CD"/>
    <w:rsid w:val="00DD03DB"/>
    <w:rsid w:val="00DD0C7A"/>
    <w:rsid w:val="00DD1482"/>
    <w:rsid w:val="00DD1703"/>
    <w:rsid w:val="00DD195C"/>
    <w:rsid w:val="00DD1D05"/>
    <w:rsid w:val="00DD217F"/>
    <w:rsid w:val="00DD2429"/>
    <w:rsid w:val="00DD24DC"/>
    <w:rsid w:val="00DD26EB"/>
    <w:rsid w:val="00DD2711"/>
    <w:rsid w:val="00DD283E"/>
    <w:rsid w:val="00DD299D"/>
    <w:rsid w:val="00DD2FAB"/>
    <w:rsid w:val="00DD31AC"/>
    <w:rsid w:val="00DD31BC"/>
    <w:rsid w:val="00DD3333"/>
    <w:rsid w:val="00DD4C6E"/>
    <w:rsid w:val="00DD5262"/>
    <w:rsid w:val="00DD55AB"/>
    <w:rsid w:val="00DD5B3F"/>
    <w:rsid w:val="00DD5B6C"/>
    <w:rsid w:val="00DD5D7A"/>
    <w:rsid w:val="00DD6146"/>
    <w:rsid w:val="00DD62DB"/>
    <w:rsid w:val="00DD63A4"/>
    <w:rsid w:val="00DD6971"/>
    <w:rsid w:val="00DD6984"/>
    <w:rsid w:val="00DD7249"/>
    <w:rsid w:val="00DD7690"/>
    <w:rsid w:val="00DD79DA"/>
    <w:rsid w:val="00DD7AAA"/>
    <w:rsid w:val="00DD7E25"/>
    <w:rsid w:val="00DE00D5"/>
    <w:rsid w:val="00DE0455"/>
    <w:rsid w:val="00DE04FC"/>
    <w:rsid w:val="00DE0A14"/>
    <w:rsid w:val="00DE0C01"/>
    <w:rsid w:val="00DE0C12"/>
    <w:rsid w:val="00DE0F9E"/>
    <w:rsid w:val="00DE1247"/>
    <w:rsid w:val="00DE12E7"/>
    <w:rsid w:val="00DE166F"/>
    <w:rsid w:val="00DE1905"/>
    <w:rsid w:val="00DE190C"/>
    <w:rsid w:val="00DE1C03"/>
    <w:rsid w:val="00DE1D71"/>
    <w:rsid w:val="00DE1E0B"/>
    <w:rsid w:val="00DE1F3A"/>
    <w:rsid w:val="00DE1FAF"/>
    <w:rsid w:val="00DE2185"/>
    <w:rsid w:val="00DE2269"/>
    <w:rsid w:val="00DE23BC"/>
    <w:rsid w:val="00DE25A2"/>
    <w:rsid w:val="00DE2837"/>
    <w:rsid w:val="00DE2C1D"/>
    <w:rsid w:val="00DE32A0"/>
    <w:rsid w:val="00DE349D"/>
    <w:rsid w:val="00DE37B6"/>
    <w:rsid w:val="00DE37D2"/>
    <w:rsid w:val="00DE386F"/>
    <w:rsid w:val="00DE39C8"/>
    <w:rsid w:val="00DE41E2"/>
    <w:rsid w:val="00DE5362"/>
    <w:rsid w:val="00DE53B1"/>
    <w:rsid w:val="00DE5A71"/>
    <w:rsid w:val="00DE60E3"/>
    <w:rsid w:val="00DE64E6"/>
    <w:rsid w:val="00DE6857"/>
    <w:rsid w:val="00DE6DBC"/>
    <w:rsid w:val="00DE73D0"/>
    <w:rsid w:val="00DE75BE"/>
    <w:rsid w:val="00DE7895"/>
    <w:rsid w:val="00DE7B2F"/>
    <w:rsid w:val="00DF001A"/>
    <w:rsid w:val="00DF00D8"/>
    <w:rsid w:val="00DF11B6"/>
    <w:rsid w:val="00DF1511"/>
    <w:rsid w:val="00DF1599"/>
    <w:rsid w:val="00DF16D1"/>
    <w:rsid w:val="00DF1863"/>
    <w:rsid w:val="00DF1894"/>
    <w:rsid w:val="00DF1C27"/>
    <w:rsid w:val="00DF1D8D"/>
    <w:rsid w:val="00DF1F74"/>
    <w:rsid w:val="00DF2023"/>
    <w:rsid w:val="00DF2038"/>
    <w:rsid w:val="00DF25DF"/>
    <w:rsid w:val="00DF267A"/>
    <w:rsid w:val="00DF2DF6"/>
    <w:rsid w:val="00DF2F22"/>
    <w:rsid w:val="00DF3075"/>
    <w:rsid w:val="00DF3313"/>
    <w:rsid w:val="00DF37F9"/>
    <w:rsid w:val="00DF3910"/>
    <w:rsid w:val="00DF3B7A"/>
    <w:rsid w:val="00DF3C9D"/>
    <w:rsid w:val="00DF447A"/>
    <w:rsid w:val="00DF4660"/>
    <w:rsid w:val="00DF494B"/>
    <w:rsid w:val="00DF4BC1"/>
    <w:rsid w:val="00DF50FF"/>
    <w:rsid w:val="00DF5162"/>
    <w:rsid w:val="00DF58DB"/>
    <w:rsid w:val="00DF5972"/>
    <w:rsid w:val="00DF597D"/>
    <w:rsid w:val="00DF5DD7"/>
    <w:rsid w:val="00DF5FAA"/>
    <w:rsid w:val="00DF62B1"/>
    <w:rsid w:val="00DF6601"/>
    <w:rsid w:val="00DF663E"/>
    <w:rsid w:val="00DF69B4"/>
    <w:rsid w:val="00DF6C9F"/>
    <w:rsid w:val="00DF6FD4"/>
    <w:rsid w:val="00DF7042"/>
    <w:rsid w:val="00DF7099"/>
    <w:rsid w:val="00DF7144"/>
    <w:rsid w:val="00DF7E33"/>
    <w:rsid w:val="00E0038E"/>
    <w:rsid w:val="00E005F4"/>
    <w:rsid w:val="00E00600"/>
    <w:rsid w:val="00E0089B"/>
    <w:rsid w:val="00E00B05"/>
    <w:rsid w:val="00E01250"/>
    <w:rsid w:val="00E013CC"/>
    <w:rsid w:val="00E01BAE"/>
    <w:rsid w:val="00E01E5F"/>
    <w:rsid w:val="00E0220E"/>
    <w:rsid w:val="00E02289"/>
    <w:rsid w:val="00E02348"/>
    <w:rsid w:val="00E024CF"/>
    <w:rsid w:val="00E025E3"/>
    <w:rsid w:val="00E02A48"/>
    <w:rsid w:val="00E02BD4"/>
    <w:rsid w:val="00E02FE0"/>
    <w:rsid w:val="00E0308B"/>
    <w:rsid w:val="00E03261"/>
    <w:rsid w:val="00E03449"/>
    <w:rsid w:val="00E03D58"/>
    <w:rsid w:val="00E03D87"/>
    <w:rsid w:val="00E03D93"/>
    <w:rsid w:val="00E04270"/>
    <w:rsid w:val="00E044AA"/>
    <w:rsid w:val="00E0476F"/>
    <w:rsid w:val="00E04DE9"/>
    <w:rsid w:val="00E04F03"/>
    <w:rsid w:val="00E04F1F"/>
    <w:rsid w:val="00E0501D"/>
    <w:rsid w:val="00E05307"/>
    <w:rsid w:val="00E05415"/>
    <w:rsid w:val="00E05EC7"/>
    <w:rsid w:val="00E05FCD"/>
    <w:rsid w:val="00E06024"/>
    <w:rsid w:val="00E06889"/>
    <w:rsid w:val="00E06B38"/>
    <w:rsid w:val="00E06CAA"/>
    <w:rsid w:val="00E0705B"/>
    <w:rsid w:val="00E074CC"/>
    <w:rsid w:val="00E079B2"/>
    <w:rsid w:val="00E07A5E"/>
    <w:rsid w:val="00E07E68"/>
    <w:rsid w:val="00E101AF"/>
    <w:rsid w:val="00E1093F"/>
    <w:rsid w:val="00E10A11"/>
    <w:rsid w:val="00E10A1B"/>
    <w:rsid w:val="00E125DD"/>
    <w:rsid w:val="00E12858"/>
    <w:rsid w:val="00E12897"/>
    <w:rsid w:val="00E130C7"/>
    <w:rsid w:val="00E133D0"/>
    <w:rsid w:val="00E13CEF"/>
    <w:rsid w:val="00E14787"/>
    <w:rsid w:val="00E14913"/>
    <w:rsid w:val="00E149BA"/>
    <w:rsid w:val="00E14B43"/>
    <w:rsid w:val="00E15230"/>
    <w:rsid w:val="00E1528C"/>
    <w:rsid w:val="00E154D5"/>
    <w:rsid w:val="00E15602"/>
    <w:rsid w:val="00E15800"/>
    <w:rsid w:val="00E15808"/>
    <w:rsid w:val="00E15C76"/>
    <w:rsid w:val="00E15F91"/>
    <w:rsid w:val="00E16018"/>
    <w:rsid w:val="00E1605A"/>
    <w:rsid w:val="00E161C4"/>
    <w:rsid w:val="00E16240"/>
    <w:rsid w:val="00E16353"/>
    <w:rsid w:val="00E16524"/>
    <w:rsid w:val="00E16A9F"/>
    <w:rsid w:val="00E16E0E"/>
    <w:rsid w:val="00E16F05"/>
    <w:rsid w:val="00E17108"/>
    <w:rsid w:val="00E177AF"/>
    <w:rsid w:val="00E20232"/>
    <w:rsid w:val="00E2024A"/>
    <w:rsid w:val="00E2085B"/>
    <w:rsid w:val="00E20978"/>
    <w:rsid w:val="00E20BCC"/>
    <w:rsid w:val="00E20BE9"/>
    <w:rsid w:val="00E20D94"/>
    <w:rsid w:val="00E2102A"/>
    <w:rsid w:val="00E2122F"/>
    <w:rsid w:val="00E212DD"/>
    <w:rsid w:val="00E21AD1"/>
    <w:rsid w:val="00E21C13"/>
    <w:rsid w:val="00E21CFE"/>
    <w:rsid w:val="00E21F41"/>
    <w:rsid w:val="00E220E2"/>
    <w:rsid w:val="00E225FB"/>
    <w:rsid w:val="00E237CF"/>
    <w:rsid w:val="00E23820"/>
    <w:rsid w:val="00E241D2"/>
    <w:rsid w:val="00E241D4"/>
    <w:rsid w:val="00E243D3"/>
    <w:rsid w:val="00E24510"/>
    <w:rsid w:val="00E24D70"/>
    <w:rsid w:val="00E252BD"/>
    <w:rsid w:val="00E25457"/>
    <w:rsid w:val="00E254F7"/>
    <w:rsid w:val="00E2558A"/>
    <w:rsid w:val="00E25644"/>
    <w:rsid w:val="00E25929"/>
    <w:rsid w:val="00E259CF"/>
    <w:rsid w:val="00E25D0C"/>
    <w:rsid w:val="00E26127"/>
    <w:rsid w:val="00E263BD"/>
    <w:rsid w:val="00E26796"/>
    <w:rsid w:val="00E26800"/>
    <w:rsid w:val="00E26B01"/>
    <w:rsid w:val="00E26C1D"/>
    <w:rsid w:val="00E27E04"/>
    <w:rsid w:val="00E302DE"/>
    <w:rsid w:val="00E30F25"/>
    <w:rsid w:val="00E30FAD"/>
    <w:rsid w:val="00E319DA"/>
    <w:rsid w:val="00E31A7F"/>
    <w:rsid w:val="00E31B30"/>
    <w:rsid w:val="00E31DE2"/>
    <w:rsid w:val="00E31FD9"/>
    <w:rsid w:val="00E327A0"/>
    <w:rsid w:val="00E328BD"/>
    <w:rsid w:val="00E32AA3"/>
    <w:rsid w:val="00E32CFE"/>
    <w:rsid w:val="00E332CC"/>
    <w:rsid w:val="00E33449"/>
    <w:rsid w:val="00E334DF"/>
    <w:rsid w:val="00E33656"/>
    <w:rsid w:val="00E33D2E"/>
    <w:rsid w:val="00E33F65"/>
    <w:rsid w:val="00E33F6B"/>
    <w:rsid w:val="00E3414A"/>
    <w:rsid w:val="00E3415D"/>
    <w:rsid w:val="00E3493E"/>
    <w:rsid w:val="00E3529E"/>
    <w:rsid w:val="00E35358"/>
    <w:rsid w:val="00E35C72"/>
    <w:rsid w:val="00E35D67"/>
    <w:rsid w:val="00E35F3E"/>
    <w:rsid w:val="00E3677F"/>
    <w:rsid w:val="00E367FA"/>
    <w:rsid w:val="00E369DB"/>
    <w:rsid w:val="00E36B4E"/>
    <w:rsid w:val="00E36DD9"/>
    <w:rsid w:val="00E36FC5"/>
    <w:rsid w:val="00E3707C"/>
    <w:rsid w:val="00E371E0"/>
    <w:rsid w:val="00E37C5A"/>
    <w:rsid w:val="00E37E1F"/>
    <w:rsid w:val="00E40038"/>
    <w:rsid w:val="00E40645"/>
    <w:rsid w:val="00E40C2F"/>
    <w:rsid w:val="00E40C94"/>
    <w:rsid w:val="00E40E68"/>
    <w:rsid w:val="00E410FF"/>
    <w:rsid w:val="00E4156D"/>
    <w:rsid w:val="00E41601"/>
    <w:rsid w:val="00E41908"/>
    <w:rsid w:val="00E42693"/>
    <w:rsid w:val="00E427C5"/>
    <w:rsid w:val="00E42C00"/>
    <w:rsid w:val="00E42E0B"/>
    <w:rsid w:val="00E42E5C"/>
    <w:rsid w:val="00E43087"/>
    <w:rsid w:val="00E4308F"/>
    <w:rsid w:val="00E4316B"/>
    <w:rsid w:val="00E4324E"/>
    <w:rsid w:val="00E43358"/>
    <w:rsid w:val="00E44151"/>
    <w:rsid w:val="00E44177"/>
    <w:rsid w:val="00E444E4"/>
    <w:rsid w:val="00E4474C"/>
    <w:rsid w:val="00E44A10"/>
    <w:rsid w:val="00E44EEA"/>
    <w:rsid w:val="00E44F98"/>
    <w:rsid w:val="00E45047"/>
    <w:rsid w:val="00E45144"/>
    <w:rsid w:val="00E4562F"/>
    <w:rsid w:val="00E45811"/>
    <w:rsid w:val="00E45F37"/>
    <w:rsid w:val="00E46007"/>
    <w:rsid w:val="00E461CA"/>
    <w:rsid w:val="00E46450"/>
    <w:rsid w:val="00E464C3"/>
    <w:rsid w:val="00E4665B"/>
    <w:rsid w:val="00E47BBD"/>
    <w:rsid w:val="00E47E26"/>
    <w:rsid w:val="00E50021"/>
    <w:rsid w:val="00E50324"/>
    <w:rsid w:val="00E5040D"/>
    <w:rsid w:val="00E5076C"/>
    <w:rsid w:val="00E50B95"/>
    <w:rsid w:val="00E5125A"/>
    <w:rsid w:val="00E51A88"/>
    <w:rsid w:val="00E51AEC"/>
    <w:rsid w:val="00E51CB5"/>
    <w:rsid w:val="00E51E09"/>
    <w:rsid w:val="00E51F3E"/>
    <w:rsid w:val="00E51FA1"/>
    <w:rsid w:val="00E52548"/>
    <w:rsid w:val="00E5277E"/>
    <w:rsid w:val="00E529A1"/>
    <w:rsid w:val="00E52C94"/>
    <w:rsid w:val="00E52F24"/>
    <w:rsid w:val="00E52FD4"/>
    <w:rsid w:val="00E530FC"/>
    <w:rsid w:val="00E53535"/>
    <w:rsid w:val="00E5358D"/>
    <w:rsid w:val="00E53B94"/>
    <w:rsid w:val="00E53DE5"/>
    <w:rsid w:val="00E541C6"/>
    <w:rsid w:val="00E543C5"/>
    <w:rsid w:val="00E544AB"/>
    <w:rsid w:val="00E544C1"/>
    <w:rsid w:val="00E544D9"/>
    <w:rsid w:val="00E544EF"/>
    <w:rsid w:val="00E54861"/>
    <w:rsid w:val="00E54A30"/>
    <w:rsid w:val="00E54C94"/>
    <w:rsid w:val="00E55248"/>
    <w:rsid w:val="00E55328"/>
    <w:rsid w:val="00E556A8"/>
    <w:rsid w:val="00E557BD"/>
    <w:rsid w:val="00E557CC"/>
    <w:rsid w:val="00E55E1E"/>
    <w:rsid w:val="00E55F77"/>
    <w:rsid w:val="00E560B1"/>
    <w:rsid w:val="00E56B11"/>
    <w:rsid w:val="00E5720F"/>
    <w:rsid w:val="00E57529"/>
    <w:rsid w:val="00E575D1"/>
    <w:rsid w:val="00E57DE9"/>
    <w:rsid w:val="00E60123"/>
    <w:rsid w:val="00E60577"/>
    <w:rsid w:val="00E60621"/>
    <w:rsid w:val="00E60883"/>
    <w:rsid w:val="00E60B4C"/>
    <w:rsid w:val="00E60E0B"/>
    <w:rsid w:val="00E60E72"/>
    <w:rsid w:val="00E60EA2"/>
    <w:rsid w:val="00E610F0"/>
    <w:rsid w:val="00E61611"/>
    <w:rsid w:val="00E61BA7"/>
    <w:rsid w:val="00E62111"/>
    <w:rsid w:val="00E62512"/>
    <w:rsid w:val="00E62842"/>
    <w:rsid w:val="00E62ACF"/>
    <w:rsid w:val="00E62DA5"/>
    <w:rsid w:val="00E63A83"/>
    <w:rsid w:val="00E63B7A"/>
    <w:rsid w:val="00E641B1"/>
    <w:rsid w:val="00E641CB"/>
    <w:rsid w:val="00E642D0"/>
    <w:rsid w:val="00E64504"/>
    <w:rsid w:val="00E6451A"/>
    <w:rsid w:val="00E646AB"/>
    <w:rsid w:val="00E64B9E"/>
    <w:rsid w:val="00E64D11"/>
    <w:rsid w:val="00E65118"/>
    <w:rsid w:val="00E65A82"/>
    <w:rsid w:val="00E65D6D"/>
    <w:rsid w:val="00E660E4"/>
    <w:rsid w:val="00E662D9"/>
    <w:rsid w:val="00E67154"/>
    <w:rsid w:val="00E675F3"/>
    <w:rsid w:val="00E67614"/>
    <w:rsid w:val="00E677CA"/>
    <w:rsid w:val="00E705C4"/>
    <w:rsid w:val="00E707F8"/>
    <w:rsid w:val="00E708F7"/>
    <w:rsid w:val="00E70A5F"/>
    <w:rsid w:val="00E70B62"/>
    <w:rsid w:val="00E71170"/>
    <w:rsid w:val="00E71683"/>
    <w:rsid w:val="00E718A3"/>
    <w:rsid w:val="00E71B5E"/>
    <w:rsid w:val="00E71FC2"/>
    <w:rsid w:val="00E71FC8"/>
    <w:rsid w:val="00E721F1"/>
    <w:rsid w:val="00E72200"/>
    <w:rsid w:val="00E7222E"/>
    <w:rsid w:val="00E72279"/>
    <w:rsid w:val="00E7228B"/>
    <w:rsid w:val="00E72453"/>
    <w:rsid w:val="00E728E8"/>
    <w:rsid w:val="00E72AED"/>
    <w:rsid w:val="00E72BA6"/>
    <w:rsid w:val="00E72D38"/>
    <w:rsid w:val="00E732C8"/>
    <w:rsid w:val="00E732DD"/>
    <w:rsid w:val="00E735EB"/>
    <w:rsid w:val="00E73AB8"/>
    <w:rsid w:val="00E74783"/>
    <w:rsid w:val="00E74848"/>
    <w:rsid w:val="00E74BCD"/>
    <w:rsid w:val="00E7550C"/>
    <w:rsid w:val="00E75712"/>
    <w:rsid w:val="00E75B8B"/>
    <w:rsid w:val="00E75D55"/>
    <w:rsid w:val="00E760D5"/>
    <w:rsid w:val="00E765AB"/>
    <w:rsid w:val="00E7671D"/>
    <w:rsid w:val="00E76A16"/>
    <w:rsid w:val="00E76E41"/>
    <w:rsid w:val="00E7720A"/>
    <w:rsid w:val="00E775EA"/>
    <w:rsid w:val="00E7779B"/>
    <w:rsid w:val="00E77A1F"/>
    <w:rsid w:val="00E77EFF"/>
    <w:rsid w:val="00E80056"/>
    <w:rsid w:val="00E801C6"/>
    <w:rsid w:val="00E802FA"/>
    <w:rsid w:val="00E80599"/>
    <w:rsid w:val="00E8078C"/>
    <w:rsid w:val="00E808C3"/>
    <w:rsid w:val="00E80E34"/>
    <w:rsid w:val="00E81263"/>
    <w:rsid w:val="00E813AD"/>
    <w:rsid w:val="00E8165C"/>
    <w:rsid w:val="00E81898"/>
    <w:rsid w:val="00E819B0"/>
    <w:rsid w:val="00E81C4D"/>
    <w:rsid w:val="00E81C9A"/>
    <w:rsid w:val="00E81CB6"/>
    <w:rsid w:val="00E81F7E"/>
    <w:rsid w:val="00E820EE"/>
    <w:rsid w:val="00E8217B"/>
    <w:rsid w:val="00E82585"/>
    <w:rsid w:val="00E8263B"/>
    <w:rsid w:val="00E82999"/>
    <w:rsid w:val="00E82E2B"/>
    <w:rsid w:val="00E82F53"/>
    <w:rsid w:val="00E8333A"/>
    <w:rsid w:val="00E83416"/>
    <w:rsid w:val="00E83A14"/>
    <w:rsid w:val="00E83AD6"/>
    <w:rsid w:val="00E83B67"/>
    <w:rsid w:val="00E83BE3"/>
    <w:rsid w:val="00E84123"/>
    <w:rsid w:val="00E847FD"/>
    <w:rsid w:val="00E84924"/>
    <w:rsid w:val="00E84980"/>
    <w:rsid w:val="00E84B4D"/>
    <w:rsid w:val="00E84ECB"/>
    <w:rsid w:val="00E85034"/>
    <w:rsid w:val="00E854FC"/>
    <w:rsid w:val="00E8590A"/>
    <w:rsid w:val="00E85D4A"/>
    <w:rsid w:val="00E85E4F"/>
    <w:rsid w:val="00E85FE4"/>
    <w:rsid w:val="00E865C7"/>
    <w:rsid w:val="00E866F3"/>
    <w:rsid w:val="00E86B4C"/>
    <w:rsid w:val="00E86BD4"/>
    <w:rsid w:val="00E87574"/>
    <w:rsid w:val="00E877E3"/>
    <w:rsid w:val="00E878A9"/>
    <w:rsid w:val="00E87A17"/>
    <w:rsid w:val="00E87AA4"/>
    <w:rsid w:val="00E9000D"/>
    <w:rsid w:val="00E90355"/>
    <w:rsid w:val="00E904E7"/>
    <w:rsid w:val="00E90DD2"/>
    <w:rsid w:val="00E90FAF"/>
    <w:rsid w:val="00E91173"/>
    <w:rsid w:val="00E912AB"/>
    <w:rsid w:val="00E9152E"/>
    <w:rsid w:val="00E915DE"/>
    <w:rsid w:val="00E91811"/>
    <w:rsid w:val="00E9218E"/>
    <w:rsid w:val="00E92E85"/>
    <w:rsid w:val="00E9335E"/>
    <w:rsid w:val="00E9376B"/>
    <w:rsid w:val="00E93854"/>
    <w:rsid w:val="00E94491"/>
    <w:rsid w:val="00E94756"/>
    <w:rsid w:val="00E94C33"/>
    <w:rsid w:val="00E959FD"/>
    <w:rsid w:val="00E95BEB"/>
    <w:rsid w:val="00E95D06"/>
    <w:rsid w:val="00E95D2C"/>
    <w:rsid w:val="00E9695F"/>
    <w:rsid w:val="00E96BD3"/>
    <w:rsid w:val="00E96DDB"/>
    <w:rsid w:val="00E96F2C"/>
    <w:rsid w:val="00E96FEC"/>
    <w:rsid w:val="00E97330"/>
    <w:rsid w:val="00E97392"/>
    <w:rsid w:val="00E9775F"/>
    <w:rsid w:val="00E97761"/>
    <w:rsid w:val="00E979AE"/>
    <w:rsid w:val="00E97D2C"/>
    <w:rsid w:val="00EA08CC"/>
    <w:rsid w:val="00EA0C32"/>
    <w:rsid w:val="00EA0C9D"/>
    <w:rsid w:val="00EA0CAD"/>
    <w:rsid w:val="00EA0F30"/>
    <w:rsid w:val="00EA1119"/>
    <w:rsid w:val="00EA12EE"/>
    <w:rsid w:val="00EA1426"/>
    <w:rsid w:val="00EA15CE"/>
    <w:rsid w:val="00EA1BDF"/>
    <w:rsid w:val="00EA20B0"/>
    <w:rsid w:val="00EA2138"/>
    <w:rsid w:val="00EA2722"/>
    <w:rsid w:val="00EA2B35"/>
    <w:rsid w:val="00EA3084"/>
    <w:rsid w:val="00EA3196"/>
    <w:rsid w:val="00EA339A"/>
    <w:rsid w:val="00EA33B1"/>
    <w:rsid w:val="00EA3475"/>
    <w:rsid w:val="00EA34BC"/>
    <w:rsid w:val="00EA355A"/>
    <w:rsid w:val="00EA357C"/>
    <w:rsid w:val="00EA35BE"/>
    <w:rsid w:val="00EA454E"/>
    <w:rsid w:val="00EA4849"/>
    <w:rsid w:val="00EA4A5B"/>
    <w:rsid w:val="00EA51B9"/>
    <w:rsid w:val="00EA5913"/>
    <w:rsid w:val="00EA639F"/>
    <w:rsid w:val="00EA689C"/>
    <w:rsid w:val="00EA6ABE"/>
    <w:rsid w:val="00EA75F1"/>
    <w:rsid w:val="00EA7B95"/>
    <w:rsid w:val="00EB01ED"/>
    <w:rsid w:val="00EB046E"/>
    <w:rsid w:val="00EB0488"/>
    <w:rsid w:val="00EB0691"/>
    <w:rsid w:val="00EB086E"/>
    <w:rsid w:val="00EB10C8"/>
    <w:rsid w:val="00EB1851"/>
    <w:rsid w:val="00EB1B2D"/>
    <w:rsid w:val="00EB2076"/>
    <w:rsid w:val="00EB2139"/>
    <w:rsid w:val="00EB22F3"/>
    <w:rsid w:val="00EB2BF3"/>
    <w:rsid w:val="00EB2E76"/>
    <w:rsid w:val="00EB2FDB"/>
    <w:rsid w:val="00EB2FE4"/>
    <w:rsid w:val="00EB312F"/>
    <w:rsid w:val="00EB3603"/>
    <w:rsid w:val="00EB3885"/>
    <w:rsid w:val="00EB3F72"/>
    <w:rsid w:val="00EB428D"/>
    <w:rsid w:val="00EB44E9"/>
    <w:rsid w:val="00EB4A73"/>
    <w:rsid w:val="00EB4EB5"/>
    <w:rsid w:val="00EB53D9"/>
    <w:rsid w:val="00EB53DC"/>
    <w:rsid w:val="00EB5DAE"/>
    <w:rsid w:val="00EB6509"/>
    <w:rsid w:val="00EB65A5"/>
    <w:rsid w:val="00EB6617"/>
    <w:rsid w:val="00EB68E0"/>
    <w:rsid w:val="00EB6A0F"/>
    <w:rsid w:val="00EB7189"/>
    <w:rsid w:val="00EB7733"/>
    <w:rsid w:val="00EC0705"/>
    <w:rsid w:val="00EC0B48"/>
    <w:rsid w:val="00EC0CF6"/>
    <w:rsid w:val="00EC106E"/>
    <w:rsid w:val="00EC18C5"/>
    <w:rsid w:val="00EC1980"/>
    <w:rsid w:val="00EC1BF8"/>
    <w:rsid w:val="00EC1DBA"/>
    <w:rsid w:val="00EC1EAE"/>
    <w:rsid w:val="00EC1F8F"/>
    <w:rsid w:val="00EC2063"/>
    <w:rsid w:val="00EC26A4"/>
    <w:rsid w:val="00EC26EB"/>
    <w:rsid w:val="00EC2E92"/>
    <w:rsid w:val="00EC3051"/>
    <w:rsid w:val="00EC3099"/>
    <w:rsid w:val="00EC3C85"/>
    <w:rsid w:val="00EC3C89"/>
    <w:rsid w:val="00EC3CE3"/>
    <w:rsid w:val="00EC41F0"/>
    <w:rsid w:val="00EC48B1"/>
    <w:rsid w:val="00EC4C03"/>
    <w:rsid w:val="00EC57D0"/>
    <w:rsid w:val="00EC58A6"/>
    <w:rsid w:val="00EC596B"/>
    <w:rsid w:val="00EC5A69"/>
    <w:rsid w:val="00EC5B07"/>
    <w:rsid w:val="00EC5CE4"/>
    <w:rsid w:val="00EC649B"/>
    <w:rsid w:val="00EC73CF"/>
    <w:rsid w:val="00EC7BE3"/>
    <w:rsid w:val="00EC7EE0"/>
    <w:rsid w:val="00ED02E6"/>
    <w:rsid w:val="00ED04EF"/>
    <w:rsid w:val="00ED09F0"/>
    <w:rsid w:val="00ED0B87"/>
    <w:rsid w:val="00ED1253"/>
    <w:rsid w:val="00ED1730"/>
    <w:rsid w:val="00ED17C9"/>
    <w:rsid w:val="00ED214B"/>
    <w:rsid w:val="00ED2FC6"/>
    <w:rsid w:val="00ED33AE"/>
    <w:rsid w:val="00ED3779"/>
    <w:rsid w:val="00ED3A75"/>
    <w:rsid w:val="00ED3D6B"/>
    <w:rsid w:val="00ED3E2F"/>
    <w:rsid w:val="00ED3F7E"/>
    <w:rsid w:val="00ED40A3"/>
    <w:rsid w:val="00ED4267"/>
    <w:rsid w:val="00ED44E4"/>
    <w:rsid w:val="00ED476A"/>
    <w:rsid w:val="00ED48F4"/>
    <w:rsid w:val="00ED4C58"/>
    <w:rsid w:val="00ED5026"/>
    <w:rsid w:val="00ED5173"/>
    <w:rsid w:val="00ED5529"/>
    <w:rsid w:val="00ED58C1"/>
    <w:rsid w:val="00ED5AC8"/>
    <w:rsid w:val="00ED6B5A"/>
    <w:rsid w:val="00ED6B5C"/>
    <w:rsid w:val="00ED6C4B"/>
    <w:rsid w:val="00ED756D"/>
    <w:rsid w:val="00ED7B7A"/>
    <w:rsid w:val="00ED7F8B"/>
    <w:rsid w:val="00EE021E"/>
    <w:rsid w:val="00EE034E"/>
    <w:rsid w:val="00EE03BB"/>
    <w:rsid w:val="00EE0474"/>
    <w:rsid w:val="00EE04B1"/>
    <w:rsid w:val="00EE0962"/>
    <w:rsid w:val="00EE0B0A"/>
    <w:rsid w:val="00EE1010"/>
    <w:rsid w:val="00EE140E"/>
    <w:rsid w:val="00EE15F3"/>
    <w:rsid w:val="00EE1747"/>
    <w:rsid w:val="00EE1A97"/>
    <w:rsid w:val="00EE21D0"/>
    <w:rsid w:val="00EE23E7"/>
    <w:rsid w:val="00EE27AF"/>
    <w:rsid w:val="00EE28E0"/>
    <w:rsid w:val="00EE2C9F"/>
    <w:rsid w:val="00EE30EB"/>
    <w:rsid w:val="00EE343C"/>
    <w:rsid w:val="00EE37B1"/>
    <w:rsid w:val="00EE3C48"/>
    <w:rsid w:val="00EE3CA4"/>
    <w:rsid w:val="00EE3DDD"/>
    <w:rsid w:val="00EE3E3D"/>
    <w:rsid w:val="00EE4388"/>
    <w:rsid w:val="00EE47B9"/>
    <w:rsid w:val="00EE47BA"/>
    <w:rsid w:val="00EE4B28"/>
    <w:rsid w:val="00EE4C6F"/>
    <w:rsid w:val="00EE510B"/>
    <w:rsid w:val="00EE519F"/>
    <w:rsid w:val="00EE5591"/>
    <w:rsid w:val="00EE5920"/>
    <w:rsid w:val="00EE5ECA"/>
    <w:rsid w:val="00EE616A"/>
    <w:rsid w:val="00EE62F2"/>
    <w:rsid w:val="00EE6399"/>
    <w:rsid w:val="00EE6816"/>
    <w:rsid w:val="00EE68B7"/>
    <w:rsid w:val="00EE6BA5"/>
    <w:rsid w:val="00EE6C35"/>
    <w:rsid w:val="00EE6CD0"/>
    <w:rsid w:val="00EE6D6C"/>
    <w:rsid w:val="00EE6FA7"/>
    <w:rsid w:val="00EE74C0"/>
    <w:rsid w:val="00EE753B"/>
    <w:rsid w:val="00EE778E"/>
    <w:rsid w:val="00EF00B5"/>
    <w:rsid w:val="00EF012E"/>
    <w:rsid w:val="00EF01E5"/>
    <w:rsid w:val="00EF04BE"/>
    <w:rsid w:val="00EF072B"/>
    <w:rsid w:val="00EF0EA3"/>
    <w:rsid w:val="00EF0F0F"/>
    <w:rsid w:val="00EF104E"/>
    <w:rsid w:val="00EF1362"/>
    <w:rsid w:val="00EF13B7"/>
    <w:rsid w:val="00EF15CC"/>
    <w:rsid w:val="00EF17C4"/>
    <w:rsid w:val="00EF1C70"/>
    <w:rsid w:val="00EF207F"/>
    <w:rsid w:val="00EF2116"/>
    <w:rsid w:val="00EF2366"/>
    <w:rsid w:val="00EF24D1"/>
    <w:rsid w:val="00EF26FA"/>
    <w:rsid w:val="00EF296A"/>
    <w:rsid w:val="00EF2F6B"/>
    <w:rsid w:val="00EF31A1"/>
    <w:rsid w:val="00EF328F"/>
    <w:rsid w:val="00EF38B1"/>
    <w:rsid w:val="00EF39F3"/>
    <w:rsid w:val="00EF3AF0"/>
    <w:rsid w:val="00EF3F50"/>
    <w:rsid w:val="00EF4251"/>
    <w:rsid w:val="00EF43EF"/>
    <w:rsid w:val="00EF45C7"/>
    <w:rsid w:val="00EF472C"/>
    <w:rsid w:val="00EF479B"/>
    <w:rsid w:val="00EF47C1"/>
    <w:rsid w:val="00EF4834"/>
    <w:rsid w:val="00EF4B18"/>
    <w:rsid w:val="00EF4B9B"/>
    <w:rsid w:val="00EF4BB6"/>
    <w:rsid w:val="00EF503C"/>
    <w:rsid w:val="00EF59EF"/>
    <w:rsid w:val="00EF5AA4"/>
    <w:rsid w:val="00EF5FCE"/>
    <w:rsid w:val="00EF611B"/>
    <w:rsid w:val="00EF6136"/>
    <w:rsid w:val="00EF6265"/>
    <w:rsid w:val="00EF7601"/>
    <w:rsid w:val="00EF7F9D"/>
    <w:rsid w:val="00EF7FFB"/>
    <w:rsid w:val="00F000E4"/>
    <w:rsid w:val="00F001A1"/>
    <w:rsid w:val="00F00239"/>
    <w:rsid w:val="00F00286"/>
    <w:rsid w:val="00F008B7"/>
    <w:rsid w:val="00F00EAD"/>
    <w:rsid w:val="00F0114A"/>
    <w:rsid w:val="00F012F0"/>
    <w:rsid w:val="00F015AE"/>
    <w:rsid w:val="00F02145"/>
    <w:rsid w:val="00F022A1"/>
    <w:rsid w:val="00F02341"/>
    <w:rsid w:val="00F0294E"/>
    <w:rsid w:val="00F02A71"/>
    <w:rsid w:val="00F02BC3"/>
    <w:rsid w:val="00F02D1D"/>
    <w:rsid w:val="00F02EC1"/>
    <w:rsid w:val="00F02FA5"/>
    <w:rsid w:val="00F02FCB"/>
    <w:rsid w:val="00F03361"/>
    <w:rsid w:val="00F0360C"/>
    <w:rsid w:val="00F03991"/>
    <w:rsid w:val="00F03A91"/>
    <w:rsid w:val="00F03B9A"/>
    <w:rsid w:val="00F03C13"/>
    <w:rsid w:val="00F03D0F"/>
    <w:rsid w:val="00F0408D"/>
    <w:rsid w:val="00F04268"/>
    <w:rsid w:val="00F049AF"/>
    <w:rsid w:val="00F04B01"/>
    <w:rsid w:val="00F04D6B"/>
    <w:rsid w:val="00F053D5"/>
    <w:rsid w:val="00F05482"/>
    <w:rsid w:val="00F05738"/>
    <w:rsid w:val="00F05E79"/>
    <w:rsid w:val="00F068D8"/>
    <w:rsid w:val="00F06BF8"/>
    <w:rsid w:val="00F06C79"/>
    <w:rsid w:val="00F06E68"/>
    <w:rsid w:val="00F071EA"/>
    <w:rsid w:val="00F07351"/>
    <w:rsid w:val="00F07850"/>
    <w:rsid w:val="00F07A35"/>
    <w:rsid w:val="00F07E2B"/>
    <w:rsid w:val="00F07E79"/>
    <w:rsid w:val="00F07FA4"/>
    <w:rsid w:val="00F100A3"/>
    <w:rsid w:val="00F103D8"/>
    <w:rsid w:val="00F1042C"/>
    <w:rsid w:val="00F10D52"/>
    <w:rsid w:val="00F10D54"/>
    <w:rsid w:val="00F11176"/>
    <w:rsid w:val="00F113B0"/>
    <w:rsid w:val="00F11529"/>
    <w:rsid w:val="00F1179D"/>
    <w:rsid w:val="00F11825"/>
    <w:rsid w:val="00F1193F"/>
    <w:rsid w:val="00F11D33"/>
    <w:rsid w:val="00F11F6B"/>
    <w:rsid w:val="00F11FDA"/>
    <w:rsid w:val="00F122A2"/>
    <w:rsid w:val="00F125A7"/>
    <w:rsid w:val="00F13508"/>
    <w:rsid w:val="00F13D25"/>
    <w:rsid w:val="00F14285"/>
    <w:rsid w:val="00F1432F"/>
    <w:rsid w:val="00F14394"/>
    <w:rsid w:val="00F145B4"/>
    <w:rsid w:val="00F14A01"/>
    <w:rsid w:val="00F14A1B"/>
    <w:rsid w:val="00F14F8F"/>
    <w:rsid w:val="00F151D2"/>
    <w:rsid w:val="00F15224"/>
    <w:rsid w:val="00F15454"/>
    <w:rsid w:val="00F1554C"/>
    <w:rsid w:val="00F156C5"/>
    <w:rsid w:val="00F1572E"/>
    <w:rsid w:val="00F15A8B"/>
    <w:rsid w:val="00F15AD7"/>
    <w:rsid w:val="00F161B6"/>
    <w:rsid w:val="00F162E9"/>
    <w:rsid w:val="00F163B7"/>
    <w:rsid w:val="00F163ED"/>
    <w:rsid w:val="00F1651E"/>
    <w:rsid w:val="00F166E1"/>
    <w:rsid w:val="00F16795"/>
    <w:rsid w:val="00F169D5"/>
    <w:rsid w:val="00F16B6A"/>
    <w:rsid w:val="00F16EA4"/>
    <w:rsid w:val="00F17195"/>
    <w:rsid w:val="00F17501"/>
    <w:rsid w:val="00F177B6"/>
    <w:rsid w:val="00F1789A"/>
    <w:rsid w:val="00F17D49"/>
    <w:rsid w:val="00F202DA"/>
    <w:rsid w:val="00F20713"/>
    <w:rsid w:val="00F20A4A"/>
    <w:rsid w:val="00F20AE9"/>
    <w:rsid w:val="00F20F70"/>
    <w:rsid w:val="00F2105F"/>
    <w:rsid w:val="00F21288"/>
    <w:rsid w:val="00F222B7"/>
    <w:rsid w:val="00F2242F"/>
    <w:rsid w:val="00F224DA"/>
    <w:rsid w:val="00F2251E"/>
    <w:rsid w:val="00F2269C"/>
    <w:rsid w:val="00F22755"/>
    <w:rsid w:val="00F230DA"/>
    <w:rsid w:val="00F232BA"/>
    <w:rsid w:val="00F233FB"/>
    <w:rsid w:val="00F23C22"/>
    <w:rsid w:val="00F23EA5"/>
    <w:rsid w:val="00F2405A"/>
    <w:rsid w:val="00F2411D"/>
    <w:rsid w:val="00F241EC"/>
    <w:rsid w:val="00F24978"/>
    <w:rsid w:val="00F24CCF"/>
    <w:rsid w:val="00F250C7"/>
    <w:rsid w:val="00F2520B"/>
    <w:rsid w:val="00F2537F"/>
    <w:rsid w:val="00F253F5"/>
    <w:rsid w:val="00F2565B"/>
    <w:rsid w:val="00F259B9"/>
    <w:rsid w:val="00F2632E"/>
    <w:rsid w:val="00F26677"/>
    <w:rsid w:val="00F26972"/>
    <w:rsid w:val="00F271BF"/>
    <w:rsid w:val="00F277F4"/>
    <w:rsid w:val="00F278D7"/>
    <w:rsid w:val="00F27D01"/>
    <w:rsid w:val="00F27EB1"/>
    <w:rsid w:val="00F303C0"/>
    <w:rsid w:val="00F3048D"/>
    <w:rsid w:val="00F30671"/>
    <w:rsid w:val="00F3076C"/>
    <w:rsid w:val="00F30AEC"/>
    <w:rsid w:val="00F31248"/>
    <w:rsid w:val="00F31535"/>
    <w:rsid w:val="00F3180C"/>
    <w:rsid w:val="00F318CB"/>
    <w:rsid w:val="00F31964"/>
    <w:rsid w:val="00F31A25"/>
    <w:rsid w:val="00F322F4"/>
    <w:rsid w:val="00F32E56"/>
    <w:rsid w:val="00F32F25"/>
    <w:rsid w:val="00F33408"/>
    <w:rsid w:val="00F33AB4"/>
    <w:rsid w:val="00F33BFD"/>
    <w:rsid w:val="00F34142"/>
    <w:rsid w:val="00F3447D"/>
    <w:rsid w:val="00F345F0"/>
    <w:rsid w:val="00F350E6"/>
    <w:rsid w:val="00F35867"/>
    <w:rsid w:val="00F35874"/>
    <w:rsid w:val="00F362C5"/>
    <w:rsid w:val="00F36503"/>
    <w:rsid w:val="00F37794"/>
    <w:rsid w:val="00F37D80"/>
    <w:rsid w:val="00F37F1D"/>
    <w:rsid w:val="00F40113"/>
    <w:rsid w:val="00F402AC"/>
    <w:rsid w:val="00F407CA"/>
    <w:rsid w:val="00F407E2"/>
    <w:rsid w:val="00F40A05"/>
    <w:rsid w:val="00F40BDE"/>
    <w:rsid w:val="00F40DDC"/>
    <w:rsid w:val="00F40F6E"/>
    <w:rsid w:val="00F410B5"/>
    <w:rsid w:val="00F41104"/>
    <w:rsid w:val="00F4127E"/>
    <w:rsid w:val="00F414B6"/>
    <w:rsid w:val="00F41BF7"/>
    <w:rsid w:val="00F41E4C"/>
    <w:rsid w:val="00F41F88"/>
    <w:rsid w:val="00F4204E"/>
    <w:rsid w:val="00F42347"/>
    <w:rsid w:val="00F424AA"/>
    <w:rsid w:val="00F42505"/>
    <w:rsid w:val="00F42771"/>
    <w:rsid w:val="00F428BD"/>
    <w:rsid w:val="00F42992"/>
    <w:rsid w:val="00F4300F"/>
    <w:rsid w:val="00F4310C"/>
    <w:rsid w:val="00F433D9"/>
    <w:rsid w:val="00F439F4"/>
    <w:rsid w:val="00F43A99"/>
    <w:rsid w:val="00F43AAC"/>
    <w:rsid w:val="00F44536"/>
    <w:rsid w:val="00F44693"/>
    <w:rsid w:val="00F44E07"/>
    <w:rsid w:val="00F450F2"/>
    <w:rsid w:val="00F45164"/>
    <w:rsid w:val="00F45244"/>
    <w:rsid w:val="00F45284"/>
    <w:rsid w:val="00F453F9"/>
    <w:rsid w:val="00F45B01"/>
    <w:rsid w:val="00F45E2C"/>
    <w:rsid w:val="00F45E46"/>
    <w:rsid w:val="00F46161"/>
    <w:rsid w:val="00F4619F"/>
    <w:rsid w:val="00F46478"/>
    <w:rsid w:val="00F4683F"/>
    <w:rsid w:val="00F46A21"/>
    <w:rsid w:val="00F46BB1"/>
    <w:rsid w:val="00F46D25"/>
    <w:rsid w:val="00F46F06"/>
    <w:rsid w:val="00F47B25"/>
    <w:rsid w:val="00F47BC3"/>
    <w:rsid w:val="00F47F32"/>
    <w:rsid w:val="00F5034B"/>
    <w:rsid w:val="00F50BD3"/>
    <w:rsid w:val="00F50C35"/>
    <w:rsid w:val="00F50EB9"/>
    <w:rsid w:val="00F51828"/>
    <w:rsid w:val="00F51E24"/>
    <w:rsid w:val="00F52692"/>
    <w:rsid w:val="00F5272E"/>
    <w:rsid w:val="00F52E3F"/>
    <w:rsid w:val="00F53C25"/>
    <w:rsid w:val="00F53CBE"/>
    <w:rsid w:val="00F54105"/>
    <w:rsid w:val="00F5428A"/>
    <w:rsid w:val="00F544B4"/>
    <w:rsid w:val="00F546F2"/>
    <w:rsid w:val="00F5519A"/>
    <w:rsid w:val="00F551A4"/>
    <w:rsid w:val="00F5575E"/>
    <w:rsid w:val="00F55A03"/>
    <w:rsid w:val="00F5615C"/>
    <w:rsid w:val="00F56F24"/>
    <w:rsid w:val="00F57105"/>
    <w:rsid w:val="00F571C4"/>
    <w:rsid w:val="00F57BDF"/>
    <w:rsid w:val="00F57C8F"/>
    <w:rsid w:val="00F57EF6"/>
    <w:rsid w:val="00F57EF8"/>
    <w:rsid w:val="00F6023D"/>
    <w:rsid w:val="00F6024F"/>
    <w:rsid w:val="00F60321"/>
    <w:rsid w:val="00F6034A"/>
    <w:rsid w:val="00F605BF"/>
    <w:rsid w:val="00F60690"/>
    <w:rsid w:val="00F606F8"/>
    <w:rsid w:val="00F60863"/>
    <w:rsid w:val="00F60DC8"/>
    <w:rsid w:val="00F60FA0"/>
    <w:rsid w:val="00F616A0"/>
    <w:rsid w:val="00F61B74"/>
    <w:rsid w:val="00F61BA1"/>
    <w:rsid w:val="00F61E9B"/>
    <w:rsid w:val="00F62121"/>
    <w:rsid w:val="00F6216A"/>
    <w:rsid w:val="00F62207"/>
    <w:rsid w:val="00F62344"/>
    <w:rsid w:val="00F624A6"/>
    <w:rsid w:val="00F62549"/>
    <w:rsid w:val="00F626A1"/>
    <w:rsid w:val="00F62CAC"/>
    <w:rsid w:val="00F62E05"/>
    <w:rsid w:val="00F633BA"/>
    <w:rsid w:val="00F63552"/>
    <w:rsid w:val="00F6363A"/>
    <w:rsid w:val="00F63C84"/>
    <w:rsid w:val="00F64013"/>
    <w:rsid w:val="00F64224"/>
    <w:rsid w:val="00F647EA"/>
    <w:rsid w:val="00F651D5"/>
    <w:rsid w:val="00F6526F"/>
    <w:rsid w:val="00F652B7"/>
    <w:rsid w:val="00F65921"/>
    <w:rsid w:val="00F659A3"/>
    <w:rsid w:val="00F65A00"/>
    <w:rsid w:val="00F65BE5"/>
    <w:rsid w:val="00F65E5F"/>
    <w:rsid w:val="00F666F0"/>
    <w:rsid w:val="00F66845"/>
    <w:rsid w:val="00F6744A"/>
    <w:rsid w:val="00F6761F"/>
    <w:rsid w:val="00F678D9"/>
    <w:rsid w:val="00F67A40"/>
    <w:rsid w:val="00F67C93"/>
    <w:rsid w:val="00F67CD1"/>
    <w:rsid w:val="00F67E0F"/>
    <w:rsid w:val="00F67EC0"/>
    <w:rsid w:val="00F70247"/>
    <w:rsid w:val="00F70313"/>
    <w:rsid w:val="00F70331"/>
    <w:rsid w:val="00F703F3"/>
    <w:rsid w:val="00F704A9"/>
    <w:rsid w:val="00F7068E"/>
    <w:rsid w:val="00F707EF"/>
    <w:rsid w:val="00F70B8A"/>
    <w:rsid w:val="00F70C85"/>
    <w:rsid w:val="00F70E88"/>
    <w:rsid w:val="00F70F0D"/>
    <w:rsid w:val="00F70F67"/>
    <w:rsid w:val="00F7149B"/>
    <w:rsid w:val="00F71D2F"/>
    <w:rsid w:val="00F7201C"/>
    <w:rsid w:val="00F72329"/>
    <w:rsid w:val="00F7292B"/>
    <w:rsid w:val="00F72D43"/>
    <w:rsid w:val="00F72D56"/>
    <w:rsid w:val="00F72F29"/>
    <w:rsid w:val="00F733C5"/>
    <w:rsid w:val="00F73557"/>
    <w:rsid w:val="00F73CA5"/>
    <w:rsid w:val="00F73DD7"/>
    <w:rsid w:val="00F745E4"/>
    <w:rsid w:val="00F74793"/>
    <w:rsid w:val="00F747F4"/>
    <w:rsid w:val="00F74854"/>
    <w:rsid w:val="00F74CAA"/>
    <w:rsid w:val="00F74E82"/>
    <w:rsid w:val="00F75056"/>
    <w:rsid w:val="00F75327"/>
    <w:rsid w:val="00F75563"/>
    <w:rsid w:val="00F758DA"/>
    <w:rsid w:val="00F75B43"/>
    <w:rsid w:val="00F75E69"/>
    <w:rsid w:val="00F76081"/>
    <w:rsid w:val="00F76197"/>
    <w:rsid w:val="00F76330"/>
    <w:rsid w:val="00F76649"/>
    <w:rsid w:val="00F768AE"/>
    <w:rsid w:val="00F76B9F"/>
    <w:rsid w:val="00F7712E"/>
    <w:rsid w:val="00F77254"/>
    <w:rsid w:val="00F77583"/>
    <w:rsid w:val="00F778D6"/>
    <w:rsid w:val="00F7793B"/>
    <w:rsid w:val="00F77A56"/>
    <w:rsid w:val="00F802C0"/>
    <w:rsid w:val="00F80594"/>
    <w:rsid w:val="00F8080E"/>
    <w:rsid w:val="00F80940"/>
    <w:rsid w:val="00F812B1"/>
    <w:rsid w:val="00F814E9"/>
    <w:rsid w:val="00F817D5"/>
    <w:rsid w:val="00F81B22"/>
    <w:rsid w:val="00F81B8D"/>
    <w:rsid w:val="00F81D4B"/>
    <w:rsid w:val="00F81EF5"/>
    <w:rsid w:val="00F822B6"/>
    <w:rsid w:val="00F822C6"/>
    <w:rsid w:val="00F829D0"/>
    <w:rsid w:val="00F82EBD"/>
    <w:rsid w:val="00F83110"/>
    <w:rsid w:val="00F83624"/>
    <w:rsid w:val="00F83982"/>
    <w:rsid w:val="00F83F8B"/>
    <w:rsid w:val="00F84094"/>
    <w:rsid w:val="00F84605"/>
    <w:rsid w:val="00F84716"/>
    <w:rsid w:val="00F84980"/>
    <w:rsid w:val="00F84F57"/>
    <w:rsid w:val="00F84F83"/>
    <w:rsid w:val="00F850C7"/>
    <w:rsid w:val="00F85695"/>
    <w:rsid w:val="00F8579A"/>
    <w:rsid w:val="00F859C0"/>
    <w:rsid w:val="00F85E0E"/>
    <w:rsid w:val="00F8601E"/>
    <w:rsid w:val="00F862E7"/>
    <w:rsid w:val="00F86A5D"/>
    <w:rsid w:val="00F86EB9"/>
    <w:rsid w:val="00F872F4"/>
    <w:rsid w:val="00F87CE6"/>
    <w:rsid w:val="00F87FD7"/>
    <w:rsid w:val="00F901AD"/>
    <w:rsid w:val="00F90364"/>
    <w:rsid w:val="00F90878"/>
    <w:rsid w:val="00F908C8"/>
    <w:rsid w:val="00F90D39"/>
    <w:rsid w:val="00F90E5A"/>
    <w:rsid w:val="00F910DF"/>
    <w:rsid w:val="00F9110C"/>
    <w:rsid w:val="00F913B0"/>
    <w:rsid w:val="00F913BD"/>
    <w:rsid w:val="00F916AD"/>
    <w:rsid w:val="00F91800"/>
    <w:rsid w:val="00F9187D"/>
    <w:rsid w:val="00F927A9"/>
    <w:rsid w:val="00F927BA"/>
    <w:rsid w:val="00F92C0A"/>
    <w:rsid w:val="00F92C59"/>
    <w:rsid w:val="00F92D63"/>
    <w:rsid w:val="00F932E2"/>
    <w:rsid w:val="00F93327"/>
    <w:rsid w:val="00F935A5"/>
    <w:rsid w:val="00F93D62"/>
    <w:rsid w:val="00F93F28"/>
    <w:rsid w:val="00F940E9"/>
    <w:rsid w:val="00F943A8"/>
    <w:rsid w:val="00F949DE"/>
    <w:rsid w:val="00F95202"/>
    <w:rsid w:val="00F953F3"/>
    <w:rsid w:val="00F954D9"/>
    <w:rsid w:val="00F9565D"/>
    <w:rsid w:val="00F957C0"/>
    <w:rsid w:val="00F95961"/>
    <w:rsid w:val="00F95A4A"/>
    <w:rsid w:val="00F95B85"/>
    <w:rsid w:val="00F95D34"/>
    <w:rsid w:val="00F95E36"/>
    <w:rsid w:val="00F965D1"/>
    <w:rsid w:val="00F96FC6"/>
    <w:rsid w:val="00F9703A"/>
    <w:rsid w:val="00F972F4"/>
    <w:rsid w:val="00F979CE"/>
    <w:rsid w:val="00F97C21"/>
    <w:rsid w:val="00FA04A3"/>
    <w:rsid w:val="00FA0620"/>
    <w:rsid w:val="00FA0EE9"/>
    <w:rsid w:val="00FA0EEB"/>
    <w:rsid w:val="00FA0EFB"/>
    <w:rsid w:val="00FA13CF"/>
    <w:rsid w:val="00FA1ACF"/>
    <w:rsid w:val="00FA1E76"/>
    <w:rsid w:val="00FA1F0D"/>
    <w:rsid w:val="00FA1F1B"/>
    <w:rsid w:val="00FA20B3"/>
    <w:rsid w:val="00FA21A8"/>
    <w:rsid w:val="00FA23CD"/>
    <w:rsid w:val="00FA2CC0"/>
    <w:rsid w:val="00FA2EED"/>
    <w:rsid w:val="00FA3314"/>
    <w:rsid w:val="00FA332A"/>
    <w:rsid w:val="00FA3500"/>
    <w:rsid w:val="00FA36A7"/>
    <w:rsid w:val="00FA3795"/>
    <w:rsid w:val="00FA3BD1"/>
    <w:rsid w:val="00FA3F93"/>
    <w:rsid w:val="00FA42B6"/>
    <w:rsid w:val="00FA440A"/>
    <w:rsid w:val="00FA504B"/>
    <w:rsid w:val="00FA5177"/>
    <w:rsid w:val="00FA51DA"/>
    <w:rsid w:val="00FA5645"/>
    <w:rsid w:val="00FA5719"/>
    <w:rsid w:val="00FA572F"/>
    <w:rsid w:val="00FA575B"/>
    <w:rsid w:val="00FA580A"/>
    <w:rsid w:val="00FA5831"/>
    <w:rsid w:val="00FA5E04"/>
    <w:rsid w:val="00FA5F41"/>
    <w:rsid w:val="00FA635E"/>
    <w:rsid w:val="00FA6408"/>
    <w:rsid w:val="00FA68E6"/>
    <w:rsid w:val="00FA6ACA"/>
    <w:rsid w:val="00FA7386"/>
    <w:rsid w:val="00FA7449"/>
    <w:rsid w:val="00FA77C0"/>
    <w:rsid w:val="00FB00EB"/>
    <w:rsid w:val="00FB1069"/>
    <w:rsid w:val="00FB13C7"/>
    <w:rsid w:val="00FB14E5"/>
    <w:rsid w:val="00FB1568"/>
    <w:rsid w:val="00FB17D2"/>
    <w:rsid w:val="00FB18BB"/>
    <w:rsid w:val="00FB1949"/>
    <w:rsid w:val="00FB19BE"/>
    <w:rsid w:val="00FB2036"/>
    <w:rsid w:val="00FB263E"/>
    <w:rsid w:val="00FB293E"/>
    <w:rsid w:val="00FB2979"/>
    <w:rsid w:val="00FB2C8D"/>
    <w:rsid w:val="00FB2D43"/>
    <w:rsid w:val="00FB3929"/>
    <w:rsid w:val="00FB42F9"/>
    <w:rsid w:val="00FB4762"/>
    <w:rsid w:val="00FB4B4B"/>
    <w:rsid w:val="00FB4B52"/>
    <w:rsid w:val="00FB5309"/>
    <w:rsid w:val="00FB5594"/>
    <w:rsid w:val="00FB5940"/>
    <w:rsid w:val="00FB70C5"/>
    <w:rsid w:val="00FB7812"/>
    <w:rsid w:val="00FB7B97"/>
    <w:rsid w:val="00FB7C20"/>
    <w:rsid w:val="00FB7E15"/>
    <w:rsid w:val="00FC0002"/>
    <w:rsid w:val="00FC027C"/>
    <w:rsid w:val="00FC0905"/>
    <w:rsid w:val="00FC0DBE"/>
    <w:rsid w:val="00FC0F3E"/>
    <w:rsid w:val="00FC1393"/>
    <w:rsid w:val="00FC13F5"/>
    <w:rsid w:val="00FC158C"/>
    <w:rsid w:val="00FC18D9"/>
    <w:rsid w:val="00FC190D"/>
    <w:rsid w:val="00FC1CAD"/>
    <w:rsid w:val="00FC1FFB"/>
    <w:rsid w:val="00FC21C0"/>
    <w:rsid w:val="00FC2312"/>
    <w:rsid w:val="00FC2457"/>
    <w:rsid w:val="00FC2A75"/>
    <w:rsid w:val="00FC2B3C"/>
    <w:rsid w:val="00FC3137"/>
    <w:rsid w:val="00FC3B75"/>
    <w:rsid w:val="00FC3C5A"/>
    <w:rsid w:val="00FC3D3E"/>
    <w:rsid w:val="00FC3FEB"/>
    <w:rsid w:val="00FC41C1"/>
    <w:rsid w:val="00FC4637"/>
    <w:rsid w:val="00FC4735"/>
    <w:rsid w:val="00FC52F8"/>
    <w:rsid w:val="00FC53C4"/>
    <w:rsid w:val="00FC53D9"/>
    <w:rsid w:val="00FC577A"/>
    <w:rsid w:val="00FC5D1D"/>
    <w:rsid w:val="00FC6052"/>
    <w:rsid w:val="00FC63C2"/>
    <w:rsid w:val="00FC647B"/>
    <w:rsid w:val="00FC6541"/>
    <w:rsid w:val="00FC67D2"/>
    <w:rsid w:val="00FC68D8"/>
    <w:rsid w:val="00FC6C2B"/>
    <w:rsid w:val="00FC6EA9"/>
    <w:rsid w:val="00FC7461"/>
    <w:rsid w:val="00FC7556"/>
    <w:rsid w:val="00FC771F"/>
    <w:rsid w:val="00FC7B28"/>
    <w:rsid w:val="00FD0032"/>
    <w:rsid w:val="00FD0038"/>
    <w:rsid w:val="00FD0573"/>
    <w:rsid w:val="00FD08F6"/>
    <w:rsid w:val="00FD0B82"/>
    <w:rsid w:val="00FD0E67"/>
    <w:rsid w:val="00FD0F4F"/>
    <w:rsid w:val="00FD0FCE"/>
    <w:rsid w:val="00FD12CD"/>
    <w:rsid w:val="00FD1BF1"/>
    <w:rsid w:val="00FD1E01"/>
    <w:rsid w:val="00FD201E"/>
    <w:rsid w:val="00FD223C"/>
    <w:rsid w:val="00FD2243"/>
    <w:rsid w:val="00FD2634"/>
    <w:rsid w:val="00FD2649"/>
    <w:rsid w:val="00FD2C3A"/>
    <w:rsid w:val="00FD2CE7"/>
    <w:rsid w:val="00FD2FF8"/>
    <w:rsid w:val="00FD33C6"/>
    <w:rsid w:val="00FD3565"/>
    <w:rsid w:val="00FD3571"/>
    <w:rsid w:val="00FD37DA"/>
    <w:rsid w:val="00FD3A51"/>
    <w:rsid w:val="00FD4363"/>
    <w:rsid w:val="00FD46BC"/>
    <w:rsid w:val="00FD4967"/>
    <w:rsid w:val="00FD4CBE"/>
    <w:rsid w:val="00FD5286"/>
    <w:rsid w:val="00FD56C9"/>
    <w:rsid w:val="00FD56E5"/>
    <w:rsid w:val="00FD5AE2"/>
    <w:rsid w:val="00FD5E28"/>
    <w:rsid w:val="00FD6217"/>
    <w:rsid w:val="00FD6834"/>
    <w:rsid w:val="00FD6D72"/>
    <w:rsid w:val="00FD70BC"/>
    <w:rsid w:val="00FD74C6"/>
    <w:rsid w:val="00FD7683"/>
    <w:rsid w:val="00FD7853"/>
    <w:rsid w:val="00FE076A"/>
    <w:rsid w:val="00FE0992"/>
    <w:rsid w:val="00FE0B46"/>
    <w:rsid w:val="00FE0FF8"/>
    <w:rsid w:val="00FE152A"/>
    <w:rsid w:val="00FE15D2"/>
    <w:rsid w:val="00FE167C"/>
    <w:rsid w:val="00FE17AA"/>
    <w:rsid w:val="00FE2161"/>
    <w:rsid w:val="00FE21C2"/>
    <w:rsid w:val="00FE2247"/>
    <w:rsid w:val="00FE2281"/>
    <w:rsid w:val="00FE244E"/>
    <w:rsid w:val="00FE2584"/>
    <w:rsid w:val="00FE2BAE"/>
    <w:rsid w:val="00FE2EB6"/>
    <w:rsid w:val="00FE3397"/>
    <w:rsid w:val="00FE353F"/>
    <w:rsid w:val="00FE3955"/>
    <w:rsid w:val="00FE398F"/>
    <w:rsid w:val="00FE3A6E"/>
    <w:rsid w:val="00FE3CCE"/>
    <w:rsid w:val="00FE3DE9"/>
    <w:rsid w:val="00FE4A64"/>
    <w:rsid w:val="00FE4D45"/>
    <w:rsid w:val="00FE4DED"/>
    <w:rsid w:val="00FE50B1"/>
    <w:rsid w:val="00FE54C0"/>
    <w:rsid w:val="00FE5736"/>
    <w:rsid w:val="00FE5A83"/>
    <w:rsid w:val="00FE5ABD"/>
    <w:rsid w:val="00FE5D47"/>
    <w:rsid w:val="00FE5E17"/>
    <w:rsid w:val="00FE5FB1"/>
    <w:rsid w:val="00FE5FFF"/>
    <w:rsid w:val="00FE675B"/>
    <w:rsid w:val="00FE6812"/>
    <w:rsid w:val="00FE684E"/>
    <w:rsid w:val="00FE68F6"/>
    <w:rsid w:val="00FE6B0A"/>
    <w:rsid w:val="00FE725A"/>
    <w:rsid w:val="00FE72B3"/>
    <w:rsid w:val="00FE76D0"/>
    <w:rsid w:val="00FE76D2"/>
    <w:rsid w:val="00FE782E"/>
    <w:rsid w:val="00FE7B5C"/>
    <w:rsid w:val="00FE7FCD"/>
    <w:rsid w:val="00FF04BA"/>
    <w:rsid w:val="00FF06BA"/>
    <w:rsid w:val="00FF11C9"/>
    <w:rsid w:val="00FF141B"/>
    <w:rsid w:val="00FF22AF"/>
    <w:rsid w:val="00FF2837"/>
    <w:rsid w:val="00FF2A62"/>
    <w:rsid w:val="00FF2D56"/>
    <w:rsid w:val="00FF2E5F"/>
    <w:rsid w:val="00FF30AA"/>
    <w:rsid w:val="00FF34E2"/>
    <w:rsid w:val="00FF35E0"/>
    <w:rsid w:val="00FF3886"/>
    <w:rsid w:val="00FF3A34"/>
    <w:rsid w:val="00FF3FC2"/>
    <w:rsid w:val="00FF44ED"/>
    <w:rsid w:val="00FF492A"/>
    <w:rsid w:val="00FF5278"/>
    <w:rsid w:val="00FF564D"/>
    <w:rsid w:val="00FF579A"/>
    <w:rsid w:val="00FF5B78"/>
    <w:rsid w:val="00FF618E"/>
    <w:rsid w:val="00FF6509"/>
    <w:rsid w:val="00FF65FC"/>
    <w:rsid w:val="00FF6788"/>
    <w:rsid w:val="00FF680C"/>
    <w:rsid w:val="00FF6A26"/>
    <w:rsid w:val="00FF6D8F"/>
    <w:rsid w:val="00FF77D6"/>
    <w:rsid w:val="00FF78B8"/>
    <w:rsid w:val="00FF7BB7"/>
    <w:rsid w:val="00FF7C94"/>
    <w:rsid w:val="00FF7DAD"/>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14:docId w14:val="7216A967"/>
  <w15:docId w15:val="{0D042A3A-D956-410C-963C-5952272A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uiPriority="9" w:qFormat="1"/>
    <w:lsdException w:name="heading 5" w:uiPriority="9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FB4"/>
    <w:pPr>
      <w:spacing w:after="120"/>
    </w:pPr>
    <w:rPr>
      <w:rFonts w:ascii="Palatino Linotype" w:hAnsi="Palatino Linotype"/>
      <w:sz w:val="22"/>
    </w:rPr>
  </w:style>
  <w:style w:type="paragraph" w:styleId="Heading1">
    <w:name w:val="heading 1"/>
    <w:aliases w:val="Heading,RFP Head 1,h1,l1,Level 1 Topic Heading,Ctrl+1,H1,Heading Appendex,Head 1 (Chapter heading),Titre§,1,Section Head,Bold 18,R1,H11,E1,heading 1,H12,H111,H13,H112,H14,H113,H15,H114,H16,H115,H17,H116,H18,H117,H19,H118,H110,H119,H120,H1110,I"/>
    <w:basedOn w:val="Normal"/>
    <w:next w:val="Normal"/>
    <w:link w:val="Heading1Char"/>
    <w:autoRedefine/>
    <w:uiPriority w:val="99"/>
    <w:qFormat/>
    <w:rsid w:val="00B81542"/>
    <w:pPr>
      <w:keepNext/>
      <w:pageBreakBefore/>
      <w:numPr>
        <w:numId w:val="15"/>
      </w:numPr>
      <w:spacing w:before="120" w:after="240"/>
      <w:outlineLvl w:val="0"/>
    </w:pPr>
    <w:rPr>
      <w:rFonts w:ascii="Arial" w:hAnsi="Arial"/>
      <w:b/>
      <w:color w:val="000080"/>
      <w:sz w:val="40"/>
    </w:rPr>
  </w:style>
  <w:style w:type="paragraph" w:styleId="Heading2">
    <w:name w:val="heading 2"/>
    <w:aliases w:val="h2,heading 2,l2,Level 2 Topic Heading,H2,Chapter Number/Appendix Letter,chn,Heading 2 Hidden,A Head,Chapter Number/Appendix Letter1,chn1,Heading 2 Hidden1,A Head1,Chapter Number/Appendix Letter2,chn2,Chapter Number/Appendix Letter3,chn3,chn4,H"/>
    <w:basedOn w:val="Normal"/>
    <w:next w:val="Normal"/>
    <w:link w:val="Heading2Char"/>
    <w:autoRedefine/>
    <w:uiPriority w:val="99"/>
    <w:qFormat/>
    <w:rsid w:val="000D75E9"/>
    <w:pPr>
      <w:keepNext/>
      <w:numPr>
        <w:ilvl w:val="1"/>
        <w:numId w:val="15"/>
      </w:numPr>
      <w:spacing w:before="360"/>
      <w:outlineLvl w:val="1"/>
    </w:pPr>
    <w:rPr>
      <w:rFonts w:ascii="Arial" w:hAnsi="Arial"/>
      <w:b/>
      <w:color w:val="000080"/>
      <w:sz w:val="32"/>
    </w:rPr>
  </w:style>
  <w:style w:type="paragraph" w:styleId="Heading3">
    <w:name w:val="heading 3"/>
    <w:aliases w:val="h3,3m,H3,Head 3,PRTM Heading 3,Subheading,Section,3,Heading 3 - old,??? 3,B Head,Section1,31,Heading 3 - old1,??? 31,B Head1,L3,NormalHeading 3,HHHeading,Section2,32,Heading 3 - old2,??? 32,B Head2,L31,h31,NormalHeading 31,HHHeading1,Section3"/>
    <w:basedOn w:val="Normal"/>
    <w:next w:val="Normal"/>
    <w:link w:val="Heading3Char"/>
    <w:autoRedefine/>
    <w:qFormat/>
    <w:rsid w:val="00F11176"/>
    <w:pPr>
      <w:keepNext/>
      <w:numPr>
        <w:ilvl w:val="2"/>
        <w:numId w:val="15"/>
      </w:numPr>
      <w:spacing w:before="240"/>
      <w:outlineLvl w:val="2"/>
    </w:pPr>
    <w:rPr>
      <w:rFonts w:ascii="Arial" w:hAnsi="Arial"/>
      <w:b/>
      <w:color w:val="000080"/>
      <w:sz w:val="24"/>
    </w:rPr>
  </w:style>
  <w:style w:type="paragraph" w:styleId="Heading4">
    <w:name w:val="heading 4"/>
    <w:aliases w:val="H4"/>
    <w:basedOn w:val="Normal"/>
    <w:next w:val="Normal"/>
    <w:link w:val="Heading4Char"/>
    <w:autoRedefine/>
    <w:uiPriority w:val="9"/>
    <w:qFormat/>
    <w:rsid w:val="00BD39D7"/>
    <w:pPr>
      <w:keepNext/>
      <w:numPr>
        <w:ilvl w:val="3"/>
        <w:numId w:val="15"/>
      </w:numPr>
      <w:jc w:val="both"/>
      <w:outlineLvl w:val="3"/>
    </w:pPr>
    <w:rPr>
      <w:rFonts w:ascii="Arial" w:hAnsi="Arial" w:cs="Arial"/>
      <w:b/>
      <w:noProof/>
      <w:color w:val="0070C0"/>
      <w:sz w:val="20"/>
    </w:rPr>
  </w:style>
  <w:style w:type="paragraph" w:styleId="Heading5">
    <w:name w:val="heading 5"/>
    <w:aliases w:val="h5,Second Subheading,Level 5 Topic Heading,H5"/>
    <w:basedOn w:val="Normal"/>
    <w:next w:val="Normal"/>
    <w:link w:val="Heading5Char"/>
    <w:uiPriority w:val="99"/>
    <w:qFormat/>
    <w:rsid w:val="00B81542"/>
    <w:pPr>
      <w:keepNext/>
      <w:numPr>
        <w:ilvl w:val="4"/>
        <w:numId w:val="15"/>
      </w:numPr>
      <w:outlineLvl w:val="4"/>
    </w:pPr>
    <w:rPr>
      <w:u w:val="single"/>
    </w:rPr>
  </w:style>
  <w:style w:type="paragraph" w:styleId="Heading6">
    <w:name w:val="heading 6"/>
    <w:basedOn w:val="Normal"/>
    <w:next w:val="Normal"/>
    <w:uiPriority w:val="9"/>
    <w:qFormat/>
    <w:rsid w:val="00B81542"/>
    <w:pPr>
      <w:keepNext/>
      <w:numPr>
        <w:ilvl w:val="5"/>
        <w:numId w:val="15"/>
      </w:numPr>
      <w:spacing w:after="0"/>
      <w:outlineLvl w:val="5"/>
    </w:pPr>
    <w:rPr>
      <w:rFonts w:ascii="Times New Roman" w:hAnsi="Times New Roman"/>
      <w:b/>
      <w:bCs/>
      <w:sz w:val="24"/>
      <w:szCs w:val="24"/>
    </w:rPr>
  </w:style>
  <w:style w:type="paragraph" w:styleId="Heading7">
    <w:name w:val="heading 7"/>
    <w:basedOn w:val="Normal"/>
    <w:next w:val="Normal"/>
    <w:link w:val="Heading7Char"/>
    <w:uiPriority w:val="9"/>
    <w:unhideWhenUsed/>
    <w:qFormat/>
    <w:rsid w:val="00B81542"/>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81542"/>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uiPriority w:val="9"/>
    <w:qFormat/>
    <w:rsid w:val="00B81542"/>
    <w:pPr>
      <w:keepNext/>
      <w:numPr>
        <w:ilvl w:val="8"/>
        <w:numId w:val="15"/>
      </w:numPr>
      <w:spacing w:before="240" w:after="240"/>
      <w:jc w:val="center"/>
      <w:outlineLvl w:val="8"/>
    </w:pPr>
    <w:rPr>
      <w:rFonts w:ascii="Verdana" w:hAnsi="Verdan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1"/>
    <w:qFormat/>
    <w:rsid w:val="00B81542"/>
    <w:pPr>
      <w:spacing w:after="240"/>
    </w:pPr>
    <w:rPr>
      <w:b/>
    </w:rPr>
  </w:style>
  <w:style w:type="paragraph" w:styleId="Title">
    <w:name w:val="Title"/>
    <w:basedOn w:val="Normal"/>
    <w:qFormat/>
    <w:rsid w:val="00B81542"/>
    <w:pPr>
      <w:spacing w:after="0"/>
      <w:jc w:val="center"/>
    </w:pPr>
    <w:rPr>
      <w:b/>
      <w:sz w:val="32"/>
    </w:rPr>
  </w:style>
  <w:style w:type="paragraph" w:styleId="Header">
    <w:name w:val="header"/>
    <w:basedOn w:val="Normal"/>
    <w:link w:val="HeaderChar"/>
    <w:rsid w:val="00B81542"/>
    <w:pPr>
      <w:tabs>
        <w:tab w:val="center" w:pos="4320"/>
        <w:tab w:val="right" w:pos="8640"/>
      </w:tabs>
      <w:spacing w:after="0"/>
    </w:pPr>
    <w:rPr>
      <w:b/>
      <w:i/>
      <w:sz w:val="24"/>
    </w:rPr>
  </w:style>
  <w:style w:type="paragraph" w:styleId="Footer">
    <w:name w:val="footer"/>
    <w:basedOn w:val="Normal"/>
    <w:rsid w:val="00B81542"/>
    <w:pPr>
      <w:tabs>
        <w:tab w:val="center" w:pos="4320"/>
        <w:tab w:val="right" w:pos="8640"/>
      </w:tabs>
      <w:spacing w:after="0"/>
      <w:ind w:left="360"/>
      <w:jc w:val="right"/>
    </w:pPr>
    <w:rPr>
      <w:sz w:val="20"/>
    </w:rPr>
  </w:style>
  <w:style w:type="character" w:styleId="PageNumber">
    <w:name w:val="page number"/>
    <w:basedOn w:val="DefaultParagraphFont"/>
    <w:rsid w:val="00B81542"/>
  </w:style>
  <w:style w:type="paragraph" w:customStyle="1" w:styleId="Bullet">
    <w:name w:val="Bullet"/>
    <w:basedOn w:val="Normal"/>
    <w:rsid w:val="00B81542"/>
    <w:pPr>
      <w:widowControl w:val="0"/>
      <w:numPr>
        <w:numId w:val="2"/>
      </w:numPr>
    </w:pPr>
  </w:style>
  <w:style w:type="paragraph" w:styleId="TOC1">
    <w:name w:val="toc 1"/>
    <w:basedOn w:val="Normal"/>
    <w:next w:val="Normal"/>
    <w:autoRedefine/>
    <w:uiPriority w:val="39"/>
    <w:rsid w:val="00B81542"/>
    <w:pPr>
      <w:tabs>
        <w:tab w:val="left" w:pos="432"/>
        <w:tab w:val="right" w:leader="dot" w:pos="10080"/>
      </w:tabs>
    </w:pPr>
    <w:rPr>
      <w:b/>
      <w:caps/>
      <w:noProof/>
      <w:szCs w:val="36"/>
    </w:rPr>
  </w:style>
  <w:style w:type="paragraph" w:styleId="TOC2">
    <w:name w:val="toc 2"/>
    <w:basedOn w:val="Normal"/>
    <w:next w:val="Normal"/>
    <w:autoRedefine/>
    <w:uiPriority w:val="39"/>
    <w:rsid w:val="00B81542"/>
    <w:pPr>
      <w:tabs>
        <w:tab w:val="right" w:leader="dot" w:pos="10080"/>
      </w:tabs>
      <w:ind w:left="360"/>
    </w:pPr>
    <w:rPr>
      <w:noProof/>
      <w:szCs w:val="36"/>
    </w:rPr>
  </w:style>
  <w:style w:type="paragraph" w:customStyle="1" w:styleId="HeaderTopLine">
    <w:name w:val="Header Top Line"/>
    <w:basedOn w:val="Normal"/>
    <w:next w:val="Normal"/>
    <w:rsid w:val="00B81542"/>
    <w:pPr>
      <w:pBdr>
        <w:top w:val="single" w:sz="8" w:space="4" w:color="000080"/>
      </w:pBdr>
      <w:tabs>
        <w:tab w:val="center" w:pos="4320"/>
        <w:tab w:val="right" w:pos="8640"/>
      </w:tabs>
      <w:spacing w:after="0"/>
      <w:jc w:val="right"/>
    </w:pPr>
    <w:rPr>
      <w:i/>
      <w:smallCaps/>
      <w:noProof/>
      <w:sz w:val="24"/>
    </w:rPr>
  </w:style>
  <w:style w:type="paragraph" w:styleId="TOC3">
    <w:name w:val="toc 3"/>
    <w:basedOn w:val="Normal"/>
    <w:next w:val="Normal"/>
    <w:autoRedefine/>
    <w:uiPriority w:val="39"/>
    <w:rsid w:val="00B81542"/>
    <w:pPr>
      <w:tabs>
        <w:tab w:val="right" w:leader="dot" w:pos="10080"/>
      </w:tabs>
      <w:ind w:left="720"/>
    </w:pPr>
    <w:rPr>
      <w:noProof/>
      <w:szCs w:val="32"/>
    </w:rPr>
  </w:style>
  <w:style w:type="paragraph" w:styleId="Revision">
    <w:name w:val="Revision"/>
    <w:basedOn w:val="Normal"/>
    <w:rsid w:val="00B81542"/>
    <w:pPr>
      <w:spacing w:after="0"/>
    </w:pPr>
    <w:rPr>
      <w:b/>
      <w:sz w:val="28"/>
    </w:rPr>
  </w:style>
  <w:style w:type="paragraph" w:customStyle="1" w:styleId="Tabletext">
    <w:name w:val="Table text"/>
    <w:basedOn w:val="Normal"/>
    <w:uiPriority w:val="99"/>
    <w:rsid w:val="00B81542"/>
    <w:pPr>
      <w:spacing w:before="60" w:after="60"/>
    </w:pPr>
    <w:rPr>
      <w:sz w:val="20"/>
    </w:rPr>
  </w:style>
  <w:style w:type="paragraph" w:customStyle="1" w:styleId="Tablehead">
    <w:name w:val="Table head"/>
    <w:basedOn w:val="Normal"/>
    <w:rsid w:val="00B81542"/>
    <w:pPr>
      <w:spacing w:before="60" w:after="60"/>
      <w:jc w:val="center"/>
    </w:pPr>
    <w:rPr>
      <w:b/>
    </w:rPr>
  </w:style>
  <w:style w:type="paragraph" w:customStyle="1" w:styleId="Copyright">
    <w:name w:val="Copyright"/>
    <w:basedOn w:val="Normal"/>
    <w:rsid w:val="00B81542"/>
    <w:pPr>
      <w:spacing w:after="0"/>
    </w:pPr>
    <w:rPr>
      <w:sz w:val="20"/>
    </w:rPr>
  </w:style>
  <w:style w:type="paragraph" w:customStyle="1" w:styleId="TeamTitle">
    <w:name w:val="Team Title"/>
    <w:basedOn w:val="Normal"/>
    <w:rsid w:val="00B81542"/>
    <w:pPr>
      <w:jc w:val="center"/>
    </w:pPr>
    <w:rPr>
      <w:bCs/>
      <w:i/>
      <w:sz w:val="32"/>
    </w:rPr>
  </w:style>
  <w:style w:type="paragraph" w:customStyle="1" w:styleId="DocumentTitle">
    <w:name w:val="Document Title"/>
    <w:basedOn w:val="Normal"/>
    <w:rsid w:val="00B81542"/>
    <w:pPr>
      <w:spacing w:after="0"/>
      <w:jc w:val="center"/>
    </w:pPr>
    <w:rPr>
      <w:b/>
      <w:color w:val="0000FF"/>
      <w:sz w:val="32"/>
    </w:rPr>
  </w:style>
  <w:style w:type="paragraph" w:customStyle="1" w:styleId="DocumentDate">
    <w:name w:val="Document Date"/>
    <w:basedOn w:val="Normal"/>
    <w:rsid w:val="00B81542"/>
    <w:rPr>
      <w:rFonts w:ascii="Arial Narrow" w:hAnsi="Arial Narrow"/>
      <w:i/>
      <w:noProof/>
      <w:sz w:val="24"/>
    </w:rPr>
  </w:style>
  <w:style w:type="paragraph" w:customStyle="1" w:styleId="Proprietary">
    <w:name w:val="Proprietary"/>
    <w:basedOn w:val="Normal"/>
    <w:rsid w:val="00B81542"/>
    <w:pPr>
      <w:pBdr>
        <w:top w:val="single" w:sz="4" w:space="1" w:color="auto"/>
        <w:bottom w:val="single" w:sz="4" w:space="1" w:color="auto"/>
      </w:pBdr>
      <w:spacing w:after="0"/>
      <w:jc w:val="center"/>
    </w:pPr>
    <w:rPr>
      <w:rFonts w:cs="Arial"/>
      <w:b/>
      <w:bCs/>
      <w:i/>
      <w:iCs/>
      <w:sz w:val="20"/>
    </w:rPr>
  </w:style>
  <w:style w:type="paragraph" w:customStyle="1" w:styleId="Note">
    <w:name w:val="Note"/>
    <w:basedOn w:val="Normal"/>
    <w:rsid w:val="00B81542"/>
    <w:rPr>
      <w:b/>
      <w:sz w:val="18"/>
    </w:rPr>
  </w:style>
  <w:style w:type="paragraph" w:styleId="TOC8">
    <w:name w:val="toc 8"/>
    <w:basedOn w:val="TOC5"/>
    <w:next w:val="Normal"/>
    <w:autoRedefine/>
    <w:uiPriority w:val="39"/>
    <w:rsid w:val="00B81542"/>
    <w:pPr>
      <w:tabs>
        <w:tab w:val="right" w:leader="dot" w:pos="8640"/>
      </w:tabs>
      <w:spacing w:before="60" w:after="60"/>
      <w:ind w:left="1361"/>
    </w:pPr>
  </w:style>
  <w:style w:type="paragraph" w:styleId="TOC5">
    <w:name w:val="toc 5"/>
    <w:basedOn w:val="Normal"/>
    <w:next w:val="Normal"/>
    <w:autoRedefine/>
    <w:uiPriority w:val="39"/>
    <w:rsid w:val="00B81542"/>
    <w:pPr>
      <w:ind w:left="880"/>
    </w:pPr>
  </w:style>
  <w:style w:type="paragraph" w:styleId="PlainText">
    <w:name w:val="Plain Text"/>
    <w:basedOn w:val="Normal"/>
    <w:rsid w:val="00B81542"/>
    <w:pPr>
      <w:spacing w:after="0"/>
    </w:pPr>
    <w:rPr>
      <w:rFonts w:ascii="Courier New" w:hAnsi="Courier New" w:cs="Courier New"/>
      <w:sz w:val="20"/>
    </w:rPr>
  </w:style>
  <w:style w:type="paragraph" w:styleId="Index1">
    <w:name w:val="index 1"/>
    <w:basedOn w:val="Normal"/>
    <w:next w:val="Normal"/>
    <w:autoRedefine/>
    <w:semiHidden/>
    <w:rsid w:val="00B81542"/>
    <w:pPr>
      <w:tabs>
        <w:tab w:val="right" w:leader="dot" w:pos="9360"/>
      </w:tabs>
      <w:suppressAutoHyphens/>
      <w:ind w:left="1440" w:right="720" w:hanging="1440"/>
    </w:pPr>
  </w:style>
  <w:style w:type="paragraph" w:customStyle="1" w:styleId="H2Text">
    <w:name w:val="H2Text"/>
    <w:basedOn w:val="Normal"/>
    <w:autoRedefine/>
    <w:rsid w:val="00B81542"/>
    <w:pPr>
      <w:numPr>
        <w:numId w:val="6"/>
      </w:numPr>
    </w:pPr>
  </w:style>
  <w:style w:type="paragraph" w:customStyle="1" w:styleId="H3Text">
    <w:name w:val="H3Text"/>
    <w:basedOn w:val="Normal"/>
    <w:autoRedefine/>
    <w:rsid w:val="00B81542"/>
    <w:pPr>
      <w:ind w:left="720"/>
    </w:pPr>
  </w:style>
  <w:style w:type="numbering" w:customStyle="1" w:styleId="Style1">
    <w:name w:val="Style1"/>
    <w:rsid w:val="00B81542"/>
    <w:pPr>
      <w:numPr>
        <w:numId w:val="14"/>
      </w:numPr>
    </w:pPr>
  </w:style>
  <w:style w:type="table" w:styleId="TableGrid">
    <w:name w:val="Table Grid"/>
    <w:basedOn w:val="TableNormal"/>
    <w:uiPriority w:val="39"/>
    <w:rsid w:val="00B81542"/>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uiPriority w:val="99"/>
    <w:semiHidden/>
    <w:rsid w:val="00B81542"/>
    <w:rPr>
      <w:rFonts w:ascii="Tahoma" w:hAnsi="Tahoma" w:cs="Tahoma"/>
      <w:sz w:val="16"/>
      <w:szCs w:val="16"/>
    </w:rPr>
  </w:style>
  <w:style w:type="character" w:styleId="CommentReference">
    <w:name w:val="annotation reference"/>
    <w:basedOn w:val="DefaultParagraphFont"/>
    <w:uiPriority w:val="99"/>
    <w:rsid w:val="00B81542"/>
    <w:rPr>
      <w:sz w:val="16"/>
      <w:szCs w:val="16"/>
    </w:rPr>
  </w:style>
  <w:style w:type="paragraph" w:styleId="CommentText">
    <w:name w:val="annotation text"/>
    <w:basedOn w:val="Normal"/>
    <w:link w:val="CommentTextChar"/>
    <w:uiPriority w:val="99"/>
    <w:rsid w:val="00B81542"/>
    <w:rPr>
      <w:sz w:val="20"/>
    </w:rPr>
  </w:style>
  <w:style w:type="paragraph" w:styleId="CommentSubject">
    <w:name w:val="annotation subject"/>
    <w:basedOn w:val="CommentText"/>
    <w:next w:val="CommentText"/>
    <w:semiHidden/>
    <w:rsid w:val="00B81542"/>
    <w:rPr>
      <w:b/>
      <w:bCs/>
    </w:rPr>
  </w:style>
  <w:style w:type="character" w:styleId="Strong">
    <w:name w:val="Strong"/>
    <w:basedOn w:val="DefaultParagraphFont"/>
    <w:uiPriority w:val="22"/>
    <w:qFormat/>
    <w:rsid w:val="00B81542"/>
    <w:rPr>
      <w:b/>
      <w:bCs/>
    </w:rPr>
  </w:style>
  <w:style w:type="paragraph" w:styleId="HTMLPreformatted">
    <w:name w:val="HTML Preformatted"/>
    <w:basedOn w:val="Normal"/>
    <w:rsid w:val="00B81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paragraph" w:styleId="Caption">
    <w:name w:val="caption"/>
    <w:basedOn w:val="Normal"/>
    <w:next w:val="Normal"/>
    <w:qFormat/>
    <w:rsid w:val="00B81542"/>
    <w:rPr>
      <w:b/>
      <w:bCs/>
      <w:sz w:val="20"/>
    </w:rPr>
  </w:style>
  <w:style w:type="character" w:customStyle="1" w:styleId="Heading1Char">
    <w:name w:val="Heading 1 Char"/>
    <w:aliases w:val="Heading Char,RFP Head 1 Char,h1 Char,l1 Char,Level 1 Topic Heading Char,Ctrl+1 Char,H1 Char,Heading Appendex Char,Head 1 (Chapter heading) Char,Titre§ Char,1 Char,Section Head Char,Bold 18 Char,R1 Char,H11 Char,E1 Char,heading 1 Char"/>
    <w:basedOn w:val="DefaultParagraphFont"/>
    <w:link w:val="Heading1"/>
    <w:uiPriority w:val="9"/>
    <w:rsid w:val="00E33656"/>
    <w:rPr>
      <w:rFonts w:ascii="Arial" w:hAnsi="Arial"/>
      <w:b/>
      <w:color w:val="000080"/>
      <w:sz w:val="40"/>
    </w:rPr>
  </w:style>
  <w:style w:type="paragraph" w:styleId="BodyText">
    <w:name w:val="Body Text"/>
    <w:basedOn w:val="Normal"/>
    <w:link w:val="BodyTextChar"/>
    <w:rsid w:val="00B81542"/>
    <w:pPr>
      <w:spacing w:after="0"/>
    </w:pPr>
    <w:rPr>
      <w:rFonts w:ascii="Times New Roman" w:hAnsi="Times New Roman"/>
      <w:sz w:val="20"/>
      <w:szCs w:val="24"/>
    </w:rPr>
  </w:style>
  <w:style w:type="paragraph" w:customStyle="1" w:styleId="InfoText">
    <w:name w:val="Info Text"/>
    <w:basedOn w:val="Normal"/>
    <w:next w:val="BodyText"/>
    <w:autoRedefine/>
    <w:qFormat/>
    <w:rsid w:val="00B81542"/>
    <w:pPr>
      <w:keepNext/>
      <w:widowControl w:val="0"/>
      <w:spacing w:line="240" w:lineRule="atLeast"/>
      <w:ind w:left="432"/>
    </w:pPr>
    <w:rPr>
      <w:i/>
      <w:color w:val="B30DB7"/>
      <w:sz w:val="24"/>
      <w:szCs w:val="24"/>
    </w:rPr>
  </w:style>
  <w:style w:type="paragraph" w:styleId="ListParagraph">
    <w:name w:val="List Paragraph"/>
    <w:aliases w:val="Text Under Heading 3,Step"/>
    <w:basedOn w:val="Normal"/>
    <w:link w:val="ListParagraphChar"/>
    <w:uiPriority w:val="34"/>
    <w:qFormat/>
    <w:rsid w:val="00B81542"/>
    <w:pPr>
      <w:ind w:left="720"/>
      <w:contextualSpacing/>
    </w:pPr>
  </w:style>
  <w:style w:type="character" w:customStyle="1" w:styleId="Heading7Char">
    <w:name w:val="Heading 7 Char"/>
    <w:basedOn w:val="DefaultParagraphFont"/>
    <w:link w:val="Heading7"/>
    <w:uiPriority w:val="9"/>
    <w:rsid w:val="001942C4"/>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rsid w:val="001942C4"/>
    <w:rPr>
      <w:rFonts w:asciiTheme="majorHAnsi" w:eastAsiaTheme="majorEastAsia" w:hAnsiTheme="majorHAnsi" w:cstheme="majorBidi"/>
      <w:color w:val="404040" w:themeColor="text1" w:themeTint="BF"/>
    </w:rPr>
  </w:style>
  <w:style w:type="character" w:customStyle="1" w:styleId="Heading3Char">
    <w:name w:val="Heading 3 Char"/>
    <w:aliases w:val="h3 Char,3m Char,H3 Char,Head 3 Char,PRTM Heading 3 Char,Subheading Char,Section Char,3 Char,Heading 3 - old Char,??? 3 Char,B Head Char,Section1 Char,31 Char,Heading 3 - old1 Char,??? 31 Char,B Head1 Char,L3 Char,NormalHeading 3 Char"/>
    <w:basedOn w:val="DefaultParagraphFont"/>
    <w:link w:val="Heading3"/>
    <w:uiPriority w:val="99"/>
    <w:rsid w:val="00F11176"/>
    <w:rPr>
      <w:rFonts w:ascii="Arial" w:hAnsi="Arial"/>
      <w:b/>
      <w:color w:val="000080"/>
      <w:sz w:val="24"/>
    </w:rPr>
  </w:style>
  <w:style w:type="character" w:styleId="Hyperlink">
    <w:name w:val="Hyperlink"/>
    <w:basedOn w:val="DefaultParagraphFont"/>
    <w:uiPriority w:val="99"/>
    <w:unhideWhenUsed/>
    <w:rsid w:val="00B81542"/>
    <w:rPr>
      <w:rFonts w:ascii="Times New Roman" w:hAnsi="Times New Roman" w:cs="Times New Roman" w:hint="default"/>
      <w:color w:val="0000FF"/>
      <w:u w:val="single"/>
    </w:rPr>
  </w:style>
  <w:style w:type="character" w:customStyle="1" w:styleId="Heading5Char">
    <w:name w:val="Heading 5 Char"/>
    <w:aliases w:val="h5 Char,Second Subheading Char,Level 5 Topic Heading Char,H5 Char"/>
    <w:link w:val="Heading5"/>
    <w:uiPriority w:val="99"/>
    <w:rsid w:val="00DA1B76"/>
    <w:rPr>
      <w:rFonts w:ascii="Palatino Linotype" w:hAnsi="Palatino Linotype"/>
      <w:sz w:val="22"/>
      <w:u w:val="single"/>
    </w:rPr>
  </w:style>
  <w:style w:type="character" w:styleId="FollowedHyperlink">
    <w:name w:val="FollowedHyperlink"/>
    <w:basedOn w:val="DefaultParagraphFont"/>
    <w:rsid w:val="00B81542"/>
    <w:rPr>
      <w:color w:val="800080" w:themeColor="followedHyperlink"/>
      <w:u w:val="single"/>
    </w:rPr>
  </w:style>
  <w:style w:type="numbering" w:customStyle="1" w:styleId="StyleBulleted">
    <w:name w:val="Style Bulleted"/>
    <w:basedOn w:val="NoList"/>
    <w:rsid w:val="00B81542"/>
    <w:pPr>
      <w:numPr>
        <w:numId w:val="13"/>
      </w:numPr>
    </w:pPr>
  </w:style>
  <w:style w:type="character" w:customStyle="1" w:styleId="ListParagraphChar">
    <w:name w:val="List Paragraph Char"/>
    <w:aliases w:val="Text Under Heading 3 Char,Step Char"/>
    <w:basedOn w:val="DefaultParagraphFont"/>
    <w:link w:val="ListParagraph"/>
    <w:uiPriority w:val="34"/>
    <w:rsid w:val="00043B66"/>
    <w:rPr>
      <w:rFonts w:ascii="Palatino Linotype" w:hAnsi="Palatino Linotype"/>
      <w:sz w:val="22"/>
    </w:rPr>
  </w:style>
  <w:style w:type="table" w:customStyle="1" w:styleId="MediumGrid31">
    <w:name w:val="Medium Grid 31"/>
    <w:basedOn w:val="TableNormal"/>
    <w:uiPriority w:val="69"/>
    <w:rsid w:val="00B8154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Classic4">
    <w:name w:val="Table Classic 4"/>
    <w:basedOn w:val="TableNormal"/>
    <w:rsid w:val="00B81542"/>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B81542"/>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B8154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1">
    <w:name w:val="Medium Shading 1 - Accent 11"/>
    <w:basedOn w:val="TableNormal"/>
    <w:uiPriority w:val="63"/>
    <w:rsid w:val="00B8154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B8154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orful2">
    <w:name w:val="Table Colorful 2"/>
    <w:basedOn w:val="TableNormal"/>
    <w:rsid w:val="00B81542"/>
    <w:pPr>
      <w:spacing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LightShading-Accent2">
    <w:name w:val="Light Shading Accent 2"/>
    <w:basedOn w:val="ColorfulList-Accent3"/>
    <w:uiPriority w:val="60"/>
    <w:rsid w:val="00B81542"/>
    <w:rPr>
      <w:color w:val="943634" w:themeColor="accent2" w:themeShade="BF"/>
      <w:lang w:eastAsia="zh-CN"/>
    </w:rPr>
    <w:tblPr>
      <w:tblBorders>
        <w:top w:val="single" w:sz="8" w:space="0" w:color="C0504D" w:themeColor="accent2"/>
        <w:bottom w:val="single" w:sz="8" w:space="0" w:color="C0504D" w:themeColor="accent2"/>
      </w:tblBorders>
    </w:tblPr>
    <w:tcPr>
      <w:shd w:val="clear" w:color="auto" w:fill="F5F8EE" w:themeFill="accent3" w:themeFillTint="19"/>
    </w:tcPr>
    <w:tblStylePr w:type="firstRow">
      <w:pPr>
        <w:spacing w:before="0" w:after="0" w:line="240" w:lineRule="auto"/>
      </w:pPr>
      <w:rPr>
        <w:b/>
        <w:bCs/>
        <w:color w:val="FFFFFF" w:themeColor="background1"/>
      </w:rPr>
      <w:tblPr/>
      <w:tcPr>
        <w:tcBorders>
          <w:top w:val="single" w:sz="8" w:space="0" w:color="C0504D" w:themeColor="accent2"/>
          <w:left w:val="nil"/>
          <w:bottom w:val="single" w:sz="8" w:space="0" w:color="C0504D" w:themeColor="accent2"/>
          <w:right w:val="nil"/>
          <w:insideH w:val="nil"/>
          <w:insideV w:val="nil"/>
        </w:tcBorders>
        <w:shd w:val="clear" w:color="auto" w:fill="664E82" w:themeFill="accent4" w:themeFillShade="CC"/>
      </w:tcPr>
    </w:tblStylePr>
    <w:tblStylePr w:type="lastRow">
      <w:pPr>
        <w:spacing w:before="0" w:after="0" w:line="240" w:lineRule="auto"/>
      </w:pPr>
      <w:rPr>
        <w:b/>
        <w:bCs/>
        <w:color w:val="664E82" w:themeColor="accent4" w:themeShade="CC"/>
      </w:rPr>
      <w:tblPr/>
      <w:tcPr>
        <w:tcBorders>
          <w:top w:val="single" w:sz="8" w:space="0" w:color="C0504D" w:themeColor="accent2"/>
          <w:left w:val="nil"/>
          <w:bottom w:val="single" w:sz="8" w:space="0" w:color="C0504D" w:themeColor="accent2"/>
          <w:right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List-Accent3">
    <w:name w:val="Colorful List Accent 3"/>
    <w:basedOn w:val="TableNormal"/>
    <w:uiPriority w:val="72"/>
    <w:rsid w:val="00B8154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odyTextChar">
    <w:name w:val="Body Text Char"/>
    <w:basedOn w:val="DefaultParagraphFont"/>
    <w:link w:val="BodyText"/>
    <w:rsid w:val="00986FC1"/>
    <w:rPr>
      <w:szCs w:val="24"/>
    </w:rPr>
  </w:style>
  <w:style w:type="paragraph" w:styleId="NormalWeb">
    <w:name w:val="Normal (Web)"/>
    <w:basedOn w:val="Normal"/>
    <w:uiPriority w:val="99"/>
    <w:unhideWhenUsed/>
    <w:rsid w:val="00B81542"/>
    <w:pPr>
      <w:spacing w:before="100" w:beforeAutospacing="1" w:after="100" w:afterAutospacing="1"/>
    </w:pPr>
    <w:rPr>
      <w:rFonts w:ascii="Times New Roman" w:hAnsi="Times New Roman"/>
      <w:sz w:val="24"/>
      <w:szCs w:val="24"/>
    </w:rPr>
  </w:style>
  <w:style w:type="character" w:customStyle="1" w:styleId="ResponseMessageElement">
    <w:name w:val="Response Message Element"/>
    <w:basedOn w:val="DefaultParagraphFont"/>
    <w:uiPriority w:val="1"/>
    <w:qFormat/>
    <w:rsid w:val="00B81542"/>
    <w:rPr>
      <w:rFonts w:ascii="Arial" w:hAnsi="Arial" w:cs="Arial"/>
      <w:b/>
      <w:sz w:val="24"/>
    </w:rPr>
  </w:style>
  <w:style w:type="table" w:styleId="TableSimple2">
    <w:name w:val="Table Simple 2"/>
    <w:basedOn w:val="TableNormal"/>
    <w:rsid w:val="00B81542"/>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B81542"/>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Heading">
    <w:name w:val="TOC Heading"/>
    <w:basedOn w:val="Heading1"/>
    <w:next w:val="Normal"/>
    <w:autoRedefine/>
    <w:uiPriority w:val="39"/>
    <w:unhideWhenUsed/>
    <w:qFormat/>
    <w:rsid w:val="00B81542"/>
    <w:pPr>
      <w:keepLines/>
      <w:pageBreakBefore w:val="0"/>
      <w:numPr>
        <w:numId w:val="0"/>
      </w:numPr>
      <w:spacing w:before="240"/>
      <w:jc w:val="center"/>
      <w:outlineLvl w:val="9"/>
    </w:pPr>
    <w:rPr>
      <w:rFonts w:asciiTheme="majorHAnsi" w:eastAsiaTheme="majorEastAsia" w:hAnsiTheme="majorHAnsi" w:cstheme="majorBidi"/>
      <w:bCs/>
      <w:color w:val="365F91" w:themeColor="accent1" w:themeShade="BF"/>
      <w:sz w:val="32"/>
      <w:szCs w:val="28"/>
    </w:rPr>
  </w:style>
  <w:style w:type="paragraph" w:customStyle="1" w:styleId="StylePalatinoLinotypeFirstline025">
    <w:name w:val="Style Palatino Linotype First line:  0.25&quot;"/>
    <w:basedOn w:val="Normal"/>
    <w:rsid w:val="00212882"/>
    <w:pPr>
      <w:spacing w:before="120"/>
    </w:pPr>
  </w:style>
  <w:style w:type="character" w:customStyle="1" w:styleId="HeaderChar">
    <w:name w:val="Header Char"/>
    <w:basedOn w:val="DefaultParagraphFont"/>
    <w:link w:val="Header"/>
    <w:rsid w:val="00BD6DF1"/>
    <w:rPr>
      <w:rFonts w:ascii="Palatino Linotype" w:hAnsi="Palatino Linotype"/>
      <w:b/>
      <w:i/>
      <w:sz w:val="24"/>
    </w:rPr>
  </w:style>
  <w:style w:type="paragraph" w:styleId="DocumentMap">
    <w:name w:val="Document Map"/>
    <w:basedOn w:val="Normal"/>
    <w:link w:val="DocumentMapChar"/>
    <w:uiPriority w:val="99"/>
    <w:rsid w:val="00B81542"/>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73219A"/>
    <w:rPr>
      <w:rFonts w:ascii="Tahoma" w:hAnsi="Tahoma" w:cs="Tahoma"/>
      <w:sz w:val="16"/>
      <w:szCs w:val="16"/>
    </w:rPr>
  </w:style>
  <w:style w:type="paragraph" w:styleId="TOC4">
    <w:name w:val="toc 4"/>
    <w:basedOn w:val="Normal"/>
    <w:next w:val="Normal"/>
    <w:autoRedefine/>
    <w:uiPriority w:val="39"/>
    <w:rsid w:val="00B81542"/>
    <w:pPr>
      <w:spacing w:after="0" w:line="276" w:lineRule="auto"/>
      <w:ind w:left="720"/>
    </w:pPr>
    <w:rPr>
      <w:rFonts w:ascii="Times New Roman" w:hAnsi="Times New Roman"/>
      <w:sz w:val="24"/>
      <w:szCs w:val="24"/>
      <w:lang w:bidi="en-US"/>
    </w:rPr>
  </w:style>
  <w:style w:type="paragraph" w:styleId="TOC6">
    <w:name w:val="toc 6"/>
    <w:basedOn w:val="Normal"/>
    <w:next w:val="Normal"/>
    <w:autoRedefine/>
    <w:uiPriority w:val="39"/>
    <w:rsid w:val="00B81542"/>
    <w:pPr>
      <w:spacing w:after="0" w:line="276" w:lineRule="auto"/>
      <w:ind w:left="1200"/>
    </w:pPr>
    <w:rPr>
      <w:rFonts w:ascii="Times New Roman" w:hAnsi="Times New Roman"/>
      <w:sz w:val="24"/>
      <w:szCs w:val="24"/>
      <w:lang w:bidi="en-US"/>
    </w:rPr>
  </w:style>
  <w:style w:type="paragraph" w:styleId="TOC7">
    <w:name w:val="toc 7"/>
    <w:basedOn w:val="Normal"/>
    <w:next w:val="Normal"/>
    <w:autoRedefine/>
    <w:uiPriority w:val="39"/>
    <w:rsid w:val="00B81542"/>
    <w:pPr>
      <w:spacing w:after="0" w:line="276" w:lineRule="auto"/>
      <w:ind w:left="1440"/>
    </w:pPr>
    <w:rPr>
      <w:rFonts w:ascii="Times New Roman" w:hAnsi="Times New Roman"/>
      <w:sz w:val="24"/>
      <w:szCs w:val="24"/>
      <w:lang w:bidi="en-US"/>
    </w:rPr>
  </w:style>
  <w:style w:type="paragraph" w:styleId="TOC9">
    <w:name w:val="toc 9"/>
    <w:basedOn w:val="Normal"/>
    <w:next w:val="Normal"/>
    <w:autoRedefine/>
    <w:uiPriority w:val="39"/>
    <w:rsid w:val="00B81542"/>
    <w:pPr>
      <w:spacing w:after="0" w:line="276" w:lineRule="auto"/>
      <w:ind w:left="1920"/>
    </w:pPr>
    <w:rPr>
      <w:rFonts w:ascii="Times New Roman" w:hAnsi="Times New Roman"/>
      <w:sz w:val="24"/>
      <w:szCs w:val="24"/>
      <w:lang w:bidi="en-US"/>
    </w:rPr>
  </w:style>
  <w:style w:type="numbering" w:styleId="111111">
    <w:name w:val="Outline List 2"/>
    <w:basedOn w:val="NoList"/>
    <w:uiPriority w:val="99"/>
    <w:unhideWhenUsed/>
    <w:rsid w:val="00B81542"/>
    <w:pPr>
      <w:numPr>
        <w:numId w:val="1"/>
      </w:numPr>
    </w:pPr>
  </w:style>
  <w:style w:type="character" w:customStyle="1" w:styleId="b1">
    <w:name w:val="b1"/>
    <w:basedOn w:val="DefaultParagraphFont"/>
    <w:rsid w:val="00B81542"/>
    <w:rPr>
      <w:rFonts w:ascii="Courier New" w:hAnsi="Courier New" w:cs="Courier New" w:hint="default"/>
      <w:b/>
      <w:bCs/>
      <w:strike w:val="0"/>
      <w:dstrike w:val="0"/>
      <w:color w:val="FF0000"/>
      <w:u w:val="none"/>
      <w:effect w:val="none"/>
    </w:rPr>
  </w:style>
  <w:style w:type="paragraph" w:styleId="BodyText2">
    <w:name w:val="Body Text 2"/>
    <w:basedOn w:val="Normal"/>
    <w:link w:val="BodyText2Char"/>
    <w:rsid w:val="00B81542"/>
    <w:pPr>
      <w:spacing w:after="200" w:line="276" w:lineRule="auto"/>
    </w:pPr>
    <w:rPr>
      <w:rFonts w:ascii="Calibri" w:hAnsi="Calibri"/>
      <w:i/>
      <w:color w:val="000080"/>
      <w:sz w:val="16"/>
      <w:szCs w:val="22"/>
      <w:lang w:bidi="en-US"/>
    </w:rPr>
  </w:style>
  <w:style w:type="character" w:customStyle="1" w:styleId="BodyText2Char">
    <w:name w:val="Body Text 2 Char"/>
    <w:basedOn w:val="DefaultParagraphFont"/>
    <w:link w:val="BodyText2"/>
    <w:rsid w:val="00D22FFD"/>
    <w:rPr>
      <w:rFonts w:ascii="Calibri" w:hAnsi="Calibri"/>
      <w:i/>
      <w:color w:val="000080"/>
      <w:sz w:val="16"/>
      <w:szCs w:val="22"/>
      <w:lang w:bidi="en-US"/>
    </w:rPr>
  </w:style>
  <w:style w:type="paragraph" w:styleId="BodyText3">
    <w:name w:val="Body Text 3"/>
    <w:basedOn w:val="Normal"/>
    <w:link w:val="BodyText3Char"/>
    <w:rsid w:val="00B81542"/>
    <w:pPr>
      <w:spacing w:after="200" w:line="276" w:lineRule="auto"/>
      <w:jc w:val="both"/>
    </w:pPr>
    <w:rPr>
      <w:rFonts w:ascii="Calibri" w:hAnsi="Calibri"/>
      <w:i/>
      <w:iCs/>
      <w:color w:val="000080"/>
      <w:sz w:val="16"/>
      <w:szCs w:val="22"/>
      <w:lang w:bidi="en-US"/>
    </w:rPr>
  </w:style>
  <w:style w:type="character" w:customStyle="1" w:styleId="BodyText3Char">
    <w:name w:val="Body Text 3 Char"/>
    <w:basedOn w:val="DefaultParagraphFont"/>
    <w:link w:val="BodyText3"/>
    <w:rsid w:val="00D22FFD"/>
    <w:rPr>
      <w:rFonts w:ascii="Calibri" w:hAnsi="Calibri"/>
      <w:i/>
      <w:iCs/>
      <w:color w:val="000080"/>
      <w:sz w:val="16"/>
      <w:szCs w:val="22"/>
      <w:lang w:bidi="en-US"/>
    </w:rPr>
  </w:style>
  <w:style w:type="paragraph" w:styleId="BodyTextIndent">
    <w:name w:val="Body Text Indent"/>
    <w:basedOn w:val="Normal"/>
    <w:link w:val="BodyTextIndentChar"/>
    <w:rsid w:val="00B81542"/>
    <w:pPr>
      <w:spacing w:after="200" w:line="276" w:lineRule="auto"/>
      <w:ind w:left="270"/>
    </w:pPr>
    <w:rPr>
      <w:rFonts w:ascii="Calibri" w:hAnsi="Calibri"/>
      <w:sz w:val="24"/>
      <w:szCs w:val="22"/>
      <w:lang w:bidi="en-US"/>
    </w:rPr>
  </w:style>
  <w:style w:type="character" w:customStyle="1" w:styleId="BodyTextIndentChar">
    <w:name w:val="Body Text Indent Char"/>
    <w:basedOn w:val="DefaultParagraphFont"/>
    <w:link w:val="BodyTextIndent"/>
    <w:rsid w:val="00D22FFD"/>
    <w:rPr>
      <w:rFonts w:ascii="Calibri" w:hAnsi="Calibri"/>
      <w:sz w:val="24"/>
      <w:szCs w:val="22"/>
      <w:lang w:bidi="en-US"/>
    </w:rPr>
  </w:style>
  <w:style w:type="paragraph" w:styleId="BodyTextIndent2">
    <w:name w:val="Body Text Indent 2"/>
    <w:basedOn w:val="Normal"/>
    <w:link w:val="BodyTextIndent2Char"/>
    <w:rsid w:val="00B81542"/>
    <w:pPr>
      <w:spacing w:after="0" w:line="276" w:lineRule="auto"/>
      <w:ind w:left="288"/>
    </w:pPr>
    <w:rPr>
      <w:rFonts w:ascii="Calibri" w:hAnsi="Calibri"/>
      <w:i/>
      <w:color w:val="000080"/>
      <w:sz w:val="18"/>
      <w:szCs w:val="22"/>
      <w:lang w:bidi="en-US"/>
    </w:rPr>
  </w:style>
  <w:style w:type="character" w:customStyle="1" w:styleId="BodyTextIndent2Char">
    <w:name w:val="Body Text Indent 2 Char"/>
    <w:basedOn w:val="DefaultParagraphFont"/>
    <w:link w:val="BodyTextIndent2"/>
    <w:rsid w:val="00D22FFD"/>
    <w:rPr>
      <w:rFonts w:ascii="Calibri" w:hAnsi="Calibri"/>
      <w:i/>
      <w:color w:val="000080"/>
      <w:sz w:val="18"/>
      <w:szCs w:val="22"/>
      <w:lang w:bidi="en-US"/>
    </w:rPr>
  </w:style>
  <w:style w:type="paragraph" w:styleId="BodyTextIndent3">
    <w:name w:val="Body Text Indent 3"/>
    <w:basedOn w:val="Normal"/>
    <w:link w:val="BodyTextIndent3Char"/>
    <w:uiPriority w:val="99"/>
    <w:unhideWhenUsed/>
    <w:rsid w:val="00B81542"/>
    <w:pPr>
      <w:spacing w:after="200" w:line="276" w:lineRule="auto"/>
      <w:ind w:left="360"/>
    </w:pPr>
    <w:rPr>
      <w:rFonts w:ascii="Calibri" w:hAnsi="Calibri"/>
      <w:sz w:val="16"/>
      <w:szCs w:val="16"/>
      <w:lang w:bidi="en-US"/>
    </w:rPr>
  </w:style>
  <w:style w:type="character" w:customStyle="1" w:styleId="BodyTextIndent3Char">
    <w:name w:val="Body Text Indent 3 Char"/>
    <w:basedOn w:val="DefaultParagraphFont"/>
    <w:link w:val="BodyTextIndent3"/>
    <w:uiPriority w:val="99"/>
    <w:rsid w:val="00D22FFD"/>
    <w:rPr>
      <w:rFonts w:ascii="Calibri" w:hAnsi="Calibri"/>
      <w:sz w:val="16"/>
      <w:szCs w:val="16"/>
      <w:lang w:bidi="en-US"/>
    </w:rPr>
  </w:style>
  <w:style w:type="character" w:styleId="BookTitle">
    <w:name w:val="Book Title"/>
    <w:uiPriority w:val="33"/>
    <w:qFormat/>
    <w:rsid w:val="00B81542"/>
    <w:rPr>
      <w:i/>
      <w:iCs/>
      <w:smallCaps/>
      <w:spacing w:val="5"/>
    </w:rPr>
  </w:style>
  <w:style w:type="paragraph" w:customStyle="1" w:styleId="Bullet1square">
    <w:name w:val="Bullet 1 (square)"/>
    <w:rsid w:val="00B81542"/>
    <w:pPr>
      <w:numPr>
        <w:numId w:val="3"/>
      </w:numPr>
      <w:spacing w:after="80"/>
    </w:pPr>
    <w:rPr>
      <w:sz w:val="22"/>
      <w:szCs w:val="22"/>
      <w:lang w:bidi="he-IL"/>
    </w:rPr>
  </w:style>
  <w:style w:type="paragraph" w:customStyle="1" w:styleId="Bullet2round">
    <w:name w:val="Bullet 2 (round)"/>
    <w:rsid w:val="00B81542"/>
    <w:pPr>
      <w:numPr>
        <w:numId w:val="4"/>
      </w:numPr>
      <w:spacing w:after="80" w:line="276" w:lineRule="auto"/>
    </w:pPr>
    <w:rPr>
      <w:rFonts w:ascii="Calibri" w:hAnsi="Calibri"/>
      <w:sz w:val="22"/>
      <w:szCs w:val="22"/>
      <w:lang w:bidi="he-IL"/>
    </w:rPr>
  </w:style>
  <w:style w:type="paragraph" w:customStyle="1" w:styleId="BulletBold1">
    <w:name w:val="Bullet Bold 1"/>
    <w:basedOn w:val="Normal"/>
    <w:uiPriority w:val="99"/>
    <w:rsid w:val="00B81542"/>
    <w:pPr>
      <w:numPr>
        <w:numId w:val="5"/>
      </w:numPr>
      <w:tabs>
        <w:tab w:val="left" w:pos="720"/>
      </w:tabs>
      <w:spacing w:after="0" w:line="276" w:lineRule="auto"/>
    </w:pPr>
    <w:rPr>
      <w:rFonts w:ascii="Calibri" w:hAnsi="Calibri"/>
      <w:b/>
      <w:bCs/>
      <w:sz w:val="20"/>
      <w:szCs w:val="24"/>
      <w:lang w:bidi="en-US"/>
    </w:rPr>
  </w:style>
  <w:style w:type="character" w:styleId="Emphasis">
    <w:name w:val="Emphasis"/>
    <w:uiPriority w:val="20"/>
    <w:qFormat/>
    <w:rsid w:val="00B81542"/>
    <w:rPr>
      <w:b/>
      <w:bCs/>
      <w:i/>
      <w:iCs/>
      <w:spacing w:val="10"/>
      <w:bdr w:val="none" w:sz="0" w:space="0" w:color="auto"/>
      <w:shd w:val="clear" w:color="auto" w:fill="auto"/>
    </w:rPr>
  </w:style>
  <w:style w:type="character" w:styleId="EndnoteReference">
    <w:name w:val="endnote reference"/>
    <w:basedOn w:val="DefaultParagraphFont"/>
    <w:uiPriority w:val="99"/>
    <w:unhideWhenUsed/>
    <w:rsid w:val="00B81542"/>
    <w:rPr>
      <w:vertAlign w:val="superscript"/>
    </w:rPr>
  </w:style>
  <w:style w:type="paragraph" w:styleId="EndnoteText">
    <w:name w:val="endnote text"/>
    <w:basedOn w:val="Normal"/>
    <w:link w:val="EndnoteTextChar"/>
    <w:uiPriority w:val="99"/>
    <w:unhideWhenUsed/>
    <w:rsid w:val="00B81542"/>
    <w:pPr>
      <w:spacing w:after="0"/>
    </w:pPr>
    <w:rPr>
      <w:sz w:val="20"/>
    </w:rPr>
  </w:style>
  <w:style w:type="character" w:customStyle="1" w:styleId="EndnoteTextChar">
    <w:name w:val="Endnote Text Char"/>
    <w:basedOn w:val="DefaultParagraphFont"/>
    <w:link w:val="EndnoteText"/>
    <w:uiPriority w:val="99"/>
    <w:rsid w:val="00D22FFD"/>
    <w:rPr>
      <w:rFonts w:ascii="Palatino Linotype" w:hAnsi="Palatino Linotype"/>
    </w:rPr>
  </w:style>
  <w:style w:type="character" w:customStyle="1" w:styleId="file">
    <w:name w:val="file"/>
    <w:basedOn w:val="DefaultParagraphFont"/>
    <w:rsid w:val="00B81542"/>
  </w:style>
  <w:style w:type="paragraph" w:customStyle="1" w:styleId="Heading2withPageBreakChar">
    <w:name w:val="Heading 2 with Page Break Char"/>
    <w:basedOn w:val="Heading2"/>
    <w:rsid w:val="00B81542"/>
    <w:pPr>
      <w:pageBreakBefore/>
      <w:spacing w:before="120" w:after="60"/>
      <w:ind w:right="677"/>
    </w:pPr>
    <w:rPr>
      <w:rFonts w:cs="Arial"/>
      <w:bCs/>
      <w:i/>
      <w:iCs/>
      <w:color w:val="auto"/>
      <w:sz w:val="28"/>
      <w:szCs w:val="28"/>
    </w:rPr>
  </w:style>
  <w:style w:type="character" w:customStyle="1" w:styleId="Heading3Char1">
    <w:name w:val="Heading 3 Char1"/>
    <w:aliases w:val="h3 Char1,3m Char1,H3 Char1,Head 3 Char1,E3 Char1,Heading Three Char1,3 Char1,h31 Char1,l3 Char1,list 3 Char1,l3+toc 3 Char1,CT Char1,Sub-section Title Char1,subhead Char1,H3-Heading 3 Char1,l3.3 Char1,list3 Char1,Section Char1,31 Char1"/>
    <w:basedOn w:val="DefaultParagraphFont"/>
    <w:uiPriority w:val="99"/>
    <w:locked/>
    <w:rsid w:val="00B81542"/>
    <w:rPr>
      <w:rFonts w:eastAsia="Times New Roman"/>
      <w:b/>
      <w:bCs/>
      <w:color w:val="1F497D"/>
      <w:sz w:val="32"/>
    </w:rPr>
  </w:style>
  <w:style w:type="paragraph" w:customStyle="1" w:styleId="Heading3table">
    <w:name w:val="Heading 3 table"/>
    <w:basedOn w:val="Heading3"/>
    <w:next w:val="Heading3"/>
    <w:rsid w:val="00B81542"/>
    <w:pPr>
      <w:numPr>
        <w:numId w:val="7"/>
      </w:numPr>
      <w:spacing w:before="120"/>
    </w:pPr>
    <w:rPr>
      <w:rFonts w:ascii="Palatino Linotype" w:hAnsi="Palatino Linotype"/>
      <w:iCs/>
      <w:color w:val="auto"/>
      <w:sz w:val="20"/>
      <w:szCs w:val="24"/>
    </w:rPr>
  </w:style>
  <w:style w:type="paragraph" w:customStyle="1" w:styleId="Heading3withPageBreak">
    <w:name w:val="Heading 3 with Page Break"/>
    <w:basedOn w:val="Heading3"/>
    <w:rsid w:val="00B81542"/>
    <w:pPr>
      <w:pageBreakBefore/>
      <w:spacing w:before="480" w:after="60"/>
    </w:pPr>
    <w:rPr>
      <w:rFonts w:ascii="Times New Roman" w:hAnsi="Times New Roman"/>
      <w:bCs/>
      <w:color w:val="auto"/>
      <w:szCs w:val="24"/>
    </w:rPr>
  </w:style>
  <w:style w:type="character" w:styleId="IntenseEmphasis">
    <w:name w:val="Intense Emphasis"/>
    <w:uiPriority w:val="21"/>
    <w:qFormat/>
    <w:rsid w:val="00B81542"/>
    <w:rPr>
      <w:b/>
      <w:bCs/>
    </w:rPr>
  </w:style>
  <w:style w:type="paragraph" w:styleId="IntenseQuote">
    <w:name w:val="Intense Quote"/>
    <w:basedOn w:val="Normal"/>
    <w:next w:val="Normal"/>
    <w:link w:val="IntenseQuoteChar"/>
    <w:uiPriority w:val="30"/>
    <w:qFormat/>
    <w:rsid w:val="00B81542"/>
    <w:pPr>
      <w:pBdr>
        <w:bottom w:val="single" w:sz="4" w:space="1" w:color="auto"/>
      </w:pBdr>
      <w:spacing w:before="200" w:after="280" w:line="276" w:lineRule="auto"/>
      <w:ind w:left="1008" w:right="1152"/>
      <w:jc w:val="both"/>
    </w:pPr>
    <w:rPr>
      <w:rFonts w:ascii="Calibri" w:hAnsi="Calibri"/>
      <w:b/>
      <w:bCs/>
      <w:i/>
      <w:iCs/>
      <w:sz w:val="24"/>
      <w:szCs w:val="22"/>
      <w:lang w:bidi="en-US"/>
    </w:rPr>
  </w:style>
  <w:style w:type="character" w:customStyle="1" w:styleId="IntenseQuoteChar">
    <w:name w:val="Intense Quote Char"/>
    <w:basedOn w:val="DefaultParagraphFont"/>
    <w:link w:val="IntenseQuote"/>
    <w:uiPriority w:val="30"/>
    <w:rsid w:val="00D22FFD"/>
    <w:rPr>
      <w:rFonts w:ascii="Calibri" w:hAnsi="Calibri"/>
      <w:b/>
      <w:bCs/>
      <w:i/>
      <w:iCs/>
      <w:sz w:val="24"/>
      <w:szCs w:val="22"/>
      <w:lang w:bidi="en-US"/>
    </w:rPr>
  </w:style>
  <w:style w:type="character" w:styleId="IntenseReference">
    <w:name w:val="Intense Reference"/>
    <w:uiPriority w:val="32"/>
    <w:qFormat/>
    <w:rsid w:val="00B81542"/>
    <w:rPr>
      <w:smallCaps/>
      <w:spacing w:val="5"/>
      <w:u w:val="single"/>
    </w:rPr>
  </w:style>
  <w:style w:type="paragraph" w:customStyle="1" w:styleId="List1number">
    <w:name w:val="List 1 (number)"/>
    <w:rsid w:val="00B81542"/>
    <w:pPr>
      <w:numPr>
        <w:numId w:val="8"/>
      </w:numPr>
      <w:spacing w:before="80" w:after="80"/>
    </w:pPr>
    <w:rPr>
      <w:sz w:val="22"/>
      <w:szCs w:val="22"/>
      <w:lang w:bidi="he-IL"/>
    </w:rPr>
  </w:style>
  <w:style w:type="paragraph" w:customStyle="1" w:styleId="List2alpha">
    <w:name w:val="List 2 (alpha)"/>
    <w:rsid w:val="00B81542"/>
    <w:pPr>
      <w:numPr>
        <w:ilvl w:val="1"/>
        <w:numId w:val="8"/>
      </w:numPr>
      <w:spacing w:after="80"/>
    </w:pPr>
    <w:rPr>
      <w:sz w:val="22"/>
      <w:szCs w:val="22"/>
      <w:lang w:bidi="he-IL"/>
    </w:rPr>
  </w:style>
  <w:style w:type="paragraph" w:customStyle="1" w:styleId="List3roman">
    <w:name w:val="List 3 (roman)"/>
    <w:rsid w:val="00B81542"/>
    <w:pPr>
      <w:numPr>
        <w:ilvl w:val="2"/>
        <w:numId w:val="8"/>
      </w:numPr>
      <w:tabs>
        <w:tab w:val="left" w:pos="2520"/>
      </w:tabs>
      <w:spacing w:after="80"/>
    </w:pPr>
    <w:rPr>
      <w:sz w:val="22"/>
      <w:szCs w:val="22"/>
      <w:lang w:bidi="he-IL"/>
    </w:rPr>
  </w:style>
  <w:style w:type="paragraph" w:styleId="ListNumber">
    <w:name w:val="List Number"/>
    <w:basedOn w:val="Normal"/>
    <w:autoRedefine/>
    <w:uiPriority w:val="99"/>
    <w:unhideWhenUsed/>
    <w:qFormat/>
    <w:rsid w:val="00D0512B"/>
    <w:pPr>
      <w:numPr>
        <w:numId w:val="9"/>
      </w:numPr>
      <w:spacing w:after="0"/>
      <w:contextualSpacing/>
    </w:pPr>
    <w:rPr>
      <w:rFonts w:asciiTheme="minorHAnsi" w:hAnsiTheme="minorHAnsi"/>
    </w:rPr>
  </w:style>
  <w:style w:type="paragraph" w:styleId="ListNumber2">
    <w:name w:val="List Number 2"/>
    <w:basedOn w:val="Normal"/>
    <w:uiPriority w:val="99"/>
    <w:unhideWhenUsed/>
    <w:rsid w:val="00B81542"/>
    <w:pPr>
      <w:numPr>
        <w:numId w:val="10"/>
      </w:numPr>
      <w:contextualSpacing/>
    </w:pPr>
  </w:style>
  <w:style w:type="paragraph" w:styleId="ListNumber3">
    <w:name w:val="List Number 3"/>
    <w:basedOn w:val="Normal"/>
    <w:uiPriority w:val="99"/>
    <w:unhideWhenUsed/>
    <w:rsid w:val="00B81542"/>
    <w:pPr>
      <w:numPr>
        <w:numId w:val="11"/>
      </w:numPr>
      <w:contextualSpacing/>
    </w:pPr>
  </w:style>
  <w:style w:type="character" w:customStyle="1" w:styleId="m1">
    <w:name w:val="m1"/>
    <w:basedOn w:val="DefaultParagraphFont"/>
    <w:rsid w:val="00B81542"/>
    <w:rPr>
      <w:color w:val="0000FF"/>
    </w:rPr>
  </w:style>
  <w:style w:type="paragraph" w:customStyle="1" w:styleId="MsgExampleCharCharCharCharChar">
    <w:name w:val="MsgExample Char Char Char Char Char"/>
    <w:basedOn w:val="Normal"/>
    <w:rsid w:val="00B81542"/>
    <w:pPr>
      <w:keepNext/>
      <w:keepLines/>
      <w:spacing w:before="240" w:after="0"/>
      <w:ind w:left="720" w:right="677"/>
      <w:contextualSpacing/>
    </w:pPr>
    <w:rPr>
      <w:rFonts w:ascii="Courier New" w:hAnsi="Courier New" w:cs="Courier New"/>
      <w:sz w:val="24"/>
      <w:szCs w:val="24"/>
    </w:rPr>
  </w:style>
  <w:style w:type="paragraph" w:customStyle="1" w:styleId="MsgExampleCharCharCharCharCharChar">
    <w:name w:val="MsgExample Char Char Char Char Char Char"/>
    <w:basedOn w:val="Normal"/>
    <w:rsid w:val="00B81542"/>
    <w:pPr>
      <w:keepNext/>
      <w:keepLines/>
      <w:spacing w:before="240" w:after="0"/>
      <w:ind w:left="720" w:right="677"/>
      <w:contextualSpacing/>
    </w:pPr>
    <w:rPr>
      <w:rFonts w:ascii="Courier New" w:hAnsi="Courier New" w:cs="Courier New"/>
      <w:sz w:val="24"/>
      <w:szCs w:val="24"/>
    </w:rPr>
  </w:style>
  <w:style w:type="paragraph" w:customStyle="1" w:styleId="MsgExampleCharCharCharCharCharCharCharChar">
    <w:name w:val="MsgExample Char Char Char Char Char Char Char Char"/>
    <w:basedOn w:val="Normal"/>
    <w:rsid w:val="00B81542"/>
    <w:pPr>
      <w:keepNext/>
      <w:keepLines/>
      <w:spacing w:before="240" w:after="0"/>
      <w:ind w:left="720" w:right="677"/>
      <w:contextualSpacing/>
    </w:pPr>
    <w:rPr>
      <w:rFonts w:ascii="Courier New" w:hAnsi="Courier New" w:cs="Courier New"/>
      <w:sz w:val="20"/>
    </w:rPr>
  </w:style>
  <w:style w:type="paragraph" w:styleId="NoSpacing">
    <w:name w:val="No Spacing"/>
    <w:basedOn w:val="Normal"/>
    <w:uiPriority w:val="1"/>
    <w:qFormat/>
    <w:rsid w:val="00B81542"/>
    <w:pPr>
      <w:spacing w:after="0"/>
    </w:pPr>
    <w:rPr>
      <w:rFonts w:ascii="Calibri" w:hAnsi="Calibri"/>
      <w:sz w:val="24"/>
      <w:szCs w:val="22"/>
      <w:lang w:bidi="en-US"/>
    </w:rPr>
  </w:style>
  <w:style w:type="paragraph" w:customStyle="1" w:styleId="NormalTitle">
    <w:name w:val="Normal Title"/>
    <w:basedOn w:val="Normal"/>
    <w:next w:val="Normal"/>
    <w:rsid w:val="00B81542"/>
    <w:pPr>
      <w:keepNext/>
      <w:spacing w:before="120"/>
    </w:pPr>
    <w:rPr>
      <w:b/>
    </w:rPr>
  </w:style>
  <w:style w:type="character" w:customStyle="1" w:styleId="ns1">
    <w:name w:val="ns1"/>
    <w:basedOn w:val="DefaultParagraphFont"/>
    <w:rsid w:val="00B81542"/>
    <w:rPr>
      <w:color w:val="FF0000"/>
    </w:rPr>
  </w:style>
  <w:style w:type="character" w:customStyle="1" w:styleId="pi1">
    <w:name w:val="pi1"/>
    <w:basedOn w:val="DefaultParagraphFont"/>
    <w:rsid w:val="00B81542"/>
    <w:rPr>
      <w:color w:val="0000FF"/>
    </w:rPr>
  </w:style>
  <w:style w:type="paragraph" w:customStyle="1" w:styleId="PRDRequirementLevel1">
    <w:name w:val="PRD Requirement Level1"/>
    <w:basedOn w:val="Normal"/>
    <w:rsid w:val="00B81542"/>
    <w:pPr>
      <w:numPr>
        <w:ilvl w:val="2"/>
        <w:numId w:val="12"/>
      </w:numPr>
      <w:spacing w:after="0" w:line="276" w:lineRule="auto"/>
      <w:jc w:val="both"/>
    </w:pPr>
    <w:rPr>
      <w:rFonts w:ascii="Calibri" w:hAnsi="Calibri" w:cs="Arial"/>
      <w:sz w:val="20"/>
      <w:szCs w:val="24"/>
      <w:lang w:bidi="en-US"/>
    </w:rPr>
  </w:style>
  <w:style w:type="paragraph" w:styleId="Quote">
    <w:name w:val="Quote"/>
    <w:basedOn w:val="Normal"/>
    <w:next w:val="Normal"/>
    <w:link w:val="QuoteChar"/>
    <w:uiPriority w:val="29"/>
    <w:qFormat/>
    <w:rsid w:val="00B81542"/>
    <w:pPr>
      <w:spacing w:before="200" w:after="0" w:line="276" w:lineRule="auto"/>
      <w:ind w:left="360" w:right="360"/>
    </w:pPr>
    <w:rPr>
      <w:rFonts w:ascii="Calibri" w:hAnsi="Calibri"/>
      <w:i/>
      <w:iCs/>
      <w:sz w:val="24"/>
      <w:szCs w:val="22"/>
      <w:lang w:bidi="en-US"/>
    </w:rPr>
  </w:style>
  <w:style w:type="character" w:customStyle="1" w:styleId="QuoteChar">
    <w:name w:val="Quote Char"/>
    <w:basedOn w:val="DefaultParagraphFont"/>
    <w:link w:val="Quote"/>
    <w:uiPriority w:val="29"/>
    <w:rsid w:val="00D22FFD"/>
    <w:rPr>
      <w:rFonts w:ascii="Calibri" w:hAnsi="Calibri"/>
      <w:i/>
      <w:iCs/>
      <w:sz w:val="24"/>
      <w:szCs w:val="22"/>
      <w:lang w:bidi="en-US"/>
    </w:rPr>
  </w:style>
  <w:style w:type="paragraph" w:customStyle="1" w:styleId="ReqNum">
    <w:name w:val="ReqNum"/>
    <w:basedOn w:val="TOC5"/>
    <w:rsid w:val="00B81542"/>
    <w:pPr>
      <w:tabs>
        <w:tab w:val="num" w:pos="720"/>
      </w:tabs>
      <w:spacing w:line="276" w:lineRule="auto"/>
      <w:ind w:left="720" w:hanging="720"/>
    </w:pPr>
    <w:rPr>
      <w:rFonts w:ascii="Arial" w:hAnsi="Arial"/>
      <w:sz w:val="20"/>
      <w:szCs w:val="24"/>
      <w:lang w:bidi="en-US"/>
    </w:rPr>
  </w:style>
  <w:style w:type="paragraph" w:customStyle="1" w:styleId="ReqNumber">
    <w:name w:val="ReqNumber"/>
    <w:basedOn w:val="Normal"/>
    <w:rsid w:val="00B81542"/>
    <w:pPr>
      <w:tabs>
        <w:tab w:val="left" w:pos="720"/>
        <w:tab w:val="num" w:pos="1440"/>
      </w:tabs>
      <w:spacing w:after="200" w:line="276" w:lineRule="auto"/>
      <w:ind w:left="1440" w:hanging="720"/>
    </w:pPr>
    <w:rPr>
      <w:rFonts w:ascii="Calibri" w:hAnsi="Calibri"/>
      <w:sz w:val="20"/>
      <w:szCs w:val="24"/>
      <w:lang w:bidi="en-US"/>
    </w:rPr>
  </w:style>
  <w:style w:type="paragraph" w:customStyle="1" w:styleId="ReqNumber1">
    <w:name w:val="ReqNumber1"/>
    <w:basedOn w:val="Normal"/>
    <w:uiPriority w:val="99"/>
    <w:rsid w:val="00B81542"/>
    <w:pPr>
      <w:tabs>
        <w:tab w:val="left" w:pos="720"/>
        <w:tab w:val="num" w:pos="2160"/>
      </w:tabs>
      <w:spacing w:after="200" w:line="276" w:lineRule="auto"/>
      <w:ind w:left="2160" w:hanging="720"/>
    </w:pPr>
    <w:rPr>
      <w:rFonts w:ascii="Calibri" w:hAnsi="Calibri"/>
      <w:sz w:val="20"/>
      <w:szCs w:val="24"/>
      <w:lang w:bidi="en-US"/>
    </w:rPr>
  </w:style>
  <w:style w:type="paragraph" w:customStyle="1" w:styleId="Style10ptBoldLeft03Firstline03">
    <w:name w:val="Style 10 pt Bold Left:  0.3&quot; First line:  0.3&quot;"/>
    <w:basedOn w:val="Normal"/>
    <w:autoRedefine/>
    <w:qFormat/>
    <w:rsid w:val="00B81542"/>
    <w:pPr>
      <w:tabs>
        <w:tab w:val="left" w:pos="173"/>
        <w:tab w:val="left" w:pos="432"/>
        <w:tab w:val="left" w:pos="864"/>
        <w:tab w:val="left" w:pos="1296"/>
        <w:tab w:val="left" w:pos="1728"/>
      </w:tabs>
      <w:ind w:left="432" w:firstLine="432"/>
    </w:pPr>
    <w:rPr>
      <w:b/>
      <w:bCs/>
      <w:sz w:val="20"/>
    </w:rPr>
  </w:style>
  <w:style w:type="paragraph" w:customStyle="1" w:styleId="StyleHeading1ArialBlueTableHeadings">
    <w:name w:val="Style Heading 1 + Arial Blue Table Headings"/>
    <w:basedOn w:val="Heading1"/>
    <w:autoRedefine/>
    <w:qFormat/>
    <w:rsid w:val="00B81542"/>
    <w:pPr>
      <w:numPr>
        <w:numId w:val="0"/>
      </w:numPr>
      <w:spacing w:before="240"/>
    </w:pPr>
    <w:rPr>
      <w:bCs/>
      <w:sz w:val="28"/>
      <w:szCs w:val="24"/>
    </w:rPr>
  </w:style>
  <w:style w:type="paragraph" w:customStyle="1" w:styleId="StyleHeading3h33mH3Head3PRTMHeading3SubheadingSection3">
    <w:name w:val="Style Heading 3h33mH3Head 3PRTM Heading 3SubheadingSection3..."/>
    <w:basedOn w:val="Heading3"/>
    <w:autoRedefine/>
    <w:qFormat/>
    <w:rsid w:val="00E3493E"/>
    <w:pPr>
      <w:numPr>
        <w:ilvl w:val="1"/>
        <w:numId w:val="77"/>
      </w:numPr>
    </w:pPr>
    <w:rPr>
      <w:bCs/>
      <w:color w:val="548DD4" w:themeColor="text2" w:themeTint="99"/>
      <w:sz w:val="22"/>
    </w:rPr>
  </w:style>
  <w:style w:type="paragraph" w:customStyle="1" w:styleId="StyleStyleHeading1ArialBlueTableHeadings10pt">
    <w:name w:val="Style Style Heading 1 + Arial Blue Table Headings + 10 pt"/>
    <w:basedOn w:val="StyleHeading1ArialBlueTableHeadings"/>
    <w:autoRedefine/>
    <w:qFormat/>
    <w:rsid w:val="00B81542"/>
    <w:rPr>
      <w:sz w:val="22"/>
    </w:rPr>
  </w:style>
  <w:style w:type="paragraph" w:customStyle="1" w:styleId="StyleTableColumnNameandTypeFontBold">
    <w:name w:val="Style Table Column Name and Type Font + Bold"/>
    <w:basedOn w:val="Normal"/>
    <w:autoRedefine/>
    <w:qFormat/>
    <w:rsid w:val="00B81542"/>
    <w:pPr>
      <w:spacing w:before="120"/>
      <w:ind w:left="144" w:right="144"/>
    </w:pPr>
    <w:rPr>
      <w:rFonts w:ascii="Arial Black" w:hAnsi="Arial Black"/>
      <w:b/>
      <w:bCs/>
      <w:caps/>
      <w:sz w:val="20"/>
    </w:rPr>
  </w:style>
  <w:style w:type="character" w:styleId="SubtleEmphasis">
    <w:name w:val="Subtle Emphasis"/>
    <w:uiPriority w:val="19"/>
    <w:qFormat/>
    <w:rsid w:val="00B81542"/>
    <w:rPr>
      <w:i/>
      <w:iCs/>
    </w:rPr>
  </w:style>
  <w:style w:type="character" w:styleId="SubtleReference">
    <w:name w:val="Subtle Reference"/>
    <w:uiPriority w:val="31"/>
    <w:qFormat/>
    <w:rsid w:val="00B81542"/>
    <w:rPr>
      <w:smallCaps/>
    </w:rPr>
  </w:style>
  <w:style w:type="paragraph" w:customStyle="1" w:styleId="SuggestedContent">
    <w:name w:val="Suggested Content"/>
    <w:basedOn w:val="Normal"/>
    <w:next w:val="Normal"/>
    <w:rsid w:val="00B81542"/>
    <w:pPr>
      <w:pBdr>
        <w:top w:val="single" w:sz="6" w:space="1" w:color="800000"/>
        <w:left w:val="single" w:sz="6" w:space="1" w:color="800000"/>
        <w:bottom w:val="single" w:sz="6" w:space="1" w:color="800000"/>
        <w:right w:val="single" w:sz="6" w:space="1" w:color="800000"/>
      </w:pBdr>
      <w:spacing w:before="60" w:after="60" w:line="276" w:lineRule="auto"/>
      <w:ind w:left="425"/>
    </w:pPr>
    <w:rPr>
      <w:rFonts w:ascii="Calibri" w:hAnsi="Calibri"/>
      <w:color w:val="800000"/>
      <w:sz w:val="24"/>
      <w:szCs w:val="22"/>
      <w:lang w:bidi="en-US"/>
    </w:rPr>
  </w:style>
  <w:style w:type="character" w:customStyle="1" w:styleId="t1">
    <w:name w:val="t1"/>
    <w:basedOn w:val="DefaultParagraphFont"/>
    <w:rsid w:val="00B81542"/>
    <w:rPr>
      <w:color w:val="990000"/>
    </w:rPr>
  </w:style>
  <w:style w:type="table" w:styleId="TableClassic2">
    <w:name w:val="Table Classic 2"/>
    <w:basedOn w:val="TableNormal"/>
    <w:rsid w:val="00B81542"/>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1542"/>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tx1">
    <w:name w:val="tx1"/>
    <w:basedOn w:val="DefaultParagraphFont"/>
    <w:rsid w:val="00B81542"/>
    <w:rPr>
      <w:b/>
      <w:bCs/>
    </w:rPr>
  </w:style>
  <w:style w:type="character" w:customStyle="1" w:styleId="Heading2Char">
    <w:name w:val="Heading 2 Char"/>
    <w:aliases w:val="h2 Char,heading 2 Char,l2 Char,Level 2 Topic Heading Char,H2 Char,Chapter Number/Appendix Letter Char,chn Char,Heading 2 Hidden Char,A Head Char,Chapter Number/Appendix Letter1 Char,chn1 Char,Heading 2 Hidden1 Char,A Head1 Char,chn2 Char"/>
    <w:basedOn w:val="DefaultParagraphFont"/>
    <w:link w:val="Heading2"/>
    <w:uiPriority w:val="9"/>
    <w:rsid w:val="000D75E9"/>
    <w:rPr>
      <w:rFonts w:ascii="Arial" w:hAnsi="Arial"/>
      <w:b/>
      <w:color w:val="000080"/>
      <w:sz w:val="32"/>
    </w:rPr>
  </w:style>
  <w:style w:type="character" w:styleId="PlaceholderText">
    <w:name w:val="Placeholder Text"/>
    <w:basedOn w:val="DefaultParagraphFont"/>
    <w:uiPriority w:val="99"/>
    <w:semiHidden/>
    <w:rsid w:val="00AF2EA7"/>
    <w:rPr>
      <w:color w:val="808080"/>
    </w:rPr>
  </w:style>
  <w:style w:type="character" w:customStyle="1" w:styleId="rally-rte-class-01e89cb788cda6">
    <w:name w:val="rally-rte-class-01e89cb788cda6"/>
    <w:basedOn w:val="DefaultParagraphFont"/>
    <w:rsid w:val="000800E9"/>
  </w:style>
  <w:style w:type="character" w:customStyle="1" w:styleId="rally-rte-class-0ac525424eae69">
    <w:name w:val="rally-rte-class-0ac525424eae69"/>
    <w:basedOn w:val="DefaultParagraphFont"/>
    <w:rsid w:val="000800E9"/>
  </w:style>
  <w:style w:type="character" w:customStyle="1" w:styleId="apple-converted-space">
    <w:name w:val="apple-converted-space"/>
    <w:basedOn w:val="DefaultParagraphFont"/>
    <w:rsid w:val="000800E9"/>
  </w:style>
  <w:style w:type="character" w:customStyle="1" w:styleId="CommentTextChar">
    <w:name w:val="Comment Text Char"/>
    <w:basedOn w:val="DefaultParagraphFont"/>
    <w:link w:val="CommentText"/>
    <w:uiPriority w:val="99"/>
    <w:rsid w:val="0022718F"/>
    <w:rPr>
      <w:rFonts w:ascii="Palatino Linotype" w:hAnsi="Palatino Linotype"/>
    </w:rPr>
  </w:style>
  <w:style w:type="character" w:customStyle="1" w:styleId="Heading4Char">
    <w:name w:val="Heading 4 Char"/>
    <w:aliases w:val="H4 Char"/>
    <w:basedOn w:val="DefaultParagraphFont"/>
    <w:link w:val="Heading4"/>
    <w:uiPriority w:val="9"/>
    <w:rsid w:val="00D52A1B"/>
    <w:rPr>
      <w:rFonts w:ascii="Arial" w:hAnsi="Arial" w:cs="Arial"/>
      <w:b/>
      <w:noProof/>
      <w:color w:val="0070C0"/>
    </w:rPr>
  </w:style>
  <w:style w:type="paragraph" w:styleId="ListBullet2">
    <w:name w:val="List Bullet 2"/>
    <w:aliases w:val="Square Bullet"/>
    <w:basedOn w:val="Normal"/>
    <w:rsid w:val="00445071"/>
    <w:pPr>
      <w:numPr>
        <w:ilvl w:val="1"/>
        <w:numId w:val="36"/>
      </w:numPr>
      <w:spacing w:before="120" w:after="0"/>
    </w:pPr>
    <w:rPr>
      <w:rFonts w:ascii="Times New Roman" w:hAnsi="Times New Roman"/>
      <w:sz w:val="24"/>
    </w:rPr>
  </w:style>
  <w:style w:type="paragraph" w:styleId="ListBullet">
    <w:name w:val="List Bullet"/>
    <w:aliases w:val="Round Bullet"/>
    <w:basedOn w:val="Normal"/>
    <w:rsid w:val="00445071"/>
    <w:pPr>
      <w:numPr>
        <w:numId w:val="36"/>
      </w:numPr>
      <w:spacing w:before="120" w:after="0"/>
    </w:pPr>
    <w:rPr>
      <w:rFonts w:ascii="Times New Roman" w:hAnsi="Times New Roman"/>
      <w:sz w:val="24"/>
    </w:rPr>
  </w:style>
  <w:style w:type="character" w:customStyle="1" w:styleId="sbrace">
    <w:name w:val="sbrace"/>
    <w:basedOn w:val="DefaultParagraphFont"/>
    <w:rsid w:val="00636C76"/>
  </w:style>
  <w:style w:type="character" w:customStyle="1" w:styleId="sobjectk">
    <w:name w:val="sobjectk"/>
    <w:basedOn w:val="DefaultParagraphFont"/>
    <w:rsid w:val="00636C76"/>
  </w:style>
  <w:style w:type="character" w:customStyle="1" w:styleId="scolon">
    <w:name w:val="scolon"/>
    <w:basedOn w:val="DefaultParagraphFont"/>
    <w:rsid w:val="00636C76"/>
  </w:style>
  <w:style w:type="character" w:customStyle="1" w:styleId="sobjectv">
    <w:name w:val="sobjectv"/>
    <w:basedOn w:val="DefaultParagraphFont"/>
    <w:rsid w:val="00636C76"/>
  </w:style>
  <w:style w:type="character" w:customStyle="1" w:styleId="scomma">
    <w:name w:val="scomma"/>
    <w:basedOn w:val="DefaultParagraphFont"/>
    <w:rsid w:val="00636C76"/>
  </w:style>
  <w:style w:type="character" w:customStyle="1" w:styleId="sbracket">
    <w:name w:val="sbracket"/>
    <w:basedOn w:val="DefaultParagraphFont"/>
    <w:rsid w:val="005E4B6B"/>
  </w:style>
  <w:style w:type="character" w:customStyle="1" w:styleId="sarrayv">
    <w:name w:val="sarrayv"/>
    <w:basedOn w:val="DefaultParagraphFont"/>
    <w:rsid w:val="005E4B6B"/>
  </w:style>
  <w:style w:type="character" w:styleId="HTMLTypewriter">
    <w:name w:val="HTML Typewriter"/>
    <w:basedOn w:val="DefaultParagraphFont"/>
    <w:uiPriority w:val="99"/>
    <w:semiHidden/>
    <w:unhideWhenUsed/>
    <w:rsid w:val="001F6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535">
      <w:bodyDiv w:val="1"/>
      <w:marLeft w:val="0"/>
      <w:marRight w:val="0"/>
      <w:marTop w:val="0"/>
      <w:marBottom w:val="0"/>
      <w:divBdr>
        <w:top w:val="none" w:sz="0" w:space="0" w:color="auto"/>
        <w:left w:val="none" w:sz="0" w:space="0" w:color="auto"/>
        <w:bottom w:val="none" w:sz="0" w:space="0" w:color="auto"/>
        <w:right w:val="none" w:sz="0" w:space="0" w:color="auto"/>
      </w:divBdr>
    </w:div>
    <w:div w:id="33700278">
      <w:bodyDiv w:val="1"/>
      <w:marLeft w:val="0"/>
      <w:marRight w:val="0"/>
      <w:marTop w:val="0"/>
      <w:marBottom w:val="0"/>
      <w:divBdr>
        <w:top w:val="none" w:sz="0" w:space="0" w:color="auto"/>
        <w:left w:val="none" w:sz="0" w:space="0" w:color="auto"/>
        <w:bottom w:val="none" w:sz="0" w:space="0" w:color="auto"/>
        <w:right w:val="none" w:sz="0" w:space="0" w:color="auto"/>
      </w:divBdr>
    </w:div>
    <w:div w:id="59014460">
      <w:bodyDiv w:val="1"/>
      <w:marLeft w:val="0"/>
      <w:marRight w:val="0"/>
      <w:marTop w:val="0"/>
      <w:marBottom w:val="0"/>
      <w:divBdr>
        <w:top w:val="none" w:sz="0" w:space="0" w:color="auto"/>
        <w:left w:val="none" w:sz="0" w:space="0" w:color="auto"/>
        <w:bottom w:val="none" w:sz="0" w:space="0" w:color="auto"/>
        <w:right w:val="none" w:sz="0" w:space="0" w:color="auto"/>
      </w:divBdr>
    </w:div>
    <w:div w:id="63724732">
      <w:bodyDiv w:val="1"/>
      <w:marLeft w:val="0"/>
      <w:marRight w:val="0"/>
      <w:marTop w:val="0"/>
      <w:marBottom w:val="0"/>
      <w:divBdr>
        <w:top w:val="none" w:sz="0" w:space="0" w:color="auto"/>
        <w:left w:val="none" w:sz="0" w:space="0" w:color="auto"/>
        <w:bottom w:val="none" w:sz="0" w:space="0" w:color="auto"/>
        <w:right w:val="none" w:sz="0" w:space="0" w:color="auto"/>
      </w:divBdr>
    </w:div>
    <w:div w:id="77796557">
      <w:bodyDiv w:val="1"/>
      <w:marLeft w:val="0"/>
      <w:marRight w:val="0"/>
      <w:marTop w:val="0"/>
      <w:marBottom w:val="0"/>
      <w:divBdr>
        <w:top w:val="none" w:sz="0" w:space="0" w:color="auto"/>
        <w:left w:val="none" w:sz="0" w:space="0" w:color="auto"/>
        <w:bottom w:val="none" w:sz="0" w:space="0" w:color="auto"/>
        <w:right w:val="none" w:sz="0" w:space="0" w:color="auto"/>
      </w:divBdr>
    </w:div>
    <w:div w:id="88671140">
      <w:bodyDiv w:val="1"/>
      <w:marLeft w:val="0"/>
      <w:marRight w:val="0"/>
      <w:marTop w:val="0"/>
      <w:marBottom w:val="0"/>
      <w:divBdr>
        <w:top w:val="none" w:sz="0" w:space="0" w:color="auto"/>
        <w:left w:val="none" w:sz="0" w:space="0" w:color="auto"/>
        <w:bottom w:val="none" w:sz="0" w:space="0" w:color="auto"/>
        <w:right w:val="none" w:sz="0" w:space="0" w:color="auto"/>
      </w:divBdr>
    </w:div>
    <w:div w:id="102697499">
      <w:bodyDiv w:val="1"/>
      <w:marLeft w:val="0"/>
      <w:marRight w:val="0"/>
      <w:marTop w:val="0"/>
      <w:marBottom w:val="0"/>
      <w:divBdr>
        <w:top w:val="none" w:sz="0" w:space="0" w:color="auto"/>
        <w:left w:val="none" w:sz="0" w:space="0" w:color="auto"/>
        <w:bottom w:val="none" w:sz="0" w:space="0" w:color="auto"/>
        <w:right w:val="none" w:sz="0" w:space="0" w:color="auto"/>
      </w:divBdr>
    </w:div>
    <w:div w:id="107627753">
      <w:bodyDiv w:val="1"/>
      <w:marLeft w:val="27"/>
      <w:marRight w:val="27"/>
      <w:marTop w:val="0"/>
      <w:marBottom w:val="0"/>
      <w:divBdr>
        <w:top w:val="none" w:sz="0" w:space="0" w:color="auto"/>
        <w:left w:val="none" w:sz="0" w:space="0" w:color="auto"/>
        <w:bottom w:val="none" w:sz="0" w:space="0" w:color="auto"/>
        <w:right w:val="none" w:sz="0" w:space="0" w:color="auto"/>
      </w:divBdr>
      <w:divsChild>
        <w:div w:id="1232499947">
          <w:marLeft w:val="0"/>
          <w:marRight w:val="0"/>
          <w:marTop w:val="0"/>
          <w:marBottom w:val="0"/>
          <w:divBdr>
            <w:top w:val="none" w:sz="0" w:space="0" w:color="auto"/>
            <w:left w:val="none" w:sz="0" w:space="0" w:color="auto"/>
            <w:bottom w:val="none" w:sz="0" w:space="0" w:color="auto"/>
            <w:right w:val="none" w:sz="0" w:space="0" w:color="auto"/>
          </w:divBdr>
          <w:divsChild>
            <w:div w:id="1001813833">
              <w:marLeft w:val="0"/>
              <w:marRight w:val="0"/>
              <w:marTop w:val="0"/>
              <w:marBottom w:val="0"/>
              <w:divBdr>
                <w:top w:val="none" w:sz="0" w:space="0" w:color="auto"/>
                <w:left w:val="none" w:sz="0" w:space="0" w:color="auto"/>
                <w:bottom w:val="none" w:sz="0" w:space="0" w:color="auto"/>
                <w:right w:val="none" w:sz="0" w:space="0" w:color="auto"/>
              </w:divBdr>
              <w:divsChild>
                <w:div w:id="2047291957">
                  <w:marLeft w:val="163"/>
                  <w:marRight w:val="0"/>
                  <w:marTop w:val="0"/>
                  <w:marBottom w:val="0"/>
                  <w:divBdr>
                    <w:top w:val="none" w:sz="0" w:space="0" w:color="auto"/>
                    <w:left w:val="none" w:sz="0" w:space="0" w:color="auto"/>
                    <w:bottom w:val="none" w:sz="0" w:space="0" w:color="auto"/>
                    <w:right w:val="none" w:sz="0" w:space="0" w:color="auto"/>
                  </w:divBdr>
                  <w:divsChild>
                    <w:div w:id="17352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7274">
      <w:bodyDiv w:val="1"/>
      <w:marLeft w:val="0"/>
      <w:marRight w:val="0"/>
      <w:marTop w:val="0"/>
      <w:marBottom w:val="0"/>
      <w:divBdr>
        <w:top w:val="none" w:sz="0" w:space="0" w:color="auto"/>
        <w:left w:val="none" w:sz="0" w:space="0" w:color="auto"/>
        <w:bottom w:val="none" w:sz="0" w:space="0" w:color="auto"/>
        <w:right w:val="none" w:sz="0" w:space="0" w:color="auto"/>
      </w:divBdr>
    </w:div>
    <w:div w:id="116876907">
      <w:bodyDiv w:val="1"/>
      <w:marLeft w:val="0"/>
      <w:marRight w:val="0"/>
      <w:marTop w:val="0"/>
      <w:marBottom w:val="0"/>
      <w:divBdr>
        <w:top w:val="none" w:sz="0" w:space="0" w:color="auto"/>
        <w:left w:val="none" w:sz="0" w:space="0" w:color="auto"/>
        <w:bottom w:val="none" w:sz="0" w:space="0" w:color="auto"/>
        <w:right w:val="none" w:sz="0" w:space="0" w:color="auto"/>
      </w:divBdr>
      <w:divsChild>
        <w:div w:id="2081712305">
          <w:marLeft w:val="0"/>
          <w:marRight w:val="0"/>
          <w:marTop w:val="0"/>
          <w:marBottom w:val="0"/>
          <w:divBdr>
            <w:top w:val="none" w:sz="0" w:space="0" w:color="auto"/>
            <w:left w:val="none" w:sz="0" w:space="0" w:color="auto"/>
            <w:bottom w:val="none" w:sz="0" w:space="0" w:color="auto"/>
            <w:right w:val="none" w:sz="0" w:space="0" w:color="auto"/>
          </w:divBdr>
        </w:div>
      </w:divsChild>
    </w:div>
    <w:div w:id="156768005">
      <w:bodyDiv w:val="1"/>
      <w:marLeft w:val="0"/>
      <w:marRight w:val="0"/>
      <w:marTop w:val="0"/>
      <w:marBottom w:val="0"/>
      <w:divBdr>
        <w:top w:val="none" w:sz="0" w:space="0" w:color="auto"/>
        <w:left w:val="none" w:sz="0" w:space="0" w:color="auto"/>
        <w:bottom w:val="none" w:sz="0" w:space="0" w:color="auto"/>
        <w:right w:val="none" w:sz="0" w:space="0" w:color="auto"/>
      </w:divBdr>
      <w:divsChild>
        <w:div w:id="982539877">
          <w:marLeft w:val="0"/>
          <w:marRight w:val="0"/>
          <w:marTop w:val="0"/>
          <w:marBottom w:val="0"/>
          <w:divBdr>
            <w:top w:val="none" w:sz="0" w:space="0" w:color="auto"/>
            <w:left w:val="none" w:sz="0" w:space="0" w:color="auto"/>
            <w:bottom w:val="none" w:sz="0" w:space="0" w:color="auto"/>
            <w:right w:val="none" w:sz="0" w:space="0" w:color="auto"/>
          </w:divBdr>
          <w:divsChild>
            <w:div w:id="693190315">
              <w:marLeft w:val="0"/>
              <w:marRight w:val="0"/>
              <w:marTop w:val="0"/>
              <w:marBottom w:val="0"/>
              <w:divBdr>
                <w:top w:val="none" w:sz="0" w:space="0" w:color="auto"/>
                <w:left w:val="none" w:sz="0" w:space="0" w:color="auto"/>
                <w:bottom w:val="none" w:sz="0" w:space="0" w:color="auto"/>
                <w:right w:val="none" w:sz="0" w:space="0" w:color="auto"/>
              </w:divBdr>
            </w:div>
          </w:divsChild>
        </w:div>
        <w:div w:id="1157189231">
          <w:marLeft w:val="0"/>
          <w:marRight w:val="0"/>
          <w:marTop w:val="0"/>
          <w:marBottom w:val="0"/>
          <w:divBdr>
            <w:top w:val="none" w:sz="0" w:space="0" w:color="auto"/>
            <w:left w:val="none" w:sz="0" w:space="0" w:color="auto"/>
            <w:bottom w:val="none" w:sz="0" w:space="0" w:color="auto"/>
            <w:right w:val="none" w:sz="0" w:space="0" w:color="auto"/>
          </w:divBdr>
        </w:div>
      </w:divsChild>
    </w:div>
    <w:div w:id="198471152">
      <w:bodyDiv w:val="1"/>
      <w:marLeft w:val="0"/>
      <w:marRight w:val="0"/>
      <w:marTop w:val="0"/>
      <w:marBottom w:val="0"/>
      <w:divBdr>
        <w:top w:val="none" w:sz="0" w:space="0" w:color="auto"/>
        <w:left w:val="none" w:sz="0" w:space="0" w:color="auto"/>
        <w:bottom w:val="none" w:sz="0" w:space="0" w:color="auto"/>
        <w:right w:val="none" w:sz="0" w:space="0" w:color="auto"/>
      </w:divBdr>
    </w:div>
    <w:div w:id="200410154">
      <w:bodyDiv w:val="1"/>
      <w:marLeft w:val="0"/>
      <w:marRight w:val="0"/>
      <w:marTop w:val="0"/>
      <w:marBottom w:val="0"/>
      <w:divBdr>
        <w:top w:val="none" w:sz="0" w:space="0" w:color="auto"/>
        <w:left w:val="none" w:sz="0" w:space="0" w:color="auto"/>
        <w:bottom w:val="none" w:sz="0" w:space="0" w:color="auto"/>
        <w:right w:val="none" w:sz="0" w:space="0" w:color="auto"/>
      </w:divBdr>
      <w:divsChild>
        <w:div w:id="1443499019">
          <w:marLeft w:val="0"/>
          <w:marRight w:val="0"/>
          <w:marTop w:val="0"/>
          <w:marBottom w:val="0"/>
          <w:divBdr>
            <w:top w:val="none" w:sz="0" w:space="0" w:color="auto"/>
            <w:left w:val="none" w:sz="0" w:space="0" w:color="auto"/>
            <w:bottom w:val="none" w:sz="0" w:space="0" w:color="auto"/>
            <w:right w:val="none" w:sz="0" w:space="0" w:color="auto"/>
          </w:divBdr>
        </w:div>
        <w:div w:id="1945918897">
          <w:marLeft w:val="0"/>
          <w:marRight w:val="0"/>
          <w:marTop w:val="0"/>
          <w:marBottom w:val="0"/>
          <w:divBdr>
            <w:top w:val="none" w:sz="0" w:space="0" w:color="auto"/>
            <w:left w:val="none" w:sz="0" w:space="0" w:color="auto"/>
            <w:bottom w:val="none" w:sz="0" w:space="0" w:color="auto"/>
            <w:right w:val="none" w:sz="0" w:space="0" w:color="auto"/>
          </w:divBdr>
        </w:div>
      </w:divsChild>
    </w:div>
    <w:div w:id="205487870">
      <w:bodyDiv w:val="1"/>
      <w:marLeft w:val="0"/>
      <w:marRight w:val="0"/>
      <w:marTop w:val="0"/>
      <w:marBottom w:val="0"/>
      <w:divBdr>
        <w:top w:val="none" w:sz="0" w:space="0" w:color="auto"/>
        <w:left w:val="none" w:sz="0" w:space="0" w:color="auto"/>
        <w:bottom w:val="none" w:sz="0" w:space="0" w:color="auto"/>
        <w:right w:val="none" w:sz="0" w:space="0" w:color="auto"/>
      </w:divBdr>
    </w:div>
    <w:div w:id="219749167">
      <w:bodyDiv w:val="1"/>
      <w:marLeft w:val="0"/>
      <w:marRight w:val="0"/>
      <w:marTop w:val="0"/>
      <w:marBottom w:val="0"/>
      <w:divBdr>
        <w:top w:val="none" w:sz="0" w:space="0" w:color="auto"/>
        <w:left w:val="none" w:sz="0" w:space="0" w:color="auto"/>
        <w:bottom w:val="none" w:sz="0" w:space="0" w:color="auto"/>
        <w:right w:val="none" w:sz="0" w:space="0" w:color="auto"/>
      </w:divBdr>
    </w:div>
    <w:div w:id="221253922">
      <w:bodyDiv w:val="1"/>
      <w:marLeft w:val="0"/>
      <w:marRight w:val="0"/>
      <w:marTop w:val="0"/>
      <w:marBottom w:val="0"/>
      <w:divBdr>
        <w:top w:val="none" w:sz="0" w:space="0" w:color="auto"/>
        <w:left w:val="none" w:sz="0" w:space="0" w:color="auto"/>
        <w:bottom w:val="none" w:sz="0" w:space="0" w:color="auto"/>
        <w:right w:val="none" w:sz="0" w:space="0" w:color="auto"/>
      </w:divBdr>
    </w:div>
    <w:div w:id="259221785">
      <w:bodyDiv w:val="1"/>
      <w:marLeft w:val="0"/>
      <w:marRight w:val="0"/>
      <w:marTop w:val="0"/>
      <w:marBottom w:val="0"/>
      <w:divBdr>
        <w:top w:val="none" w:sz="0" w:space="0" w:color="auto"/>
        <w:left w:val="none" w:sz="0" w:space="0" w:color="auto"/>
        <w:bottom w:val="none" w:sz="0" w:space="0" w:color="auto"/>
        <w:right w:val="none" w:sz="0" w:space="0" w:color="auto"/>
      </w:divBdr>
      <w:divsChild>
        <w:div w:id="1325278891">
          <w:marLeft w:val="0"/>
          <w:marRight w:val="0"/>
          <w:marTop w:val="0"/>
          <w:marBottom w:val="0"/>
          <w:divBdr>
            <w:top w:val="none" w:sz="0" w:space="0" w:color="auto"/>
            <w:left w:val="none" w:sz="0" w:space="0" w:color="auto"/>
            <w:bottom w:val="none" w:sz="0" w:space="0" w:color="auto"/>
            <w:right w:val="none" w:sz="0" w:space="0" w:color="auto"/>
          </w:divBdr>
        </w:div>
      </w:divsChild>
    </w:div>
    <w:div w:id="376635828">
      <w:bodyDiv w:val="1"/>
      <w:marLeft w:val="0"/>
      <w:marRight w:val="0"/>
      <w:marTop w:val="0"/>
      <w:marBottom w:val="0"/>
      <w:divBdr>
        <w:top w:val="none" w:sz="0" w:space="0" w:color="auto"/>
        <w:left w:val="none" w:sz="0" w:space="0" w:color="auto"/>
        <w:bottom w:val="none" w:sz="0" w:space="0" w:color="auto"/>
        <w:right w:val="none" w:sz="0" w:space="0" w:color="auto"/>
      </w:divBdr>
    </w:div>
    <w:div w:id="380712549">
      <w:bodyDiv w:val="1"/>
      <w:marLeft w:val="0"/>
      <w:marRight w:val="0"/>
      <w:marTop w:val="0"/>
      <w:marBottom w:val="0"/>
      <w:divBdr>
        <w:top w:val="none" w:sz="0" w:space="0" w:color="auto"/>
        <w:left w:val="none" w:sz="0" w:space="0" w:color="auto"/>
        <w:bottom w:val="none" w:sz="0" w:space="0" w:color="auto"/>
        <w:right w:val="none" w:sz="0" w:space="0" w:color="auto"/>
      </w:divBdr>
      <w:divsChild>
        <w:div w:id="1993094775">
          <w:marLeft w:val="0"/>
          <w:marRight w:val="0"/>
          <w:marTop w:val="0"/>
          <w:marBottom w:val="0"/>
          <w:divBdr>
            <w:top w:val="none" w:sz="0" w:space="0" w:color="auto"/>
            <w:left w:val="none" w:sz="0" w:space="0" w:color="auto"/>
            <w:bottom w:val="none" w:sz="0" w:space="0" w:color="auto"/>
            <w:right w:val="none" w:sz="0" w:space="0" w:color="auto"/>
          </w:divBdr>
        </w:div>
      </w:divsChild>
    </w:div>
    <w:div w:id="402994487">
      <w:bodyDiv w:val="1"/>
      <w:marLeft w:val="0"/>
      <w:marRight w:val="0"/>
      <w:marTop w:val="0"/>
      <w:marBottom w:val="0"/>
      <w:divBdr>
        <w:top w:val="none" w:sz="0" w:space="0" w:color="auto"/>
        <w:left w:val="none" w:sz="0" w:space="0" w:color="auto"/>
        <w:bottom w:val="none" w:sz="0" w:space="0" w:color="auto"/>
        <w:right w:val="none" w:sz="0" w:space="0" w:color="auto"/>
      </w:divBdr>
    </w:div>
    <w:div w:id="407655769">
      <w:bodyDiv w:val="1"/>
      <w:marLeft w:val="0"/>
      <w:marRight w:val="0"/>
      <w:marTop w:val="0"/>
      <w:marBottom w:val="0"/>
      <w:divBdr>
        <w:top w:val="none" w:sz="0" w:space="0" w:color="auto"/>
        <w:left w:val="none" w:sz="0" w:space="0" w:color="auto"/>
        <w:bottom w:val="none" w:sz="0" w:space="0" w:color="auto"/>
        <w:right w:val="none" w:sz="0" w:space="0" w:color="auto"/>
      </w:divBdr>
    </w:div>
    <w:div w:id="422652654">
      <w:bodyDiv w:val="1"/>
      <w:marLeft w:val="0"/>
      <w:marRight w:val="0"/>
      <w:marTop w:val="0"/>
      <w:marBottom w:val="0"/>
      <w:divBdr>
        <w:top w:val="none" w:sz="0" w:space="0" w:color="auto"/>
        <w:left w:val="none" w:sz="0" w:space="0" w:color="auto"/>
        <w:bottom w:val="none" w:sz="0" w:space="0" w:color="auto"/>
        <w:right w:val="none" w:sz="0" w:space="0" w:color="auto"/>
      </w:divBdr>
    </w:div>
    <w:div w:id="433865379">
      <w:bodyDiv w:val="1"/>
      <w:marLeft w:val="0"/>
      <w:marRight w:val="0"/>
      <w:marTop w:val="0"/>
      <w:marBottom w:val="0"/>
      <w:divBdr>
        <w:top w:val="none" w:sz="0" w:space="0" w:color="auto"/>
        <w:left w:val="none" w:sz="0" w:space="0" w:color="auto"/>
        <w:bottom w:val="none" w:sz="0" w:space="0" w:color="auto"/>
        <w:right w:val="none" w:sz="0" w:space="0" w:color="auto"/>
      </w:divBdr>
    </w:div>
    <w:div w:id="452095194">
      <w:bodyDiv w:val="1"/>
      <w:marLeft w:val="25"/>
      <w:marRight w:val="25"/>
      <w:marTop w:val="0"/>
      <w:marBottom w:val="0"/>
      <w:divBdr>
        <w:top w:val="none" w:sz="0" w:space="0" w:color="auto"/>
        <w:left w:val="none" w:sz="0" w:space="0" w:color="auto"/>
        <w:bottom w:val="none" w:sz="0" w:space="0" w:color="auto"/>
        <w:right w:val="none" w:sz="0" w:space="0" w:color="auto"/>
      </w:divBdr>
      <w:divsChild>
        <w:div w:id="1201698531">
          <w:marLeft w:val="0"/>
          <w:marRight w:val="0"/>
          <w:marTop w:val="0"/>
          <w:marBottom w:val="0"/>
          <w:divBdr>
            <w:top w:val="none" w:sz="0" w:space="0" w:color="auto"/>
            <w:left w:val="none" w:sz="0" w:space="0" w:color="auto"/>
            <w:bottom w:val="none" w:sz="0" w:space="0" w:color="auto"/>
            <w:right w:val="none" w:sz="0" w:space="0" w:color="auto"/>
          </w:divBdr>
          <w:divsChild>
            <w:div w:id="1160076323">
              <w:marLeft w:val="0"/>
              <w:marRight w:val="0"/>
              <w:marTop w:val="0"/>
              <w:marBottom w:val="0"/>
              <w:divBdr>
                <w:top w:val="none" w:sz="0" w:space="0" w:color="auto"/>
                <w:left w:val="none" w:sz="0" w:space="0" w:color="auto"/>
                <w:bottom w:val="none" w:sz="0" w:space="0" w:color="auto"/>
                <w:right w:val="none" w:sz="0" w:space="0" w:color="auto"/>
              </w:divBdr>
              <w:divsChild>
                <w:div w:id="2128354121">
                  <w:marLeft w:val="150"/>
                  <w:marRight w:val="0"/>
                  <w:marTop w:val="0"/>
                  <w:marBottom w:val="0"/>
                  <w:divBdr>
                    <w:top w:val="none" w:sz="0" w:space="0" w:color="auto"/>
                    <w:left w:val="none" w:sz="0" w:space="0" w:color="auto"/>
                    <w:bottom w:val="none" w:sz="0" w:space="0" w:color="auto"/>
                    <w:right w:val="none" w:sz="0" w:space="0" w:color="auto"/>
                  </w:divBdr>
                  <w:divsChild>
                    <w:div w:id="18606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7774">
      <w:bodyDiv w:val="1"/>
      <w:marLeft w:val="0"/>
      <w:marRight w:val="0"/>
      <w:marTop w:val="0"/>
      <w:marBottom w:val="0"/>
      <w:divBdr>
        <w:top w:val="none" w:sz="0" w:space="0" w:color="auto"/>
        <w:left w:val="none" w:sz="0" w:space="0" w:color="auto"/>
        <w:bottom w:val="none" w:sz="0" w:space="0" w:color="auto"/>
        <w:right w:val="none" w:sz="0" w:space="0" w:color="auto"/>
      </w:divBdr>
      <w:divsChild>
        <w:div w:id="1759673103">
          <w:marLeft w:val="0"/>
          <w:marRight w:val="0"/>
          <w:marTop w:val="0"/>
          <w:marBottom w:val="0"/>
          <w:divBdr>
            <w:top w:val="none" w:sz="0" w:space="0" w:color="auto"/>
            <w:left w:val="none" w:sz="0" w:space="0" w:color="auto"/>
            <w:bottom w:val="none" w:sz="0" w:space="0" w:color="auto"/>
            <w:right w:val="none" w:sz="0" w:space="0" w:color="auto"/>
          </w:divBdr>
          <w:divsChild>
            <w:div w:id="1434931769">
              <w:marLeft w:val="0"/>
              <w:marRight w:val="0"/>
              <w:marTop w:val="0"/>
              <w:marBottom w:val="0"/>
              <w:divBdr>
                <w:top w:val="none" w:sz="0" w:space="0" w:color="auto"/>
                <w:left w:val="none" w:sz="0" w:space="0" w:color="auto"/>
                <w:bottom w:val="none" w:sz="0" w:space="0" w:color="auto"/>
                <w:right w:val="none" w:sz="0" w:space="0" w:color="auto"/>
              </w:divBdr>
              <w:divsChild>
                <w:div w:id="18926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3625">
      <w:bodyDiv w:val="1"/>
      <w:marLeft w:val="0"/>
      <w:marRight w:val="0"/>
      <w:marTop w:val="0"/>
      <w:marBottom w:val="0"/>
      <w:divBdr>
        <w:top w:val="none" w:sz="0" w:space="0" w:color="auto"/>
        <w:left w:val="none" w:sz="0" w:space="0" w:color="auto"/>
        <w:bottom w:val="none" w:sz="0" w:space="0" w:color="auto"/>
        <w:right w:val="none" w:sz="0" w:space="0" w:color="auto"/>
      </w:divBdr>
    </w:div>
    <w:div w:id="545990284">
      <w:bodyDiv w:val="1"/>
      <w:marLeft w:val="0"/>
      <w:marRight w:val="0"/>
      <w:marTop w:val="0"/>
      <w:marBottom w:val="0"/>
      <w:divBdr>
        <w:top w:val="none" w:sz="0" w:space="0" w:color="auto"/>
        <w:left w:val="none" w:sz="0" w:space="0" w:color="auto"/>
        <w:bottom w:val="none" w:sz="0" w:space="0" w:color="auto"/>
        <w:right w:val="none" w:sz="0" w:space="0" w:color="auto"/>
      </w:divBdr>
    </w:div>
    <w:div w:id="566696540">
      <w:bodyDiv w:val="1"/>
      <w:marLeft w:val="0"/>
      <w:marRight w:val="0"/>
      <w:marTop w:val="0"/>
      <w:marBottom w:val="0"/>
      <w:divBdr>
        <w:top w:val="none" w:sz="0" w:space="0" w:color="auto"/>
        <w:left w:val="none" w:sz="0" w:space="0" w:color="auto"/>
        <w:bottom w:val="none" w:sz="0" w:space="0" w:color="auto"/>
        <w:right w:val="none" w:sz="0" w:space="0" w:color="auto"/>
      </w:divBdr>
    </w:div>
    <w:div w:id="589238049">
      <w:bodyDiv w:val="1"/>
      <w:marLeft w:val="0"/>
      <w:marRight w:val="0"/>
      <w:marTop w:val="0"/>
      <w:marBottom w:val="0"/>
      <w:divBdr>
        <w:top w:val="none" w:sz="0" w:space="0" w:color="auto"/>
        <w:left w:val="none" w:sz="0" w:space="0" w:color="auto"/>
        <w:bottom w:val="none" w:sz="0" w:space="0" w:color="auto"/>
        <w:right w:val="none" w:sz="0" w:space="0" w:color="auto"/>
      </w:divBdr>
    </w:div>
    <w:div w:id="589584213">
      <w:bodyDiv w:val="1"/>
      <w:marLeft w:val="0"/>
      <w:marRight w:val="0"/>
      <w:marTop w:val="0"/>
      <w:marBottom w:val="0"/>
      <w:divBdr>
        <w:top w:val="none" w:sz="0" w:space="0" w:color="auto"/>
        <w:left w:val="none" w:sz="0" w:space="0" w:color="auto"/>
        <w:bottom w:val="none" w:sz="0" w:space="0" w:color="auto"/>
        <w:right w:val="none" w:sz="0" w:space="0" w:color="auto"/>
      </w:divBdr>
    </w:div>
    <w:div w:id="638732187">
      <w:bodyDiv w:val="1"/>
      <w:marLeft w:val="0"/>
      <w:marRight w:val="0"/>
      <w:marTop w:val="0"/>
      <w:marBottom w:val="0"/>
      <w:divBdr>
        <w:top w:val="none" w:sz="0" w:space="0" w:color="auto"/>
        <w:left w:val="none" w:sz="0" w:space="0" w:color="auto"/>
        <w:bottom w:val="none" w:sz="0" w:space="0" w:color="auto"/>
        <w:right w:val="none" w:sz="0" w:space="0" w:color="auto"/>
      </w:divBdr>
    </w:div>
    <w:div w:id="656421698">
      <w:bodyDiv w:val="1"/>
      <w:marLeft w:val="0"/>
      <w:marRight w:val="0"/>
      <w:marTop w:val="0"/>
      <w:marBottom w:val="0"/>
      <w:divBdr>
        <w:top w:val="none" w:sz="0" w:space="0" w:color="auto"/>
        <w:left w:val="none" w:sz="0" w:space="0" w:color="auto"/>
        <w:bottom w:val="none" w:sz="0" w:space="0" w:color="auto"/>
        <w:right w:val="none" w:sz="0" w:space="0" w:color="auto"/>
      </w:divBdr>
    </w:div>
    <w:div w:id="664364370">
      <w:bodyDiv w:val="1"/>
      <w:marLeft w:val="0"/>
      <w:marRight w:val="0"/>
      <w:marTop w:val="0"/>
      <w:marBottom w:val="0"/>
      <w:divBdr>
        <w:top w:val="none" w:sz="0" w:space="0" w:color="auto"/>
        <w:left w:val="none" w:sz="0" w:space="0" w:color="auto"/>
        <w:bottom w:val="none" w:sz="0" w:space="0" w:color="auto"/>
        <w:right w:val="none" w:sz="0" w:space="0" w:color="auto"/>
      </w:divBdr>
      <w:divsChild>
        <w:div w:id="20517563">
          <w:marLeft w:val="0"/>
          <w:marRight w:val="0"/>
          <w:marTop w:val="0"/>
          <w:marBottom w:val="0"/>
          <w:divBdr>
            <w:top w:val="none" w:sz="0" w:space="0" w:color="auto"/>
            <w:left w:val="none" w:sz="0" w:space="0" w:color="auto"/>
            <w:bottom w:val="none" w:sz="0" w:space="0" w:color="auto"/>
            <w:right w:val="none" w:sz="0" w:space="0" w:color="auto"/>
          </w:divBdr>
        </w:div>
      </w:divsChild>
    </w:div>
    <w:div w:id="679116396">
      <w:bodyDiv w:val="1"/>
      <w:marLeft w:val="0"/>
      <w:marRight w:val="0"/>
      <w:marTop w:val="0"/>
      <w:marBottom w:val="0"/>
      <w:divBdr>
        <w:top w:val="none" w:sz="0" w:space="0" w:color="auto"/>
        <w:left w:val="none" w:sz="0" w:space="0" w:color="auto"/>
        <w:bottom w:val="none" w:sz="0" w:space="0" w:color="auto"/>
        <w:right w:val="none" w:sz="0" w:space="0" w:color="auto"/>
      </w:divBdr>
    </w:div>
    <w:div w:id="690104895">
      <w:bodyDiv w:val="1"/>
      <w:marLeft w:val="0"/>
      <w:marRight w:val="0"/>
      <w:marTop w:val="0"/>
      <w:marBottom w:val="0"/>
      <w:divBdr>
        <w:top w:val="none" w:sz="0" w:space="0" w:color="auto"/>
        <w:left w:val="none" w:sz="0" w:space="0" w:color="auto"/>
        <w:bottom w:val="none" w:sz="0" w:space="0" w:color="auto"/>
        <w:right w:val="none" w:sz="0" w:space="0" w:color="auto"/>
      </w:divBdr>
    </w:div>
    <w:div w:id="691146074">
      <w:bodyDiv w:val="1"/>
      <w:marLeft w:val="0"/>
      <w:marRight w:val="0"/>
      <w:marTop w:val="0"/>
      <w:marBottom w:val="0"/>
      <w:divBdr>
        <w:top w:val="none" w:sz="0" w:space="0" w:color="auto"/>
        <w:left w:val="none" w:sz="0" w:space="0" w:color="auto"/>
        <w:bottom w:val="none" w:sz="0" w:space="0" w:color="auto"/>
        <w:right w:val="none" w:sz="0" w:space="0" w:color="auto"/>
      </w:divBdr>
    </w:div>
    <w:div w:id="701788388">
      <w:bodyDiv w:val="1"/>
      <w:marLeft w:val="0"/>
      <w:marRight w:val="0"/>
      <w:marTop w:val="0"/>
      <w:marBottom w:val="0"/>
      <w:divBdr>
        <w:top w:val="none" w:sz="0" w:space="0" w:color="auto"/>
        <w:left w:val="none" w:sz="0" w:space="0" w:color="auto"/>
        <w:bottom w:val="none" w:sz="0" w:space="0" w:color="auto"/>
        <w:right w:val="none" w:sz="0" w:space="0" w:color="auto"/>
      </w:divBdr>
    </w:div>
    <w:div w:id="701902258">
      <w:bodyDiv w:val="1"/>
      <w:marLeft w:val="0"/>
      <w:marRight w:val="0"/>
      <w:marTop w:val="0"/>
      <w:marBottom w:val="0"/>
      <w:divBdr>
        <w:top w:val="none" w:sz="0" w:space="0" w:color="auto"/>
        <w:left w:val="none" w:sz="0" w:space="0" w:color="auto"/>
        <w:bottom w:val="none" w:sz="0" w:space="0" w:color="auto"/>
        <w:right w:val="none" w:sz="0" w:space="0" w:color="auto"/>
      </w:divBdr>
    </w:div>
    <w:div w:id="732627085">
      <w:bodyDiv w:val="1"/>
      <w:marLeft w:val="0"/>
      <w:marRight w:val="0"/>
      <w:marTop w:val="0"/>
      <w:marBottom w:val="0"/>
      <w:divBdr>
        <w:top w:val="none" w:sz="0" w:space="0" w:color="auto"/>
        <w:left w:val="none" w:sz="0" w:space="0" w:color="auto"/>
        <w:bottom w:val="none" w:sz="0" w:space="0" w:color="auto"/>
        <w:right w:val="none" w:sz="0" w:space="0" w:color="auto"/>
      </w:divBdr>
    </w:div>
    <w:div w:id="739400257">
      <w:bodyDiv w:val="1"/>
      <w:marLeft w:val="0"/>
      <w:marRight w:val="0"/>
      <w:marTop w:val="0"/>
      <w:marBottom w:val="0"/>
      <w:divBdr>
        <w:top w:val="none" w:sz="0" w:space="0" w:color="auto"/>
        <w:left w:val="none" w:sz="0" w:space="0" w:color="auto"/>
        <w:bottom w:val="none" w:sz="0" w:space="0" w:color="auto"/>
        <w:right w:val="none" w:sz="0" w:space="0" w:color="auto"/>
      </w:divBdr>
    </w:div>
    <w:div w:id="747769105">
      <w:bodyDiv w:val="1"/>
      <w:marLeft w:val="0"/>
      <w:marRight w:val="0"/>
      <w:marTop w:val="0"/>
      <w:marBottom w:val="0"/>
      <w:divBdr>
        <w:top w:val="none" w:sz="0" w:space="0" w:color="auto"/>
        <w:left w:val="none" w:sz="0" w:space="0" w:color="auto"/>
        <w:bottom w:val="none" w:sz="0" w:space="0" w:color="auto"/>
        <w:right w:val="none" w:sz="0" w:space="0" w:color="auto"/>
      </w:divBdr>
    </w:div>
    <w:div w:id="747927597">
      <w:bodyDiv w:val="1"/>
      <w:marLeft w:val="0"/>
      <w:marRight w:val="0"/>
      <w:marTop w:val="0"/>
      <w:marBottom w:val="0"/>
      <w:divBdr>
        <w:top w:val="none" w:sz="0" w:space="0" w:color="auto"/>
        <w:left w:val="none" w:sz="0" w:space="0" w:color="auto"/>
        <w:bottom w:val="none" w:sz="0" w:space="0" w:color="auto"/>
        <w:right w:val="none" w:sz="0" w:space="0" w:color="auto"/>
      </w:divBdr>
    </w:div>
    <w:div w:id="770127836">
      <w:bodyDiv w:val="1"/>
      <w:marLeft w:val="0"/>
      <w:marRight w:val="0"/>
      <w:marTop w:val="0"/>
      <w:marBottom w:val="0"/>
      <w:divBdr>
        <w:top w:val="none" w:sz="0" w:space="0" w:color="auto"/>
        <w:left w:val="none" w:sz="0" w:space="0" w:color="auto"/>
        <w:bottom w:val="none" w:sz="0" w:space="0" w:color="auto"/>
        <w:right w:val="none" w:sz="0" w:space="0" w:color="auto"/>
      </w:divBdr>
    </w:div>
    <w:div w:id="772046091">
      <w:bodyDiv w:val="1"/>
      <w:marLeft w:val="0"/>
      <w:marRight w:val="0"/>
      <w:marTop w:val="0"/>
      <w:marBottom w:val="0"/>
      <w:divBdr>
        <w:top w:val="none" w:sz="0" w:space="0" w:color="auto"/>
        <w:left w:val="none" w:sz="0" w:space="0" w:color="auto"/>
        <w:bottom w:val="none" w:sz="0" w:space="0" w:color="auto"/>
        <w:right w:val="none" w:sz="0" w:space="0" w:color="auto"/>
      </w:divBdr>
    </w:div>
    <w:div w:id="830101671">
      <w:bodyDiv w:val="1"/>
      <w:marLeft w:val="0"/>
      <w:marRight w:val="0"/>
      <w:marTop w:val="0"/>
      <w:marBottom w:val="0"/>
      <w:divBdr>
        <w:top w:val="none" w:sz="0" w:space="0" w:color="auto"/>
        <w:left w:val="none" w:sz="0" w:space="0" w:color="auto"/>
        <w:bottom w:val="none" w:sz="0" w:space="0" w:color="auto"/>
        <w:right w:val="none" w:sz="0" w:space="0" w:color="auto"/>
      </w:divBdr>
    </w:div>
    <w:div w:id="844901234">
      <w:bodyDiv w:val="1"/>
      <w:marLeft w:val="0"/>
      <w:marRight w:val="0"/>
      <w:marTop w:val="0"/>
      <w:marBottom w:val="0"/>
      <w:divBdr>
        <w:top w:val="none" w:sz="0" w:space="0" w:color="auto"/>
        <w:left w:val="none" w:sz="0" w:space="0" w:color="auto"/>
        <w:bottom w:val="none" w:sz="0" w:space="0" w:color="auto"/>
        <w:right w:val="none" w:sz="0" w:space="0" w:color="auto"/>
      </w:divBdr>
    </w:div>
    <w:div w:id="849023098">
      <w:bodyDiv w:val="1"/>
      <w:marLeft w:val="0"/>
      <w:marRight w:val="0"/>
      <w:marTop w:val="0"/>
      <w:marBottom w:val="0"/>
      <w:divBdr>
        <w:top w:val="none" w:sz="0" w:space="0" w:color="auto"/>
        <w:left w:val="none" w:sz="0" w:space="0" w:color="auto"/>
        <w:bottom w:val="none" w:sz="0" w:space="0" w:color="auto"/>
        <w:right w:val="none" w:sz="0" w:space="0" w:color="auto"/>
      </w:divBdr>
    </w:div>
    <w:div w:id="863249430">
      <w:bodyDiv w:val="1"/>
      <w:marLeft w:val="0"/>
      <w:marRight w:val="0"/>
      <w:marTop w:val="0"/>
      <w:marBottom w:val="0"/>
      <w:divBdr>
        <w:top w:val="none" w:sz="0" w:space="0" w:color="auto"/>
        <w:left w:val="none" w:sz="0" w:space="0" w:color="auto"/>
        <w:bottom w:val="none" w:sz="0" w:space="0" w:color="auto"/>
        <w:right w:val="none" w:sz="0" w:space="0" w:color="auto"/>
      </w:divBdr>
    </w:div>
    <w:div w:id="906574605">
      <w:bodyDiv w:val="1"/>
      <w:marLeft w:val="0"/>
      <w:marRight w:val="0"/>
      <w:marTop w:val="0"/>
      <w:marBottom w:val="0"/>
      <w:divBdr>
        <w:top w:val="none" w:sz="0" w:space="0" w:color="auto"/>
        <w:left w:val="none" w:sz="0" w:space="0" w:color="auto"/>
        <w:bottom w:val="none" w:sz="0" w:space="0" w:color="auto"/>
        <w:right w:val="none" w:sz="0" w:space="0" w:color="auto"/>
      </w:divBdr>
    </w:div>
    <w:div w:id="967782364">
      <w:bodyDiv w:val="1"/>
      <w:marLeft w:val="0"/>
      <w:marRight w:val="0"/>
      <w:marTop w:val="0"/>
      <w:marBottom w:val="0"/>
      <w:divBdr>
        <w:top w:val="none" w:sz="0" w:space="0" w:color="auto"/>
        <w:left w:val="none" w:sz="0" w:space="0" w:color="auto"/>
        <w:bottom w:val="none" w:sz="0" w:space="0" w:color="auto"/>
        <w:right w:val="none" w:sz="0" w:space="0" w:color="auto"/>
      </w:divBdr>
    </w:div>
    <w:div w:id="968900683">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8">
          <w:marLeft w:val="0"/>
          <w:marRight w:val="0"/>
          <w:marTop w:val="0"/>
          <w:marBottom w:val="0"/>
          <w:divBdr>
            <w:top w:val="none" w:sz="0" w:space="0" w:color="auto"/>
            <w:left w:val="none" w:sz="0" w:space="0" w:color="auto"/>
            <w:bottom w:val="none" w:sz="0" w:space="0" w:color="auto"/>
            <w:right w:val="none" w:sz="0" w:space="0" w:color="auto"/>
          </w:divBdr>
        </w:div>
        <w:div w:id="2126073719">
          <w:marLeft w:val="0"/>
          <w:marRight w:val="0"/>
          <w:marTop w:val="0"/>
          <w:marBottom w:val="0"/>
          <w:divBdr>
            <w:top w:val="none" w:sz="0" w:space="0" w:color="auto"/>
            <w:left w:val="none" w:sz="0" w:space="0" w:color="auto"/>
            <w:bottom w:val="none" w:sz="0" w:space="0" w:color="auto"/>
            <w:right w:val="none" w:sz="0" w:space="0" w:color="auto"/>
          </w:divBdr>
        </w:div>
      </w:divsChild>
    </w:div>
    <w:div w:id="974801403">
      <w:bodyDiv w:val="1"/>
      <w:marLeft w:val="0"/>
      <w:marRight w:val="0"/>
      <w:marTop w:val="0"/>
      <w:marBottom w:val="0"/>
      <w:divBdr>
        <w:top w:val="none" w:sz="0" w:space="0" w:color="auto"/>
        <w:left w:val="none" w:sz="0" w:space="0" w:color="auto"/>
        <w:bottom w:val="none" w:sz="0" w:space="0" w:color="auto"/>
        <w:right w:val="none" w:sz="0" w:space="0" w:color="auto"/>
      </w:divBdr>
    </w:div>
    <w:div w:id="979654918">
      <w:bodyDiv w:val="1"/>
      <w:marLeft w:val="0"/>
      <w:marRight w:val="0"/>
      <w:marTop w:val="0"/>
      <w:marBottom w:val="0"/>
      <w:divBdr>
        <w:top w:val="none" w:sz="0" w:space="0" w:color="auto"/>
        <w:left w:val="none" w:sz="0" w:space="0" w:color="auto"/>
        <w:bottom w:val="none" w:sz="0" w:space="0" w:color="auto"/>
        <w:right w:val="none" w:sz="0" w:space="0" w:color="auto"/>
      </w:divBdr>
    </w:div>
    <w:div w:id="986787043">
      <w:bodyDiv w:val="1"/>
      <w:marLeft w:val="0"/>
      <w:marRight w:val="0"/>
      <w:marTop w:val="0"/>
      <w:marBottom w:val="0"/>
      <w:divBdr>
        <w:top w:val="none" w:sz="0" w:space="0" w:color="auto"/>
        <w:left w:val="none" w:sz="0" w:space="0" w:color="auto"/>
        <w:bottom w:val="none" w:sz="0" w:space="0" w:color="auto"/>
        <w:right w:val="none" w:sz="0" w:space="0" w:color="auto"/>
      </w:divBdr>
    </w:div>
    <w:div w:id="1015575907">
      <w:bodyDiv w:val="1"/>
      <w:marLeft w:val="0"/>
      <w:marRight w:val="0"/>
      <w:marTop w:val="0"/>
      <w:marBottom w:val="0"/>
      <w:divBdr>
        <w:top w:val="none" w:sz="0" w:space="0" w:color="auto"/>
        <w:left w:val="none" w:sz="0" w:space="0" w:color="auto"/>
        <w:bottom w:val="none" w:sz="0" w:space="0" w:color="auto"/>
        <w:right w:val="none" w:sz="0" w:space="0" w:color="auto"/>
      </w:divBdr>
    </w:div>
    <w:div w:id="1023870512">
      <w:bodyDiv w:val="1"/>
      <w:marLeft w:val="0"/>
      <w:marRight w:val="0"/>
      <w:marTop w:val="0"/>
      <w:marBottom w:val="0"/>
      <w:divBdr>
        <w:top w:val="none" w:sz="0" w:space="0" w:color="auto"/>
        <w:left w:val="none" w:sz="0" w:space="0" w:color="auto"/>
        <w:bottom w:val="none" w:sz="0" w:space="0" w:color="auto"/>
        <w:right w:val="none" w:sz="0" w:space="0" w:color="auto"/>
      </w:divBdr>
    </w:div>
    <w:div w:id="1029139653">
      <w:bodyDiv w:val="1"/>
      <w:marLeft w:val="0"/>
      <w:marRight w:val="0"/>
      <w:marTop w:val="0"/>
      <w:marBottom w:val="0"/>
      <w:divBdr>
        <w:top w:val="none" w:sz="0" w:space="0" w:color="auto"/>
        <w:left w:val="none" w:sz="0" w:space="0" w:color="auto"/>
        <w:bottom w:val="none" w:sz="0" w:space="0" w:color="auto"/>
        <w:right w:val="none" w:sz="0" w:space="0" w:color="auto"/>
      </w:divBdr>
    </w:div>
    <w:div w:id="1032338224">
      <w:bodyDiv w:val="1"/>
      <w:marLeft w:val="0"/>
      <w:marRight w:val="0"/>
      <w:marTop w:val="0"/>
      <w:marBottom w:val="0"/>
      <w:divBdr>
        <w:top w:val="none" w:sz="0" w:space="0" w:color="auto"/>
        <w:left w:val="none" w:sz="0" w:space="0" w:color="auto"/>
        <w:bottom w:val="none" w:sz="0" w:space="0" w:color="auto"/>
        <w:right w:val="none" w:sz="0" w:space="0" w:color="auto"/>
      </w:divBdr>
    </w:div>
    <w:div w:id="1047796988">
      <w:bodyDiv w:val="1"/>
      <w:marLeft w:val="0"/>
      <w:marRight w:val="0"/>
      <w:marTop w:val="0"/>
      <w:marBottom w:val="0"/>
      <w:divBdr>
        <w:top w:val="none" w:sz="0" w:space="0" w:color="auto"/>
        <w:left w:val="none" w:sz="0" w:space="0" w:color="auto"/>
        <w:bottom w:val="none" w:sz="0" w:space="0" w:color="auto"/>
        <w:right w:val="none" w:sz="0" w:space="0" w:color="auto"/>
      </w:divBdr>
    </w:div>
    <w:div w:id="1101992885">
      <w:bodyDiv w:val="1"/>
      <w:marLeft w:val="0"/>
      <w:marRight w:val="0"/>
      <w:marTop w:val="0"/>
      <w:marBottom w:val="0"/>
      <w:divBdr>
        <w:top w:val="none" w:sz="0" w:space="0" w:color="auto"/>
        <w:left w:val="none" w:sz="0" w:space="0" w:color="auto"/>
        <w:bottom w:val="none" w:sz="0" w:space="0" w:color="auto"/>
        <w:right w:val="none" w:sz="0" w:space="0" w:color="auto"/>
      </w:divBdr>
    </w:div>
    <w:div w:id="1149323500">
      <w:bodyDiv w:val="1"/>
      <w:marLeft w:val="0"/>
      <w:marRight w:val="0"/>
      <w:marTop w:val="0"/>
      <w:marBottom w:val="0"/>
      <w:divBdr>
        <w:top w:val="none" w:sz="0" w:space="0" w:color="auto"/>
        <w:left w:val="none" w:sz="0" w:space="0" w:color="auto"/>
        <w:bottom w:val="none" w:sz="0" w:space="0" w:color="auto"/>
        <w:right w:val="none" w:sz="0" w:space="0" w:color="auto"/>
      </w:divBdr>
    </w:div>
    <w:div w:id="1197816565">
      <w:bodyDiv w:val="1"/>
      <w:marLeft w:val="0"/>
      <w:marRight w:val="0"/>
      <w:marTop w:val="0"/>
      <w:marBottom w:val="0"/>
      <w:divBdr>
        <w:top w:val="none" w:sz="0" w:space="0" w:color="auto"/>
        <w:left w:val="none" w:sz="0" w:space="0" w:color="auto"/>
        <w:bottom w:val="none" w:sz="0" w:space="0" w:color="auto"/>
        <w:right w:val="none" w:sz="0" w:space="0" w:color="auto"/>
      </w:divBdr>
    </w:div>
    <w:div w:id="1211305341">
      <w:bodyDiv w:val="1"/>
      <w:marLeft w:val="0"/>
      <w:marRight w:val="0"/>
      <w:marTop w:val="0"/>
      <w:marBottom w:val="0"/>
      <w:divBdr>
        <w:top w:val="none" w:sz="0" w:space="0" w:color="auto"/>
        <w:left w:val="none" w:sz="0" w:space="0" w:color="auto"/>
        <w:bottom w:val="none" w:sz="0" w:space="0" w:color="auto"/>
        <w:right w:val="none" w:sz="0" w:space="0" w:color="auto"/>
      </w:divBdr>
    </w:div>
    <w:div w:id="1222668439">
      <w:bodyDiv w:val="1"/>
      <w:marLeft w:val="0"/>
      <w:marRight w:val="0"/>
      <w:marTop w:val="0"/>
      <w:marBottom w:val="0"/>
      <w:divBdr>
        <w:top w:val="none" w:sz="0" w:space="0" w:color="auto"/>
        <w:left w:val="none" w:sz="0" w:space="0" w:color="auto"/>
        <w:bottom w:val="none" w:sz="0" w:space="0" w:color="auto"/>
        <w:right w:val="none" w:sz="0" w:space="0" w:color="auto"/>
      </w:divBdr>
    </w:div>
    <w:div w:id="1240098048">
      <w:bodyDiv w:val="1"/>
      <w:marLeft w:val="0"/>
      <w:marRight w:val="0"/>
      <w:marTop w:val="0"/>
      <w:marBottom w:val="0"/>
      <w:divBdr>
        <w:top w:val="none" w:sz="0" w:space="0" w:color="auto"/>
        <w:left w:val="none" w:sz="0" w:space="0" w:color="auto"/>
        <w:bottom w:val="none" w:sz="0" w:space="0" w:color="auto"/>
        <w:right w:val="none" w:sz="0" w:space="0" w:color="auto"/>
      </w:divBdr>
    </w:div>
    <w:div w:id="1247613163">
      <w:bodyDiv w:val="1"/>
      <w:marLeft w:val="0"/>
      <w:marRight w:val="0"/>
      <w:marTop w:val="0"/>
      <w:marBottom w:val="0"/>
      <w:divBdr>
        <w:top w:val="none" w:sz="0" w:space="0" w:color="auto"/>
        <w:left w:val="none" w:sz="0" w:space="0" w:color="auto"/>
        <w:bottom w:val="none" w:sz="0" w:space="0" w:color="auto"/>
        <w:right w:val="none" w:sz="0" w:space="0" w:color="auto"/>
      </w:divBdr>
      <w:divsChild>
        <w:div w:id="1017079937">
          <w:marLeft w:val="0"/>
          <w:marRight w:val="0"/>
          <w:marTop w:val="0"/>
          <w:marBottom w:val="0"/>
          <w:divBdr>
            <w:top w:val="none" w:sz="0" w:space="0" w:color="auto"/>
            <w:left w:val="none" w:sz="0" w:space="0" w:color="auto"/>
            <w:bottom w:val="none" w:sz="0" w:space="0" w:color="auto"/>
            <w:right w:val="none" w:sz="0" w:space="0" w:color="auto"/>
          </w:divBdr>
        </w:div>
      </w:divsChild>
    </w:div>
    <w:div w:id="1254969184">
      <w:bodyDiv w:val="1"/>
      <w:marLeft w:val="0"/>
      <w:marRight w:val="0"/>
      <w:marTop w:val="0"/>
      <w:marBottom w:val="0"/>
      <w:divBdr>
        <w:top w:val="none" w:sz="0" w:space="0" w:color="auto"/>
        <w:left w:val="none" w:sz="0" w:space="0" w:color="auto"/>
        <w:bottom w:val="none" w:sz="0" w:space="0" w:color="auto"/>
        <w:right w:val="none" w:sz="0" w:space="0" w:color="auto"/>
      </w:divBdr>
    </w:div>
    <w:div w:id="1314870117">
      <w:bodyDiv w:val="1"/>
      <w:marLeft w:val="0"/>
      <w:marRight w:val="0"/>
      <w:marTop w:val="0"/>
      <w:marBottom w:val="0"/>
      <w:divBdr>
        <w:top w:val="none" w:sz="0" w:space="0" w:color="auto"/>
        <w:left w:val="none" w:sz="0" w:space="0" w:color="auto"/>
        <w:bottom w:val="none" w:sz="0" w:space="0" w:color="auto"/>
        <w:right w:val="none" w:sz="0" w:space="0" w:color="auto"/>
      </w:divBdr>
    </w:div>
    <w:div w:id="1345862464">
      <w:bodyDiv w:val="1"/>
      <w:marLeft w:val="0"/>
      <w:marRight w:val="0"/>
      <w:marTop w:val="0"/>
      <w:marBottom w:val="0"/>
      <w:divBdr>
        <w:top w:val="none" w:sz="0" w:space="0" w:color="auto"/>
        <w:left w:val="none" w:sz="0" w:space="0" w:color="auto"/>
        <w:bottom w:val="none" w:sz="0" w:space="0" w:color="auto"/>
        <w:right w:val="none" w:sz="0" w:space="0" w:color="auto"/>
      </w:divBdr>
    </w:div>
    <w:div w:id="1402482897">
      <w:bodyDiv w:val="1"/>
      <w:marLeft w:val="0"/>
      <w:marRight w:val="0"/>
      <w:marTop w:val="0"/>
      <w:marBottom w:val="0"/>
      <w:divBdr>
        <w:top w:val="none" w:sz="0" w:space="0" w:color="auto"/>
        <w:left w:val="none" w:sz="0" w:space="0" w:color="auto"/>
        <w:bottom w:val="none" w:sz="0" w:space="0" w:color="auto"/>
        <w:right w:val="none" w:sz="0" w:space="0" w:color="auto"/>
      </w:divBdr>
    </w:div>
    <w:div w:id="1415588149">
      <w:bodyDiv w:val="1"/>
      <w:marLeft w:val="0"/>
      <w:marRight w:val="0"/>
      <w:marTop w:val="0"/>
      <w:marBottom w:val="0"/>
      <w:divBdr>
        <w:top w:val="none" w:sz="0" w:space="0" w:color="auto"/>
        <w:left w:val="none" w:sz="0" w:space="0" w:color="auto"/>
        <w:bottom w:val="none" w:sz="0" w:space="0" w:color="auto"/>
        <w:right w:val="none" w:sz="0" w:space="0" w:color="auto"/>
      </w:divBdr>
    </w:div>
    <w:div w:id="1438259910">
      <w:bodyDiv w:val="1"/>
      <w:marLeft w:val="0"/>
      <w:marRight w:val="0"/>
      <w:marTop w:val="0"/>
      <w:marBottom w:val="0"/>
      <w:divBdr>
        <w:top w:val="none" w:sz="0" w:space="0" w:color="auto"/>
        <w:left w:val="none" w:sz="0" w:space="0" w:color="auto"/>
        <w:bottom w:val="none" w:sz="0" w:space="0" w:color="auto"/>
        <w:right w:val="none" w:sz="0" w:space="0" w:color="auto"/>
      </w:divBdr>
    </w:div>
    <w:div w:id="1454325673">
      <w:bodyDiv w:val="1"/>
      <w:marLeft w:val="0"/>
      <w:marRight w:val="0"/>
      <w:marTop w:val="0"/>
      <w:marBottom w:val="0"/>
      <w:divBdr>
        <w:top w:val="none" w:sz="0" w:space="0" w:color="auto"/>
        <w:left w:val="none" w:sz="0" w:space="0" w:color="auto"/>
        <w:bottom w:val="none" w:sz="0" w:space="0" w:color="auto"/>
        <w:right w:val="none" w:sz="0" w:space="0" w:color="auto"/>
      </w:divBdr>
    </w:div>
    <w:div w:id="1516188231">
      <w:bodyDiv w:val="1"/>
      <w:marLeft w:val="0"/>
      <w:marRight w:val="0"/>
      <w:marTop w:val="0"/>
      <w:marBottom w:val="0"/>
      <w:divBdr>
        <w:top w:val="none" w:sz="0" w:space="0" w:color="auto"/>
        <w:left w:val="none" w:sz="0" w:space="0" w:color="auto"/>
        <w:bottom w:val="none" w:sz="0" w:space="0" w:color="auto"/>
        <w:right w:val="none" w:sz="0" w:space="0" w:color="auto"/>
      </w:divBdr>
    </w:div>
    <w:div w:id="1525679349">
      <w:bodyDiv w:val="1"/>
      <w:marLeft w:val="0"/>
      <w:marRight w:val="0"/>
      <w:marTop w:val="0"/>
      <w:marBottom w:val="0"/>
      <w:divBdr>
        <w:top w:val="none" w:sz="0" w:space="0" w:color="auto"/>
        <w:left w:val="none" w:sz="0" w:space="0" w:color="auto"/>
        <w:bottom w:val="none" w:sz="0" w:space="0" w:color="auto"/>
        <w:right w:val="none" w:sz="0" w:space="0" w:color="auto"/>
      </w:divBdr>
    </w:div>
    <w:div w:id="1554190427">
      <w:bodyDiv w:val="1"/>
      <w:marLeft w:val="0"/>
      <w:marRight w:val="0"/>
      <w:marTop w:val="0"/>
      <w:marBottom w:val="0"/>
      <w:divBdr>
        <w:top w:val="none" w:sz="0" w:space="0" w:color="auto"/>
        <w:left w:val="none" w:sz="0" w:space="0" w:color="auto"/>
        <w:bottom w:val="none" w:sz="0" w:space="0" w:color="auto"/>
        <w:right w:val="none" w:sz="0" w:space="0" w:color="auto"/>
      </w:divBdr>
    </w:div>
    <w:div w:id="1572495434">
      <w:bodyDiv w:val="1"/>
      <w:marLeft w:val="0"/>
      <w:marRight w:val="0"/>
      <w:marTop w:val="0"/>
      <w:marBottom w:val="0"/>
      <w:divBdr>
        <w:top w:val="none" w:sz="0" w:space="0" w:color="auto"/>
        <w:left w:val="none" w:sz="0" w:space="0" w:color="auto"/>
        <w:bottom w:val="none" w:sz="0" w:space="0" w:color="auto"/>
        <w:right w:val="none" w:sz="0" w:space="0" w:color="auto"/>
      </w:divBdr>
    </w:div>
    <w:div w:id="1619675923">
      <w:bodyDiv w:val="1"/>
      <w:marLeft w:val="0"/>
      <w:marRight w:val="0"/>
      <w:marTop w:val="0"/>
      <w:marBottom w:val="0"/>
      <w:divBdr>
        <w:top w:val="none" w:sz="0" w:space="0" w:color="auto"/>
        <w:left w:val="none" w:sz="0" w:space="0" w:color="auto"/>
        <w:bottom w:val="none" w:sz="0" w:space="0" w:color="auto"/>
        <w:right w:val="none" w:sz="0" w:space="0" w:color="auto"/>
      </w:divBdr>
    </w:div>
    <w:div w:id="1634556032">
      <w:bodyDiv w:val="1"/>
      <w:marLeft w:val="0"/>
      <w:marRight w:val="0"/>
      <w:marTop w:val="0"/>
      <w:marBottom w:val="0"/>
      <w:divBdr>
        <w:top w:val="none" w:sz="0" w:space="0" w:color="auto"/>
        <w:left w:val="none" w:sz="0" w:space="0" w:color="auto"/>
        <w:bottom w:val="none" w:sz="0" w:space="0" w:color="auto"/>
        <w:right w:val="none" w:sz="0" w:space="0" w:color="auto"/>
      </w:divBdr>
    </w:div>
    <w:div w:id="1665233213">
      <w:bodyDiv w:val="1"/>
      <w:marLeft w:val="0"/>
      <w:marRight w:val="0"/>
      <w:marTop w:val="0"/>
      <w:marBottom w:val="0"/>
      <w:divBdr>
        <w:top w:val="none" w:sz="0" w:space="0" w:color="auto"/>
        <w:left w:val="none" w:sz="0" w:space="0" w:color="auto"/>
        <w:bottom w:val="none" w:sz="0" w:space="0" w:color="auto"/>
        <w:right w:val="none" w:sz="0" w:space="0" w:color="auto"/>
      </w:divBdr>
    </w:div>
    <w:div w:id="1689871767">
      <w:bodyDiv w:val="1"/>
      <w:marLeft w:val="0"/>
      <w:marRight w:val="0"/>
      <w:marTop w:val="0"/>
      <w:marBottom w:val="0"/>
      <w:divBdr>
        <w:top w:val="none" w:sz="0" w:space="0" w:color="auto"/>
        <w:left w:val="none" w:sz="0" w:space="0" w:color="auto"/>
        <w:bottom w:val="none" w:sz="0" w:space="0" w:color="auto"/>
        <w:right w:val="none" w:sz="0" w:space="0" w:color="auto"/>
      </w:divBdr>
    </w:div>
    <w:div w:id="1709065409">
      <w:bodyDiv w:val="1"/>
      <w:marLeft w:val="0"/>
      <w:marRight w:val="0"/>
      <w:marTop w:val="0"/>
      <w:marBottom w:val="0"/>
      <w:divBdr>
        <w:top w:val="none" w:sz="0" w:space="0" w:color="auto"/>
        <w:left w:val="none" w:sz="0" w:space="0" w:color="auto"/>
        <w:bottom w:val="none" w:sz="0" w:space="0" w:color="auto"/>
        <w:right w:val="none" w:sz="0" w:space="0" w:color="auto"/>
      </w:divBdr>
    </w:div>
    <w:div w:id="1713071196">
      <w:bodyDiv w:val="1"/>
      <w:marLeft w:val="0"/>
      <w:marRight w:val="0"/>
      <w:marTop w:val="0"/>
      <w:marBottom w:val="0"/>
      <w:divBdr>
        <w:top w:val="none" w:sz="0" w:space="0" w:color="auto"/>
        <w:left w:val="none" w:sz="0" w:space="0" w:color="auto"/>
        <w:bottom w:val="none" w:sz="0" w:space="0" w:color="auto"/>
        <w:right w:val="none" w:sz="0" w:space="0" w:color="auto"/>
      </w:divBdr>
    </w:div>
    <w:div w:id="1714116861">
      <w:bodyDiv w:val="1"/>
      <w:marLeft w:val="0"/>
      <w:marRight w:val="0"/>
      <w:marTop w:val="0"/>
      <w:marBottom w:val="0"/>
      <w:divBdr>
        <w:top w:val="none" w:sz="0" w:space="0" w:color="auto"/>
        <w:left w:val="none" w:sz="0" w:space="0" w:color="auto"/>
        <w:bottom w:val="none" w:sz="0" w:space="0" w:color="auto"/>
        <w:right w:val="none" w:sz="0" w:space="0" w:color="auto"/>
      </w:divBdr>
    </w:div>
    <w:div w:id="1737774810">
      <w:bodyDiv w:val="1"/>
      <w:marLeft w:val="0"/>
      <w:marRight w:val="0"/>
      <w:marTop w:val="0"/>
      <w:marBottom w:val="0"/>
      <w:divBdr>
        <w:top w:val="none" w:sz="0" w:space="0" w:color="auto"/>
        <w:left w:val="none" w:sz="0" w:space="0" w:color="auto"/>
        <w:bottom w:val="none" w:sz="0" w:space="0" w:color="auto"/>
        <w:right w:val="none" w:sz="0" w:space="0" w:color="auto"/>
      </w:divBdr>
    </w:div>
    <w:div w:id="1753427785">
      <w:bodyDiv w:val="1"/>
      <w:marLeft w:val="0"/>
      <w:marRight w:val="0"/>
      <w:marTop w:val="0"/>
      <w:marBottom w:val="0"/>
      <w:divBdr>
        <w:top w:val="none" w:sz="0" w:space="0" w:color="auto"/>
        <w:left w:val="none" w:sz="0" w:space="0" w:color="auto"/>
        <w:bottom w:val="none" w:sz="0" w:space="0" w:color="auto"/>
        <w:right w:val="none" w:sz="0" w:space="0" w:color="auto"/>
      </w:divBdr>
      <w:divsChild>
        <w:div w:id="1939678523">
          <w:marLeft w:val="0"/>
          <w:marRight w:val="0"/>
          <w:marTop w:val="0"/>
          <w:marBottom w:val="0"/>
          <w:divBdr>
            <w:top w:val="none" w:sz="0" w:space="0" w:color="auto"/>
            <w:left w:val="none" w:sz="0" w:space="0" w:color="auto"/>
            <w:bottom w:val="none" w:sz="0" w:space="0" w:color="auto"/>
            <w:right w:val="none" w:sz="0" w:space="0" w:color="auto"/>
          </w:divBdr>
        </w:div>
      </w:divsChild>
    </w:div>
    <w:div w:id="1795825589">
      <w:bodyDiv w:val="1"/>
      <w:marLeft w:val="0"/>
      <w:marRight w:val="0"/>
      <w:marTop w:val="0"/>
      <w:marBottom w:val="0"/>
      <w:divBdr>
        <w:top w:val="none" w:sz="0" w:space="0" w:color="auto"/>
        <w:left w:val="none" w:sz="0" w:space="0" w:color="auto"/>
        <w:bottom w:val="none" w:sz="0" w:space="0" w:color="auto"/>
        <w:right w:val="none" w:sz="0" w:space="0" w:color="auto"/>
      </w:divBdr>
    </w:div>
    <w:div w:id="1802069974">
      <w:bodyDiv w:val="1"/>
      <w:marLeft w:val="0"/>
      <w:marRight w:val="0"/>
      <w:marTop w:val="0"/>
      <w:marBottom w:val="0"/>
      <w:divBdr>
        <w:top w:val="none" w:sz="0" w:space="0" w:color="auto"/>
        <w:left w:val="none" w:sz="0" w:space="0" w:color="auto"/>
        <w:bottom w:val="none" w:sz="0" w:space="0" w:color="auto"/>
        <w:right w:val="none" w:sz="0" w:space="0" w:color="auto"/>
      </w:divBdr>
    </w:div>
    <w:div w:id="1803616914">
      <w:bodyDiv w:val="1"/>
      <w:marLeft w:val="0"/>
      <w:marRight w:val="0"/>
      <w:marTop w:val="0"/>
      <w:marBottom w:val="0"/>
      <w:divBdr>
        <w:top w:val="none" w:sz="0" w:space="0" w:color="auto"/>
        <w:left w:val="none" w:sz="0" w:space="0" w:color="auto"/>
        <w:bottom w:val="none" w:sz="0" w:space="0" w:color="auto"/>
        <w:right w:val="none" w:sz="0" w:space="0" w:color="auto"/>
      </w:divBdr>
    </w:div>
    <w:div w:id="1814058415">
      <w:bodyDiv w:val="1"/>
      <w:marLeft w:val="0"/>
      <w:marRight w:val="0"/>
      <w:marTop w:val="0"/>
      <w:marBottom w:val="0"/>
      <w:divBdr>
        <w:top w:val="none" w:sz="0" w:space="0" w:color="auto"/>
        <w:left w:val="none" w:sz="0" w:space="0" w:color="auto"/>
        <w:bottom w:val="none" w:sz="0" w:space="0" w:color="auto"/>
        <w:right w:val="none" w:sz="0" w:space="0" w:color="auto"/>
      </w:divBdr>
    </w:div>
    <w:div w:id="1817331043">
      <w:bodyDiv w:val="1"/>
      <w:marLeft w:val="0"/>
      <w:marRight w:val="0"/>
      <w:marTop w:val="0"/>
      <w:marBottom w:val="0"/>
      <w:divBdr>
        <w:top w:val="none" w:sz="0" w:space="0" w:color="auto"/>
        <w:left w:val="none" w:sz="0" w:space="0" w:color="auto"/>
        <w:bottom w:val="none" w:sz="0" w:space="0" w:color="auto"/>
        <w:right w:val="none" w:sz="0" w:space="0" w:color="auto"/>
      </w:divBdr>
    </w:div>
    <w:div w:id="1826312587">
      <w:bodyDiv w:val="1"/>
      <w:marLeft w:val="0"/>
      <w:marRight w:val="0"/>
      <w:marTop w:val="0"/>
      <w:marBottom w:val="0"/>
      <w:divBdr>
        <w:top w:val="none" w:sz="0" w:space="0" w:color="auto"/>
        <w:left w:val="none" w:sz="0" w:space="0" w:color="auto"/>
        <w:bottom w:val="none" w:sz="0" w:space="0" w:color="auto"/>
        <w:right w:val="none" w:sz="0" w:space="0" w:color="auto"/>
      </w:divBdr>
      <w:divsChild>
        <w:div w:id="1267276941">
          <w:marLeft w:val="0"/>
          <w:marRight w:val="0"/>
          <w:marTop w:val="0"/>
          <w:marBottom w:val="0"/>
          <w:divBdr>
            <w:top w:val="none" w:sz="0" w:space="0" w:color="auto"/>
            <w:left w:val="none" w:sz="0" w:space="0" w:color="auto"/>
            <w:bottom w:val="none" w:sz="0" w:space="0" w:color="auto"/>
            <w:right w:val="none" w:sz="0" w:space="0" w:color="auto"/>
          </w:divBdr>
        </w:div>
      </w:divsChild>
    </w:div>
    <w:div w:id="1857377332">
      <w:bodyDiv w:val="1"/>
      <w:marLeft w:val="0"/>
      <w:marRight w:val="0"/>
      <w:marTop w:val="0"/>
      <w:marBottom w:val="0"/>
      <w:divBdr>
        <w:top w:val="none" w:sz="0" w:space="0" w:color="auto"/>
        <w:left w:val="none" w:sz="0" w:space="0" w:color="auto"/>
        <w:bottom w:val="none" w:sz="0" w:space="0" w:color="auto"/>
        <w:right w:val="none" w:sz="0" w:space="0" w:color="auto"/>
      </w:divBdr>
    </w:div>
    <w:div w:id="1867018334">
      <w:bodyDiv w:val="1"/>
      <w:marLeft w:val="0"/>
      <w:marRight w:val="0"/>
      <w:marTop w:val="0"/>
      <w:marBottom w:val="0"/>
      <w:divBdr>
        <w:top w:val="none" w:sz="0" w:space="0" w:color="auto"/>
        <w:left w:val="none" w:sz="0" w:space="0" w:color="auto"/>
        <w:bottom w:val="none" w:sz="0" w:space="0" w:color="auto"/>
        <w:right w:val="none" w:sz="0" w:space="0" w:color="auto"/>
      </w:divBdr>
    </w:div>
    <w:div w:id="1876648435">
      <w:bodyDiv w:val="1"/>
      <w:marLeft w:val="0"/>
      <w:marRight w:val="0"/>
      <w:marTop w:val="0"/>
      <w:marBottom w:val="0"/>
      <w:divBdr>
        <w:top w:val="none" w:sz="0" w:space="0" w:color="auto"/>
        <w:left w:val="none" w:sz="0" w:space="0" w:color="auto"/>
        <w:bottom w:val="none" w:sz="0" w:space="0" w:color="auto"/>
        <w:right w:val="none" w:sz="0" w:space="0" w:color="auto"/>
      </w:divBdr>
    </w:div>
    <w:div w:id="1888446997">
      <w:bodyDiv w:val="1"/>
      <w:marLeft w:val="0"/>
      <w:marRight w:val="0"/>
      <w:marTop w:val="0"/>
      <w:marBottom w:val="0"/>
      <w:divBdr>
        <w:top w:val="none" w:sz="0" w:space="0" w:color="auto"/>
        <w:left w:val="none" w:sz="0" w:space="0" w:color="auto"/>
        <w:bottom w:val="none" w:sz="0" w:space="0" w:color="auto"/>
        <w:right w:val="none" w:sz="0" w:space="0" w:color="auto"/>
      </w:divBdr>
    </w:div>
    <w:div w:id="1909992454">
      <w:bodyDiv w:val="1"/>
      <w:marLeft w:val="0"/>
      <w:marRight w:val="0"/>
      <w:marTop w:val="0"/>
      <w:marBottom w:val="0"/>
      <w:divBdr>
        <w:top w:val="none" w:sz="0" w:space="0" w:color="auto"/>
        <w:left w:val="none" w:sz="0" w:space="0" w:color="auto"/>
        <w:bottom w:val="none" w:sz="0" w:space="0" w:color="auto"/>
        <w:right w:val="none" w:sz="0" w:space="0" w:color="auto"/>
      </w:divBdr>
    </w:div>
    <w:div w:id="1935354818">
      <w:bodyDiv w:val="1"/>
      <w:marLeft w:val="0"/>
      <w:marRight w:val="0"/>
      <w:marTop w:val="0"/>
      <w:marBottom w:val="0"/>
      <w:divBdr>
        <w:top w:val="none" w:sz="0" w:space="0" w:color="auto"/>
        <w:left w:val="none" w:sz="0" w:space="0" w:color="auto"/>
        <w:bottom w:val="none" w:sz="0" w:space="0" w:color="auto"/>
        <w:right w:val="none" w:sz="0" w:space="0" w:color="auto"/>
      </w:divBdr>
    </w:div>
    <w:div w:id="1965456602">
      <w:bodyDiv w:val="1"/>
      <w:marLeft w:val="27"/>
      <w:marRight w:val="27"/>
      <w:marTop w:val="0"/>
      <w:marBottom w:val="0"/>
      <w:divBdr>
        <w:top w:val="none" w:sz="0" w:space="0" w:color="auto"/>
        <w:left w:val="none" w:sz="0" w:space="0" w:color="auto"/>
        <w:bottom w:val="none" w:sz="0" w:space="0" w:color="auto"/>
        <w:right w:val="none" w:sz="0" w:space="0" w:color="auto"/>
      </w:divBdr>
      <w:divsChild>
        <w:div w:id="592904639">
          <w:marLeft w:val="0"/>
          <w:marRight w:val="0"/>
          <w:marTop w:val="0"/>
          <w:marBottom w:val="0"/>
          <w:divBdr>
            <w:top w:val="none" w:sz="0" w:space="0" w:color="auto"/>
            <w:left w:val="none" w:sz="0" w:space="0" w:color="auto"/>
            <w:bottom w:val="none" w:sz="0" w:space="0" w:color="auto"/>
            <w:right w:val="none" w:sz="0" w:space="0" w:color="auto"/>
          </w:divBdr>
          <w:divsChild>
            <w:div w:id="214970479">
              <w:marLeft w:val="0"/>
              <w:marRight w:val="0"/>
              <w:marTop w:val="0"/>
              <w:marBottom w:val="0"/>
              <w:divBdr>
                <w:top w:val="none" w:sz="0" w:space="0" w:color="auto"/>
                <w:left w:val="none" w:sz="0" w:space="0" w:color="auto"/>
                <w:bottom w:val="none" w:sz="0" w:space="0" w:color="auto"/>
                <w:right w:val="none" w:sz="0" w:space="0" w:color="auto"/>
              </w:divBdr>
              <w:divsChild>
                <w:div w:id="1566525455">
                  <w:marLeft w:val="163"/>
                  <w:marRight w:val="0"/>
                  <w:marTop w:val="0"/>
                  <w:marBottom w:val="0"/>
                  <w:divBdr>
                    <w:top w:val="none" w:sz="0" w:space="0" w:color="auto"/>
                    <w:left w:val="none" w:sz="0" w:space="0" w:color="auto"/>
                    <w:bottom w:val="none" w:sz="0" w:space="0" w:color="auto"/>
                    <w:right w:val="none" w:sz="0" w:space="0" w:color="auto"/>
                  </w:divBdr>
                  <w:divsChild>
                    <w:div w:id="17606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7774">
          <w:marLeft w:val="0"/>
          <w:marRight w:val="0"/>
          <w:marTop w:val="0"/>
          <w:marBottom w:val="0"/>
          <w:divBdr>
            <w:top w:val="none" w:sz="0" w:space="0" w:color="auto"/>
            <w:left w:val="none" w:sz="0" w:space="0" w:color="auto"/>
            <w:bottom w:val="none" w:sz="0" w:space="0" w:color="auto"/>
            <w:right w:val="none" w:sz="0" w:space="0" w:color="auto"/>
          </w:divBdr>
          <w:divsChild>
            <w:div w:id="1774740275">
              <w:marLeft w:val="0"/>
              <w:marRight w:val="0"/>
              <w:marTop w:val="0"/>
              <w:marBottom w:val="0"/>
              <w:divBdr>
                <w:top w:val="none" w:sz="0" w:space="0" w:color="auto"/>
                <w:left w:val="none" w:sz="0" w:space="0" w:color="auto"/>
                <w:bottom w:val="none" w:sz="0" w:space="0" w:color="auto"/>
                <w:right w:val="none" w:sz="0" w:space="0" w:color="auto"/>
              </w:divBdr>
              <w:divsChild>
                <w:div w:id="1209605131">
                  <w:marLeft w:val="163"/>
                  <w:marRight w:val="0"/>
                  <w:marTop w:val="0"/>
                  <w:marBottom w:val="0"/>
                  <w:divBdr>
                    <w:top w:val="none" w:sz="0" w:space="0" w:color="auto"/>
                    <w:left w:val="none" w:sz="0" w:space="0" w:color="auto"/>
                    <w:bottom w:val="none" w:sz="0" w:space="0" w:color="auto"/>
                    <w:right w:val="none" w:sz="0" w:space="0" w:color="auto"/>
                  </w:divBdr>
                  <w:divsChild>
                    <w:div w:id="415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322">
          <w:marLeft w:val="0"/>
          <w:marRight w:val="0"/>
          <w:marTop w:val="0"/>
          <w:marBottom w:val="0"/>
          <w:divBdr>
            <w:top w:val="none" w:sz="0" w:space="0" w:color="auto"/>
            <w:left w:val="none" w:sz="0" w:space="0" w:color="auto"/>
            <w:bottom w:val="none" w:sz="0" w:space="0" w:color="auto"/>
            <w:right w:val="none" w:sz="0" w:space="0" w:color="auto"/>
          </w:divBdr>
          <w:divsChild>
            <w:div w:id="318777216">
              <w:marLeft w:val="0"/>
              <w:marRight w:val="0"/>
              <w:marTop w:val="0"/>
              <w:marBottom w:val="0"/>
              <w:divBdr>
                <w:top w:val="none" w:sz="0" w:space="0" w:color="auto"/>
                <w:left w:val="none" w:sz="0" w:space="0" w:color="auto"/>
                <w:bottom w:val="none" w:sz="0" w:space="0" w:color="auto"/>
                <w:right w:val="none" w:sz="0" w:space="0" w:color="auto"/>
              </w:divBdr>
              <w:divsChild>
                <w:div w:id="1044870389">
                  <w:marLeft w:val="163"/>
                  <w:marRight w:val="0"/>
                  <w:marTop w:val="0"/>
                  <w:marBottom w:val="0"/>
                  <w:divBdr>
                    <w:top w:val="none" w:sz="0" w:space="0" w:color="auto"/>
                    <w:left w:val="none" w:sz="0" w:space="0" w:color="auto"/>
                    <w:bottom w:val="none" w:sz="0" w:space="0" w:color="auto"/>
                    <w:right w:val="none" w:sz="0" w:space="0" w:color="auto"/>
                  </w:divBdr>
                  <w:divsChild>
                    <w:div w:id="16715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9265">
          <w:marLeft w:val="0"/>
          <w:marRight w:val="0"/>
          <w:marTop w:val="0"/>
          <w:marBottom w:val="0"/>
          <w:divBdr>
            <w:top w:val="none" w:sz="0" w:space="0" w:color="auto"/>
            <w:left w:val="none" w:sz="0" w:space="0" w:color="auto"/>
            <w:bottom w:val="none" w:sz="0" w:space="0" w:color="auto"/>
            <w:right w:val="none" w:sz="0" w:space="0" w:color="auto"/>
          </w:divBdr>
          <w:divsChild>
            <w:div w:id="1720472525">
              <w:marLeft w:val="0"/>
              <w:marRight w:val="0"/>
              <w:marTop w:val="0"/>
              <w:marBottom w:val="0"/>
              <w:divBdr>
                <w:top w:val="none" w:sz="0" w:space="0" w:color="auto"/>
                <w:left w:val="none" w:sz="0" w:space="0" w:color="auto"/>
                <w:bottom w:val="none" w:sz="0" w:space="0" w:color="auto"/>
                <w:right w:val="none" w:sz="0" w:space="0" w:color="auto"/>
              </w:divBdr>
              <w:divsChild>
                <w:div w:id="2143501105">
                  <w:marLeft w:val="163"/>
                  <w:marRight w:val="0"/>
                  <w:marTop w:val="0"/>
                  <w:marBottom w:val="0"/>
                  <w:divBdr>
                    <w:top w:val="none" w:sz="0" w:space="0" w:color="auto"/>
                    <w:left w:val="none" w:sz="0" w:space="0" w:color="auto"/>
                    <w:bottom w:val="none" w:sz="0" w:space="0" w:color="auto"/>
                    <w:right w:val="none" w:sz="0" w:space="0" w:color="auto"/>
                  </w:divBdr>
                  <w:divsChild>
                    <w:div w:id="5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5715">
      <w:bodyDiv w:val="1"/>
      <w:marLeft w:val="0"/>
      <w:marRight w:val="0"/>
      <w:marTop w:val="0"/>
      <w:marBottom w:val="0"/>
      <w:divBdr>
        <w:top w:val="none" w:sz="0" w:space="0" w:color="auto"/>
        <w:left w:val="none" w:sz="0" w:space="0" w:color="auto"/>
        <w:bottom w:val="none" w:sz="0" w:space="0" w:color="auto"/>
        <w:right w:val="none" w:sz="0" w:space="0" w:color="auto"/>
      </w:divBdr>
    </w:div>
    <w:div w:id="1977758701">
      <w:bodyDiv w:val="1"/>
      <w:marLeft w:val="0"/>
      <w:marRight w:val="0"/>
      <w:marTop w:val="0"/>
      <w:marBottom w:val="0"/>
      <w:divBdr>
        <w:top w:val="none" w:sz="0" w:space="0" w:color="auto"/>
        <w:left w:val="none" w:sz="0" w:space="0" w:color="auto"/>
        <w:bottom w:val="none" w:sz="0" w:space="0" w:color="auto"/>
        <w:right w:val="none" w:sz="0" w:space="0" w:color="auto"/>
      </w:divBdr>
    </w:div>
    <w:div w:id="1996838050">
      <w:bodyDiv w:val="1"/>
      <w:marLeft w:val="0"/>
      <w:marRight w:val="0"/>
      <w:marTop w:val="0"/>
      <w:marBottom w:val="0"/>
      <w:divBdr>
        <w:top w:val="none" w:sz="0" w:space="0" w:color="auto"/>
        <w:left w:val="none" w:sz="0" w:space="0" w:color="auto"/>
        <w:bottom w:val="none" w:sz="0" w:space="0" w:color="auto"/>
        <w:right w:val="none" w:sz="0" w:space="0" w:color="auto"/>
      </w:divBdr>
    </w:div>
    <w:div w:id="2008751298">
      <w:bodyDiv w:val="1"/>
      <w:marLeft w:val="0"/>
      <w:marRight w:val="0"/>
      <w:marTop w:val="0"/>
      <w:marBottom w:val="0"/>
      <w:divBdr>
        <w:top w:val="none" w:sz="0" w:space="0" w:color="auto"/>
        <w:left w:val="none" w:sz="0" w:space="0" w:color="auto"/>
        <w:bottom w:val="none" w:sz="0" w:space="0" w:color="auto"/>
        <w:right w:val="none" w:sz="0" w:space="0" w:color="auto"/>
      </w:divBdr>
    </w:div>
    <w:div w:id="2009363985">
      <w:bodyDiv w:val="1"/>
      <w:marLeft w:val="0"/>
      <w:marRight w:val="0"/>
      <w:marTop w:val="0"/>
      <w:marBottom w:val="0"/>
      <w:divBdr>
        <w:top w:val="none" w:sz="0" w:space="0" w:color="auto"/>
        <w:left w:val="none" w:sz="0" w:space="0" w:color="auto"/>
        <w:bottom w:val="none" w:sz="0" w:space="0" w:color="auto"/>
        <w:right w:val="none" w:sz="0" w:space="0" w:color="auto"/>
      </w:divBdr>
    </w:div>
    <w:div w:id="2025550830">
      <w:bodyDiv w:val="1"/>
      <w:marLeft w:val="0"/>
      <w:marRight w:val="0"/>
      <w:marTop w:val="0"/>
      <w:marBottom w:val="0"/>
      <w:divBdr>
        <w:top w:val="none" w:sz="0" w:space="0" w:color="auto"/>
        <w:left w:val="none" w:sz="0" w:space="0" w:color="auto"/>
        <w:bottom w:val="none" w:sz="0" w:space="0" w:color="auto"/>
        <w:right w:val="none" w:sz="0" w:space="0" w:color="auto"/>
      </w:divBdr>
    </w:div>
    <w:div w:id="2027628875">
      <w:bodyDiv w:val="1"/>
      <w:marLeft w:val="0"/>
      <w:marRight w:val="0"/>
      <w:marTop w:val="0"/>
      <w:marBottom w:val="0"/>
      <w:divBdr>
        <w:top w:val="none" w:sz="0" w:space="0" w:color="auto"/>
        <w:left w:val="none" w:sz="0" w:space="0" w:color="auto"/>
        <w:bottom w:val="none" w:sz="0" w:space="0" w:color="auto"/>
        <w:right w:val="none" w:sz="0" w:space="0" w:color="auto"/>
      </w:divBdr>
    </w:div>
    <w:div w:id="2034838571">
      <w:bodyDiv w:val="1"/>
      <w:marLeft w:val="0"/>
      <w:marRight w:val="0"/>
      <w:marTop w:val="0"/>
      <w:marBottom w:val="0"/>
      <w:divBdr>
        <w:top w:val="none" w:sz="0" w:space="0" w:color="auto"/>
        <w:left w:val="none" w:sz="0" w:space="0" w:color="auto"/>
        <w:bottom w:val="none" w:sz="0" w:space="0" w:color="auto"/>
        <w:right w:val="none" w:sz="0" w:space="0" w:color="auto"/>
      </w:divBdr>
    </w:div>
    <w:div w:id="2044089261">
      <w:bodyDiv w:val="1"/>
      <w:marLeft w:val="0"/>
      <w:marRight w:val="0"/>
      <w:marTop w:val="0"/>
      <w:marBottom w:val="0"/>
      <w:divBdr>
        <w:top w:val="none" w:sz="0" w:space="0" w:color="auto"/>
        <w:left w:val="none" w:sz="0" w:space="0" w:color="auto"/>
        <w:bottom w:val="none" w:sz="0" w:space="0" w:color="auto"/>
        <w:right w:val="none" w:sz="0" w:space="0" w:color="auto"/>
      </w:divBdr>
    </w:div>
    <w:div w:id="2045060243">
      <w:bodyDiv w:val="1"/>
      <w:marLeft w:val="0"/>
      <w:marRight w:val="0"/>
      <w:marTop w:val="0"/>
      <w:marBottom w:val="0"/>
      <w:divBdr>
        <w:top w:val="none" w:sz="0" w:space="0" w:color="auto"/>
        <w:left w:val="none" w:sz="0" w:space="0" w:color="auto"/>
        <w:bottom w:val="none" w:sz="0" w:space="0" w:color="auto"/>
        <w:right w:val="none" w:sz="0" w:space="0" w:color="auto"/>
      </w:divBdr>
    </w:div>
    <w:div w:id="2048262381">
      <w:bodyDiv w:val="1"/>
      <w:marLeft w:val="0"/>
      <w:marRight w:val="0"/>
      <w:marTop w:val="0"/>
      <w:marBottom w:val="0"/>
      <w:divBdr>
        <w:top w:val="none" w:sz="0" w:space="0" w:color="auto"/>
        <w:left w:val="none" w:sz="0" w:space="0" w:color="auto"/>
        <w:bottom w:val="none" w:sz="0" w:space="0" w:color="auto"/>
        <w:right w:val="none" w:sz="0" w:space="0" w:color="auto"/>
      </w:divBdr>
    </w:div>
    <w:div w:id="2054845853">
      <w:bodyDiv w:val="1"/>
      <w:marLeft w:val="0"/>
      <w:marRight w:val="0"/>
      <w:marTop w:val="0"/>
      <w:marBottom w:val="0"/>
      <w:divBdr>
        <w:top w:val="none" w:sz="0" w:space="0" w:color="auto"/>
        <w:left w:val="none" w:sz="0" w:space="0" w:color="auto"/>
        <w:bottom w:val="none" w:sz="0" w:space="0" w:color="auto"/>
        <w:right w:val="none" w:sz="0" w:space="0" w:color="auto"/>
      </w:divBdr>
    </w:div>
    <w:div w:id="2065368708">
      <w:bodyDiv w:val="1"/>
      <w:marLeft w:val="0"/>
      <w:marRight w:val="0"/>
      <w:marTop w:val="0"/>
      <w:marBottom w:val="0"/>
      <w:divBdr>
        <w:top w:val="none" w:sz="0" w:space="0" w:color="auto"/>
        <w:left w:val="none" w:sz="0" w:space="0" w:color="auto"/>
        <w:bottom w:val="none" w:sz="0" w:space="0" w:color="auto"/>
        <w:right w:val="none" w:sz="0" w:space="0" w:color="auto"/>
      </w:divBdr>
      <w:divsChild>
        <w:div w:id="530455680">
          <w:marLeft w:val="0"/>
          <w:marRight w:val="0"/>
          <w:marTop w:val="0"/>
          <w:marBottom w:val="0"/>
          <w:divBdr>
            <w:top w:val="none" w:sz="0" w:space="0" w:color="auto"/>
            <w:left w:val="none" w:sz="0" w:space="0" w:color="auto"/>
            <w:bottom w:val="none" w:sz="0" w:space="0" w:color="auto"/>
            <w:right w:val="none" w:sz="0" w:space="0" w:color="auto"/>
          </w:divBdr>
        </w:div>
      </w:divsChild>
    </w:div>
    <w:div w:id="2081558079">
      <w:bodyDiv w:val="1"/>
      <w:marLeft w:val="0"/>
      <w:marRight w:val="0"/>
      <w:marTop w:val="0"/>
      <w:marBottom w:val="0"/>
      <w:divBdr>
        <w:top w:val="none" w:sz="0" w:space="0" w:color="auto"/>
        <w:left w:val="none" w:sz="0" w:space="0" w:color="auto"/>
        <w:bottom w:val="none" w:sz="0" w:space="0" w:color="auto"/>
        <w:right w:val="none" w:sz="0" w:space="0" w:color="auto"/>
      </w:divBdr>
    </w:div>
    <w:div w:id="2097510804">
      <w:bodyDiv w:val="1"/>
      <w:marLeft w:val="0"/>
      <w:marRight w:val="0"/>
      <w:marTop w:val="0"/>
      <w:marBottom w:val="0"/>
      <w:divBdr>
        <w:top w:val="none" w:sz="0" w:space="0" w:color="auto"/>
        <w:left w:val="none" w:sz="0" w:space="0" w:color="auto"/>
        <w:bottom w:val="none" w:sz="0" w:space="0" w:color="auto"/>
        <w:right w:val="none" w:sz="0" w:space="0" w:color="auto"/>
      </w:divBdr>
    </w:div>
    <w:div w:id="2104105515">
      <w:bodyDiv w:val="1"/>
      <w:marLeft w:val="0"/>
      <w:marRight w:val="0"/>
      <w:marTop w:val="0"/>
      <w:marBottom w:val="0"/>
      <w:divBdr>
        <w:top w:val="none" w:sz="0" w:space="0" w:color="auto"/>
        <w:left w:val="none" w:sz="0" w:space="0" w:color="auto"/>
        <w:bottom w:val="none" w:sz="0" w:space="0" w:color="auto"/>
        <w:right w:val="none" w:sz="0" w:space="0" w:color="auto"/>
      </w:divBdr>
    </w:div>
    <w:div w:id="2119061978">
      <w:bodyDiv w:val="1"/>
      <w:marLeft w:val="0"/>
      <w:marRight w:val="0"/>
      <w:marTop w:val="0"/>
      <w:marBottom w:val="0"/>
      <w:divBdr>
        <w:top w:val="none" w:sz="0" w:space="0" w:color="auto"/>
        <w:left w:val="none" w:sz="0" w:space="0" w:color="auto"/>
        <w:bottom w:val="none" w:sz="0" w:space="0" w:color="auto"/>
        <w:right w:val="none" w:sz="0" w:space="0" w:color="auto"/>
      </w:divBdr>
    </w:div>
    <w:div w:id="2128309183">
      <w:bodyDiv w:val="1"/>
      <w:marLeft w:val="0"/>
      <w:marRight w:val="0"/>
      <w:marTop w:val="0"/>
      <w:marBottom w:val="0"/>
      <w:divBdr>
        <w:top w:val="none" w:sz="0" w:space="0" w:color="auto"/>
        <w:left w:val="none" w:sz="0" w:space="0" w:color="auto"/>
        <w:bottom w:val="none" w:sz="0" w:space="0" w:color="auto"/>
        <w:right w:val="none" w:sz="0" w:space="0" w:color="auto"/>
      </w:divBdr>
    </w:div>
    <w:div w:id="21350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7.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comments" Target="comments.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Word_Document.docx"/><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microsoft.com/office/2016/09/relationships/commentsIds" Target="commentsIds.xml"/><Relationship Id="rId27" Type="http://schemas.openxmlformats.org/officeDocument/2006/relationships/oleObject" Target="embeddings/oleObject5.bin"/><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oyer\Documents\T-Mobile\Projects\Agency%20Model\Tech%20Spec\PR207924%20Agency%20Model%20EIP%20Tech%20Spec%20v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8E6B018BED428FB23CBFEFB78B16E6"/>
        <w:category>
          <w:name w:val="General"/>
          <w:gallery w:val="placeholder"/>
        </w:category>
        <w:types>
          <w:type w:val="bbPlcHdr"/>
        </w:types>
        <w:behaviors>
          <w:behavior w:val="content"/>
        </w:behaviors>
        <w:guid w:val="{0959A737-5218-4BA8-A5B7-084C730EBD4F}"/>
      </w:docPartPr>
      <w:docPartBody>
        <w:p w:rsidR="00921E18" w:rsidRDefault="00921E18" w:rsidP="00921E18">
          <w:pPr>
            <w:pStyle w:val="478E6B018BED428FB23CBFEFB78B16E6"/>
          </w:pPr>
          <w:r w:rsidRPr="00E775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E18"/>
    <w:rsid w:val="00021D2F"/>
    <w:rsid w:val="000560FA"/>
    <w:rsid w:val="00086639"/>
    <w:rsid w:val="000964A7"/>
    <w:rsid w:val="000E28F8"/>
    <w:rsid w:val="000E7289"/>
    <w:rsid w:val="000F40AB"/>
    <w:rsid w:val="00104416"/>
    <w:rsid w:val="00173F9C"/>
    <w:rsid w:val="001B3D5B"/>
    <w:rsid w:val="001C1668"/>
    <w:rsid w:val="001C190A"/>
    <w:rsid w:val="001E5FD8"/>
    <w:rsid w:val="001F3CFA"/>
    <w:rsid w:val="001F6005"/>
    <w:rsid w:val="002747C8"/>
    <w:rsid w:val="002801CC"/>
    <w:rsid w:val="002A3001"/>
    <w:rsid w:val="002A7EF5"/>
    <w:rsid w:val="002F454A"/>
    <w:rsid w:val="003756AF"/>
    <w:rsid w:val="003A3615"/>
    <w:rsid w:val="003C74C5"/>
    <w:rsid w:val="0041353D"/>
    <w:rsid w:val="004254BF"/>
    <w:rsid w:val="00437973"/>
    <w:rsid w:val="004422A6"/>
    <w:rsid w:val="00454B7F"/>
    <w:rsid w:val="0045565B"/>
    <w:rsid w:val="004C6D9E"/>
    <w:rsid w:val="0054662C"/>
    <w:rsid w:val="00567C83"/>
    <w:rsid w:val="005A1756"/>
    <w:rsid w:val="005B086A"/>
    <w:rsid w:val="005C49D6"/>
    <w:rsid w:val="005D2384"/>
    <w:rsid w:val="005F404B"/>
    <w:rsid w:val="006301C9"/>
    <w:rsid w:val="00636E68"/>
    <w:rsid w:val="00657D79"/>
    <w:rsid w:val="006624C1"/>
    <w:rsid w:val="00662881"/>
    <w:rsid w:val="00666673"/>
    <w:rsid w:val="006A0A36"/>
    <w:rsid w:val="00740C42"/>
    <w:rsid w:val="007538D2"/>
    <w:rsid w:val="00792135"/>
    <w:rsid w:val="007E4A01"/>
    <w:rsid w:val="0081053E"/>
    <w:rsid w:val="00867C57"/>
    <w:rsid w:val="00913357"/>
    <w:rsid w:val="00921E18"/>
    <w:rsid w:val="00936AF9"/>
    <w:rsid w:val="0094020A"/>
    <w:rsid w:val="00966C96"/>
    <w:rsid w:val="009934F5"/>
    <w:rsid w:val="009C46B0"/>
    <w:rsid w:val="00A47CB5"/>
    <w:rsid w:val="00A54442"/>
    <w:rsid w:val="00A6784C"/>
    <w:rsid w:val="00AC1EEF"/>
    <w:rsid w:val="00AC5C85"/>
    <w:rsid w:val="00AC7479"/>
    <w:rsid w:val="00AE192C"/>
    <w:rsid w:val="00B12ACF"/>
    <w:rsid w:val="00B26286"/>
    <w:rsid w:val="00B56C0A"/>
    <w:rsid w:val="00B71B92"/>
    <w:rsid w:val="00BB4B16"/>
    <w:rsid w:val="00BD6F2F"/>
    <w:rsid w:val="00BE46A6"/>
    <w:rsid w:val="00C34B54"/>
    <w:rsid w:val="00C35607"/>
    <w:rsid w:val="00C97A1A"/>
    <w:rsid w:val="00CC7DA6"/>
    <w:rsid w:val="00CD56B5"/>
    <w:rsid w:val="00D245C4"/>
    <w:rsid w:val="00D501EB"/>
    <w:rsid w:val="00D62E89"/>
    <w:rsid w:val="00D646C9"/>
    <w:rsid w:val="00D67CD0"/>
    <w:rsid w:val="00DC164C"/>
    <w:rsid w:val="00DD0AA6"/>
    <w:rsid w:val="00DD5C8D"/>
    <w:rsid w:val="00E00293"/>
    <w:rsid w:val="00E12E44"/>
    <w:rsid w:val="00E138C5"/>
    <w:rsid w:val="00E21453"/>
    <w:rsid w:val="00E22BA6"/>
    <w:rsid w:val="00E33AE0"/>
    <w:rsid w:val="00E554B7"/>
    <w:rsid w:val="00E65947"/>
    <w:rsid w:val="00EA1B14"/>
    <w:rsid w:val="00EB172D"/>
    <w:rsid w:val="00ED12E4"/>
    <w:rsid w:val="00EE6E3C"/>
    <w:rsid w:val="00F47035"/>
    <w:rsid w:val="00F57E38"/>
    <w:rsid w:val="00F84A55"/>
    <w:rsid w:val="00F96592"/>
    <w:rsid w:val="00FA5D79"/>
    <w:rsid w:val="00FB22AE"/>
    <w:rsid w:val="00FD1A86"/>
    <w:rsid w:val="00FF4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18"/>
    <w:rPr>
      <w:color w:val="808080"/>
    </w:rPr>
  </w:style>
  <w:style w:type="paragraph" w:customStyle="1" w:styleId="478E6B018BED428FB23CBFEFB78B16E6">
    <w:name w:val="478E6B018BED428FB23CBFEFB78B16E6"/>
    <w:rsid w:val="0092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A8646DA9BEF349B7B7BC09103130A7" ma:contentTypeVersion="0" ma:contentTypeDescription="Create a new document." ma:contentTypeScope="" ma:versionID="d91ef61c4a9adc07ae80df058552a752">
  <xsd:schema xmlns:xsd="http://www.w3.org/2001/XMLSchema" xmlns:p="http://schemas.microsoft.com/office/2006/metadata/properties" targetNamespace="http://schemas.microsoft.com/office/2006/metadata/properties" ma:root="true" ma:fieldsID="6df1d1a323e179f74395f66f27250e8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0F726-2D02-4ED0-9686-1579FA618B21}">
  <ds:schemaRefs>
    <ds:schemaRef ds:uri="http://schemas.microsoft.com/office/2006/metadata/properties"/>
  </ds:schemaRefs>
</ds:datastoreItem>
</file>

<file path=customXml/itemProps2.xml><?xml version="1.0" encoding="utf-8"?>
<ds:datastoreItem xmlns:ds="http://schemas.openxmlformats.org/officeDocument/2006/customXml" ds:itemID="{EB714D05-02F5-4821-9BAF-EE2B6DF7F29F}">
  <ds:schemaRefs>
    <ds:schemaRef ds:uri="http://schemas.microsoft.com/sharepoint/v3/contenttype/forms"/>
  </ds:schemaRefs>
</ds:datastoreItem>
</file>

<file path=customXml/itemProps3.xml><?xml version="1.0" encoding="utf-8"?>
<ds:datastoreItem xmlns:ds="http://schemas.openxmlformats.org/officeDocument/2006/customXml" ds:itemID="{5C96B8DC-ECEF-4857-87BD-DD6859C2A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C7A8C6-C7F9-4C9D-B9B0-24C8633D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PR207924 Agency Model EIP Tech Spec v0.1</Template>
  <TotalTime>0</TotalTime>
  <Pages>1</Pages>
  <Words>9407</Words>
  <Characters>53626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NFS Migration (New Finance System)</vt:lpstr>
    </vt:vector>
  </TitlesOfParts>
  <Company>T-Mobile USA</Company>
  <LinksUpToDate>false</LinksUpToDate>
  <CharactersWithSpaces>62908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 Migration (New Finance System)</dc:title>
  <dc:creator>Geoffrey Moyer</dc:creator>
  <cp:lastModifiedBy>Procom Consulting</cp:lastModifiedBy>
  <cp:revision>3</cp:revision>
  <cp:lastPrinted>2016-11-29T00:22:00Z</cp:lastPrinted>
  <dcterms:created xsi:type="dcterms:W3CDTF">2020-01-05T19:16:00Z</dcterms:created>
  <dcterms:modified xsi:type="dcterms:W3CDTF">2020-01-05T19:16:00Z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0x01010033A8646DA9BEF349B7B7BC09103130A7</vt:lpwstr>
  </property>
</Properties>
</file>